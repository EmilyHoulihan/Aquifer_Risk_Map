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9D8EC" w14:textId="00B8FC6E" w:rsidR="0051568B" w:rsidRDefault="008C63DE" w:rsidP="00C27A6C">
      <w:pPr>
        <w:pStyle w:val="Title"/>
      </w:pPr>
      <w:r>
        <w:t>Aquifer Risk Map Methodology</w:t>
      </w:r>
    </w:p>
    <w:p w14:paraId="48EE7588" w14:textId="5592271B" w:rsidR="003A322E" w:rsidRDefault="000B7F5E" w:rsidP="003A322E">
      <w:pPr>
        <w:pStyle w:val="Heading1"/>
      </w:pPr>
      <w:r>
        <w:t>Introduction</w:t>
      </w:r>
    </w:p>
    <w:p w14:paraId="6432AA7F" w14:textId="3C5D14CA" w:rsidR="00854656" w:rsidRDefault="000B7F5E" w:rsidP="003A322E">
      <w:r>
        <w:t xml:space="preserve">The aquifer risk map is being developed to fulfill requirements of </w:t>
      </w:r>
      <w:r w:rsidR="00227473">
        <w:t>Senate Bill (</w:t>
      </w:r>
      <w:r>
        <w:t>SB</w:t>
      </w:r>
      <w:r w:rsidR="003E5FD0">
        <w:t xml:space="preserve"> </w:t>
      </w:r>
      <w:r>
        <w:t>200</w:t>
      </w:r>
      <w:r w:rsidR="004F79E2">
        <w:t xml:space="preserve">, </w:t>
      </w:r>
      <w:proofErr w:type="spellStart"/>
      <w:r w:rsidR="004F79E2">
        <w:t>Monning</w:t>
      </w:r>
      <w:proofErr w:type="spellEnd"/>
      <w:r w:rsidR="004F79E2">
        <w:t>, 2019</w:t>
      </w:r>
      <w:r w:rsidR="00227473">
        <w:t>)</w:t>
      </w:r>
      <w:r w:rsidR="004F79E2">
        <w:t>, an</w:t>
      </w:r>
      <w:r w:rsidR="00D9143A">
        <w:t>d</w:t>
      </w:r>
      <w:r w:rsidR="004F79E2">
        <w:t xml:space="preserve"> is a component of California’s Safe and Affordable Fund for Equity and </w:t>
      </w:r>
      <w:r w:rsidR="00D9143A">
        <w:t>Resilience (SAFER) program</w:t>
      </w:r>
      <w:r w:rsidR="00547B2C">
        <w:t xml:space="preserve">. </w:t>
      </w:r>
      <w:r w:rsidR="00D9143A">
        <w:t>The aquifer risk map</w:t>
      </w:r>
      <w:r>
        <w:t xml:space="preserve"> is intended </w:t>
      </w:r>
      <w:r w:rsidR="00854656" w:rsidRPr="00854656">
        <w:t>to help prioritize areas where domestic well</w:t>
      </w:r>
      <w:r w:rsidR="002B35C8">
        <w:t>s</w:t>
      </w:r>
      <w:r w:rsidR="00854656" w:rsidRPr="00854656">
        <w:t xml:space="preserve"> and state small water systems may be accessing groundwater that does not meet primary drinking water standards (maximum contaminant level or MCL). </w:t>
      </w:r>
      <w:r>
        <w:t>In accordance with SB</w:t>
      </w:r>
      <w:r w:rsidR="003E5FD0">
        <w:t xml:space="preserve"> </w:t>
      </w:r>
      <w:r>
        <w:t>200, t</w:t>
      </w:r>
      <w:r w:rsidR="00854656" w:rsidRPr="00854656">
        <w:t>he risk map is</w:t>
      </w:r>
      <w:r>
        <w:t xml:space="preserve"> to be made available to the public </w:t>
      </w:r>
      <w:r w:rsidR="00854656" w:rsidRPr="00854656">
        <w:t xml:space="preserve">and is to be updated annually starting January 1, 2021. </w:t>
      </w:r>
      <w:r w:rsidR="004F79E2">
        <w:t xml:space="preserve">SB 200 also requires that a Fund Expenditure Plan be developed annually. </w:t>
      </w:r>
      <w:r w:rsidR="00854656" w:rsidRPr="00854656">
        <w:t>The Fund Expenditure Plan states the risk map will be used by Water Boards staff to help prioritize areas for available SAFER funding</w:t>
      </w:r>
      <w:r w:rsidR="00854656">
        <w:t>.</w:t>
      </w:r>
    </w:p>
    <w:p w14:paraId="4F6346D0" w14:textId="3131BA02" w:rsidR="003A322E" w:rsidRDefault="00572DFE" w:rsidP="003A322E">
      <w:r>
        <w:t xml:space="preserve">The aquifer risk map contains several data layers. </w:t>
      </w:r>
      <w:proofErr w:type="gramStart"/>
      <w:r w:rsidR="0037237C">
        <w:t xml:space="preserve">The </w:t>
      </w:r>
      <w:r w:rsidR="0037237C" w:rsidRPr="00046508">
        <w:rPr>
          <w:b/>
          <w:bCs/>
        </w:rPr>
        <w:t>water quality</w:t>
      </w:r>
      <w:r w:rsidR="00B35AF0">
        <w:rPr>
          <w:b/>
          <w:bCs/>
        </w:rPr>
        <w:t xml:space="preserve"> risk</w:t>
      </w:r>
      <w:r w:rsidR="0037237C" w:rsidRPr="00046508">
        <w:rPr>
          <w:b/>
          <w:bCs/>
        </w:rPr>
        <w:t xml:space="preserve"> layer</w:t>
      </w:r>
      <w:r w:rsidR="0037237C">
        <w:t xml:space="preserve"> </w:t>
      </w:r>
      <w:r w:rsidR="002B35C8">
        <w:t xml:space="preserve">compiles </w:t>
      </w:r>
      <w:r w:rsidR="00547B2C">
        <w:t>available de</w:t>
      </w:r>
      <w:r w:rsidR="008C0E23">
        <w:t>-</w:t>
      </w:r>
      <w:r w:rsidR="002B35C8">
        <w:t>clustered</w:t>
      </w:r>
      <w:r w:rsidR="00AA4D55">
        <w:t>,</w:t>
      </w:r>
      <w:r w:rsidR="002B35C8">
        <w:t xml:space="preserve"> depth-filtered water quality results,</w:t>
      </w:r>
      <w:proofErr w:type="gramEnd"/>
      <w:r w:rsidR="002B35C8">
        <w:t xml:space="preserve"> applies risk factors to th</w:t>
      </w:r>
      <w:r w:rsidR="00F349EF">
        <w:t xml:space="preserve">ose </w:t>
      </w:r>
      <w:r w:rsidR="002B35C8">
        <w:t>data, and ranks, by percentile, the relative risk</w:t>
      </w:r>
      <w:r w:rsidR="0037237C">
        <w:t xml:space="preserve"> </w:t>
      </w:r>
      <w:r w:rsidR="002B35C8">
        <w:t xml:space="preserve">of groundwater in an area not </w:t>
      </w:r>
      <w:r w:rsidR="0037237C">
        <w:t>meet</w:t>
      </w:r>
      <w:r w:rsidR="002B35C8">
        <w:t>ing</w:t>
      </w:r>
      <w:r w:rsidR="0037237C">
        <w:t xml:space="preserve"> primary drinking water standards</w:t>
      </w:r>
      <w:r w:rsidR="002B35C8">
        <w:t xml:space="preserve">. </w:t>
      </w:r>
      <w:r w:rsidR="0037237C">
        <w:t xml:space="preserve">The </w:t>
      </w:r>
      <w:r w:rsidR="0037237C" w:rsidRPr="00046508">
        <w:rPr>
          <w:b/>
          <w:bCs/>
        </w:rPr>
        <w:t>domestic well density layer</w:t>
      </w:r>
      <w:r w:rsidR="0037237C">
        <w:t xml:space="preserve"> </w:t>
      </w:r>
      <w:r w:rsidR="002B35C8">
        <w:t>plots the density of domestic wells based on available well record data</w:t>
      </w:r>
      <w:r w:rsidR="00CF209D">
        <w:rPr>
          <w:rStyle w:val="FootnoteReference"/>
        </w:rPr>
        <w:footnoteReference w:id="1"/>
      </w:r>
      <w:r w:rsidR="002B35C8">
        <w:t xml:space="preserve">. </w:t>
      </w:r>
      <w:r w:rsidR="0037237C">
        <w:t xml:space="preserve"> The </w:t>
      </w:r>
      <w:r w:rsidR="0037237C" w:rsidRPr="00046508">
        <w:rPr>
          <w:b/>
          <w:bCs/>
        </w:rPr>
        <w:t>state small water system layer</w:t>
      </w:r>
      <w:r w:rsidR="0037237C">
        <w:t xml:space="preserve"> shows the locations of state small water systems</w:t>
      </w:r>
      <w:r w:rsidR="002B35C8">
        <w:t>, based on data provided by Counties and other oversight agencies</w:t>
      </w:r>
      <w:r w:rsidR="00D97B04">
        <w:rPr>
          <w:rStyle w:val="FootnoteReference"/>
        </w:rPr>
        <w:footnoteReference w:id="2"/>
      </w:r>
      <w:r>
        <w:t>.</w:t>
      </w:r>
      <w:r w:rsidR="00142C0A">
        <w:t xml:space="preserve"> </w:t>
      </w:r>
      <w:r w:rsidR="00B35AF0">
        <w:t xml:space="preserve">The </w:t>
      </w:r>
      <w:r w:rsidR="00B35AF0" w:rsidRPr="008A4CE2">
        <w:rPr>
          <w:b/>
          <w:bCs/>
        </w:rPr>
        <w:t>combined risk layer</w:t>
      </w:r>
      <w:r w:rsidR="00B35AF0">
        <w:t xml:space="preserve"> combines </w:t>
      </w:r>
      <w:r w:rsidR="004F79E2">
        <w:t xml:space="preserve">the water quality risk ranking </w:t>
      </w:r>
      <w:r w:rsidR="00B35AF0">
        <w:t xml:space="preserve">with the domestic well and state small system density of an area to calculate the overall risk to domestic well and state small systems. </w:t>
      </w:r>
      <w:r w:rsidR="004F79E2">
        <w:t>By combining these two data elements, a</w:t>
      </w:r>
      <w:r w:rsidR="00B35AF0">
        <w:t xml:space="preserve">reas with </w:t>
      </w:r>
      <w:r w:rsidR="004F79E2">
        <w:t xml:space="preserve">a relatively </w:t>
      </w:r>
      <w:r w:rsidR="00B35AF0">
        <w:t xml:space="preserve">high density of </w:t>
      </w:r>
      <w:r w:rsidR="004F79E2">
        <w:t xml:space="preserve">reported </w:t>
      </w:r>
      <w:r w:rsidR="00B35AF0">
        <w:t>domestic well</w:t>
      </w:r>
      <w:r w:rsidR="004F79E2">
        <w:t>s</w:t>
      </w:r>
      <w:r w:rsidR="00B35AF0">
        <w:t xml:space="preserve"> or state small water systems, and a high </w:t>
      </w:r>
      <w:r w:rsidR="004F79E2">
        <w:t xml:space="preserve">relative </w:t>
      </w:r>
      <w:r w:rsidR="00B35AF0">
        <w:t xml:space="preserve">risk to water quality are assigned the highest combined risk. </w:t>
      </w:r>
      <w:r w:rsidR="00142C0A">
        <w:t xml:space="preserve">Other </w:t>
      </w:r>
      <w:r w:rsidR="00142C0A" w:rsidRPr="00046508">
        <w:rPr>
          <w:b/>
          <w:bCs/>
        </w:rPr>
        <w:t>reference layers</w:t>
      </w:r>
      <w:r w:rsidR="00142C0A">
        <w:t xml:space="preserve"> </w:t>
      </w:r>
      <w:r w:rsidR="002B35C8">
        <w:t>that can be overlain on the map for reference</w:t>
      </w:r>
      <w:r w:rsidR="00142C0A">
        <w:t xml:space="preserve"> includ</w:t>
      </w:r>
      <w:r w:rsidR="002B35C8">
        <w:t>e boundaries of priority area</w:t>
      </w:r>
      <w:r w:rsidR="006641B4">
        <w:t>s</w:t>
      </w:r>
      <w:r w:rsidR="002B35C8">
        <w:t xml:space="preserve"> in the Central Valley </w:t>
      </w:r>
      <w:r w:rsidR="00142C0A">
        <w:t xml:space="preserve">CV-SALTS </w:t>
      </w:r>
      <w:r w:rsidR="002B35C8">
        <w:t>program</w:t>
      </w:r>
      <w:r w:rsidR="00142C0A">
        <w:t>, Groundwater Sustainability Agenc</w:t>
      </w:r>
      <w:r w:rsidR="002B35C8">
        <w:t>y boundaries</w:t>
      </w:r>
      <w:r w:rsidR="00142C0A">
        <w:t>, and Disadvantage</w:t>
      </w:r>
      <w:r w:rsidR="002B35C8">
        <w:t>d</w:t>
      </w:r>
      <w:r w:rsidR="00142C0A">
        <w:t xml:space="preserve"> Community </w:t>
      </w:r>
      <w:r w:rsidR="00B91EDB">
        <w:t>data</w:t>
      </w:r>
      <w:r w:rsidR="00142C0A">
        <w:t>.</w:t>
      </w:r>
    </w:p>
    <w:p w14:paraId="018A2BF6" w14:textId="4315FD53" w:rsidR="001A6BFE" w:rsidRDefault="001A6BFE" w:rsidP="001A6BFE">
      <w:pPr>
        <w:pStyle w:val="Heading1"/>
      </w:pPr>
      <w:r>
        <w:t>Intended Use of this Analysis</w:t>
      </w:r>
    </w:p>
    <w:p w14:paraId="6DFEEF8B" w14:textId="5BB9A289" w:rsidR="00B40586" w:rsidRDefault="00F349EF" w:rsidP="001A6BFE">
      <w:r>
        <w:t>The</w:t>
      </w:r>
      <w:r w:rsidR="001A6BFE">
        <w:t xml:space="preserve"> water quality risk </w:t>
      </w:r>
      <w:r w:rsidR="00B91EDB">
        <w:t xml:space="preserve">ranking </w:t>
      </w:r>
      <w:r w:rsidR="001A6BFE">
        <w:t xml:space="preserve">developed using this methodology are not intended to depict actual groundwater quality conditions at any given domestic supply well or small water system location. </w:t>
      </w:r>
      <w:r>
        <w:t>T</w:t>
      </w:r>
      <w:r w:rsidR="001A6BFE">
        <w:t xml:space="preserve">he purpose of this </w:t>
      </w:r>
      <w:r w:rsidR="009F2926">
        <w:t xml:space="preserve">risk map </w:t>
      </w:r>
      <w:r w:rsidR="001A6BFE">
        <w:t>analysis is to prioritize areas that may not meet primary drinking water standards for additional investigation and sampling efforts.</w:t>
      </w:r>
      <w:r w:rsidR="00B40586">
        <w:t xml:space="preserve"> The </w:t>
      </w:r>
      <w:r>
        <w:t xml:space="preserve">current </w:t>
      </w:r>
      <w:r w:rsidR="00B40586">
        <w:t xml:space="preserve">lack of available domestic well and state small system water quality data </w:t>
      </w:r>
      <w:r>
        <w:t>makes it not</w:t>
      </w:r>
      <w:r w:rsidR="00B40586">
        <w:t xml:space="preserve"> possible to characterize the water quality for individual domestic wells and state small systems. Th</w:t>
      </w:r>
      <w:r>
        <w:t xml:space="preserve">e </w:t>
      </w:r>
      <w:r w:rsidR="00B40586">
        <w:t>analysis</w:t>
      </w:r>
      <w:r>
        <w:t xml:space="preserve"> described herein</w:t>
      </w:r>
      <w:r w:rsidR="00B40586">
        <w:t xml:space="preserve"> represents a best effort at using the available data to estimate water quality risk for domestic wells and state small systems.</w:t>
      </w:r>
    </w:p>
    <w:p w14:paraId="4BAD5502" w14:textId="1C34CBB1" w:rsidR="0037237C" w:rsidRDefault="0037237C" w:rsidP="0037237C">
      <w:pPr>
        <w:pStyle w:val="Heading1"/>
      </w:pPr>
      <w:bookmarkStart w:id="0" w:name="_Toc48821642"/>
      <w:r>
        <w:lastRenderedPageBreak/>
        <w:t xml:space="preserve">Unit of </w:t>
      </w:r>
      <w:r w:rsidR="00572DFE">
        <w:t>A</w:t>
      </w:r>
      <w:r>
        <w:t>nalysis</w:t>
      </w:r>
      <w:bookmarkEnd w:id="0"/>
    </w:p>
    <w:p w14:paraId="2C327B0A" w14:textId="081F10CF" w:rsidR="0037237C" w:rsidRPr="0037237C" w:rsidRDefault="00547B2C" w:rsidP="0037237C">
      <w:r>
        <w:t>Groundwater quality</w:t>
      </w:r>
      <w:r w:rsidR="0037237C">
        <w:t xml:space="preserve"> </w:t>
      </w:r>
      <w:r w:rsidR="00F14660">
        <w:t xml:space="preserve">risk </w:t>
      </w:r>
      <w:r w:rsidR="001D23DF">
        <w:t xml:space="preserve">is </w:t>
      </w:r>
      <w:r w:rsidR="00854656">
        <w:t>summarized</w:t>
      </w:r>
      <w:r w:rsidR="0037237C">
        <w:t xml:space="preserve"> by census block group. This allows the </w:t>
      </w:r>
      <w:r w:rsidR="00854656">
        <w:t>water quality risk</w:t>
      </w:r>
      <w:r w:rsidR="0037237C">
        <w:t xml:space="preserve"> to be combined with existing census information, such as disadvantaged community status </w:t>
      </w:r>
      <w:r w:rsidR="00F14660">
        <w:t xml:space="preserve">and </w:t>
      </w:r>
      <w:r w:rsidR="000B7F5E">
        <w:t xml:space="preserve">other </w:t>
      </w:r>
      <w:r w:rsidR="0037237C">
        <w:t xml:space="preserve">demographic information. This also allows the data to be combined with the results of the Department of Water Resources </w:t>
      </w:r>
      <w:r w:rsidR="008D75DF">
        <w:t xml:space="preserve">Drought and Water Shortage Risk mapping, </w:t>
      </w:r>
      <w:r w:rsidR="0037237C">
        <w:t xml:space="preserve">which identifies water accessibility risk throughout the state. </w:t>
      </w:r>
      <w:r w:rsidR="000B7F5E">
        <w:t>W</w:t>
      </w:r>
      <w:r w:rsidR="0037237C">
        <w:t xml:space="preserve">ater quality </w:t>
      </w:r>
      <w:r w:rsidR="004150F7">
        <w:t xml:space="preserve">data </w:t>
      </w:r>
      <w:r w:rsidR="000B7F5E">
        <w:t xml:space="preserve">also can be </w:t>
      </w:r>
      <w:r>
        <w:t>viewed as</w:t>
      </w:r>
      <w:r w:rsidR="004150F7">
        <w:t xml:space="preserve"> </w:t>
      </w:r>
      <w:r w:rsidR="00F14660">
        <w:t xml:space="preserve">individual </w:t>
      </w:r>
      <w:r w:rsidR="004150F7">
        <w:t xml:space="preserve">well points and </w:t>
      </w:r>
      <w:r w:rsidR="004C05DF">
        <w:t xml:space="preserve">compiled </w:t>
      </w:r>
      <w:r>
        <w:t>into square</w:t>
      </w:r>
      <w:r w:rsidR="004150F7">
        <w:t xml:space="preserve"> mile </w:t>
      </w:r>
      <w:r w:rsidR="009F2926">
        <w:t xml:space="preserve">public land survey </w:t>
      </w:r>
      <w:r w:rsidR="004150F7">
        <w:t>sections.</w:t>
      </w:r>
      <w:r w:rsidR="004C05DF">
        <w:t xml:space="preserve"> The well point and section-level data allow the user to better understand the potential distribution of available water quality data within a census block that contributed to the overall risk ranking for that block. </w:t>
      </w:r>
      <w:r w:rsidR="001D23DF">
        <w:t>State small system location data is available as point locations, and domestic well density information is available as both count per square mile and as count per census block group.</w:t>
      </w:r>
    </w:p>
    <w:p w14:paraId="048AE511" w14:textId="007CE494" w:rsidR="003A322E" w:rsidRDefault="00AD24B5" w:rsidP="003A322E">
      <w:pPr>
        <w:pStyle w:val="Heading1"/>
      </w:pPr>
      <w:bookmarkStart w:id="1" w:name="_Toc48821643"/>
      <w:r>
        <w:t>Methodology</w:t>
      </w:r>
      <w:bookmarkEnd w:id="1"/>
    </w:p>
    <w:p w14:paraId="5259C008" w14:textId="3DCD5F98" w:rsidR="001D23DF" w:rsidRPr="001D23DF" w:rsidRDefault="001D23DF" w:rsidP="001D23DF">
      <w:pPr>
        <w:pStyle w:val="Heading2"/>
      </w:pPr>
      <w:r>
        <w:t>Data Processing</w:t>
      </w:r>
    </w:p>
    <w:p w14:paraId="4FA6E7A3" w14:textId="17A2C313" w:rsidR="001D23DF" w:rsidRDefault="004C05DF" w:rsidP="001D23DF">
      <w:r>
        <w:t>W</w:t>
      </w:r>
      <w:r w:rsidR="001D23DF">
        <w:t xml:space="preserve">ater quality results from the </w:t>
      </w:r>
      <w:r w:rsidR="001D23DF" w:rsidRPr="007B7D0F">
        <w:t>Division of Drinking Water (DDW), the US</w:t>
      </w:r>
      <w:r w:rsidR="00DB4E7C">
        <w:t xml:space="preserve"> Geological Survey (USGS)</w:t>
      </w:r>
      <w:r w:rsidR="001D23DF" w:rsidRPr="007B7D0F">
        <w:t>-G</w:t>
      </w:r>
      <w:r w:rsidR="00DB4E7C">
        <w:t>roundwater Ambient Monitoring and Assessment (GAMA)</w:t>
      </w:r>
      <w:r w:rsidR="0082662D">
        <w:t xml:space="preserve"> </w:t>
      </w:r>
      <w:r w:rsidR="001D23DF" w:rsidRPr="007B7D0F">
        <w:t xml:space="preserve">programs’ Priority Basin and Domestic Well Projects, the </w:t>
      </w:r>
      <w:r w:rsidR="001D23DF" w:rsidRPr="004C05DF">
        <w:t>USGS-N</w:t>
      </w:r>
      <w:r w:rsidR="00DB4E7C">
        <w:t xml:space="preserve">ational Water Information System </w:t>
      </w:r>
      <w:r w:rsidR="001D23DF" w:rsidRPr="004C05DF">
        <w:t>dataset, the Department of Water Resources (DWR), local groundwater monitoring projects, and the Irrigated Lands Regulatory Program (AGLAND) were included in this analysis</w:t>
      </w:r>
      <w:r w:rsidR="001D23DF" w:rsidRPr="00844EF8">
        <w:t>.</w:t>
      </w:r>
      <w:r w:rsidR="002D503D">
        <w:t xml:space="preserve"> </w:t>
      </w:r>
      <w:r w:rsidR="00D9143A">
        <w:t>W</w:t>
      </w:r>
      <w:r w:rsidR="002D503D">
        <w:t>ater quality data from most regulated clean-up and monitoring sites (Geotracker</w:t>
      </w:r>
      <w:r w:rsidR="00D9143A">
        <w:t>)</w:t>
      </w:r>
      <w:r w:rsidR="002D503D">
        <w:t xml:space="preserve"> were not included in this analysis</w:t>
      </w:r>
      <w:r w:rsidR="00D9143A">
        <w:t xml:space="preserve"> as these data were not considered to be representative of groundwater typically accessed by domestic wells</w:t>
      </w:r>
      <w:ins w:id="2" w:author="Houlihan, Emily@Waterboards" w:date="2020-11-03T15:23:00Z">
        <w:r w:rsidR="0093154C">
          <w:t xml:space="preserve"> (see Appendix A)</w:t>
        </w:r>
      </w:ins>
      <w:r w:rsidR="002D503D">
        <w:t>.</w:t>
      </w:r>
      <w:r w:rsidR="001D23DF" w:rsidRPr="00DC1F5E">
        <w:t xml:space="preserve"> Results were only included if the well met the depth-filtering criteria</w:t>
      </w:r>
      <w:r w:rsidR="001D23DF">
        <w:t xml:space="preserve"> developed in Domestic Well Needs Assessment project. Data from all chemical</w:t>
      </w:r>
      <w:r w:rsidR="00B66B61">
        <w:t xml:space="preserve"> constituent</w:t>
      </w:r>
      <w:r w:rsidR="001D23DF">
        <w:t>s with a Maximum Contaminant Level</w:t>
      </w:r>
      <w:r w:rsidR="00C066A8">
        <w:t xml:space="preserve"> (MCL)</w:t>
      </w:r>
      <w:r w:rsidR="001D23DF">
        <w:t xml:space="preserve"> are assessed, and several additional </w:t>
      </w:r>
      <w:r w:rsidR="00C01278">
        <w:t>chemical constituents</w:t>
      </w:r>
      <w:r w:rsidR="001D23DF">
        <w:t xml:space="preserve"> including hexavalent chromium, copper, lead, and </w:t>
      </w:r>
      <w:r w:rsidR="001D23DF" w:rsidRPr="001D23DF">
        <w:rPr>
          <w:rFonts w:ascii="Calibri" w:eastAsia="Times New Roman" w:hAnsi="Calibri" w:cs="Calibri"/>
          <w:color w:val="000000"/>
        </w:rPr>
        <w:t>N-</w:t>
      </w:r>
      <w:proofErr w:type="spellStart"/>
      <w:r w:rsidR="001D23DF" w:rsidRPr="001D23DF">
        <w:rPr>
          <w:rFonts w:ascii="Calibri" w:eastAsia="Times New Roman" w:hAnsi="Calibri" w:cs="Calibri"/>
          <w:color w:val="000000"/>
        </w:rPr>
        <w:t>Nitrosodimethylamine</w:t>
      </w:r>
      <w:proofErr w:type="spellEnd"/>
      <w:r w:rsidR="001D23DF" w:rsidRPr="001D23DF">
        <w:rPr>
          <w:rFonts w:ascii="Calibri" w:eastAsia="Times New Roman" w:hAnsi="Calibri" w:cs="Calibri"/>
          <w:color w:val="000000"/>
        </w:rPr>
        <w:t xml:space="preserve"> (NDMA)</w:t>
      </w:r>
      <w:r w:rsidR="00C066A8">
        <w:rPr>
          <w:rFonts w:ascii="Calibri" w:eastAsia="Times New Roman" w:hAnsi="Calibri" w:cs="Calibri"/>
          <w:color w:val="000000"/>
        </w:rPr>
        <w:t xml:space="preserve"> are included in the analysis as well</w:t>
      </w:r>
      <w:r w:rsidR="00C066A8">
        <w:rPr>
          <w:rStyle w:val="FootnoteReference"/>
          <w:rFonts w:ascii="Calibri" w:eastAsia="Times New Roman" w:hAnsi="Calibri" w:cs="Calibri"/>
          <w:color w:val="000000"/>
        </w:rPr>
        <w:footnoteReference w:id="3"/>
      </w:r>
      <w:r w:rsidR="001D23DF">
        <w:t>. Water quality results were converted to a</w:t>
      </w:r>
      <w:r w:rsidR="00C066A8">
        <w:t>n</w:t>
      </w:r>
      <w:r w:rsidR="001D23DF">
        <w:t xml:space="preserve"> </w:t>
      </w:r>
      <w:r w:rsidR="00C066A8">
        <w:t>MCL</w:t>
      </w:r>
      <w:r w:rsidR="001D23DF">
        <w:t xml:space="preserve"> Index</w:t>
      </w:r>
      <w:r w:rsidR="00854656">
        <w:rPr>
          <w:rStyle w:val="FootnoteReference"/>
        </w:rPr>
        <w:footnoteReference w:id="4"/>
      </w:r>
      <w:r w:rsidR="00854656">
        <w:t xml:space="preserve"> </w:t>
      </w:r>
      <w:r w:rsidR="001D23DF">
        <w:t xml:space="preserve">to allow comparison between </w:t>
      </w:r>
      <w:r w:rsidR="00C01278">
        <w:t>chemical constituents</w:t>
      </w:r>
      <w:r w:rsidR="00D97B04">
        <w:t xml:space="preserve"> (see Appendix </w:t>
      </w:r>
      <w:ins w:id="3" w:author="Houlihan, Emily@Waterboards" w:date="2020-11-03T15:23:00Z">
        <w:r w:rsidR="0093154C">
          <w:t>B</w:t>
        </w:r>
      </w:ins>
      <w:del w:id="4" w:author="Houlihan, Emily@Waterboards" w:date="2020-11-03T15:23:00Z">
        <w:r w:rsidR="00D97B04" w:rsidDel="0093154C">
          <w:delText>A</w:delText>
        </w:r>
      </w:del>
      <w:r w:rsidR="00D97B04">
        <w:t xml:space="preserve"> for table with MCLs)</w:t>
      </w:r>
      <w:r w:rsidR="001D23DF">
        <w:t xml:space="preserve">. </w:t>
      </w:r>
      <w:r>
        <w:t xml:space="preserve">A more detailed presentation of data collection, data standardization, and data filtering </w:t>
      </w:r>
      <w:r w:rsidR="00D4344C">
        <w:t>are</w:t>
      </w:r>
      <w:r>
        <w:t xml:space="preserve"> outlined in the </w:t>
      </w:r>
      <w:hyperlink r:id="rId8" w:history="1">
        <w:r w:rsidRPr="001A6BFE">
          <w:rPr>
            <w:rStyle w:val="Hyperlink"/>
          </w:rPr>
          <w:t>Needs Assessment Domestic Well Water Quality Tool White Paper</w:t>
        </w:r>
      </w:hyperlink>
      <w:r>
        <w:t>.</w:t>
      </w:r>
      <w:r w:rsidR="00F473B2">
        <w:t xml:space="preserve"> </w:t>
      </w:r>
      <w:r w:rsidR="00851C9B">
        <w:t xml:space="preserve">The </w:t>
      </w:r>
      <w:r w:rsidR="00F473B2">
        <w:t>R script</w:t>
      </w:r>
      <w:r w:rsidR="00851C9B">
        <w:t xml:space="preserve"> used </w:t>
      </w:r>
      <w:r w:rsidR="00104746">
        <w:t>to download, process, and filter the water quality data</w:t>
      </w:r>
      <w:r w:rsidR="00104746" w:rsidDel="00104746">
        <w:t xml:space="preserve"> </w:t>
      </w:r>
      <w:r w:rsidR="00104746">
        <w:t xml:space="preserve">is available on </w:t>
      </w:r>
      <w:hyperlink r:id="rId9" w:history="1">
        <w:r w:rsidR="00104746" w:rsidRPr="00104746">
          <w:rPr>
            <w:rStyle w:val="Hyperlink"/>
          </w:rPr>
          <w:t>GitHub</w:t>
        </w:r>
      </w:hyperlink>
      <w:r w:rsidR="00F473B2">
        <w:t>.</w:t>
      </w:r>
    </w:p>
    <w:p w14:paraId="05597F29" w14:textId="492E9B96" w:rsidR="00D4344C" w:rsidRDefault="00D4344C" w:rsidP="00D4344C">
      <w:pPr>
        <w:pStyle w:val="Heading2"/>
        <w:rPr>
          <w:rFonts w:eastAsia="Times New Roman"/>
        </w:rPr>
      </w:pPr>
      <w:r>
        <w:rPr>
          <w:rFonts w:eastAsia="Times New Roman"/>
        </w:rPr>
        <w:t>Depth Filter</w:t>
      </w:r>
    </w:p>
    <w:p w14:paraId="2340BA28" w14:textId="6AC49935" w:rsidR="00D4344C" w:rsidRDefault="00D4344C" w:rsidP="00D4344C">
      <w:r>
        <w:t>Most available groundwater quality data is sourced from public (municipal) supply wells. This is a result of California’s requirement for monitoring and reporting of groundwater from wells that are part of a water system that supplies water to 15 or more service connections. In contrast, domestic wells (any system that serves less than 5 connections) and state small water systems (5 – 14 connections) are not regulated by the state and therefore lack comprehensive data.</w:t>
      </w:r>
    </w:p>
    <w:p w14:paraId="05324C1A" w14:textId="77777777" w:rsidR="00D4344C" w:rsidRDefault="00D4344C" w:rsidP="00D4344C">
      <w:r>
        <w:t xml:space="preserve">For many regions, municipal supply wells access a deeper portion of the groundwater resource when compared with domestic wells. This deeper groundwater is typically less affected by contaminants </w:t>
      </w:r>
      <w:r>
        <w:lastRenderedPageBreak/>
        <w:t>introduced at the ground surface than shallower groundwater. As a result, use of data from municipal wells would likely result in a systematic low bias for an estimate of the shallower groundwater typically accessed by domestic wells.</w:t>
      </w:r>
    </w:p>
    <w:p w14:paraId="759E446E" w14:textId="3FCD7961" w:rsidR="00D4344C" w:rsidRDefault="00D4344C" w:rsidP="00D4344C">
      <w:r>
        <w:t>Staff developed a method to filter data that more likely represents shallower groundwater accessed by domestic wells, as summarized below.</w:t>
      </w:r>
    </w:p>
    <w:p w14:paraId="53B418A3" w14:textId="5A2261BA" w:rsidR="00D4344C" w:rsidRDefault="00D4344C" w:rsidP="00D4344C">
      <w:r>
        <w:t>Since well depth varies throughout the state, a domestic depth zone was defined numerically for each groundwater unit</w:t>
      </w:r>
      <w:r>
        <w:rPr>
          <w:rStyle w:val="FootnoteReference"/>
        </w:rPr>
        <w:footnoteReference w:id="5"/>
      </w:r>
      <w:r>
        <w:t xml:space="preserve"> based on Total Completed Depth statistics from the OSWCR database. Based on well depth data in the OSCWR database, a well depth interval per groundwater unit was determined for wells classified as domestic and for wells classified as public (Figure 1). These well depth statistics were then compared to assess whether domestic and public well depth intervals overlap, indicating they access the same groundwater source. For groundwater units where the depth interval for public and domestic wells overlapped (or the public interval was shallower) water quality data from public wells was included in the analysis. For groundwater units where the depth interval for public wells was deeper than the depth interval for domestic wells water quality data from public wells was screened out of the analysis.</w:t>
      </w:r>
      <w:r w:rsidR="008A4CE2">
        <w:t xml:space="preserve"> For details on the maximum domestic well depth and the comparison of public and domestic wells for each groundwater unit, see Appendix </w:t>
      </w:r>
      <w:ins w:id="5" w:author="Houlihan, Emily@Waterboards" w:date="2020-11-03T15:23:00Z">
        <w:r w:rsidR="0093154C">
          <w:t>C</w:t>
        </w:r>
      </w:ins>
      <w:del w:id="6" w:author="Houlihan, Emily@Waterboards" w:date="2020-11-03T15:23:00Z">
        <w:r w:rsidR="008A4CE2" w:rsidDel="0093154C">
          <w:delText>B</w:delText>
        </w:r>
      </w:del>
      <w:r w:rsidR="008A4CE2">
        <w:t>.</w:t>
      </w:r>
    </w:p>
    <w:p w14:paraId="3F21F59D" w14:textId="77777777" w:rsidR="00D4344C" w:rsidRDefault="00D4344C" w:rsidP="00D4344C">
      <w:pPr>
        <w:pStyle w:val="ListParagraph"/>
        <w:keepNext/>
      </w:pPr>
      <w:r>
        <w:rPr>
          <w:rFonts w:cstheme="minorHAnsi"/>
          <w:noProof/>
        </w:rPr>
        <w:drawing>
          <wp:inline distT="0" distB="0" distL="0" distR="0" wp14:anchorId="0B6FBD28" wp14:editId="58B84F3E">
            <wp:extent cx="4785758" cy="3313216"/>
            <wp:effectExtent l="0" t="0" r="0" b="1905"/>
            <wp:docPr id="9" name="Picture 9" descr="A cross-section diagram showing how &quot;Domestic Top&quot;, &quot;Domestic Bottom&quot; and &quot;Public Bottom&quot; well depth intervals relate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3494" cy="3394725"/>
                    </a:xfrm>
                    <a:prstGeom prst="rect">
                      <a:avLst/>
                    </a:prstGeom>
                    <a:noFill/>
                    <a:ln>
                      <a:noFill/>
                    </a:ln>
                  </pic:spPr>
                </pic:pic>
              </a:graphicData>
            </a:graphic>
          </wp:inline>
        </w:drawing>
      </w:r>
    </w:p>
    <w:p w14:paraId="06BA8715" w14:textId="408B92A5" w:rsidR="00D4344C" w:rsidRDefault="00D4344C" w:rsidP="008A4CE2">
      <w:pPr>
        <w:pStyle w:val="Caption"/>
      </w:pPr>
      <w:r>
        <w:t xml:space="preserve">Figure </w:t>
      </w:r>
      <w:fldSimple w:instr=" SEQ Figure \* ARABIC ">
        <w:r>
          <w:rPr>
            <w:noProof/>
          </w:rPr>
          <w:t>1</w:t>
        </w:r>
      </w:fldSimple>
      <w:r>
        <w:t xml:space="preserve">. Numeric depth filter – based on average of section maximum/minimum well depths per Groundwater Unit. Wells with a known depth that fall within the “domestic well depth interval” are included in the analysis. Wells with a known depth that fall outside the “domestic well depth interval” are screened out of the analysis. For wells without a known depth - if the “public bottom” depth of a Groundwater Unit is shallower or within 10% of the “domestic bottom” depth, then wells classified as public </w:t>
      </w:r>
      <w:r>
        <w:lastRenderedPageBreak/>
        <w:t>are included in the analysis. If the “public bottom” depth of a Groundwater Unit is more than 10% deeper than the “domestic bottom” depth, then wells classified as public are screened out of the analysis.</w:t>
      </w:r>
    </w:p>
    <w:p w14:paraId="607829FD" w14:textId="0DFEDF4B" w:rsidR="00D4344C" w:rsidRDefault="00FF1840" w:rsidP="008A4CE2">
      <w:pPr>
        <w:keepNext/>
        <w:jc w:val="center"/>
      </w:pPr>
      <w:r>
        <w:rPr>
          <w:noProof/>
        </w:rPr>
        <w:drawing>
          <wp:inline distT="0" distB="0" distL="0" distR="0" wp14:anchorId="5CDEF15C" wp14:editId="1CFEF76E">
            <wp:extent cx="3972910" cy="402908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466" b="15810"/>
                    <a:stretch/>
                  </pic:blipFill>
                  <pic:spPr bwMode="auto">
                    <a:xfrm>
                      <a:off x="0" y="0"/>
                      <a:ext cx="3975405" cy="4031620"/>
                    </a:xfrm>
                    <a:prstGeom prst="rect">
                      <a:avLst/>
                    </a:prstGeom>
                    <a:noFill/>
                    <a:ln>
                      <a:noFill/>
                    </a:ln>
                    <a:extLst>
                      <a:ext uri="{53640926-AAD7-44D8-BBD7-CCE9431645EC}">
                        <a14:shadowObscured xmlns:a14="http://schemas.microsoft.com/office/drawing/2010/main"/>
                      </a:ext>
                    </a:extLst>
                  </pic:spPr>
                </pic:pic>
              </a:graphicData>
            </a:graphic>
          </wp:inline>
        </w:drawing>
      </w:r>
    </w:p>
    <w:p w14:paraId="34C60D5C" w14:textId="55B1D728" w:rsidR="00D4344C" w:rsidRDefault="00D4344C" w:rsidP="008A4CE2">
      <w:pPr>
        <w:pStyle w:val="Caption"/>
        <w:jc w:val="center"/>
      </w:pPr>
      <w:r>
        <w:t xml:space="preserve">Figure </w:t>
      </w:r>
      <w:fldSimple w:instr=" SEQ Figure \* ARABIC ">
        <w:r>
          <w:rPr>
            <w:noProof/>
          </w:rPr>
          <w:t>2</w:t>
        </w:r>
      </w:fldSimple>
      <w:r>
        <w:t>. Depth filter by well type (for wells with unknown depth). This map shows basins where domestic wells and public wells may be accessing similar groundwater depths (pink) and basins where domestic wells and public wells are accessing different groundwater depths (blue). For the basins show in pink, public wells were used as a proxy for domestic depth water quality.</w:t>
      </w:r>
    </w:p>
    <w:p w14:paraId="4B9D06A4" w14:textId="392CCCD3" w:rsidR="00D4344C" w:rsidRDefault="00D4344C" w:rsidP="00D4344C">
      <w:r>
        <w:t>Most wells with water quality data do not have well construction data (depth of well or screen interval). Wells with depth data were filtered based on their numeric well construction; wells without numeric construction data were filtered by well type.</w:t>
      </w:r>
    </w:p>
    <w:p w14:paraId="12D9AC76" w14:textId="77777777" w:rsidR="00D4344C" w:rsidRDefault="00D4344C" w:rsidP="00D4344C">
      <w:r w:rsidRPr="008A4CE2">
        <w:rPr>
          <w:rStyle w:val="Heading3Char"/>
        </w:rPr>
        <w:t>Wells with known numeric depths</w:t>
      </w:r>
    </w:p>
    <w:p w14:paraId="6214AD53" w14:textId="564E3F27" w:rsidR="00D4344C" w:rsidRPr="001E7023" w:rsidRDefault="00D4344C" w:rsidP="00D4344C">
      <w:r>
        <w:t>Staff used OSWCR Total Completed Depth section summary statistics to determine a “Domestic Bottom” and “Domestic Top” depth for each Groundwater Unit. The domestic well depth zone was defined as the range between “Domestic Bottom” depth</w:t>
      </w:r>
      <w:r>
        <w:rPr>
          <w:rStyle w:val="FootnoteReference"/>
        </w:rPr>
        <w:footnoteReference w:id="6"/>
      </w:r>
      <w:r>
        <w:t xml:space="preserve"> </w:t>
      </w:r>
      <w:r w:rsidRPr="00BC730E">
        <w:rPr>
          <w:rFonts w:cstheme="minorHAnsi"/>
        </w:rPr>
        <w:t xml:space="preserve">and </w:t>
      </w:r>
      <w:r>
        <w:rPr>
          <w:rFonts w:cstheme="minorHAnsi"/>
        </w:rPr>
        <w:t>“</w:t>
      </w:r>
      <w:r w:rsidRPr="00BC730E">
        <w:rPr>
          <w:rFonts w:cstheme="minorHAnsi"/>
        </w:rPr>
        <w:t>Domestic Top</w:t>
      </w:r>
      <w:r>
        <w:rPr>
          <w:rFonts w:cstheme="minorHAnsi"/>
        </w:rPr>
        <w:t>”</w:t>
      </w:r>
      <w:r w:rsidRPr="00BC730E">
        <w:rPr>
          <w:rFonts w:cstheme="minorHAnsi"/>
        </w:rPr>
        <w:t xml:space="preserve"> depth</w:t>
      </w:r>
      <w:r>
        <w:rPr>
          <w:rStyle w:val="FootnoteReference"/>
          <w:rFonts w:cstheme="minorHAnsi"/>
        </w:rPr>
        <w:footnoteReference w:id="7"/>
      </w:r>
      <w:r w:rsidRPr="00BC730E">
        <w:rPr>
          <w:rFonts w:cstheme="minorHAnsi"/>
        </w:rPr>
        <w:t xml:space="preserve">. </w:t>
      </w:r>
      <w:r>
        <w:t>For Group 1 wells, if the given depth of the well fell between the “Domestic Top” depth and the “Domestic Bottom” depth, water quality data from that well was included in the analysis.</w:t>
      </w:r>
    </w:p>
    <w:p w14:paraId="309858C4" w14:textId="77777777" w:rsidR="00D4344C" w:rsidRDefault="00D4344C" w:rsidP="00D4344C">
      <w:r w:rsidRPr="008A4CE2">
        <w:rPr>
          <w:rStyle w:val="Heading3Char"/>
        </w:rPr>
        <w:t>Water quality data wells with unknown numeric depths</w:t>
      </w:r>
    </w:p>
    <w:p w14:paraId="4E4A2AA2" w14:textId="66BB4E13" w:rsidR="00D4344C" w:rsidRDefault="00D4344C" w:rsidP="00D4344C">
      <w:r w:rsidRPr="00FC538A">
        <w:lastRenderedPageBreak/>
        <w:t>Staff use</w:t>
      </w:r>
      <w:r>
        <w:t>d</w:t>
      </w:r>
      <w:r w:rsidRPr="00A76498">
        <w:t xml:space="preserve"> OSWCR well depth information to compare </w:t>
      </w:r>
      <w:r>
        <w:t>“</w:t>
      </w:r>
      <w:r w:rsidRPr="00A76498">
        <w:t>Domestic Bottom</w:t>
      </w:r>
      <w:r>
        <w:t>”</w:t>
      </w:r>
      <w:r w:rsidRPr="00A76498">
        <w:t xml:space="preserve"> depth (defined above) to </w:t>
      </w:r>
      <w:r>
        <w:t>“</w:t>
      </w:r>
      <w:r w:rsidRPr="00A76498">
        <w:t xml:space="preserve">Public </w:t>
      </w:r>
      <w:r w:rsidRPr="00FC538A">
        <w:t>Bottom</w:t>
      </w:r>
      <w:r>
        <w:t>”</w:t>
      </w:r>
      <w:r w:rsidRPr="00FC538A">
        <w:t xml:space="preserve"> de</w:t>
      </w:r>
      <w:r w:rsidRPr="00767B1E">
        <w:t>pth</w:t>
      </w:r>
      <w:r>
        <w:rPr>
          <w:rStyle w:val="FootnoteReference"/>
          <w:rFonts w:cstheme="minorHAnsi"/>
        </w:rPr>
        <w:footnoteReference w:id="8"/>
      </w:r>
      <w:r w:rsidRPr="00A76498">
        <w:t xml:space="preserve"> (defined below). If </w:t>
      </w:r>
      <w:r w:rsidRPr="00FC538A">
        <w:t xml:space="preserve">the </w:t>
      </w:r>
      <w:r>
        <w:t>“</w:t>
      </w:r>
      <w:r w:rsidRPr="00FC538A">
        <w:t xml:space="preserve">Public </w:t>
      </w:r>
      <w:r w:rsidRPr="00767B1E">
        <w:t>B</w:t>
      </w:r>
      <w:r w:rsidRPr="00124190">
        <w:t>ottom</w:t>
      </w:r>
      <w:r>
        <w:t>”</w:t>
      </w:r>
      <w:r w:rsidRPr="00124190">
        <w:t xml:space="preserve"> depth for a given </w:t>
      </w:r>
      <w:r>
        <w:t xml:space="preserve">Groundwater </w:t>
      </w:r>
      <w:r w:rsidRPr="00124190">
        <w:t xml:space="preserve">Unit </w:t>
      </w:r>
      <w:r>
        <w:t>was shallower than the “Domestic Bottom” depth, or</w:t>
      </w:r>
      <w:r w:rsidRPr="004864C1">
        <w:t xml:space="preserve"> within 10% of </w:t>
      </w:r>
      <w:r>
        <w:t>“</w:t>
      </w:r>
      <w:r w:rsidRPr="004864C1">
        <w:t>Domestic Bottom</w:t>
      </w:r>
      <w:r>
        <w:t>”</w:t>
      </w:r>
      <w:r w:rsidRPr="004864C1">
        <w:t xml:space="preserve"> depth</w:t>
      </w:r>
      <w:r>
        <w:t xml:space="preserve"> (shallower or deeper)</w:t>
      </w:r>
      <w:r w:rsidRPr="00A76498">
        <w:t xml:space="preserve">, then it was considered reasonable to include </w:t>
      </w:r>
      <w:r w:rsidRPr="00FC538A">
        <w:t>data from public wells into the analysis for that</w:t>
      </w:r>
      <w:r>
        <w:t xml:space="preserve"> Groundwater</w:t>
      </w:r>
      <w:r w:rsidRPr="00FC538A">
        <w:t xml:space="preserve"> Unit</w:t>
      </w:r>
      <w:r w:rsidRPr="00767B1E">
        <w:t xml:space="preserve">. </w:t>
      </w:r>
      <w:r>
        <w:t xml:space="preserve">If the “Public Bottom” depth for a given Groundwater Unit was more than 10% deeper than the “Domestic Bottom” depth, water quality data from public wells was screened out of the analysis for that Groundwater Unit. </w:t>
      </w:r>
    </w:p>
    <w:p w14:paraId="2040011D" w14:textId="713BBCB3" w:rsidR="006F3581" w:rsidRPr="006F3581" w:rsidRDefault="001D23DF" w:rsidP="006F3581">
      <w:pPr>
        <w:pStyle w:val="Heading2"/>
      </w:pPr>
      <w:r>
        <w:t>De</w:t>
      </w:r>
      <w:r w:rsidR="008C0E23">
        <w:t>-</w:t>
      </w:r>
      <w:r>
        <w:t>clustering</w:t>
      </w:r>
    </w:p>
    <w:p w14:paraId="1EC1565F" w14:textId="0F848C25" w:rsidR="004C05DF" w:rsidRDefault="004C05DF">
      <w:r>
        <w:t xml:space="preserve">Available </w:t>
      </w:r>
      <w:r w:rsidR="006D2EAC">
        <w:t xml:space="preserve">water quality results were </w:t>
      </w:r>
      <w:r w:rsidR="004150F7">
        <w:t xml:space="preserve">spatially </w:t>
      </w:r>
      <w:r w:rsidR="006F3581">
        <w:t xml:space="preserve">and temporally </w:t>
      </w:r>
      <w:r w:rsidR="004150F7">
        <w:t>de</w:t>
      </w:r>
      <w:r w:rsidR="008C0E23">
        <w:t>-</w:t>
      </w:r>
      <w:r w:rsidR="004150F7">
        <w:t>clustered to square mile sections</w:t>
      </w:r>
      <w:r w:rsidR="001D23DF">
        <w:t xml:space="preserve"> to account for differences in data sampling density </w:t>
      </w:r>
      <w:r>
        <w:t xml:space="preserve">within each section over </w:t>
      </w:r>
      <w:r w:rsidR="001D23DF">
        <w:t>space and time.</w:t>
      </w:r>
      <w:r>
        <w:t xml:space="preserve"> This was conducted to prevent certain areas with a high density of wells and frequent sampling to achieve a disproportionate weighting to the overall risk characterization of an area.</w:t>
      </w:r>
      <w:r w:rsidR="001D23DF">
        <w:t xml:space="preserve"> </w:t>
      </w:r>
      <w:r w:rsidR="00F14660">
        <w:t xml:space="preserve">To expand the coverage of the water quality risk map, </w:t>
      </w:r>
      <w:r>
        <w:t>averaged, de</w:t>
      </w:r>
      <w:r w:rsidR="008C0E23">
        <w:t>-</w:t>
      </w:r>
      <w:r>
        <w:t xml:space="preserve">clustered </w:t>
      </w:r>
      <w:r w:rsidR="00F14660">
        <w:t xml:space="preserve">data from sections </w:t>
      </w:r>
      <w:r>
        <w:t xml:space="preserve">that contain a well(s) that provide </w:t>
      </w:r>
      <w:r w:rsidR="00F14660">
        <w:t xml:space="preserve"> </w:t>
      </w:r>
      <w:r w:rsidR="008D75DF">
        <w:t>water quality</w:t>
      </w:r>
      <w:r>
        <w:t xml:space="preserve"> data</w:t>
      </w:r>
      <w:r w:rsidR="00844EF8">
        <w:t xml:space="preserve"> (“source sections”)</w:t>
      </w:r>
      <w:r w:rsidR="00F14660">
        <w:t xml:space="preserve"> are </w:t>
      </w:r>
      <w:r>
        <w:t xml:space="preserve">projected onto </w:t>
      </w:r>
      <w:r w:rsidR="00F14660">
        <w:t xml:space="preserve">neighboring sections that do not </w:t>
      </w:r>
      <w:r>
        <w:t xml:space="preserve">include a well providing water quality data. </w:t>
      </w:r>
    </w:p>
    <w:p w14:paraId="6E420C6F" w14:textId="4803756E" w:rsidR="004150F7" w:rsidRDefault="00854656">
      <w:r>
        <w:t>Water quality</w:t>
      </w:r>
      <w:r w:rsidR="001D23DF">
        <w:t xml:space="preserve"> data is assessed using two metrics - the long-term (20 year</w:t>
      </w:r>
      <w:r w:rsidR="001D23DF">
        <w:rPr>
          <w:rStyle w:val="FootnoteReference"/>
        </w:rPr>
        <w:footnoteReference w:id="9"/>
      </w:r>
      <w:r w:rsidR="001D23DF">
        <w:t>) average and all recent results (within 2 years</w:t>
      </w:r>
      <w:r w:rsidR="001D23DF">
        <w:rPr>
          <w:rStyle w:val="FootnoteReference"/>
        </w:rPr>
        <w:footnoteReference w:id="10"/>
      </w:r>
      <w:r w:rsidR="001D23DF">
        <w:t xml:space="preserve">). </w:t>
      </w:r>
      <w:r w:rsidR="00AD24B5">
        <w:t>The temporal and spatial de</w:t>
      </w:r>
      <w:r w:rsidR="008C0E23">
        <w:t>-</w:t>
      </w:r>
      <w:r w:rsidR="00AD24B5">
        <w:t xml:space="preserve">clustering methodology </w:t>
      </w:r>
      <w:r w:rsidR="001D23DF">
        <w:t xml:space="preserve">for each metric </w:t>
      </w:r>
      <w:r w:rsidR="00AD24B5">
        <w:t>is outlined below</w:t>
      </w:r>
      <w:r w:rsidR="00C066A8">
        <w:t>, and is further described in the Domestic Well Needs Assessment White Paper</w:t>
      </w:r>
      <w:r w:rsidR="00C066A8">
        <w:rPr>
          <w:rStyle w:val="FootnoteReference"/>
        </w:rPr>
        <w:footnoteReference w:id="11"/>
      </w:r>
      <w:r w:rsidR="00AD24B5">
        <w:t>:</w:t>
      </w:r>
    </w:p>
    <w:p w14:paraId="6249241D" w14:textId="124D1483" w:rsidR="00572DFE" w:rsidRDefault="00572DFE" w:rsidP="006F3581">
      <w:pPr>
        <w:pStyle w:val="Heading3"/>
      </w:pPr>
      <w:bookmarkStart w:id="7" w:name="_Toc48821648"/>
      <w:r>
        <w:t>Long-term average</w:t>
      </w:r>
      <w:bookmarkEnd w:id="7"/>
    </w:p>
    <w:p w14:paraId="2AFB53CA" w14:textId="27B235A2" w:rsidR="00572DFE" w:rsidRDefault="00572DFE" w:rsidP="00572DFE">
      <w:pPr>
        <w:pStyle w:val="ListParagraph"/>
        <w:numPr>
          <w:ilvl w:val="0"/>
          <w:numId w:val="3"/>
        </w:numPr>
      </w:pPr>
      <w:r>
        <w:t xml:space="preserve">Water quality results from each well for each </w:t>
      </w:r>
      <w:r w:rsidR="00B66B61">
        <w:t xml:space="preserve">chemical </w:t>
      </w:r>
      <w:r>
        <w:t>constituent are averaged per year (for the past 20 years).</w:t>
      </w:r>
    </w:p>
    <w:p w14:paraId="06CA2B67" w14:textId="1C90DA15" w:rsidR="00572DFE" w:rsidRDefault="00572DFE" w:rsidP="00572DFE">
      <w:pPr>
        <w:pStyle w:val="ListParagraph"/>
        <w:numPr>
          <w:ilvl w:val="0"/>
          <w:numId w:val="3"/>
        </w:numPr>
      </w:pPr>
      <w:r>
        <w:t xml:space="preserve">The results from step one </w:t>
      </w:r>
      <w:r w:rsidR="00547B2C">
        <w:t>is</w:t>
      </w:r>
      <w:r w:rsidR="008C0E23">
        <w:t xml:space="preserve"> </w:t>
      </w:r>
      <w:r>
        <w:t>averaged per well.</w:t>
      </w:r>
    </w:p>
    <w:p w14:paraId="14EFB8AE" w14:textId="4F8A92E9" w:rsidR="00572DFE" w:rsidRDefault="00572DFE" w:rsidP="00572DFE">
      <w:pPr>
        <w:pStyle w:val="ListParagraph"/>
        <w:numPr>
          <w:ilvl w:val="0"/>
          <w:numId w:val="3"/>
        </w:numPr>
      </w:pPr>
      <w:r>
        <w:t>The results from step two are averaged</w:t>
      </w:r>
      <w:r w:rsidR="004C05DF">
        <w:t xml:space="preserve"> for all the wells that lie within </w:t>
      </w:r>
      <w:r w:rsidR="00547B2C">
        <w:t>a section</w:t>
      </w:r>
      <w:r>
        <w:t>.</w:t>
      </w:r>
    </w:p>
    <w:p w14:paraId="4B8CAFC5" w14:textId="0946BC26" w:rsidR="00572DFE" w:rsidRDefault="00572DFE" w:rsidP="00572DFE">
      <w:pPr>
        <w:pStyle w:val="ListParagraph"/>
        <w:numPr>
          <w:ilvl w:val="0"/>
          <w:numId w:val="3"/>
        </w:numPr>
      </w:pPr>
      <w:r>
        <w:t>For sections that do not contain a well with water quality data, the de</w:t>
      </w:r>
      <w:r w:rsidR="008C0E23">
        <w:t>-</w:t>
      </w:r>
      <w:r>
        <w:t xml:space="preserve">clustered data from step three is </w:t>
      </w:r>
      <w:r w:rsidR="004C05DF">
        <w:t>project</w:t>
      </w:r>
      <w:r w:rsidR="008C0E23">
        <w:t>ed</w:t>
      </w:r>
      <w:r w:rsidR="004C05DF">
        <w:t xml:space="preserve"> onto </w:t>
      </w:r>
      <w:r>
        <w:t>adjacent sections.</w:t>
      </w:r>
    </w:p>
    <w:p w14:paraId="6F3FFA1F" w14:textId="681F7E8F" w:rsidR="00572DFE" w:rsidRDefault="00572DFE" w:rsidP="006F3581">
      <w:pPr>
        <w:pStyle w:val="Heading3"/>
      </w:pPr>
      <w:bookmarkStart w:id="8" w:name="_Toc48821649"/>
      <w:r>
        <w:t>Recent results</w:t>
      </w:r>
      <w:bookmarkEnd w:id="8"/>
    </w:p>
    <w:p w14:paraId="046B6423" w14:textId="024D67EF" w:rsidR="00572DFE" w:rsidRDefault="00572DFE" w:rsidP="00572DFE">
      <w:pPr>
        <w:pStyle w:val="ListParagraph"/>
        <w:numPr>
          <w:ilvl w:val="0"/>
          <w:numId w:val="4"/>
        </w:numPr>
      </w:pPr>
      <w:r>
        <w:t xml:space="preserve">All recent </w:t>
      </w:r>
      <w:r w:rsidR="004C05DF">
        <w:t xml:space="preserve">(within the past 2 years) </w:t>
      </w:r>
      <w:r>
        <w:t xml:space="preserve">results in a section are categorized as “under” </w:t>
      </w:r>
      <w:r w:rsidR="00FF6E4E">
        <w:t xml:space="preserve">(less than </w:t>
      </w:r>
      <w:r>
        <w:t>80</w:t>
      </w:r>
      <w:r w:rsidR="00995FF1">
        <w:t xml:space="preserve"> </w:t>
      </w:r>
      <w:r w:rsidR="00FF6E4E">
        <w:t>percent</w:t>
      </w:r>
      <w:r>
        <w:t xml:space="preserve"> of MCL), “close” (80</w:t>
      </w:r>
      <w:r w:rsidR="00995FF1">
        <w:t xml:space="preserve"> </w:t>
      </w:r>
      <w:r w:rsidR="00FF6E4E">
        <w:t>percent</w:t>
      </w:r>
      <w:r>
        <w:t xml:space="preserve"> </w:t>
      </w:r>
      <w:r w:rsidR="00995FF1">
        <w:t>–</w:t>
      </w:r>
      <w:r>
        <w:t xml:space="preserve"> 100</w:t>
      </w:r>
      <w:r w:rsidR="00995FF1">
        <w:t xml:space="preserve"> </w:t>
      </w:r>
      <w:r w:rsidR="00FF6E4E">
        <w:t>percent</w:t>
      </w:r>
      <w:r>
        <w:t xml:space="preserve"> of MCL), or “over” (</w:t>
      </w:r>
      <w:r w:rsidR="00547B2C">
        <w:t>greater than</w:t>
      </w:r>
      <w:r>
        <w:t xml:space="preserve"> MCL).</w:t>
      </w:r>
    </w:p>
    <w:p w14:paraId="26ED4358" w14:textId="77777777" w:rsidR="00572DFE" w:rsidRDefault="00572DFE" w:rsidP="00572DFE">
      <w:pPr>
        <w:pStyle w:val="ListParagraph"/>
        <w:numPr>
          <w:ilvl w:val="0"/>
          <w:numId w:val="4"/>
        </w:numPr>
      </w:pPr>
      <w:r>
        <w:t>The count of recent results in each category are summarized per square mile section for each constituent.</w:t>
      </w:r>
    </w:p>
    <w:p w14:paraId="558E4F64" w14:textId="0000F99C" w:rsidR="00B131EE" w:rsidRDefault="00572DFE" w:rsidP="00B131EE">
      <w:pPr>
        <w:pStyle w:val="ListParagraph"/>
        <w:numPr>
          <w:ilvl w:val="0"/>
          <w:numId w:val="4"/>
        </w:numPr>
      </w:pPr>
      <w:r>
        <w:t>For square mile sections that do not contain a well with recent water quality data, the results from step two is averaged for all adjacent sections.</w:t>
      </w:r>
    </w:p>
    <w:p w14:paraId="069B533B" w14:textId="40747ECF" w:rsidR="00844EF8" w:rsidRDefault="00C066A8" w:rsidP="00046508">
      <w:pPr>
        <w:pStyle w:val="Heading2"/>
      </w:pPr>
      <w:r>
        <w:lastRenderedPageBreak/>
        <w:t>Risk Factors</w:t>
      </w:r>
    </w:p>
    <w:p w14:paraId="13B14F0B" w14:textId="4D26B249" w:rsidR="00B35AF0" w:rsidRDefault="00B35AF0" w:rsidP="00102E65">
      <w:pPr>
        <w:pStyle w:val="Heading3"/>
      </w:pPr>
      <w:r>
        <w:t>Water Quality Risk</w:t>
      </w:r>
      <w:r w:rsidR="0068441B">
        <w:t xml:space="preserve"> (“Hazard”)</w:t>
      </w:r>
    </w:p>
    <w:p w14:paraId="45E32629" w14:textId="47A37028" w:rsidR="00B131EE" w:rsidRDefault="00844EF8" w:rsidP="009527F6">
      <w:r>
        <w:t>W</w:t>
      </w:r>
      <w:r w:rsidR="001258A3">
        <w:t xml:space="preserve">ater quality </w:t>
      </w:r>
      <w:r>
        <w:t xml:space="preserve">data </w:t>
      </w:r>
      <w:r w:rsidR="00AD24B5">
        <w:t xml:space="preserve">for </w:t>
      </w:r>
      <w:r w:rsidR="00B131EE">
        <w:t xml:space="preserve">census block groups are calculated using data from all </w:t>
      </w:r>
      <w:r w:rsidR="00AD24B5">
        <w:t>sections</w:t>
      </w:r>
      <w:r>
        <w:t xml:space="preserve"> </w:t>
      </w:r>
      <w:r w:rsidR="00B131EE">
        <w:t>within the census block group</w:t>
      </w:r>
      <w:r w:rsidR="001258A3">
        <w:t xml:space="preserve">. </w:t>
      </w:r>
      <w:r w:rsidR="00B131EE">
        <w:t>P</w:t>
      </w:r>
      <w:r w:rsidR="001258A3">
        <w:t xml:space="preserve">rioritization </w:t>
      </w:r>
      <w:r w:rsidR="009527F6">
        <w:t xml:space="preserve">of census block groups </w:t>
      </w:r>
      <w:r w:rsidR="001258A3">
        <w:t>is</w:t>
      </w:r>
      <w:r w:rsidR="008C63DE">
        <w:t xml:space="preserve"> </w:t>
      </w:r>
      <w:r w:rsidR="00956BD8">
        <w:t xml:space="preserve">based on </w:t>
      </w:r>
      <w:r w:rsidR="00B131EE">
        <w:t xml:space="preserve">five </w:t>
      </w:r>
      <w:r w:rsidR="0007315C">
        <w:t>water quality</w:t>
      </w:r>
      <w:r w:rsidR="00956BD8">
        <w:t xml:space="preserve"> risk factors</w:t>
      </w:r>
      <w:r w:rsidR="00DC1F5E">
        <w:t xml:space="preserve"> </w:t>
      </w:r>
      <w:r w:rsidR="00547B2C">
        <w:t xml:space="preserve">that </w:t>
      </w:r>
      <w:r w:rsidR="00C066A8">
        <w:t>capture different aspects of water quality risk</w:t>
      </w:r>
      <w:r w:rsidR="001A6BFE">
        <w:t xml:space="preserve"> based on the available data</w:t>
      </w:r>
      <w:r w:rsidR="00C066A8">
        <w:t>.</w:t>
      </w:r>
      <w:r w:rsidR="00DC1F5E">
        <w:t xml:space="preserve"> Several additional informational fields</w:t>
      </w:r>
      <w:r w:rsidR="00B131EE">
        <w:t xml:space="preserve"> are</w:t>
      </w:r>
      <w:r w:rsidR="00DC1F5E">
        <w:t xml:space="preserve"> included for reference.</w:t>
      </w:r>
    </w:p>
    <w:tbl>
      <w:tblPr>
        <w:tblStyle w:val="TableGrid"/>
        <w:tblW w:w="0" w:type="auto"/>
        <w:tblInd w:w="445" w:type="dxa"/>
        <w:tblLook w:val="04A0" w:firstRow="1" w:lastRow="0" w:firstColumn="1" w:lastColumn="0" w:noHBand="0" w:noVBand="1"/>
      </w:tblPr>
      <w:tblGrid>
        <w:gridCol w:w="1890"/>
        <w:gridCol w:w="1031"/>
        <w:gridCol w:w="5449"/>
      </w:tblGrid>
      <w:tr w:rsidR="009527F6" w14:paraId="1D1BF462" w14:textId="77777777" w:rsidTr="008A4CE2">
        <w:tc>
          <w:tcPr>
            <w:tcW w:w="1890" w:type="dxa"/>
            <w:vAlign w:val="bottom"/>
          </w:tcPr>
          <w:p w14:paraId="5CE061D7" w14:textId="6102B50D" w:rsidR="009527F6" w:rsidRDefault="009527F6" w:rsidP="00F14660">
            <w:r w:rsidRPr="006F5409">
              <w:rPr>
                <w:b/>
                <w:bCs/>
              </w:rPr>
              <w:t xml:space="preserve">Risk Factor </w:t>
            </w:r>
          </w:p>
        </w:tc>
        <w:tc>
          <w:tcPr>
            <w:tcW w:w="1031" w:type="dxa"/>
          </w:tcPr>
          <w:p w14:paraId="0FBE3BF8" w14:textId="59D65F07" w:rsidR="009527F6" w:rsidRPr="006F5409" w:rsidRDefault="009527F6" w:rsidP="00F14660">
            <w:pPr>
              <w:rPr>
                <w:rFonts w:ascii="Calibri" w:hAnsi="Calibri" w:cs="Calibri"/>
                <w:b/>
                <w:bCs/>
                <w:color w:val="000000"/>
              </w:rPr>
            </w:pPr>
            <w:r>
              <w:rPr>
                <w:rFonts w:ascii="Calibri" w:hAnsi="Calibri" w:cs="Calibri"/>
                <w:b/>
                <w:bCs/>
                <w:color w:val="000000"/>
              </w:rPr>
              <w:t>Notation</w:t>
            </w:r>
          </w:p>
        </w:tc>
        <w:tc>
          <w:tcPr>
            <w:tcW w:w="5449" w:type="dxa"/>
            <w:vAlign w:val="bottom"/>
          </w:tcPr>
          <w:p w14:paraId="271649DA" w14:textId="5B56105A" w:rsidR="009527F6" w:rsidRDefault="009527F6" w:rsidP="00F14660">
            <w:pPr>
              <w:rPr>
                <w:rFonts w:ascii="Calibri" w:hAnsi="Calibri" w:cs="Calibri"/>
                <w:color w:val="000000"/>
              </w:rPr>
            </w:pPr>
            <w:r w:rsidRPr="006F5409">
              <w:rPr>
                <w:rFonts w:ascii="Calibri" w:hAnsi="Calibri" w:cs="Calibri"/>
                <w:b/>
                <w:bCs/>
                <w:color w:val="000000"/>
              </w:rPr>
              <w:t>Description</w:t>
            </w:r>
          </w:p>
        </w:tc>
      </w:tr>
      <w:tr w:rsidR="009527F6" w14:paraId="31A0B22E" w14:textId="77777777" w:rsidTr="008A4CE2">
        <w:tc>
          <w:tcPr>
            <w:tcW w:w="1890" w:type="dxa"/>
          </w:tcPr>
          <w:p w14:paraId="6B1547B6" w14:textId="5ADF41D4" w:rsidR="009527F6" w:rsidRDefault="009527F6" w:rsidP="00F14660">
            <w:r>
              <w:t xml:space="preserve">Count of chemical constituents </w:t>
            </w:r>
            <w:r w:rsidRPr="00A6581D">
              <w:t>above</w:t>
            </w:r>
            <w:r>
              <w:t xml:space="preserve"> MCL</w:t>
            </w:r>
          </w:p>
        </w:tc>
        <w:tc>
          <w:tcPr>
            <w:tcW w:w="1031" w:type="dxa"/>
          </w:tcPr>
          <w:p w14:paraId="3475402C" w14:textId="63E2F60D" w:rsidR="009527F6" w:rsidRDefault="009527F6" w:rsidP="00F14660">
            <w:pPr>
              <w:rPr>
                <w:rFonts w:ascii="Calibri" w:hAnsi="Calibri" w:cs="Calibri"/>
                <w:color w:val="000000"/>
              </w:rPr>
            </w:pPr>
            <w:r>
              <w:rPr>
                <w:rFonts w:ascii="Calibri" w:hAnsi="Calibri" w:cs="Calibri"/>
                <w:color w:val="000000"/>
              </w:rPr>
              <w:t>CRF1</w:t>
            </w:r>
          </w:p>
        </w:tc>
        <w:tc>
          <w:tcPr>
            <w:tcW w:w="5449" w:type="dxa"/>
          </w:tcPr>
          <w:p w14:paraId="2A6CF932" w14:textId="41BAB5ED" w:rsidR="009527F6" w:rsidRPr="00956BD8" w:rsidRDefault="00851C9B" w:rsidP="00F14660">
            <w:pPr>
              <w:rPr>
                <w:rFonts w:ascii="Calibri" w:hAnsi="Calibri" w:cs="Calibri"/>
                <w:color w:val="000000"/>
              </w:rPr>
            </w:pPr>
            <w:r>
              <w:rPr>
                <w:rFonts w:ascii="Calibri" w:hAnsi="Calibri" w:cs="Calibri"/>
                <w:color w:val="000000"/>
              </w:rPr>
              <w:t xml:space="preserve">Number of </w:t>
            </w:r>
            <w:r w:rsidR="009527F6">
              <w:rPr>
                <w:rFonts w:ascii="Calibri" w:hAnsi="Calibri" w:cs="Calibri"/>
                <w:color w:val="000000"/>
              </w:rPr>
              <w:t xml:space="preserve">individual </w:t>
            </w:r>
            <w:r w:rsidR="009527F6">
              <w:t>chemical constituents</w:t>
            </w:r>
            <w:r w:rsidR="009527F6">
              <w:rPr>
                <w:rFonts w:ascii="Calibri" w:hAnsi="Calibri" w:cs="Calibri"/>
                <w:color w:val="000000"/>
              </w:rPr>
              <w:t xml:space="preserve"> have a long-term (20 year) average or recent result (within the past 2 years) </w:t>
            </w:r>
            <w:r w:rsidR="009527F6" w:rsidRPr="00A6581D">
              <w:rPr>
                <w:rFonts w:ascii="Calibri" w:hAnsi="Calibri" w:cs="Calibri"/>
                <w:color w:val="000000"/>
              </w:rPr>
              <w:t>above</w:t>
            </w:r>
            <w:r w:rsidR="009527F6">
              <w:rPr>
                <w:rFonts w:ascii="Calibri" w:hAnsi="Calibri" w:cs="Calibri"/>
                <w:color w:val="000000"/>
              </w:rPr>
              <w:t xml:space="preserve"> the MCL</w:t>
            </w:r>
            <w:r>
              <w:rPr>
                <w:rFonts w:ascii="Calibri" w:hAnsi="Calibri" w:cs="Calibri"/>
                <w:color w:val="000000"/>
              </w:rPr>
              <w:t>.</w:t>
            </w:r>
          </w:p>
        </w:tc>
      </w:tr>
      <w:tr w:rsidR="009527F6" w14:paraId="4ACCC549" w14:textId="77777777" w:rsidTr="008A4CE2">
        <w:tc>
          <w:tcPr>
            <w:tcW w:w="1890" w:type="dxa"/>
          </w:tcPr>
          <w:p w14:paraId="46DD96A9" w14:textId="3CA7211F" w:rsidR="009527F6" w:rsidRPr="00956BD8" w:rsidRDefault="009527F6" w:rsidP="00F14660">
            <w:pPr>
              <w:rPr>
                <w:rFonts w:ascii="Calibri" w:eastAsia="Times New Roman" w:hAnsi="Calibri" w:cs="Calibri"/>
                <w:color w:val="000000"/>
              </w:rPr>
            </w:pPr>
            <w:r>
              <w:rPr>
                <w:rFonts w:ascii="Calibri" w:eastAsia="Times New Roman" w:hAnsi="Calibri" w:cs="Calibri"/>
                <w:color w:val="000000"/>
              </w:rPr>
              <w:t>Count of chemical constituents within 80 percent of MCL</w:t>
            </w:r>
          </w:p>
          <w:p w14:paraId="46B62ACD" w14:textId="77777777" w:rsidR="009527F6" w:rsidRDefault="009527F6" w:rsidP="00F14660"/>
        </w:tc>
        <w:tc>
          <w:tcPr>
            <w:tcW w:w="1031" w:type="dxa"/>
          </w:tcPr>
          <w:p w14:paraId="51637F14" w14:textId="32CD3423" w:rsidR="009527F6" w:rsidRDefault="009527F6" w:rsidP="00F14660">
            <w:pPr>
              <w:rPr>
                <w:rFonts w:ascii="Calibri" w:hAnsi="Calibri" w:cs="Calibri"/>
                <w:color w:val="000000"/>
              </w:rPr>
            </w:pPr>
            <w:r>
              <w:rPr>
                <w:rFonts w:ascii="Calibri" w:hAnsi="Calibri" w:cs="Calibri"/>
                <w:color w:val="000000"/>
              </w:rPr>
              <w:t>CRF2</w:t>
            </w:r>
          </w:p>
        </w:tc>
        <w:tc>
          <w:tcPr>
            <w:tcW w:w="5449" w:type="dxa"/>
          </w:tcPr>
          <w:p w14:paraId="5594DC1A" w14:textId="6D89276F" w:rsidR="009527F6" w:rsidRDefault="00851C9B" w:rsidP="00F14660">
            <w:r>
              <w:rPr>
                <w:rFonts w:ascii="Calibri" w:hAnsi="Calibri" w:cs="Calibri"/>
                <w:color w:val="000000"/>
              </w:rPr>
              <w:t xml:space="preserve">Number of </w:t>
            </w:r>
            <w:r w:rsidR="009527F6">
              <w:t>chemical constituents</w:t>
            </w:r>
            <w:r w:rsidR="009527F6">
              <w:rPr>
                <w:rFonts w:ascii="Calibri" w:hAnsi="Calibri" w:cs="Calibri"/>
                <w:color w:val="000000"/>
              </w:rPr>
              <w:t xml:space="preserve"> </w:t>
            </w:r>
            <w:r>
              <w:rPr>
                <w:rFonts w:ascii="Calibri" w:hAnsi="Calibri" w:cs="Calibri"/>
                <w:color w:val="000000"/>
              </w:rPr>
              <w:t xml:space="preserve">with </w:t>
            </w:r>
            <w:r w:rsidR="009527F6">
              <w:rPr>
                <w:rFonts w:ascii="Calibri" w:hAnsi="Calibri" w:cs="Calibri"/>
                <w:color w:val="000000"/>
              </w:rPr>
              <w:t>a long-term average or recent result within</w:t>
            </w:r>
            <w:r w:rsidR="009527F6" w:rsidRPr="00A6581D">
              <w:rPr>
                <w:rFonts w:ascii="Calibri" w:hAnsi="Calibri" w:cs="Calibri"/>
                <w:color w:val="000000"/>
              </w:rPr>
              <w:t xml:space="preserve"> 80</w:t>
            </w:r>
            <w:r w:rsidR="009527F6">
              <w:rPr>
                <w:rFonts w:ascii="Calibri" w:hAnsi="Calibri" w:cs="Calibri"/>
                <w:color w:val="000000"/>
              </w:rPr>
              <w:t xml:space="preserve"> percent</w:t>
            </w:r>
            <w:r w:rsidR="009527F6" w:rsidRPr="00A6581D">
              <w:rPr>
                <w:rFonts w:ascii="Calibri" w:hAnsi="Calibri" w:cs="Calibri"/>
                <w:color w:val="000000"/>
              </w:rPr>
              <w:t xml:space="preserve"> and 100</w:t>
            </w:r>
            <w:r w:rsidR="009527F6">
              <w:rPr>
                <w:rFonts w:ascii="Calibri" w:hAnsi="Calibri" w:cs="Calibri"/>
                <w:color w:val="000000"/>
              </w:rPr>
              <w:t xml:space="preserve"> percent of the MCL</w:t>
            </w:r>
            <w:r>
              <w:rPr>
                <w:rFonts w:ascii="Calibri" w:hAnsi="Calibri" w:cs="Calibri"/>
                <w:color w:val="000000"/>
              </w:rPr>
              <w:t>.</w:t>
            </w:r>
          </w:p>
        </w:tc>
      </w:tr>
      <w:tr w:rsidR="009527F6" w14:paraId="6BFA7156" w14:textId="77777777" w:rsidTr="008A4CE2">
        <w:tc>
          <w:tcPr>
            <w:tcW w:w="1890" w:type="dxa"/>
            <w:tcBorders>
              <w:bottom w:val="single" w:sz="4" w:space="0" w:color="auto"/>
            </w:tcBorders>
          </w:tcPr>
          <w:p w14:paraId="5CE47640" w14:textId="1CB8B726" w:rsidR="009527F6" w:rsidRDefault="009527F6" w:rsidP="00F14660">
            <w:r>
              <w:t>Average MCL Index (for results above MCL)</w:t>
            </w:r>
          </w:p>
        </w:tc>
        <w:tc>
          <w:tcPr>
            <w:tcW w:w="1031" w:type="dxa"/>
            <w:tcBorders>
              <w:bottom w:val="single" w:sz="4" w:space="0" w:color="auto"/>
            </w:tcBorders>
          </w:tcPr>
          <w:p w14:paraId="670FC7CC" w14:textId="4107B789" w:rsidR="009527F6" w:rsidRDefault="009527F6" w:rsidP="00F14660">
            <w:r>
              <w:t>CRF3</w:t>
            </w:r>
          </w:p>
        </w:tc>
        <w:tc>
          <w:tcPr>
            <w:tcW w:w="5449" w:type="dxa"/>
            <w:tcBorders>
              <w:bottom w:val="single" w:sz="4" w:space="0" w:color="auto"/>
            </w:tcBorders>
          </w:tcPr>
          <w:p w14:paraId="43995263" w14:textId="30CEB1F1" w:rsidR="009527F6" w:rsidRDefault="00851C9B" w:rsidP="00F14660">
            <w:r>
              <w:t>Magnitude of the average result f</w:t>
            </w:r>
            <w:r w:rsidR="009527F6">
              <w:t>or chemical constituents with a long-term average or recent result above the MCL</w:t>
            </w:r>
            <w:r>
              <w:t xml:space="preserve">. </w:t>
            </w:r>
          </w:p>
        </w:tc>
      </w:tr>
      <w:tr w:rsidR="009527F6" w14:paraId="518451F9" w14:textId="77777777" w:rsidTr="008A4CE2">
        <w:tc>
          <w:tcPr>
            <w:tcW w:w="1890" w:type="dxa"/>
          </w:tcPr>
          <w:p w14:paraId="62261EF0" w14:textId="048D26F2" w:rsidR="009527F6" w:rsidRDefault="009527F6" w:rsidP="00F14660">
            <w:r>
              <w:t xml:space="preserve">Percent of </w:t>
            </w:r>
            <w:proofErr w:type="gramStart"/>
            <w:r>
              <w:t>high risk</w:t>
            </w:r>
            <w:proofErr w:type="gramEnd"/>
            <w:r>
              <w:t xml:space="preserve"> sections</w:t>
            </w:r>
          </w:p>
        </w:tc>
        <w:tc>
          <w:tcPr>
            <w:tcW w:w="1031" w:type="dxa"/>
          </w:tcPr>
          <w:p w14:paraId="799132A2" w14:textId="3D124222" w:rsidR="009527F6" w:rsidRDefault="009527F6" w:rsidP="00F14660">
            <w:pPr>
              <w:rPr>
                <w:rFonts w:ascii="Calibri" w:hAnsi="Calibri" w:cs="Calibri"/>
                <w:color w:val="000000"/>
              </w:rPr>
            </w:pPr>
            <w:r>
              <w:rPr>
                <w:rFonts w:ascii="Calibri" w:hAnsi="Calibri" w:cs="Calibri"/>
                <w:color w:val="000000"/>
              </w:rPr>
              <w:t>CRF4</w:t>
            </w:r>
          </w:p>
        </w:tc>
        <w:tc>
          <w:tcPr>
            <w:tcW w:w="5449" w:type="dxa"/>
          </w:tcPr>
          <w:p w14:paraId="49BA498A" w14:textId="4C912ED4" w:rsidR="009527F6" w:rsidRDefault="00851C9B" w:rsidP="00851C9B">
            <w:pPr>
              <w:rPr>
                <w:rFonts w:ascii="Calibri" w:hAnsi="Calibri" w:cs="Calibri"/>
                <w:color w:val="000000"/>
              </w:rPr>
            </w:pPr>
            <w:r>
              <w:rPr>
                <w:rFonts w:ascii="Calibri" w:hAnsi="Calibri" w:cs="Calibri"/>
                <w:color w:val="000000"/>
              </w:rPr>
              <w:t>P</w:t>
            </w:r>
            <w:r w:rsidR="009527F6">
              <w:rPr>
                <w:rFonts w:ascii="Calibri" w:hAnsi="Calibri" w:cs="Calibri"/>
                <w:color w:val="000000"/>
              </w:rPr>
              <w:t xml:space="preserve">ercentage of square mile sections in the census block group </w:t>
            </w:r>
            <w:r>
              <w:rPr>
                <w:rFonts w:ascii="Calibri" w:hAnsi="Calibri" w:cs="Calibri"/>
                <w:color w:val="000000"/>
              </w:rPr>
              <w:t xml:space="preserve">that </w:t>
            </w:r>
            <w:r w:rsidR="009527F6">
              <w:rPr>
                <w:rFonts w:ascii="Calibri" w:hAnsi="Calibri" w:cs="Calibri"/>
                <w:color w:val="000000"/>
              </w:rPr>
              <w:t>contain at least one constituent with a long-term average or recent result above the MCL</w:t>
            </w:r>
            <w:r>
              <w:rPr>
                <w:rFonts w:ascii="Calibri" w:hAnsi="Calibri" w:cs="Calibri"/>
                <w:color w:val="000000"/>
              </w:rPr>
              <w:t xml:space="preserve"> (</w:t>
            </w:r>
            <w:r w:rsidR="00AF4CBB">
              <w:rPr>
                <w:rFonts w:ascii="Calibri" w:hAnsi="Calibri" w:cs="Calibri"/>
                <w:color w:val="000000"/>
              </w:rPr>
              <w:t>i.e., “high risk”).</w:t>
            </w:r>
          </w:p>
          <w:p w14:paraId="6B7DBB38" w14:textId="78BE60C4" w:rsidR="009527F6" w:rsidRPr="00046508" w:rsidRDefault="009527F6" w:rsidP="00F14660">
            <w:pPr>
              <w:rPr>
                <w:rFonts w:ascii="Calibri" w:hAnsi="Calibri" w:cs="Calibri"/>
                <w:color w:val="000000"/>
              </w:rPr>
            </w:pPr>
          </w:p>
        </w:tc>
      </w:tr>
      <w:tr w:rsidR="009527F6" w14:paraId="76506710" w14:textId="77777777" w:rsidTr="008A4CE2">
        <w:tc>
          <w:tcPr>
            <w:tcW w:w="1890" w:type="dxa"/>
            <w:tcBorders>
              <w:bottom w:val="single" w:sz="4" w:space="0" w:color="auto"/>
            </w:tcBorders>
          </w:tcPr>
          <w:p w14:paraId="028DA114" w14:textId="25A0871D" w:rsidR="009527F6" w:rsidRDefault="009527F6" w:rsidP="00F14660">
            <w:r>
              <w:t>Percent of medium risk sections</w:t>
            </w:r>
          </w:p>
        </w:tc>
        <w:tc>
          <w:tcPr>
            <w:tcW w:w="1031" w:type="dxa"/>
            <w:tcBorders>
              <w:bottom w:val="single" w:sz="4" w:space="0" w:color="auto"/>
            </w:tcBorders>
          </w:tcPr>
          <w:p w14:paraId="6F36E40F" w14:textId="617C16E5" w:rsidR="009527F6" w:rsidRDefault="009527F6" w:rsidP="00B131EE">
            <w:pPr>
              <w:rPr>
                <w:rFonts w:ascii="Calibri" w:hAnsi="Calibri" w:cs="Calibri"/>
                <w:color w:val="000000"/>
              </w:rPr>
            </w:pPr>
            <w:r>
              <w:rPr>
                <w:rFonts w:ascii="Calibri" w:hAnsi="Calibri" w:cs="Calibri"/>
                <w:color w:val="000000"/>
              </w:rPr>
              <w:t>CRF5</w:t>
            </w:r>
          </w:p>
        </w:tc>
        <w:tc>
          <w:tcPr>
            <w:tcW w:w="5449" w:type="dxa"/>
            <w:tcBorders>
              <w:bottom w:val="single" w:sz="4" w:space="0" w:color="auto"/>
            </w:tcBorders>
          </w:tcPr>
          <w:p w14:paraId="0E693CDB" w14:textId="42AC781F" w:rsidR="009527F6" w:rsidRDefault="00AF4CBB" w:rsidP="00AF4CBB">
            <w:pPr>
              <w:rPr>
                <w:rFonts w:ascii="Calibri" w:hAnsi="Calibri" w:cs="Calibri"/>
                <w:color w:val="000000"/>
              </w:rPr>
            </w:pPr>
            <w:r>
              <w:rPr>
                <w:rFonts w:ascii="Calibri" w:hAnsi="Calibri" w:cs="Calibri"/>
                <w:color w:val="000000"/>
              </w:rPr>
              <w:t>P</w:t>
            </w:r>
            <w:r w:rsidR="009527F6">
              <w:rPr>
                <w:rFonts w:ascii="Calibri" w:hAnsi="Calibri" w:cs="Calibri"/>
                <w:color w:val="000000"/>
              </w:rPr>
              <w:t xml:space="preserve">ercentage of square mile sections in the census block group </w:t>
            </w:r>
            <w:r>
              <w:rPr>
                <w:rFonts w:ascii="Calibri" w:hAnsi="Calibri" w:cs="Calibri"/>
                <w:color w:val="000000"/>
              </w:rPr>
              <w:t xml:space="preserve">that </w:t>
            </w:r>
            <w:r w:rsidR="009527F6">
              <w:rPr>
                <w:rFonts w:ascii="Calibri" w:hAnsi="Calibri" w:cs="Calibri"/>
                <w:color w:val="000000"/>
              </w:rPr>
              <w:t>contain at least one constituent with a long-term average or recent result within 80 percent – 100 percent of the MCL</w:t>
            </w:r>
            <w:r>
              <w:rPr>
                <w:rFonts w:ascii="Calibri" w:hAnsi="Calibri" w:cs="Calibri"/>
                <w:color w:val="000000"/>
              </w:rPr>
              <w:t xml:space="preserve"> (i.e., “medium risk”).</w:t>
            </w:r>
          </w:p>
        </w:tc>
      </w:tr>
    </w:tbl>
    <w:p w14:paraId="3C93CE36" w14:textId="77777777" w:rsidR="008C0E23" w:rsidRDefault="008C0E23" w:rsidP="001B0563"/>
    <w:tbl>
      <w:tblPr>
        <w:tblStyle w:val="TableGrid"/>
        <w:tblW w:w="0" w:type="auto"/>
        <w:tblInd w:w="445" w:type="dxa"/>
        <w:tblLook w:val="04A0" w:firstRow="1" w:lastRow="0" w:firstColumn="1" w:lastColumn="0" w:noHBand="0" w:noVBand="1"/>
      </w:tblPr>
      <w:tblGrid>
        <w:gridCol w:w="2241"/>
        <w:gridCol w:w="6129"/>
      </w:tblGrid>
      <w:tr w:rsidR="006641B4" w:rsidRPr="00956BD8" w14:paraId="1A8644AE" w14:textId="77777777" w:rsidTr="008A4CE2">
        <w:tc>
          <w:tcPr>
            <w:tcW w:w="2241" w:type="dxa"/>
            <w:tcBorders>
              <w:top w:val="single" w:sz="4" w:space="0" w:color="auto"/>
              <w:left w:val="single" w:sz="4" w:space="0" w:color="auto"/>
              <w:bottom w:val="single" w:sz="4" w:space="0" w:color="auto"/>
              <w:right w:val="single" w:sz="4" w:space="0" w:color="auto"/>
            </w:tcBorders>
          </w:tcPr>
          <w:p w14:paraId="7A1898D7" w14:textId="3D6E40D6" w:rsidR="006641B4" w:rsidRPr="00046508" w:rsidRDefault="006641B4" w:rsidP="00995FF1">
            <w:pPr>
              <w:rPr>
                <w:b/>
                <w:bCs/>
              </w:rPr>
            </w:pPr>
            <w:r w:rsidRPr="00046508">
              <w:rPr>
                <w:b/>
                <w:bCs/>
              </w:rPr>
              <w:t>Reference Data</w:t>
            </w:r>
          </w:p>
        </w:tc>
        <w:tc>
          <w:tcPr>
            <w:tcW w:w="6129" w:type="dxa"/>
            <w:tcBorders>
              <w:top w:val="single" w:sz="4" w:space="0" w:color="auto"/>
              <w:left w:val="single" w:sz="4" w:space="0" w:color="auto"/>
              <w:bottom w:val="single" w:sz="4" w:space="0" w:color="auto"/>
              <w:right w:val="single" w:sz="4" w:space="0" w:color="auto"/>
            </w:tcBorders>
          </w:tcPr>
          <w:p w14:paraId="1CAC56AF" w14:textId="256185A6" w:rsidR="006641B4" w:rsidRPr="00046508" w:rsidRDefault="006641B4" w:rsidP="00995FF1">
            <w:pPr>
              <w:rPr>
                <w:rFonts w:ascii="Calibri" w:hAnsi="Calibri" w:cs="Calibri"/>
                <w:b/>
                <w:bCs/>
                <w:color w:val="000000"/>
              </w:rPr>
            </w:pPr>
            <w:r w:rsidRPr="00046508">
              <w:rPr>
                <w:rFonts w:ascii="Calibri" w:hAnsi="Calibri" w:cs="Calibri"/>
                <w:b/>
                <w:bCs/>
                <w:color w:val="000000"/>
              </w:rPr>
              <w:t>Description</w:t>
            </w:r>
          </w:p>
        </w:tc>
      </w:tr>
      <w:tr w:rsidR="006641B4" w:rsidRPr="00956BD8" w14:paraId="269BBED0" w14:textId="77777777" w:rsidTr="008A4CE2">
        <w:tc>
          <w:tcPr>
            <w:tcW w:w="2241" w:type="dxa"/>
            <w:tcBorders>
              <w:top w:val="single" w:sz="4" w:space="0" w:color="auto"/>
              <w:left w:val="single" w:sz="4" w:space="0" w:color="auto"/>
              <w:bottom w:val="single" w:sz="4" w:space="0" w:color="auto"/>
              <w:right w:val="single" w:sz="4" w:space="0" w:color="auto"/>
            </w:tcBorders>
          </w:tcPr>
          <w:p w14:paraId="5DBB792E" w14:textId="665099E5" w:rsidR="006641B4" w:rsidRDefault="006641B4" w:rsidP="00995FF1">
            <w:r>
              <w:t xml:space="preserve">List of </w:t>
            </w:r>
            <w:r w:rsidR="00C01278">
              <w:t>chemical constituent</w:t>
            </w:r>
            <w:r>
              <w:t>s above MCL</w:t>
            </w:r>
          </w:p>
        </w:tc>
        <w:tc>
          <w:tcPr>
            <w:tcW w:w="6129" w:type="dxa"/>
            <w:tcBorders>
              <w:top w:val="single" w:sz="4" w:space="0" w:color="auto"/>
              <w:left w:val="single" w:sz="4" w:space="0" w:color="auto"/>
              <w:bottom w:val="single" w:sz="4" w:space="0" w:color="auto"/>
              <w:right w:val="single" w:sz="4" w:space="0" w:color="auto"/>
            </w:tcBorders>
          </w:tcPr>
          <w:p w14:paraId="7C24B0B3" w14:textId="3D2CCBDF" w:rsidR="006641B4" w:rsidRPr="00956BD8" w:rsidRDefault="006641B4" w:rsidP="00995FF1">
            <w:pPr>
              <w:rPr>
                <w:rFonts w:ascii="Calibri" w:hAnsi="Calibri" w:cs="Calibri"/>
                <w:color w:val="000000"/>
              </w:rPr>
            </w:pPr>
            <w:r>
              <w:rPr>
                <w:rFonts w:ascii="Calibri" w:hAnsi="Calibri" w:cs="Calibri"/>
                <w:color w:val="000000"/>
              </w:rPr>
              <w:t xml:space="preserve">List of </w:t>
            </w:r>
            <w:r w:rsidR="00C01278">
              <w:rPr>
                <w:rFonts w:ascii="Calibri" w:hAnsi="Calibri" w:cs="Calibri"/>
                <w:color w:val="000000"/>
              </w:rPr>
              <w:t>chemical constituent</w:t>
            </w:r>
            <w:r>
              <w:rPr>
                <w:rFonts w:ascii="Calibri" w:hAnsi="Calibri" w:cs="Calibri"/>
                <w:color w:val="000000"/>
              </w:rPr>
              <w:t>s with a long-term or recent result above the MCL</w:t>
            </w:r>
          </w:p>
        </w:tc>
      </w:tr>
      <w:tr w:rsidR="006641B4" w14:paraId="32C8A7CA" w14:textId="77777777" w:rsidTr="008A4CE2">
        <w:tc>
          <w:tcPr>
            <w:tcW w:w="2241" w:type="dxa"/>
            <w:tcBorders>
              <w:top w:val="single" w:sz="4" w:space="0" w:color="auto"/>
              <w:bottom w:val="single" w:sz="4" w:space="0" w:color="auto"/>
            </w:tcBorders>
          </w:tcPr>
          <w:p w14:paraId="3FF3E7BC" w14:textId="652A95E1" w:rsidR="006641B4" w:rsidRDefault="006641B4" w:rsidP="00995FF1">
            <w:r>
              <w:t xml:space="preserve">List of </w:t>
            </w:r>
            <w:r w:rsidR="00C01278">
              <w:t>chemical constituent</w:t>
            </w:r>
            <w:r>
              <w:t>s within 80</w:t>
            </w:r>
            <w:r w:rsidR="00995FF1">
              <w:t xml:space="preserve"> </w:t>
            </w:r>
            <w:r w:rsidR="00FF6E4E">
              <w:t>percent</w:t>
            </w:r>
            <w:r>
              <w:t xml:space="preserve"> of MCL</w:t>
            </w:r>
          </w:p>
        </w:tc>
        <w:tc>
          <w:tcPr>
            <w:tcW w:w="6129" w:type="dxa"/>
            <w:tcBorders>
              <w:top w:val="single" w:sz="4" w:space="0" w:color="auto"/>
              <w:bottom w:val="single" w:sz="4" w:space="0" w:color="auto"/>
            </w:tcBorders>
          </w:tcPr>
          <w:p w14:paraId="0B0DFDA7" w14:textId="1F7B31B6" w:rsidR="006641B4" w:rsidRDefault="006641B4" w:rsidP="00995FF1">
            <w:r w:rsidRPr="00956BD8">
              <w:t xml:space="preserve">List of </w:t>
            </w:r>
            <w:r w:rsidR="00C01278">
              <w:t>chemical constituent</w:t>
            </w:r>
            <w:r w:rsidRPr="00956BD8">
              <w:t xml:space="preserve">s with a long-term or recent result </w:t>
            </w:r>
            <w:r w:rsidR="00CF209D">
              <w:t>within</w:t>
            </w:r>
            <w:r>
              <w:t xml:space="preserve"> </w:t>
            </w:r>
            <w:r w:rsidRPr="00956BD8">
              <w:t>80</w:t>
            </w:r>
            <w:r w:rsidR="00995FF1">
              <w:t xml:space="preserve"> </w:t>
            </w:r>
            <w:r w:rsidR="00FF6E4E">
              <w:t>percent</w:t>
            </w:r>
            <w:r w:rsidRPr="00956BD8">
              <w:t xml:space="preserve"> </w:t>
            </w:r>
            <w:r w:rsidR="00995FF1">
              <w:t>–</w:t>
            </w:r>
            <w:r w:rsidRPr="00956BD8">
              <w:t xml:space="preserve"> 100</w:t>
            </w:r>
            <w:r w:rsidR="00995FF1">
              <w:t xml:space="preserve"> </w:t>
            </w:r>
            <w:r w:rsidR="00FF6E4E">
              <w:t>percent</w:t>
            </w:r>
            <w:r>
              <w:t xml:space="preserve"> of MCL.</w:t>
            </w:r>
          </w:p>
        </w:tc>
      </w:tr>
      <w:tr w:rsidR="006641B4" w:rsidRPr="00956BD8" w14:paraId="1387BFE6" w14:textId="77777777" w:rsidTr="008A4CE2">
        <w:tc>
          <w:tcPr>
            <w:tcW w:w="2241" w:type="dxa"/>
            <w:tcBorders>
              <w:top w:val="single" w:sz="4" w:space="0" w:color="auto"/>
              <w:bottom w:val="single" w:sz="4" w:space="0" w:color="auto"/>
            </w:tcBorders>
          </w:tcPr>
          <w:p w14:paraId="56D9CC18" w14:textId="41BAB855" w:rsidR="006641B4" w:rsidRDefault="006641B4" w:rsidP="00995FF1">
            <w:r>
              <w:t>Percent area with water quality data</w:t>
            </w:r>
          </w:p>
        </w:tc>
        <w:tc>
          <w:tcPr>
            <w:tcW w:w="6129" w:type="dxa"/>
            <w:tcBorders>
              <w:top w:val="single" w:sz="4" w:space="0" w:color="auto"/>
              <w:bottom w:val="single" w:sz="4" w:space="0" w:color="auto"/>
            </w:tcBorders>
          </w:tcPr>
          <w:p w14:paraId="7C779B24" w14:textId="15C11026" w:rsidR="006641B4" w:rsidRPr="00956BD8" w:rsidRDefault="006641B4" w:rsidP="00995FF1">
            <w:r>
              <w:t>The percentage of sections in the census block group that contain water quality data.</w:t>
            </w:r>
          </w:p>
        </w:tc>
      </w:tr>
    </w:tbl>
    <w:p w14:paraId="6E9B7A9B" w14:textId="77777777" w:rsidR="006641B4" w:rsidRDefault="006641B4" w:rsidP="001B0563"/>
    <w:p w14:paraId="248C6826" w14:textId="31D9B6DF" w:rsidR="001B0563" w:rsidRDefault="001B0563" w:rsidP="001B0563">
      <w:r>
        <w:t>The</w:t>
      </w:r>
      <w:r w:rsidR="001258A3">
        <w:t>se</w:t>
      </w:r>
      <w:r>
        <w:t xml:space="preserve"> water quality risk factors are aggregated into a final water quality score, calculated as:</w:t>
      </w:r>
    </w:p>
    <w:p w14:paraId="0C1CD0CE" w14:textId="367E6953" w:rsidR="001B0563" w:rsidRDefault="001B0563" w:rsidP="001B0563">
      <w:pPr>
        <w:jc w:val="center"/>
      </w:pPr>
      <m:oMathPara>
        <m:oMath>
          <m:r>
            <w:rPr>
              <w:rFonts w:ascii="Cambria Math" w:hAnsi="Cambria Math"/>
            </w:rPr>
            <m:t>Water Quality Score=</m:t>
          </m:r>
          <m:d>
            <m:dPr>
              <m:ctrlPr>
                <w:rPr>
                  <w:rFonts w:ascii="Cambria Math" w:hAnsi="Cambria Math"/>
                  <w:i/>
                </w:rPr>
              </m:ctrlPr>
            </m:dPr>
            <m:e>
              <m:r>
                <w:rPr>
                  <w:rFonts w:ascii="Cambria Math" w:hAnsi="Cambria Math"/>
                </w:rPr>
                <m:t>CRF1+</m:t>
              </m:r>
              <m:f>
                <m:fPr>
                  <m:ctrlPr>
                    <w:rPr>
                      <w:rFonts w:ascii="Cambria Math" w:hAnsi="Cambria Math"/>
                      <w:i/>
                    </w:rPr>
                  </m:ctrlPr>
                </m:fPr>
                <m:num>
                  <m:r>
                    <w:rPr>
                      <w:rFonts w:ascii="Cambria Math" w:hAnsi="Cambria Math"/>
                    </w:rPr>
                    <m:t>CRF2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CRF3</m:t>
                  </m:r>
                </m:num>
                <m:den>
                  <m:r>
                    <w:rPr>
                      <w:rFonts w:ascii="Cambria Math" w:hAnsi="Cambria Math"/>
                    </w:rPr>
                    <m:t>10</m:t>
                  </m:r>
                </m:den>
              </m:f>
            </m:e>
          </m:d>
          <m:r>
            <w:rPr>
              <w:rFonts w:ascii="Cambria Math" w:hAnsi="Cambria Math"/>
            </w:rPr>
            <m:t>*(CRF4+</m:t>
          </m:r>
          <m:f>
            <m:fPr>
              <m:ctrlPr>
                <w:rPr>
                  <w:rFonts w:ascii="Cambria Math" w:hAnsi="Cambria Math"/>
                  <w:i/>
                </w:rPr>
              </m:ctrlPr>
            </m:fPr>
            <m:num>
              <m:r>
                <w:rPr>
                  <w:rFonts w:ascii="Cambria Math" w:hAnsi="Cambria Math"/>
                </w:rPr>
                <m:t>CRF5</m:t>
              </m:r>
            </m:num>
            <m:den>
              <m:r>
                <w:rPr>
                  <w:rFonts w:ascii="Cambria Math" w:hAnsi="Cambria Math"/>
                </w:rPr>
                <m:t>2</m:t>
              </m:r>
            </m:den>
          </m:f>
          <m:r>
            <w:rPr>
              <w:rFonts w:ascii="Cambria Math" w:hAnsi="Cambria Math"/>
            </w:rPr>
            <m:t>)</m:t>
          </m:r>
        </m:oMath>
      </m:oMathPara>
    </w:p>
    <w:p w14:paraId="58B10195" w14:textId="542ED727" w:rsidR="002820C9" w:rsidRDefault="003A322E" w:rsidP="00EF6EC5">
      <w:r>
        <w:t xml:space="preserve">The water quality scores for </w:t>
      </w:r>
      <w:r w:rsidR="00CD7C6F">
        <w:t>all</w:t>
      </w:r>
      <w:r>
        <w:t xml:space="preserve"> census block group</w:t>
      </w:r>
      <w:r w:rsidR="00CD7C6F">
        <w:t>s</w:t>
      </w:r>
      <w:r>
        <w:t xml:space="preserve"> are converted into </w:t>
      </w:r>
      <w:r w:rsidR="001B0563">
        <w:t>percentile</w:t>
      </w:r>
      <w:r w:rsidR="0063675D">
        <w:t>s</w:t>
      </w:r>
      <w:r w:rsidR="001B0563">
        <w:t xml:space="preserve"> </w:t>
      </w:r>
      <w:r w:rsidR="0063675D">
        <w:t xml:space="preserve">to normalize </w:t>
      </w:r>
      <w:r>
        <w:t xml:space="preserve">the </w:t>
      </w:r>
      <w:r w:rsidR="00CD7C6F">
        <w:t>scores</w:t>
      </w:r>
      <w:r w:rsidR="001B0563">
        <w:t xml:space="preserve">. </w:t>
      </w:r>
      <w:r w:rsidR="009D29F6">
        <w:t xml:space="preserve">Higher scores and high percentiles indicate areas that are at </w:t>
      </w:r>
      <w:r w:rsidR="00DC1F5E">
        <w:t xml:space="preserve">relatively </w:t>
      </w:r>
      <w:r w:rsidR="009D29F6">
        <w:t xml:space="preserve">higher risk for water </w:t>
      </w:r>
      <w:r w:rsidR="009D29F6">
        <w:lastRenderedPageBreak/>
        <w:t xml:space="preserve">quality issues in domestic wells and state small water systems. </w:t>
      </w:r>
      <w:r w:rsidR="00097BAF">
        <w:t>Census block groups with a score of zero (no constituents above or close to the MCL) are automatically assigned to the 0</w:t>
      </w:r>
      <w:r w:rsidR="00097BAF" w:rsidRPr="00097BAF">
        <w:rPr>
          <w:vertAlign w:val="superscript"/>
        </w:rPr>
        <w:t>th</w:t>
      </w:r>
      <w:r w:rsidR="00097BAF">
        <w:t xml:space="preserve"> percentile</w:t>
      </w:r>
      <w:r w:rsidR="009D29F6">
        <w:t xml:space="preserve"> and are not included in the percentile calculation</w:t>
      </w:r>
      <w:r w:rsidR="00097BAF">
        <w:t>.</w:t>
      </w:r>
      <w:r w:rsidR="00FE20B9">
        <w:t xml:space="preserve"> Approximately </w:t>
      </w:r>
      <w:r w:rsidR="006641B4">
        <w:t>33</w:t>
      </w:r>
      <w:r w:rsidR="00FE20B9">
        <w:t xml:space="preserve"> </w:t>
      </w:r>
      <w:r w:rsidR="00FF6E4E">
        <w:t>percent</w:t>
      </w:r>
      <w:r w:rsidR="00FE20B9">
        <w:t xml:space="preserve"> of census blocks fall into this category. It is important to n</w:t>
      </w:r>
      <w:r w:rsidR="009D29F6">
        <w:t>ote that because of the data filtering and de</w:t>
      </w:r>
      <w:r w:rsidR="008C0E23">
        <w:t>-</w:t>
      </w:r>
      <w:r w:rsidR="009D29F6">
        <w:t xml:space="preserve">clustering involved in these calculations, a risk percentile of </w:t>
      </w:r>
      <w:r w:rsidR="00CF209D">
        <w:t>zero</w:t>
      </w:r>
      <w:r w:rsidR="009D29F6">
        <w:t xml:space="preserve"> does not necessarily mean there is no water quality risk in an area</w:t>
      </w:r>
      <w:r w:rsidR="00FE20B9">
        <w:t xml:space="preserve"> (see discussion on areas with sparse/no available data, below)</w:t>
      </w:r>
      <w:r w:rsidR="009D29F6">
        <w:t>.</w:t>
      </w:r>
      <w:r w:rsidR="00097BAF">
        <w:t xml:space="preserve"> </w:t>
      </w:r>
    </w:p>
    <w:p w14:paraId="640C0620" w14:textId="1834BD99" w:rsidR="003A322E" w:rsidRDefault="003A322E" w:rsidP="00EF6EC5">
      <w:r>
        <w:t>In addition to the census block group</w:t>
      </w:r>
      <w:r w:rsidR="009D29F6">
        <w:t xml:space="preserve"> percentiles</w:t>
      </w:r>
      <w:r>
        <w:t xml:space="preserve">, detailed data layers </w:t>
      </w:r>
      <w:r w:rsidR="009D29F6">
        <w:t>show water quality data summarized at the square mile section level and at the point (well) level</w:t>
      </w:r>
      <w:r>
        <w:t xml:space="preserve">. </w:t>
      </w:r>
      <w:r w:rsidR="009D29F6">
        <w:t>These layers display similar risk factors for sections and well points:</w:t>
      </w:r>
    </w:p>
    <w:p w14:paraId="4FA2E66D" w14:textId="77777777" w:rsidR="00506D41" w:rsidRDefault="00506D41" w:rsidP="00EF6EC5"/>
    <w:tbl>
      <w:tblPr>
        <w:tblStyle w:val="TableGrid"/>
        <w:tblW w:w="0" w:type="auto"/>
        <w:tblInd w:w="445" w:type="dxa"/>
        <w:tblLook w:val="04A0" w:firstRow="1" w:lastRow="0" w:firstColumn="1" w:lastColumn="0" w:noHBand="0" w:noVBand="1"/>
      </w:tblPr>
      <w:tblGrid>
        <w:gridCol w:w="1803"/>
        <w:gridCol w:w="6477"/>
      </w:tblGrid>
      <w:tr w:rsidR="00CF209D" w14:paraId="25E9A52D" w14:textId="77777777" w:rsidTr="00AD43BD">
        <w:tc>
          <w:tcPr>
            <w:tcW w:w="1803" w:type="dxa"/>
            <w:vAlign w:val="bottom"/>
          </w:tcPr>
          <w:p w14:paraId="3CCE3D0D" w14:textId="40C79D33" w:rsidR="00CF209D" w:rsidRDefault="00CF209D" w:rsidP="00995FF1">
            <w:r>
              <w:rPr>
                <w:b/>
                <w:bCs/>
              </w:rPr>
              <w:t>Section Data Risk Information</w:t>
            </w:r>
          </w:p>
        </w:tc>
        <w:tc>
          <w:tcPr>
            <w:tcW w:w="6477" w:type="dxa"/>
            <w:vAlign w:val="bottom"/>
          </w:tcPr>
          <w:p w14:paraId="4F08F69C" w14:textId="44E6796E" w:rsidR="00CF209D" w:rsidRDefault="00CF209D" w:rsidP="00995FF1">
            <w:pPr>
              <w:rPr>
                <w:rFonts w:ascii="Calibri" w:hAnsi="Calibri" w:cs="Calibri"/>
                <w:color w:val="000000"/>
              </w:rPr>
            </w:pPr>
            <w:r w:rsidRPr="006F5409">
              <w:rPr>
                <w:rFonts w:ascii="Calibri" w:hAnsi="Calibri" w:cs="Calibri"/>
                <w:b/>
                <w:bCs/>
                <w:color w:val="000000"/>
              </w:rPr>
              <w:t>Description</w:t>
            </w:r>
          </w:p>
        </w:tc>
      </w:tr>
      <w:tr w:rsidR="00CF209D" w14:paraId="27EDBD19" w14:textId="77777777" w:rsidTr="00AD43BD">
        <w:tc>
          <w:tcPr>
            <w:tcW w:w="1803" w:type="dxa"/>
          </w:tcPr>
          <w:p w14:paraId="518AA403" w14:textId="1AB684B6" w:rsidR="00CF209D" w:rsidRDefault="00CF209D" w:rsidP="00CF209D">
            <w:r>
              <w:t>Section Risk Category</w:t>
            </w:r>
          </w:p>
        </w:tc>
        <w:tc>
          <w:tcPr>
            <w:tcW w:w="6477" w:type="dxa"/>
          </w:tcPr>
          <w:p w14:paraId="670DF037" w14:textId="44CC1CB4" w:rsidR="00CF209D" w:rsidRDefault="00CA147E" w:rsidP="00CF209D">
            <w:pPr>
              <w:rPr>
                <w:rFonts w:ascii="Calibri" w:hAnsi="Calibri" w:cs="Calibri"/>
                <w:color w:val="000000"/>
              </w:rPr>
            </w:pPr>
            <w:r>
              <w:rPr>
                <w:rFonts w:ascii="Calibri" w:hAnsi="Calibri" w:cs="Calibri"/>
                <w:color w:val="000000"/>
              </w:rPr>
              <w:t>Categorizes sections as being “</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xml:space="preserve">, </w:t>
            </w: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xml:space="preserve">, or </w:t>
            </w: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xml:space="preserve"> </w:t>
            </w:r>
            <w:r w:rsidR="00B131EE">
              <w:rPr>
                <w:rFonts w:ascii="Calibri" w:hAnsi="Calibri" w:cs="Calibri"/>
                <w:color w:val="000000"/>
              </w:rPr>
              <w:t xml:space="preserve">water quality </w:t>
            </w:r>
            <w:r w:rsidR="00CF209D">
              <w:rPr>
                <w:rFonts w:ascii="Calibri" w:hAnsi="Calibri" w:cs="Calibri"/>
                <w:color w:val="000000"/>
              </w:rPr>
              <w:t>risk</w:t>
            </w:r>
            <w:r>
              <w:rPr>
                <w:rFonts w:ascii="Calibri" w:hAnsi="Calibri" w:cs="Calibri"/>
                <w:color w:val="000000"/>
              </w:rPr>
              <w:t>.</w:t>
            </w:r>
          </w:p>
          <w:p w14:paraId="1CC54D5E" w14:textId="0278F5D0"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contains at least one constituent with a long-term average or recent result above the MCL</w:t>
            </w:r>
          </w:p>
          <w:p w14:paraId="5835CB64" w14:textId="13B8CC52"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contains at least one constituent with a long-term average or recent result within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w:t>
            </w:r>
            <w:r w:rsidR="00995FF1">
              <w:rPr>
                <w:rFonts w:ascii="Calibri" w:hAnsi="Calibri" w:cs="Calibri"/>
                <w:color w:val="000000"/>
              </w:rPr>
              <w:t>–</w:t>
            </w:r>
            <w:r w:rsidR="00CF209D">
              <w:rPr>
                <w:rFonts w:ascii="Calibri" w:hAnsi="Calibri" w:cs="Calibri"/>
                <w:color w:val="000000"/>
              </w:rPr>
              <w:t xml:space="preserve"> 100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p w14:paraId="4EC2F2E9" w14:textId="56F0F1E1"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contains no constituents with a long-term average or recent result greater than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tc>
      </w:tr>
      <w:tr w:rsidR="00CF209D" w14:paraId="0A74B403" w14:textId="77777777" w:rsidTr="00102E65">
        <w:trPr>
          <w:trHeight w:val="1295"/>
        </w:trPr>
        <w:tc>
          <w:tcPr>
            <w:tcW w:w="1803" w:type="dxa"/>
          </w:tcPr>
          <w:p w14:paraId="350EEA41" w14:textId="3A19320C" w:rsidR="00CF209D" w:rsidRDefault="00CF209D" w:rsidP="00CF209D">
            <w:r>
              <w:t xml:space="preserve">Count of </w:t>
            </w:r>
            <w:r w:rsidR="00C01278">
              <w:t>chemical constituent</w:t>
            </w:r>
            <w:r>
              <w:t xml:space="preserve">s </w:t>
            </w:r>
            <w:r w:rsidRPr="00A6581D">
              <w:t>above</w:t>
            </w:r>
            <w:r>
              <w:t xml:space="preserve"> MCL</w:t>
            </w:r>
          </w:p>
        </w:tc>
        <w:tc>
          <w:tcPr>
            <w:tcW w:w="6477" w:type="dxa"/>
          </w:tcPr>
          <w:p w14:paraId="341EA1E5" w14:textId="01AB7378" w:rsidR="008C0E23" w:rsidRDefault="00CA147E" w:rsidP="00CF209D">
            <w:pPr>
              <w:rPr>
                <w:rFonts w:ascii="Calibri" w:hAnsi="Calibri" w:cs="Calibri"/>
                <w:color w:val="000000"/>
              </w:rPr>
            </w:pPr>
            <w:r>
              <w:rPr>
                <w:rFonts w:ascii="Calibri" w:hAnsi="Calibri" w:cs="Calibri"/>
                <w:color w:val="000000"/>
              </w:rPr>
              <w:t>Number of</w:t>
            </w:r>
            <w:r w:rsidR="00CF209D">
              <w:rPr>
                <w:rFonts w:ascii="Calibri" w:hAnsi="Calibri" w:cs="Calibri"/>
                <w:color w:val="000000"/>
              </w:rPr>
              <w:t xml:space="preserve"> </w:t>
            </w:r>
            <w:r w:rsidR="00C01278">
              <w:rPr>
                <w:rFonts w:ascii="Calibri" w:hAnsi="Calibri" w:cs="Calibri"/>
                <w:color w:val="000000"/>
              </w:rPr>
              <w:t>chemical constituent</w:t>
            </w:r>
            <w:r w:rsidR="00CF209D">
              <w:rPr>
                <w:rFonts w:ascii="Calibri" w:hAnsi="Calibri" w:cs="Calibri"/>
                <w:color w:val="000000"/>
              </w:rPr>
              <w:t xml:space="preserve">s in the section </w:t>
            </w:r>
            <w:r>
              <w:rPr>
                <w:rFonts w:ascii="Calibri" w:hAnsi="Calibri" w:cs="Calibri"/>
                <w:color w:val="000000"/>
              </w:rPr>
              <w:t xml:space="preserve">that </w:t>
            </w:r>
            <w:r w:rsidR="00CF209D">
              <w:rPr>
                <w:rFonts w:ascii="Calibri" w:hAnsi="Calibri" w:cs="Calibri"/>
                <w:color w:val="000000"/>
              </w:rPr>
              <w:t xml:space="preserve">have a long-term (20 year) average or recent result (within the past 2 years) </w:t>
            </w:r>
            <w:r w:rsidR="00CF209D" w:rsidRPr="00A6581D">
              <w:rPr>
                <w:rFonts w:ascii="Calibri" w:hAnsi="Calibri" w:cs="Calibri"/>
                <w:color w:val="000000"/>
              </w:rPr>
              <w:t>above</w:t>
            </w:r>
            <w:r w:rsidR="00CF209D">
              <w:rPr>
                <w:rFonts w:ascii="Calibri" w:hAnsi="Calibri" w:cs="Calibri"/>
                <w:color w:val="000000"/>
              </w:rPr>
              <w:t xml:space="preserve"> the MCL</w:t>
            </w:r>
            <w:r>
              <w:rPr>
                <w:rFonts w:ascii="Calibri" w:hAnsi="Calibri" w:cs="Calibri"/>
                <w:color w:val="000000"/>
              </w:rPr>
              <w:t>.</w:t>
            </w:r>
          </w:p>
          <w:p w14:paraId="183D806E" w14:textId="5947D762" w:rsidR="008C0E23" w:rsidRPr="00956BD8" w:rsidRDefault="008C0E23" w:rsidP="00CF209D">
            <w:pPr>
              <w:rPr>
                <w:rFonts w:ascii="Calibri" w:hAnsi="Calibri" w:cs="Calibri"/>
                <w:color w:val="000000"/>
              </w:rPr>
            </w:pPr>
          </w:p>
        </w:tc>
      </w:tr>
      <w:tr w:rsidR="008C0E23" w14:paraId="2AB690FD" w14:textId="77777777" w:rsidTr="00AD43BD">
        <w:tc>
          <w:tcPr>
            <w:tcW w:w="1803" w:type="dxa"/>
            <w:tcBorders>
              <w:bottom w:val="single" w:sz="4" w:space="0" w:color="auto"/>
            </w:tcBorders>
          </w:tcPr>
          <w:p w14:paraId="6ED45A5E" w14:textId="52104B6A" w:rsidR="008C0E23" w:rsidRPr="00956BD8" w:rsidRDefault="008C0E23" w:rsidP="008C0E23">
            <w:pPr>
              <w:rPr>
                <w:rFonts w:ascii="Calibri" w:eastAsia="Times New Roman" w:hAnsi="Calibri" w:cs="Calibri"/>
                <w:color w:val="000000"/>
              </w:rPr>
            </w:pPr>
            <w:r>
              <w:rPr>
                <w:rFonts w:ascii="Calibri" w:eastAsia="Times New Roman" w:hAnsi="Calibri" w:cs="Calibri"/>
                <w:color w:val="000000"/>
              </w:rPr>
              <w:t xml:space="preserve">Count of </w:t>
            </w:r>
            <w:r w:rsidR="00C01278">
              <w:rPr>
                <w:rFonts w:ascii="Calibri" w:eastAsia="Times New Roman" w:hAnsi="Calibri" w:cs="Calibri"/>
                <w:color w:val="000000"/>
              </w:rPr>
              <w:t>chemical constituent</w:t>
            </w:r>
            <w:r>
              <w:rPr>
                <w:rFonts w:ascii="Calibri" w:eastAsia="Times New Roman" w:hAnsi="Calibri" w:cs="Calibri"/>
                <w:color w:val="000000"/>
              </w:rPr>
              <w:t>s within 80</w:t>
            </w:r>
            <w:r w:rsidR="00995FF1">
              <w:rPr>
                <w:rFonts w:ascii="Calibri" w:eastAsia="Times New Roman" w:hAnsi="Calibri" w:cs="Calibri"/>
                <w:color w:val="000000"/>
              </w:rPr>
              <w:t xml:space="preserve"> </w:t>
            </w:r>
            <w:r w:rsidR="00FF6E4E">
              <w:rPr>
                <w:rFonts w:ascii="Calibri" w:eastAsia="Times New Roman" w:hAnsi="Calibri" w:cs="Calibri"/>
                <w:color w:val="000000"/>
              </w:rPr>
              <w:t>percent</w:t>
            </w:r>
            <w:r>
              <w:rPr>
                <w:rFonts w:ascii="Calibri" w:eastAsia="Times New Roman" w:hAnsi="Calibri" w:cs="Calibri"/>
                <w:color w:val="000000"/>
              </w:rPr>
              <w:t xml:space="preserve"> of MCL</w:t>
            </w:r>
          </w:p>
          <w:p w14:paraId="56034528" w14:textId="77777777" w:rsidR="008C0E23" w:rsidRDefault="008C0E23" w:rsidP="008C0E23"/>
        </w:tc>
        <w:tc>
          <w:tcPr>
            <w:tcW w:w="6477" w:type="dxa"/>
            <w:tcBorders>
              <w:bottom w:val="single" w:sz="4" w:space="0" w:color="auto"/>
            </w:tcBorders>
          </w:tcPr>
          <w:p w14:paraId="5680EAA5" w14:textId="18D38C13" w:rsidR="008C0E23" w:rsidRDefault="00CA147E" w:rsidP="008C0E23">
            <w:r>
              <w:rPr>
                <w:rFonts w:ascii="Calibri" w:hAnsi="Calibri" w:cs="Calibri"/>
                <w:color w:val="000000"/>
              </w:rPr>
              <w:t>Number of</w:t>
            </w:r>
            <w:r w:rsidR="008C0E23">
              <w:rPr>
                <w:rFonts w:ascii="Calibri" w:hAnsi="Calibri" w:cs="Calibri"/>
                <w:color w:val="000000"/>
              </w:rPr>
              <w:t xml:space="preserve"> </w:t>
            </w:r>
            <w:r w:rsidR="00C01278">
              <w:rPr>
                <w:rFonts w:ascii="Calibri" w:hAnsi="Calibri" w:cs="Calibri"/>
                <w:color w:val="000000"/>
              </w:rPr>
              <w:t>chemical constituent</w:t>
            </w:r>
            <w:r w:rsidR="008C0E23">
              <w:rPr>
                <w:rFonts w:ascii="Calibri" w:hAnsi="Calibri" w:cs="Calibri"/>
                <w:color w:val="000000"/>
              </w:rPr>
              <w:t>s in the section</w:t>
            </w:r>
            <w:r>
              <w:rPr>
                <w:rFonts w:ascii="Calibri" w:hAnsi="Calibri" w:cs="Calibri"/>
                <w:color w:val="000000"/>
              </w:rPr>
              <w:t xml:space="preserve"> that</w:t>
            </w:r>
            <w:r w:rsidR="008C0E23">
              <w:rPr>
                <w:rFonts w:ascii="Calibri" w:hAnsi="Calibri" w:cs="Calibri"/>
                <w:color w:val="000000"/>
              </w:rPr>
              <w:t xml:space="preserve"> have a long-term (20 year) average or recent result (within the past 2 years) within</w:t>
            </w:r>
            <w:r w:rsidR="008C0E23" w:rsidRPr="00A6581D">
              <w:rPr>
                <w:rFonts w:ascii="Calibri" w:hAnsi="Calibri" w:cs="Calibri"/>
                <w:color w:val="000000"/>
              </w:rPr>
              <w:t xml:space="preserve"> 80</w:t>
            </w:r>
            <w:r w:rsidR="00995FF1">
              <w:rPr>
                <w:rFonts w:ascii="Calibri" w:hAnsi="Calibri" w:cs="Calibri"/>
                <w:color w:val="000000"/>
              </w:rPr>
              <w:t xml:space="preserve"> </w:t>
            </w:r>
            <w:r w:rsidR="00FF6E4E">
              <w:rPr>
                <w:rFonts w:ascii="Calibri" w:hAnsi="Calibri" w:cs="Calibri"/>
                <w:color w:val="000000"/>
              </w:rPr>
              <w:t>percent</w:t>
            </w:r>
            <w:r w:rsidR="008C0E23" w:rsidRPr="00A6581D">
              <w:rPr>
                <w:rFonts w:ascii="Calibri" w:hAnsi="Calibri" w:cs="Calibri"/>
                <w:color w:val="000000"/>
              </w:rPr>
              <w:t xml:space="preserve"> and 100</w:t>
            </w:r>
            <w:r w:rsidR="00995FF1">
              <w:rPr>
                <w:rFonts w:ascii="Calibri" w:hAnsi="Calibri" w:cs="Calibri"/>
                <w:color w:val="000000"/>
              </w:rPr>
              <w:t xml:space="preserve"> </w:t>
            </w:r>
            <w:r w:rsidR="00FF6E4E">
              <w:rPr>
                <w:rFonts w:ascii="Calibri" w:hAnsi="Calibri" w:cs="Calibri"/>
                <w:color w:val="000000"/>
              </w:rPr>
              <w:t>percent</w:t>
            </w:r>
            <w:r w:rsidR="008C0E23">
              <w:rPr>
                <w:rFonts w:ascii="Calibri" w:hAnsi="Calibri" w:cs="Calibri"/>
                <w:color w:val="000000"/>
              </w:rPr>
              <w:t xml:space="preserve"> of the MCL</w:t>
            </w:r>
            <w:r>
              <w:rPr>
                <w:rFonts w:ascii="Calibri" w:hAnsi="Calibri" w:cs="Calibri"/>
                <w:color w:val="000000"/>
              </w:rPr>
              <w:t>.</w:t>
            </w:r>
          </w:p>
        </w:tc>
      </w:tr>
      <w:tr w:rsidR="008C0E23" w14:paraId="2A72375D" w14:textId="77777777" w:rsidTr="00AD43BD">
        <w:tc>
          <w:tcPr>
            <w:tcW w:w="1803" w:type="dxa"/>
            <w:tcBorders>
              <w:top w:val="single" w:sz="4" w:space="0" w:color="auto"/>
              <w:left w:val="single" w:sz="4" w:space="0" w:color="auto"/>
              <w:bottom w:val="single" w:sz="4" w:space="0" w:color="auto"/>
              <w:right w:val="single" w:sz="4" w:space="0" w:color="auto"/>
            </w:tcBorders>
          </w:tcPr>
          <w:p w14:paraId="426255E7" w14:textId="036C4027" w:rsidR="008C0E23" w:rsidRDefault="008C0E23" w:rsidP="008C0E23">
            <w:r>
              <w:t>Average MCL Index (for results above MCL)</w:t>
            </w:r>
          </w:p>
        </w:tc>
        <w:tc>
          <w:tcPr>
            <w:tcW w:w="6477" w:type="dxa"/>
            <w:tcBorders>
              <w:top w:val="single" w:sz="4" w:space="0" w:color="auto"/>
              <w:left w:val="single" w:sz="4" w:space="0" w:color="auto"/>
              <w:bottom w:val="single" w:sz="4" w:space="0" w:color="auto"/>
              <w:right w:val="single" w:sz="4" w:space="0" w:color="auto"/>
            </w:tcBorders>
          </w:tcPr>
          <w:p w14:paraId="51865B87" w14:textId="389A3067" w:rsidR="008C0E23" w:rsidRDefault="00CA147E" w:rsidP="008C0E23">
            <w:r>
              <w:t>Average magnitude of</w:t>
            </w:r>
            <w:r w:rsidR="008C0E23">
              <w:t xml:space="preserve"> </w:t>
            </w:r>
            <w:r w:rsidR="00C01278">
              <w:t>chemical constituent</w:t>
            </w:r>
            <w:r w:rsidR="008C0E23">
              <w:t>s that are above the MCL in the section</w:t>
            </w:r>
            <w:r>
              <w:t xml:space="preserve">. </w:t>
            </w:r>
            <w:r w:rsidR="008C0E23">
              <w:t xml:space="preserve"> </w:t>
            </w:r>
          </w:p>
        </w:tc>
      </w:tr>
      <w:tr w:rsidR="008C0E23" w14:paraId="4C6BABE6" w14:textId="77777777" w:rsidTr="00AD43BD">
        <w:tc>
          <w:tcPr>
            <w:tcW w:w="1803" w:type="dxa"/>
            <w:tcBorders>
              <w:top w:val="single" w:sz="4" w:space="0" w:color="auto"/>
              <w:left w:val="single" w:sz="4" w:space="0" w:color="auto"/>
              <w:bottom w:val="single" w:sz="4" w:space="0" w:color="auto"/>
              <w:right w:val="single" w:sz="4" w:space="0" w:color="auto"/>
            </w:tcBorders>
          </w:tcPr>
          <w:p w14:paraId="4EE9A1AD" w14:textId="02907980" w:rsidR="008C0E23" w:rsidRDefault="008C0E23" w:rsidP="008C0E23">
            <w:r>
              <w:t xml:space="preserve">List of </w:t>
            </w:r>
            <w:r w:rsidR="00C01278">
              <w:t>chemical constituent</w:t>
            </w:r>
            <w:r>
              <w:t>s above MCL</w:t>
            </w:r>
          </w:p>
        </w:tc>
        <w:tc>
          <w:tcPr>
            <w:tcW w:w="6477" w:type="dxa"/>
            <w:tcBorders>
              <w:top w:val="single" w:sz="4" w:space="0" w:color="auto"/>
              <w:left w:val="single" w:sz="4" w:space="0" w:color="auto"/>
              <w:bottom w:val="single" w:sz="4" w:space="0" w:color="auto"/>
              <w:right w:val="single" w:sz="4" w:space="0" w:color="auto"/>
            </w:tcBorders>
          </w:tcPr>
          <w:p w14:paraId="73EC5451" w14:textId="7B91D147" w:rsidR="008C0E23" w:rsidRPr="00956BD8" w:rsidRDefault="008C0E23" w:rsidP="008C0E23">
            <w:pPr>
              <w:rPr>
                <w:rFonts w:ascii="Calibri" w:hAnsi="Calibri" w:cs="Calibri"/>
                <w:color w:val="000000"/>
              </w:rPr>
            </w:pPr>
            <w:r>
              <w:rPr>
                <w:rFonts w:ascii="Calibri" w:hAnsi="Calibri" w:cs="Calibri"/>
                <w:color w:val="000000"/>
              </w:rPr>
              <w:t xml:space="preserve">List of </w:t>
            </w:r>
            <w:r w:rsidR="00C01278">
              <w:rPr>
                <w:rFonts w:ascii="Calibri" w:hAnsi="Calibri" w:cs="Calibri"/>
                <w:color w:val="000000"/>
              </w:rPr>
              <w:t>chemical constituent</w:t>
            </w:r>
            <w:r>
              <w:rPr>
                <w:rFonts w:ascii="Calibri" w:hAnsi="Calibri" w:cs="Calibri"/>
                <w:color w:val="000000"/>
              </w:rPr>
              <w:t>s with a long-term or recent result above the MCL in the section</w:t>
            </w:r>
          </w:p>
        </w:tc>
      </w:tr>
      <w:tr w:rsidR="008C0E23" w14:paraId="2B19E42C" w14:textId="77777777" w:rsidTr="00AD43BD">
        <w:tc>
          <w:tcPr>
            <w:tcW w:w="1803" w:type="dxa"/>
            <w:tcBorders>
              <w:top w:val="single" w:sz="4" w:space="0" w:color="auto"/>
            </w:tcBorders>
          </w:tcPr>
          <w:p w14:paraId="14E99B0E" w14:textId="24169053" w:rsidR="008C0E23" w:rsidRDefault="008C0E23" w:rsidP="008C0E23">
            <w:r>
              <w:t xml:space="preserve">List of </w:t>
            </w:r>
            <w:r w:rsidR="00C01278">
              <w:t>chemical constituent</w:t>
            </w:r>
            <w:r>
              <w:t>s close to MCL</w:t>
            </w:r>
          </w:p>
        </w:tc>
        <w:tc>
          <w:tcPr>
            <w:tcW w:w="6477" w:type="dxa"/>
            <w:tcBorders>
              <w:top w:val="single" w:sz="4" w:space="0" w:color="auto"/>
            </w:tcBorders>
          </w:tcPr>
          <w:p w14:paraId="60EE254D" w14:textId="6EA03403" w:rsidR="008C0E23" w:rsidRDefault="008C0E23" w:rsidP="008C0E23">
            <w:r w:rsidRPr="00956BD8">
              <w:t xml:space="preserve">List of </w:t>
            </w:r>
            <w:r w:rsidR="00C01278">
              <w:t>chemical constituent</w:t>
            </w:r>
            <w:r w:rsidRPr="00956BD8">
              <w:t xml:space="preserve">s with a long-term or recent result </w:t>
            </w:r>
            <w:r>
              <w:t xml:space="preserve">within </w:t>
            </w:r>
            <w:r w:rsidRPr="00956BD8">
              <w:t>80</w:t>
            </w:r>
            <w:r w:rsidR="00995FF1">
              <w:t xml:space="preserve"> </w:t>
            </w:r>
            <w:r w:rsidR="00FF6E4E">
              <w:t>percent</w:t>
            </w:r>
            <w:r w:rsidRPr="00956BD8">
              <w:t xml:space="preserve"> </w:t>
            </w:r>
            <w:r w:rsidR="00995FF1">
              <w:t>–</w:t>
            </w:r>
            <w:r w:rsidRPr="00956BD8">
              <w:t xml:space="preserve"> 100</w:t>
            </w:r>
            <w:r w:rsidR="00995FF1">
              <w:t xml:space="preserve"> </w:t>
            </w:r>
            <w:r w:rsidR="00FF6E4E">
              <w:t>percent</w:t>
            </w:r>
            <w:r>
              <w:t xml:space="preserve"> of MCL</w:t>
            </w:r>
            <w:r w:rsidRPr="00956BD8" w:rsidDel="00CF209D">
              <w:t xml:space="preserve"> </w:t>
            </w:r>
            <w:r>
              <w:t>in the section</w:t>
            </w:r>
          </w:p>
        </w:tc>
      </w:tr>
    </w:tbl>
    <w:p w14:paraId="3D9B9DA2" w14:textId="7BD15616" w:rsidR="009D29F6" w:rsidRDefault="009D29F6" w:rsidP="00EF6EC5"/>
    <w:tbl>
      <w:tblPr>
        <w:tblStyle w:val="TableGrid"/>
        <w:tblW w:w="0" w:type="auto"/>
        <w:tblInd w:w="445" w:type="dxa"/>
        <w:tblLook w:val="04A0" w:firstRow="1" w:lastRow="0" w:firstColumn="1" w:lastColumn="0" w:noHBand="0" w:noVBand="1"/>
      </w:tblPr>
      <w:tblGrid>
        <w:gridCol w:w="1803"/>
        <w:gridCol w:w="6480"/>
      </w:tblGrid>
      <w:tr w:rsidR="00CF209D" w14:paraId="044EED34" w14:textId="77777777" w:rsidTr="00506D41">
        <w:tc>
          <w:tcPr>
            <w:tcW w:w="1803" w:type="dxa"/>
            <w:vAlign w:val="bottom"/>
          </w:tcPr>
          <w:p w14:paraId="02927F92" w14:textId="6EE40FB6" w:rsidR="00CF209D" w:rsidRDefault="00CF209D" w:rsidP="00CF209D">
            <w:r>
              <w:rPr>
                <w:b/>
                <w:bCs/>
              </w:rPr>
              <w:t>Point Data Risk Information</w:t>
            </w:r>
          </w:p>
        </w:tc>
        <w:tc>
          <w:tcPr>
            <w:tcW w:w="6480" w:type="dxa"/>
            <w:vAlign w:val="bottom"/>
          </w:tcPr>
          <w:p w14:paraId="4934A947" w14:textId="3E3BBABE" w:rsidR="00CF209D" w:rsidRDefault="00CF209D" w:rsidP="00CF209D">
            <w:pPr>
              <w:rPr>
                <w:rFonts w:ascii="Calibri" w:hAnsi="Calibri" w:cs="Calibri"/>
                <w:color w:val="000000"/>
              </w:rPr>
            </w:pPr>
            <w:r w:rsidRPr="006F5409">
              <w:rPr>
                <w:rFonts w:ascii="Calibri" w:hAnsi="Calibri" w:cs="Calibri"/>
                <w:b/>
                <w:bCs/>
                <w:color w:val="000000"/>
              </w:rPr>
              <w:t>Description</w:t>
            </w:r>
          </w:p>
        </w:tc>
      </w:tr>
      <w:tr w:rsidR="00CF209D" w14:paraId="14AB7E37" w14:textId="77777777" w:rsidTr="00506D41">
        <w:tc>
          <w:tcPr>
            <w:tcW w:w="1803" w:type="dxa"/>
          </w:tcPr>
          <w:p w14:paraId="19B26517" w14:textId="394E4D03" w:rsidR="00CF209D" w:rsidRDefault="00CF209D" w:rsidP="00CF209D">
            <w:r>
              <w:lastRenderedPageBreak/>
              <w:t>Well Risk Category</w:t>
            </w:r>
          </w:p>
        </w:tc>
        <w:tc>
          <w:tcPr>
            <w:tcW w:w="6480" w:type="dxa"/>
          </w:tcPr>
          <w:p w14:paraId="0BED2C62" w14:textId="4BD1674B" w:rsidR="00CF209D" w:rsidRDefault="00CA147E" w:rsidP="00CF209D">
            <w:pPr>
              <w:rPr>
                <w:rFonts w:ascii="Calibri" w:hAnsi="Calibri" w:cs="Calibri"/>
                <w:color w:val="000000"/>
              </w:rPr>
            </w:pPr>
            <w:r>
              <w:rPr>
                <w:rFonts w:ascii="Calibri" w:hAnsi="Calibri" w:cs="Calibri"/>
                <w:color w:val="000000"/>
              </w:rPr>
              <w:t>Categorizes wells as being in a section that has a “</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xml:space="preserve">, </w:t>
            </w: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xml:space="preserve">, or </w:t>
            </w: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xml:space="preserve"> </w:t>
            </w:r>
            <w:r w:rsidR="00B131EE">
              <w:rPr>
                <w:rFonts w:ascii="Calibri" w:hAnsi="Calibri" w:cs="Calibri"/>
                <w:color w:val="000000"/>
              </w:rPr>
              <w:t xml:space="preserve">water quality </w:t>
            </w:r>
            <w:r w:rsidR="00CF209D">
              <w:rPr>
                <w:rFonts w:ascii="Calibri" w:hAnsi="Calibri" w:cs="Calibri"/>
                <w:color w:val="000000"/>
              </w:rPr>
              <w:t>ris</w:t>
            </w:r>
            <w:r w:rsidR="003669D2">
              <w:rPr>
                <w:rFonts w:ascii="Calibri" w:hAnsi="Calibri" w:cs="Calibri"/>
                <w:color w:val="000000"/>
              </w:rPr>
              <w:t>k:</w:t>
            </w:r>
          </w:p>
          <w:p w14:paraId="24CC593C" w14:textId="66A688BA"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contains at least one constituent with a long-term average or recent result above the MCL</w:t>
            </w:r>
          </w:p>
          <w:p w14:paraId="4E881E06" w14:textId="44774A6E"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contains at least one constituent with a long-term average or recent result within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w:t>
            </w:r>
            <w:r w:rsidR="00995FF1">
              <w:rPr>
                <w:rFonts w:ascii="Calibri" w:hAnsi="Calibri" w:cs="Calibri"/>
                <w:color w:val="000000"/>
              </w:rPr>
              <w:t>–</w:t>
            </w:r>
            <w:r w:rsidR="00CF209D">
              <w:rPr>
                <w:rFonts w:ascii="Calibri" w:hAnsi="Calibri" w:cs="Calibri"/>
                <w:color w:val="000000"/>
              </w:rPr>
              <w:t xml:space="preserve"> 100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p w14:paraId="6BDCE78A" w14:textId="39DD92A8"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contains no constituents with a long-term average or recent result greater than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tc>
      </w:tr>
      <w:tr w:rsidR="00CF209D" w14:paraId="5245503C" w14:textId="77777777" w:rsidTr="00506D41">
        <w:tc>
          <w:tcPr>
            <w:tcW w:w="1803" w:type="dxa"/>
          </w:tcPr>
          <w:p w14:paraId="762EE2F2" w14:textId="04C622D9" w:rsidR="00CF209D" w:rsidRDefault="00CF209D" w:rsidP="00CF209D">
            <w:r>
              <w:t xml:space="preserve">Count of </w:t>
            </w:r>
            <w:r w:rsidR="00C01278">
              <w:t>chemical constituent</w:t>
            </w:r>
            <w:r>
              <w:t xml:space="preserve">s </w:t>
            </w:r>
            <w:r w:rsidRPr="00A6581D">
              <w:t>above</w:t>
            </w:r>
            <w:r>
              <w:t xml:space="preserve"> MCL</w:t>
            </w:r>
          </w:p>
        </w:tc>
        <w:tc>
          <w:tcPr>
            <w:tcW w:w="6480" w:type="dxa"/>
          </w:tcPr>
          <w:p w14:paraId="7FC561C9" w14:textId="0E1188E9" w:rsidR="00CF209D" w:rsidRPr="00956BD8" w:rsidRDefault="00CA147E" w:rsidP="00CF209D">
            <w:pPr>
              <w:rPr>
                <w:rFonts w:ascii="Calibri" w:hAnsi="Calibri" w:cs="Calibri"/>
                <w:color w:val="000000"/>
              </w:rPr>
            </w:pPr>
            <w:r>
              <w:rPr>
                <w:rFonts w:ascii="Calibri" w:hAnsi="Calibri" w:cs="Calibri"/>
                <w:color w:val="000000"/>
              </w:rPr>
              <w:t>Number of</w:t>
            </w:r>
            <w:r w:rsidR="00CF209D">
              <w:rPr>
                <w:rFonts w:ascii="Calibri" w:hAnsi="Calibri" w:cs="Calibri"/>
                <w:color w:val="000000"/>
              </w:rPr>
              <w:t xml:space="preserve"> </w:t>
            </w:r>
            <w:r w:rsidR="00C01278">
              <w:rPr>
                <w:rFonts w:ascii="Calibri" w:hAnsi="Calibri" w:cs="Calibri"/>
                <w:color w:val="000000"/>
              </w:rPr>
              <w:t>chemical constituent</w:t>
            </w:r>
            <w:r w:rsidR="00CF209D">
              <w:rPr>
                <w:rFonts w:ascii="Calibri" w:hAnsi="Calibri" w:cs="Calibri"/>
                <w:color w:val="000000"/>
              </w:rPr>
              <w:t xml:space="preserve">s in the well </w:t>
            </w:r>
            <w:r w:rsidR="00102E65">
              <w:rPr>
                <w:rFonts w:ascii="Calibri" w:hAnsi="Calibri" w:cs="Calibri"/>
                <w:color w:val="000000"/>
              </w:rPr>
              <w:t xml:space="preserve">that </w:t>
            </w:r>
            <w:r w:rsidR="00CF209D">
              <w:rPr>
                <w:rFonts w:ascii="Calibri" w:hAnsi="Calibri" w:cs="Calibri"/>
                <w:color w:val="000000"/>
              </w:rPr>
              <w:t xml:space="preserve">have a long-term (20 year) average or recent result (within the past 2 years) </w:t>
            </w:r>
            <w:r w:rsidR="00CF209D" w:rsidRPr="00A6581D">
              <w:rPr>
                <w:rFonts w:ascii="Calibri" w:hAnsi="Calibri" w:cs="Calibri"/>
                <w:color w:val="000000"/>
              </w:rPr>
              <w:t>above</w:t>
            </w:r>
            <w:r w:rsidR="00CF209D">
              <w:rPr>
                <w:rFonts w:ascii="Calibri" w:hAnsi="Calibri" w:cs="Calibri"/>
                <w:color w:val="000000"/>
              </w:rPr>
              <w:t xml:space="preserve"> the MCL</w:t>
            </w:r>
            <w:r>
              <w:rPr>
                <w:rFonts w:ascii="Calibri" w:hAnsi="Calibri" w:cs="Calibri"/>
                <w:color w:val="000000"/>
              </w:rPr>
              <w:t>.</w:t>
            </w:r>
          </w:p>
        </w:tc>
      </w:tr>
      <w:tr w:rsidR="00506D41" w14:paraId="65C1381C" w14:textId="77777777" w:rsidTr="00506D41">
        <w:trPr>
          <w:trHeight w:val="1151"/>
        </w:trPr>
        <w:tc>
          <w:tcPr>
            <w:tcW w:w="1803" w:type="dxa"/>
            <w:tcBorders>
              <w:bottom w:val="single" w:sz="4" w:space="0" w:color="auto"/>
            </w:tcBorders>
          </w:tcPr>
          <w:p w14:paraId="630AEE02" w14:textId="77B9493D" w:rsidR="00506D41" w:rsidRPr="00956BD8" w:rsidRDefault="00506D41" w:rsidP="00506D41">
            <w:pPr>
              <w:rPr>
                <w:rFonts w:ascii="Calibri" w:eastAsia="Times New Roman" w:hAnsi="Calibri" w:cs="Calibri"/>
                <w:color w:val="000000"/>
              </w:rPr>
            </w:pPr>
            <w:r>
              <w:rPr>
                <w:rFonts w:ascii="Calibri" w:eastAsia="Times New Roman" w:hAnsi="Calibri" w:cs="Calibri"/>
                <w:color w:val="000000"/>
              </w:rPr>
              <w:t>Count of chemical constituents within 80 percent of MCL</w:t>
            </w:r>
          </w:p>
          <w:p w14:paraId="2F23DA2A" w14:textId="77777777" w:rsidR="00506D41" w:rsidRDefault="00506D41" w:rsidP="00506D41"/>
        </w:tc>
        <w:tc>
          <w:tcPr>
            <w:tcW w:w="6480" w:type="dxa"/>
            <w:tcBorders>
              <w:bottom w:val="single" w:sz="4" w:space="0" w:color="auto"/>
            </w:tcBorders>
          </w:tcPr>
          <w:p w14:paraId="0D753D66" w14:textId="6417FADA" w:rsidR="00506D41" w:rsidRDefault="00102E65" w:rsidP="00506D41">
            <w:r>
              <w:rPr>
                <w:rFonts w:ascii="Calibri" w:hAnsi="Calibri" w:cs="Calibri"/>
                <w:color w:val="000000"/>
              </w:rPr>
              <w:t>Count of</w:t>
            </w:r>
            <w:r w:rsidR="00506D41">
              <w:rPr>
                <w:rFonts w:ascii="Calibri" w:hAnsi="Calibri" w:cs="Calibri"/>
                <w:color w:val="000000"/>
              </w:rPr>
              <w:t xml:space="preserve"> chemical constituents in the well </w:t>
            </w:r>
            <w:r>
              <w:rPr>
                <w:rFonts w:ascii="Calibri" w:hAnsi="Calibri" w:cs="Calibri"/>
                <w:color w:val="000000"/>
              </w:rPr>
              <w:t xml:space="preserve">that </w:t>
            </w:r>
            <w:r w:rsidR="00506D41">
              <w:rPr>
                <w:rFonts w:ascii="Calibri" w:hAnsi="Calibri" w:cs="Calibri"/>
                <w:color w:val="000000"/>
              </w:rPr>
              <w:t>have a long-term (20 year) average or recent result (within the past 2 years) within</w:t>
            </w:r>
            <w:r w:rsidR="00506D41" w:rsidRPr="00A6581D">
              <w:rPr>
                <w:rFonts w:ascii="Calibri" w:hAnsi="Calibri" w:cs="Calibri"/>
                <w:color w:val="000000"/>
              </w:rPr>
              <w:t xml:space="preserve"> 80</w:t>
            </w:r>
            <w:r w:rsidR="00506D41">
              <w:rPr>
                <w:rFonts w:ascii="Calibri" w:hAnsi="Calibri" w:cs="Calibri"/>
                <w:color w:val="000000"/>
              </w:rPr>
              <w:t xml:space="preserve"> percent</w:t>
            </w:r>
            <w:r w:rsidR="00506D41" w:rsidRPr="00A6581D">
              <w:rPr>
                <w:rFonts w:ascii="Calibri" w:hAnsi="Calibri" w:cs="Calibri"/>
                <w:color w:val="000000"/>
              </w:rPr>
              <w:t xml:space="preserve"> and 100</w:t>
            </w:r>
            <w:r w:rsidR="00506D41">
              <w:rPr>
                <w:rFonts w:ascii="Calibri" w:hAnsi="Calibri" w:cs="Calibri"/>
                <w:color w:val="000000"/>
              </w:rPr>
              <w:t xml:space="preserve"> percent of the MCL</w:t>
            </w:r>
            <w:r>
              <w:rPr>
                <w:rFonts w:ascii="Calibri" w:hAnsi="Calibri" w:cs="Calibri"/>
                <w:color w:val="000000"/>
              </w:rPr>
              <w:t>.</w:t>
            </w:r>
          </w:p>
        </w:tc>
      </w:tr>
      <w:tr w:rsidR="00506D41" w14:paraId="09EE4E3E" w14:textId="77777777" w:rsidTr="00506D41">
        <w:tc>
          <w:tcPr>
            <w:tcW w:w="1803" w:type="dxa"/>
            <w:tcBorders>
              <w:top w:val="single" w:sz="4" w:space="0" w:color="auto"/>
              <w:left w:val="single" w:sz="4" w:space="0" w:color="auto"/>
              <w:bottom w:val="single" w:sz="4" w:space="0" w:color="auto"/>
              <w:right w:val="single" w:sz="4" w:space="0" w:color="auto"/>
            </w:tcBorders>
          </w:tcPr>
          <w:p w14:paraId="4FDF018A" w14:textId="1AACCA8C" w:rsidR="00506D41" w:rsidRDefault="00506D41" w:rsidP="00506D41">
            <w:r>
              <w:t>Average MCL Index (for results above MCL)</w:t>
            </w:r>
          </w:p>
        </w:tc>
        <w:tc>
          <w:tcPr>
            <w:tcW w:w="6480" w:type="dxa"/>
            <w:tcBorders>
              <w:top w:val="single" w:sz="4" w:space="0" w:color="auto"/>
              <w:left w:val="single" w:sz="4" w:space="0" w:color="auto"/>
              <w:bottom w:val="single" w:sz="4" w:space="0" w:color="auto"/>
              <w:right w:val="single" w:sz="4" w:space="0" w:color="auto"/>
            </w:tcBorders>
          </w:tcPr>
          <w:p w14:paraId="394AE98B" w14:textId="4645A7E2" w:rsidR="00506D41" w:rsidRDefault="00102E65" w:rsidP="00506D41">
            <w:r>
              <w:t xml:space="preserve">Average magnitude of chemical constituents that are above the MCL in the well.  </w:t>
            </w:r>
          </w:p>
        </w:tc>
      </w:tr>
      <w:tr w:rsidR="00506D41" w14:paraId="37BA8D7D" w14:textId="77777777" w:rsidTr="00506D41">
        <w:tc>
          <w:tcPr>
            <w:tcW w:w="1803" w:type="dxa"/>
            <w:tcBorders>
              <w:top w:val="single" w:sz="4" w:space="0" w:color="auto"/>
              <w:left w:val="single" w:sz="4" w:space="0" w:color="auto"/>
              <w:bottom w:val="single" w:sz="4" w:space="0" w:color="auto"/>
              <w:right w:val="single" w:sz="4" w:space="0" w:color="auto"/>
            </w:tcBorders>
          </w:tcPr>
          <w:p w14:paraId="7C38C1C5" w14:textId="17F7866B" w:rsidR="00506D41" w:rsidRDefault="00506D41" w:rsidP="00506D41">
            <w:r>
              <w:t>List of chemical constituents above MCL</w:t>
            </w:r>
          </w:p>
        </w:tc>
        <w:tc>
          <w:tcPr>
            <w:tcW w:w="6480" w:type="dxa"/>
            <w:tcBorders>
              <w:top w:val="single" w:sz="4" w:space="0" w:color="auto"/>
              <w:left w:val="single" w:sz="4" w:space="0" w:color="auto"/>
              <w:bottom w:val="single" w:sz="4" w:space="0" w:color="auto"/>
              <w:right w:val="single" w:sz="4" w:space="0" w:color="auto"/>
            </w:tcBorders>
          </w:tcPr>
          <w:p w14:paraId="286EA4F2" w14:textId="1CFDE156" w:rsidR="00506D41" w:rsidRPr="00956BD8" w:rsidRDefault="00506D41" w:rsidP="00506D41">
            <w:pPr>
              <w:rPr>
                <w:rFonts w:ascii="Calibri" w:hAnsi="Calibri" w:cs="Calibri"/>
                <w:color w:val="000000"/>
              </w:rPr>
            </w:pPr>
            <w:r>
              <w:rPr>
                <w:rFonts w:ascii="Calibri" w:hAnsi="Calibri" w:cs="Calibri"/>
                <w:color w:val="000000"/>
              </w:rPr>
              <w:t>List of chemical constituents with a long-term or recent result above the MCL in the well</w:t>
            </w:r>
            <w:r w:rsidR="00102E65">
              <w:rPr>
                <w:rFonts w:ascii="Calibri" w:hAnsi="Calibri" w:cs="Calibri"/>
                <w:color w:val="000000"/>
              </w:rPr>
              <w:t>.</w:t>
            </w:r>
          </w:p>
        </w:tc>
      </w:tr>
      <w:tr w:rsidR="00506D41" w14:paraId="65CCE5AB" w14:textId="77777777" w:rsidTr="00506D41">
        <w:tc>
          <w:tcPr>
            <w:tcW w:w="1803" w:type="dxa"/>
            <w:tcBorders>
              <w:top w:val="single" w:sz="4" w:space="0" w:color="auto"/>
            </w:tcBorders>
          </w:tcPr>
          <w:p w14:paraId="53846754" w14:textId="42766178" w:rsidR="00506D41" w:rsidRDefault="00506D41" w:rsidP="00506D41">
            <w:r>
              <w:t>List of chemical constituents close to MCL</w:t>
            </w:r>
          </w:p>
        </w:tc>
        <w:tc>
          <w:tcPr>
            <w:tcW w:w="6480" w:type="dxa"/>
            <w:tcBorders>
              <w:top w:val="single" w:sz="4" w:space="0" w:color="auto"/>
            </w:tcBorders>
          </w:tcPr>
          <w:p w14:paraId="197CDA3C" w14:textId="79466782" w:rsidR="00506D41" w:rsidRDefault="00506D41" w:rsidP="00506D41">
            <w:r w:rsidRPr="00956BD8">
              <w:t xml:space="preserve">List of </w:t>
            </w:r>
            <w:r>
              <w:t>chemical constituent</w:t>
            </w:r>
            <w:r w:rsidRPr="00956BD8">
              <w:t xml:space="preserve">s with a long-term or recent result </w:t>
            </w:r>
            <w:r>
              <w:t xml:space="preserve">within </w:t>
            </w:r>
            <w:r w:rsidRPr="00956BD8">
              <w:t>80</w:t>
            </w:r>
            <w:r>
              <w:t xml:space="preserve"> percent</w:t>
            </w:r>
            <w:r w:rsidRPr="00956BD8">
              <w:t xml:space="preserve"> </w:t>
            </w:r>
            <w:r>
              <w:t>–</w:t>
            </w:r>
            <w:r w:rsidRPr="00956BD8">
              <w:t xml:space="preserve"> 100</w:t>
            </w:r>
            <w:r>
              <w:t xml:space="preserve"> percent of MCL in the well</w:t>
            </w:r>
            <w:r w:rsidR="00102E65">
              <w:t>.</w:t>
            </w:r>
          </w:p>
        </w:tc>
      </w:tr>
    </w:tbl>
    <w:p w14:paraId="6D7AEF56" w14:textId="77777777" w:rsidR="008C0E23" w:rsidRDefault="008C0E23" w:rsidP="008D75DF">
      <w:pPr>
        <w:pStyle w:val="Heading2"/>
      </w:pPr>
      <w:bookmarkStart w:id="9" w:name="_Toc48821650"/>
    </w:p>
    <w:p w14:paraId="5E5526E9" w14:textId="28F75C86" w:rsidR="008D75DF" w:rsidRDefault="008D75DF" w:rsidP="00102E65">
      <w:pPr>
        <w:pStyle w:val="Heading4"/>
      </w:pPr>
      <w:r>
        <w:t>Areas with</w:t>
      </w:r>
      <w:r w:rsidR="00FE20B9">
        <w:t xml:space="preserve"> </w:t>
      </w:r>
      <w:r w:rsidR="008C0E23">
        <w:t>N</w:t>
      </w:r>
      <w:r w:rsidR="00FE20B9">
        <w:t xml:space="preserve">o </w:t>
      </w:r>
      <w:r w:rsidR="008C0E23">
        <w:t>A</w:t>
      </w:r>
      <w:r w:rsidR="00FE20B9">
        <w:t xml:space="preserve">vailable </w:t>
      </w:r>
      <w:r w:rsidR="008C0E23">
        <w:t>W</w:t>
      </w:r>
      <w:r>
        <w:t xml:space="preserve">ater </w:t>
      </w:r>
      <w:r w:rsidR="008C0E23">
        <w:t>Q</w:t>
      </w:r>
      <w:r>
        <w:t xml:space="preserve">uality </w:t>
      </w:r>
      <w:r w:rsidR="008C0E23">
        <w:t>D</w:t>
      </w:r>
      <w:r>
        <w:t>ata</w:t>
      </w:r>
      <w:bookmarkEnd w:id="9"/>
      <w:r w:rsidR="00C27A6C">
        <w:t xml:space="preserve"> </w:t>
      </w:r>
    </w:p>
    <w:p w14:paraId="1E737339" w14:textId="2210D3D5" w:rsidR="008D75DF" w:rsidRDefault="008D75DF" w:rsidP="008D75DF">
      <w:r>
        <w:t xml:space="preserve">Out of 23,212 </w:t>
      </w:r>
      <w:r w:rsidR="00854656">
        <w:t xml:space="preserve">census </w:t>
      </w:r>
      <w:r>
        <w:t xml:space="preserve">block groups, approximately 5,183 </w:t>
      </w:r>
      <w:r w:rsidR="00FE20B9">
        <w:t>(</w:t>
      </w:r>
      <w:r w:rsidR="00F14B74">
        <w:t>22</w:t>
      </w:r>
      <w:r w:rsidR="00FE20B9">
        <w:t xml:space="preserve"> </w:t>
      </w:r>
      <w:r w:rsidR="00FF6E4E">
        <w:t>percent</w:t>
      </w:r>
      <w:r w:rsidR="00995FF1">
        <w:t>)</w:t>
      </w:r>
      <w:r w:rsidR="00547B2C">
        <w:t xml:space="preserve"> do</w:t>
      </w:r>
      <w:r>
        <w:t xml:space="preserve"> not contain water quality data</w:t>
      </w:r>
      <w:r w:rsidR="006F3581">
        <w:t xml:space="preserve"> for </w:t>
      </w:r>
      <w:r w:rsidR="00854656">
        <w:t>any</w:t>
      </w:r>
      <w:r w:rsidR="006F3581">
        <w:t xml:space="preserve"> </w:t>
      </w:r>
      <w:r w:rsidR="00547B2C">
        <w:t xml:space="preserve">of the chemical </w:t>
      </w:r>
      <w:r w:rsidR="006F3581">
        <w:t>constituent</w:t>
      </w:r>
      <w:r w:rsidR="00854656">
        <w:t>s</w:t>
      </w:r>
      <w:r>
        <w:t xml:space="preserve">. </w:t>
      </w:r>
    </w:p>
    <w:p w14:paraId="29F59330" w14:textId="1E2AC666" w:rsidR="008D75DF" w:rsidRDefault="008D75DF" w:rsidP="008D75DF">
      <w:r>
        <w:t xml:space="preserve">Most </w:t>
      </w:r>
      <w:r w:rsidR="00B66B61">
        <w:t>(</w:t>
      </w:r>
      <w:r w:rsidR="00D97B04">
        <w:t>3,250, or 63</w:t>
      </w:r>
      <w:r w:rsidR="00B66B61">
        <w:t xml:space="preserve"> percent) </w:t>
      </w:r>
      <w:r>
        <w:t>of these “</w:t>
      </w:r>
      <w:r w:rsidR="00854656">
        <w:t>no data</w:t>
      </w:r>
      <w:r>
        <w:t xml:space="preserve">” block groups are in the densely populated </w:t>
      </w:r>
      <w:r w:rsidR="008C0E23">
        <w:t xml:space="preserve">areas (i.e., </w:t>
      </w:r>
      <w:r>
        <w:t xml:space="preserve">Los Angeles and </w:t>
      </w:r>
      <w:r w:rsidR="00854656">
        <w:t>San Francisco Bay</w:t>
      </w:r>
      <w:r w:rsidR="008C0E23">
        <w:t>)</w:t>
      </w:r>
      <w:r w:rsidR="00854656">
        <w:t>, where census block groups are very small (</w:t>
      </w:r>
      <w:r w:rsidR="00BC5A76">
        <w:t>less than</w:t>
      </w:r>
      <w:r w:rsidR="00854656">
        <w:t xml:space="preserve"> 1 square mile) and do not overlap a square mile section with a well</w:t>
      </w:r>
      <w:r w:rsidR="00FE20B9">
        <w:t xml:space="preserve"> with water quality data</w:t>
      </w:r>
      <w:r>
        <w:t xml:space="preserve">. </w:t>
      </w:r>
      <w:r w:rsidR="00854656">
        <w:t>The</w:t>
      </w:r>
      <w:r w:rsidR="008C0E23">
        <w:t>s</w:t>
      </w:r>
      <w:r w:rsidR="00854656">
        <w:t xml:space="preserve">e areas </w:t>
      </w:r>
      <w:r w:rsidR="008C0E23">
        <w:t xml:space="preserve">are </w:t>
      </w:r>
      <w:r w:rsidR="00547B2C">
        <w:t xml:space="preserve">predominantly </w:t>
      </w:r>
      <w:r w:rsidR="008C0E23">
        <w:t>served by municipal water systems and are less l</w:t>
      </w:r>
      <w:r w:rsidR="00854656">
        <w:t xml:space="preserve">ikely to have a significant population on domestic wells. </w:t>
      </w:r>
      <w:r>
        <w:t xml:space="preserve">However, </w:t>
      </w:r>
      <w:r w:rsidR="00854656">
        <w:t>there are several block groups with no data in</w:t>
      </w:r>
      <w:r>
        <w:t xml:space="preserve"> Imperial County and parts of Humboldt, Trinity, and Shasta Counties</w:t>
      </w:r>
      <w:r w:rsidR="00854656">
        <w:t xml:space="preserve">, where there </w:t>
      </w:r>
      <w:proofErr w:type="gramStart"/>
      <w:r w:rsidR="00547B2C">
        <w:t>is</w:t>
      </w:r>
      <w:proofErr w:type="gramEnd"/>
      <w:r w:rsidR="00547B2C">
        <w:t xml:space="preserve"> likely</w:t>
      </w:r>
      <w:r w:rsidR="00854656">
        <w:t xml:space="preserve"> populations of domestic well users</w:t>
      </w:r>
      <w:r>
        <w:t xml:space="preserve">. Currently, block groups with </w:t>
      </w:r>
      <w:r w:rsidR="00854656">
        <w:t>no</w:t>
      </w:r>
      <w:r>
        <w:t xml:space="preserve"> water quality </w:t>
      </w:r>
      <w:r w:rsidR="00854656">
        <w:t xml:space="preserve">data </w:t>
      </w:r>
      <w:r>
        <w:t xml:space="preserve">are not included in the percentile ranking process </w:t>
      </w:r>
      <w:r w:rsidR="00854656">
        <w:t>and</w:t>
      </w:r>
      <w:r>
        <w:t xml:space="preserve"> are assigned a water quality risk percentile of zero.</w:t>
      </w:r>
      <w:r w:rsidR="00FE20B9">
        <w:t xml:space="preserve"> </w:t>
      </w:r>
      <w:r w:rsidR="00242939">
        <w:t>Due to</w:t>
      </w:r>
      <w:r w:rsidR="00CF209D">
        <w:t xml:space="preserve"> the data filtering and de</w:t>
      </w:r>
      <w:r w:rsidR="000F217E">
        <w:t>-</w:t>
      </w:r>
      <w:r w:rsidR="00CF209D">
        <w:t xml:space="preserve">clustering involved in these calculations, a risk percentile </w:t>
      </w:r>
      <w:r w:rsidR="00242939">
        <w:t xml:space="preserve">score </w:t>
      </w:r>
      <w:r w:rsidR="00CF209D">
        <w:t xml:space="preserve">of </w:t>
      </w:r>
      <w:r w:rsidR="00242939">
        <w:t>“</w:t>
      </w:r>
      <w:r w:rsidR="00CF209D">
        <w:t>zero</w:t>
      </w:r>
      <w:r w:rsidR="00242939">
        <w:t>”</w:t>
      </w:r>
      <w:r w:rsidR="00CF209D">
        <w:t xml:space="preserve"> does not mean there is no</w:t>
      </w:r>
      <w:r w:rsidR="00242939">
        <w:t>t a</w:t>
      </w:r>
      <w:r w:rsidR="00CF209D">
        <w:t xml:space="preserve"> water quality risk </w:t>
      </w:r>
      <w:r w:rsidR="00242939">
        <w:t>in each</w:t>
      </w:r>
      <w:r w:rsidR="00CF209D">
        <w:t xml:space="preserve"> area.</w:t>
      </w:r>
    </w:p>
    <w:p w14:paraId="37F19F32" w14:textId="7F9B1C02" w:rsidR="00D97B04" w:rsidRDefault="00D97B04" w:rsidP="00102E65">
      <w:pPr>
        <w:pStyle w:val="Heading4"/>
      </w:pPr>
      <w:r>
        <w:t xml:space="preserve">Areas </w:t>
      </w:r>
      <w:r w:rsidR="00995FF1">
        <w:t>w</w:t>
      </w:r>
      <w:r>
        <w:t>ith Sparse Available Water Quality Data</w:t>
      </w:r>
    </w:p>
    <w:p w14:paraId="01B0AFA8" w14:textId="2227E65C" w:rsidR="00C27A6C" w:rsidRDefault="00C27A6C" w:rsidP="008D75DF">
      <w:r>
        <w:t xml:space="preserve">Additionally, there are </w:t>
      </w:r>
      <w:r w:rsidR="00D97B04">
        <w:t xml:space="preserve">118 census </w:t>
      </w:r>
      <w:r>
        <w:t>block groups that contain sparse (</w:t>
      </w:r>
      <w:r w:rsidR="00BC5A76">
        <w:t>less than</w:t>
      </w:r>
      <w:r>
        <w:t xml:space="preserve"> 10</w:t>
      </w:r>
      <w:r w:rsidR="00D45F35">
        <w:t xml:space="preserve"> </w:t>
      </w:r>
      <w:r w:rsidR="00FF6E4E">
        <w:t>percent</w:t>
      </w:r>
      <w:r>
        <w:t xml:space="preserve">) data coverage. </w:t>
      </w:r>
      <w:r w:rsidR="00FE20B9">
        <w:t>While t</w:t>
      </w:r>
      <w:r>
        <w:t xml:space="preserve">hese block groups </w:t>
      </w:r>
      <w:r w:rsidR="00FE20B9">
        <w:t xml:space="preserve">are included in the percentile ranking, they </w:t>
      </w:r>
      <w:r>
        <w:t>are flagged on the tool with the hatch marks</w:t>
      </w:r>
      <w:r w:rsidR="00FE20B9">
        <w:t xml:space="preserve"> to alert the user</w:t>
      </w:r>
      <w:r>
        <w:t>.</w:t>
      </w:r>
    </w:p>
    <w:p w14:paraId="4EEE5709" w14:textId="3F6573F0" w:rsidR="00C27A6C" w:rsidRDefault="00C27A6C" w:rsidP="00102E65">
      <w:pPr>
        <w:pStyle w:val="Heading4"/>
      </w:pPr>
      <w:r>
        <w:lastRenderedPageBreak/>
        <w:t xml:space="preserve">Individual </w:t>
      </w:r>
      <w:r w:rsidR="00D45F35">
        <w:t>C</w:t>
      </w:r>
      <w:r w:rsidR="00C01278">
        <w:t xml:space="preserve">hemical </w:t>
      </w:r>
      <w:r w:rsidR="00D45F35">
        <w:t>C</w:t>
      </w:r>
      <w:r w:rsidR="00C01278">
        <w:t>onstituent</w:t>
      </w:r>
      <w:r>
        <w:t>s</w:t>
      </w:r>
    </w:p>
    <w:p w14:paraId="2479A586" w14:textId="081722E8" w:rsidR="00AD1D9C" w:rsidRDefault="00C27A6C" w:rsidP="006F3581">
      <w:r>
        <w:t>Single-</w:t>
      </w:r>
      <w:r w:rsidR="00C01278">
        <w:t>chemical constituent</w:t>
      </w:r>
      <w:r>
        <w:t xml:space="preserve"> layers are available as square mile section data</w:t>
      </w:r>
      <w:r w:rsidR="001A6BFE">
        <w:t xml:space="preserve"> for Nitrate, Arsenic, 1,2,3-Trichloropropane, Hexavalent Chromium, and Uranium</w:t>
      </w:r>
      <w:r>
        <w:t xml:space="preserve">. These layers display the long-term average and the count of recent results over, close to, and under the MCL </w:t>
      </w:r>
      <w:r w:rsidR="001A6BFE">
        <w:t xml:space="preserve">per square mile section </w:t>
      </w:r>
      <w:r>
        <w:t xml:space="preserve">for a single </w:t>
      </w:r>
      <w:r w:rsidR="00C01278">
        <w:t>chemical constituent</w:t>
      </w:r>
      <w:r>
        <w:t>.</w:t>
      </w:r>
    </w:p>
    <w:p w14:paraId="7AA2CF6E" w14:textId="54D801FA" w:rsidR="00B35AF0" w:rsidRDefault="00B35AF0" w:rsidP="00B35AF0">
      <w:pPr>
        <w:pStyle w:val="Heading3"/>
      </w:pPr>
      <w:r>
        <w:t xml:space="preserve">Domestic Well and State Small </w:t>
      </w:r>
      <w:r w:rsidR="0068441B">
        <w:t>System Density (“Exposure”)</w:t>
      </w:r>
    </w:p>
    <w:p w14:paraId="2EC7CF05" w14:textId="7D31953F" w:rsidR="00B35AF0" w:rsidRDefault="00C9294A" w:rsidP="00B35AF0">
      <w:r>
        <w:t>This layer identif</w:t>
      </w:r>
      <w:r w:rsidR="00764FF7">
        <w:t>ies</w:t>
      </w:r>
      <w:r>
        <w:t xml:space="preserve"> areas</w:t>
      </w:r>
      <w:r w:rsidR="001D5430">
        <w:t xml:space="preserve"> where available data indicates a relatively</w:t>
      </w:r>
      <w:r>
        <w:t xml:space="preserve"> high density of domestic wells</w:t>
      </w:r>
      <w:r w:rsidR="001D5430">
        <w:t xml:space="preserve"> </w:t>
      </w:r>
      <w:r>
        <w:t>and state small systems.</w:t>
      </w:r>
      <w:r w:rsidR="00764FF7">
        <w:t xml:space="preserve"> The density of domestic wells is calculated from the count of domestic well records per mile in the </w:t>
      </w:r>
      <w:r w:rsidR="001D5430">
        <w:t xml:space="preserve">California Department of Water Resources </w:t>
      </w:r>
      <w:r w:rsidR="00764FF7">
        <w:t>Online System for Well Completion Reports</w:t>
      </w:r>
      <w:r w:rsidR="00DB184D">
        <w:t xml:space="preserve"> (OSWCR). OSWCR</w:t>
      </w:r>
      <w:r w:rsidR="00764FF7">
        <w:t xml:space="preserve"> records with a completion date prior to 1970</w:t>
      </w:r>
      <w:r w:rsidR="00DB184D">
        <w:t xml:space="preserve"> were not included in this assessment to avoid including wells that may no longer be in use</w:t>
      </w:r>
      <w:r w:rsidR="00764FF7">
        <w:t xml:space="preserve">. </w:t>
      </w:r>
      <w:r w:rsidR="00DB184D">
        <w:t>E</w:t>
      </w:r>
      <w:r w:rsidR="00764FF7">
        <w:t xml:space="preserve">xposure risk is based on the number of domestic wells </w:t>
      </w:r>
      <w:r w:rsidR="00102E65">
        <w:t xml:space="preserve">and state small water systems </w:t>
      </w:r>
      <w:r w:rsidR="00764FF7">
        <w:t>per square mile in the census block group</w:t>
      </w:r>
      <w:r w:rsidR="00DB184D">
        <w:t xml:space="preserve"> (density</w:t>
      </w:r>
      <w:r w:rsidR="00102E65">
        <w:t>)</w:t>
      </w:r>
      <w:r w:rsidR="00764FF7">
        <w:t>.</w:t>
      </w:r>
      <w:r w:rsidR="009527F6">
        <w:t xml:space="preserve"> The</w:t>
      </w:r>
      <w:r w:rsidR="006C49FB">
        <w:t xml:space="preserve"> “exposure risk” is </w:t>
      </w:r>
      <w:r w:rsidR="009527F6">
        <w:t xml:space="preserve">calculated by normalizing </w:t>
      </w:r>
      <w:r w:rsidR="00102E65">
        <w:t>the density</w:t>
      </w:r>
      <w:r w:rsidR="009527F6">
        <w:t xml:space="preserve"> to percentiles</w:t>
      </w:r>
      <w:r w:rsidR="00102E65">
        <w:t xml:space="preserve"> for all census block groups</w:t>
      </w:r>
      <w:r w:rsidR="006C49FB">
        <w:t>.</w:t>
      </w:r>
      <w:r w:rsidR="0068441B">
        <w:t xml:space="preserve"> </w:t>
      </w:r>
    </w:p>
    <w:p w14:paraId="662A7ACE" w14:textId="32CEFA37" w:rsidR="00B35AF0" w:rsidRDefault="00B35AF0" w:rsidP="00B35AF0">
      <w:pPr>
        <w:pStyle w:val="Heading3"/>
      </w:pPr>
      <w:r>
        <w:t>Combined Risk (Water Quality and Domestic Well/State Small Reliant Population)</w:t>
      </w:r>
    </w:p>
    <w:p w14:paraId="4961CDDF" w14:textId="37D81EF5" w:rsidR="00B35AF0" w:rsidRDefault="006C49FB" w:rsidP="00B35AF0">
      <w:r>
        <w:t>Th</w:t>
      </w:r>
      <w:r w:rsidR="00DB184D">
        <w:t xml:space="preserve">e combined risk </w:t>
      </w:r>
      <w:r>
        <w:t>layer combines the water quality risk (“hazard”) with the domestic well and state small density (“exposure”) using the following equation.</w:t>
      </w:r>
    </w:p>
    <w:p w14:paraId="05796C1E" w14:textId="1C0D3161" w:rsidR="006C49FB" w:rsidRPr="006C49FB" w:rsidRDefault="006C49FB" w:rsidP="00B35AF0">
      <w:pPr>
        <w:rPr>
          <w:rFonts w:eastAsiaTheme="minorEastAsia"/>
        </w:rPr>
      </w:pPr>
      <m:oMathPara>
        <m:oMath>
          <m:r>
            <w:rPr>
              <w:rFonts w:ascii="Cambria Math" w:hAnsi="Cambria Math"/>
              <w:sz w:val="18"/>
              <w:szCs w:val="18"/>
            </w:rPr>
            <m:t xml:space="preserve">Combined Risk=Water Quality Risk </m:t>
          </m:r>
          <m:r>
            <w:rPr>
              <w:rFonts w:ascii="Cambria Math" w:hAnsi="Cambria Math"/>
              <w:sz w:val="16"/>
              <w:szCs w:val="16"/>
            </w:rPr>
            <m:t>Percentile</m:t>
          </m:r>
          <m:r>
            <w:rPr>
              <w:rFonts w:ascii="Cambria Math" w:hAnsi="Cambria Math"/>
              <w:sz w:val="18"/>
              <w:szCs w:val="18"/>
            </w:rPr>
            <m:t>+Domestic Well and State Small System Density Percentile</m:t>
          </m:r>
        </m:oMath>
      </m:oMathPara>
    </w:p>
    <w:p w14:paraId="6FF8B682" w14:textId="77777777" w:rsidR="006D4062" w:rsidRDefault="00883774" w:rsidP="00B35AF0">
      <w:pPr>
        <w:rPr>
          <w:rFonts w:eastAsiaTheme="minorEastAsia"/>
        </w:rPr>
      </w:pPr>
      <w:r w:rsidRPr="00883774">
        <w:rPr>
          <w:rFonts w:eastAsiaTheme="minorEastAsia"/>
        </w:rPr>
        <w:t xml:space="preserve">To avoid under-representing the risk of areas with little to no data, the final equation to calculate combined risk is additive (instead of multiplicative) because areas with a water quality </w:t>
      </w:r>
      <w:r w:rsidR="003D3394">
        <w:rPr>
          <w:rFonts w:eastAsiaTheme="minorEastAsia"/>
        </w:rPr>
        <w:t>risk or domestic well and state small system density</w:t>
      </w:r>
      <w:r w:rsidRPr="00883774">
        <w:rPr>
          <w:rFonts w:eastAsiaTheme="minorEastAsia"/>
        </w:rPr>
        <w:t xml:space="preserve"> of “zero” might just have low or no available data. </w:t>
      </w:r>
      <w:r>
        <w:rPr>
          <w:rFonts w:eastAsiaTheme="minorEastAsia"/>
        </w:rPr>
        <w:t xml:space="preserve">A “zero” does not </w:t>
      </w:r>
      <w:r w:rsidR="003D3394">
        <w:rPr>
          <w:rFonts w:eastAsiaTheme="minorEastAsia"/>
        </w:rPr>
        <w:t xml:space="preserve">necessarily </w:t>
      </w:r>
      <w:r>
        <w:rPr>
          <w:rFonts w:eastAsiaTheme="minorEastAsia"/>
        </w:rPr>
        <w:t>indicate no risk to water quality</w:t>
      </w:r>
      <w:r w:rsidR="003D3394">
        <w:rPr>
          <w:rFonts w:eastAsiaTheme="minorEastAsia"/>
        </w:rPr>
        <w:t xml:space="preserve"> or no domestic well/state small system users because of the uncertainty in both individual risk layers. </w:t>
      </w:r>
      <w:r w:rsidR="006C49FB">
        <w:rPr>
          <w:rFonts w:eastAsiaTheme="minorEastAsia"/>
        </w:rPr>
        <w:t xml:space="preserve">The </w:t>
      </w:r>
      <w:r w:rsidR="003D3394">
        <w:rPr>
          <w:rFonts w:eastAsiaTheme="minorEastAsia"/>
        </w:rPr>
        <w:t>final</w:t>
      </w:r>
      <w:r w:rsidR="00DB184D">
        <w:rPr>
          <w:rFonts w:eastAsiaTheme="minorEastAsia"/>
        </w:rPr>
        <w:t xml:space="preserve"> </w:t>
      </w:r>
      <w:r w:rsidR="006C49FB">
        <w:rPr>
          <w:rFonts w:eastAsiaTheme="minorEastAsia"/>
        </w:rPr>
        <w:t xml:space="preserve">combined risk </w:t>
      </w:r>
      <w:r w:rsidR="00F45571">
        <w:rPr>
          <w:rFonts w:eastAsiaTheme="minorEastAsia"/>
        </w:rPr>
        <w:t xml:space="preserve">value </w:t>
      </w:r>
      <w:r w:rsidR="006C49FB">
        <w:rPr>
          <w:rFonts w:eastAsiaTheme="minorEastAsia"/>
        </w:rPr>
        <w:t>is</w:t>
      </w:r>
      <w:r w:rsidR="00DB184D">
        <w:rPr>
          <w:rFonts w:eastAsiaTheme="minorEastAsia"/>
        </w:rPr>
        <w:t xml:space="preserve"> then</w:t>
      </w:r>
      <w:r w:rsidR="006C49FB">
        <w:rPr>
          <w:rFonts w:eastAsiaTheme="minorEastAsia"/>
        </w:rPr>
        <w:t xml:space="preserve"> re-normalized to </w:t>
      </w:r>
      <w:r w:rsidR="003D3394">
        <w:rPr>
          <w:rFonts w:eastAsiaTheme="minorEastAsia"/>
        </w:rPr>
        <w:t>a percentile</w:t>
      </w:r>
      <w:r w:rsidR="006C49FB">
        <w:rPr>
          <w:rFonts w:eastAsiaTheme="minorEastAsia"/>
        </w:rPr>
        <w:t xml:space="preserve">. </w:t>
      </w:r>
    </w:p>
    <w:p w14:paraId="4043EE0E" w14:textId="77777777" w:rsidR="003D3394" w:rsidRDefault="003D3394" w:rsidP="00B35AF0">
      <w:pPr>
        <w:rPr>
          <w:rFonts w:eastAsiaTheme="minorEastAsia"/>
        </w:rPr>
      </w:pPr>
      <w:r>
        <w:rPr>
          <w:rFonts w:eastAsiaTheme="minorEastAsia"/>
        </w:rPr>
        <w:t>The metadata for this layer includes the following fields:</w:t>
      </w:r>
    </w:p>
    <w:tbl>
      <w:tblPr>
        <w:tblStyle w:val="TableGrid"/>
        <w:tblW w:w="0" w:type="auto"/>
        <w:tblInd w:w="445" w:type="dxa"/>
        <w:tblLook w:val="04A0" w:firstRow="1" w:lastRow="0" w:firstColumn="1" w:lastColumn="0" w:noHBand="0" w:noVBand="1"/>
      </w:tblPr>
      <w:tblGrid>
        <w:gridCol w:w="3150"/>
        <w:gridCol w:w="5130"/>
      </w:tblGrid>
      <w:tr w:rsidR="003D3394" w14:paraId="7B7D5C61" w14:textId="77777777" w:rsidTr="00B80E24">
        <w:tc>
          <w:tcPr>
            <w:tcW w:w="3150" w:type="dxa"/>
            <w:vAlign w:val="bottom"/>
          </w:tcPr>
          <w:p w14:paraId="09105573" w14:textId="1BCC0BF9" w:rsidR="003D3394" w:rsidRPr="003D3394" w:rsidRDefault="003D3394" w:rsidP="00D14BD0">
            <w:pPr>
              <w:rPr>
                <w:b/>
                <w:bCs/>
              </w:rPr>
            </w:pPr>
            <w:r w:rsidRPr="003D3394">
              <w:rPr>
                <w:b/>
                <w:bCs/>
              </w:rPr>
              <w:t>Combined Risk</w:t>
            </w:r>
            <w:r>
              <w:rPr>
                <w:b/>
                <w:bCs/>
              </w:rPr>
              <w:t xml:space="preserve"> Factor</w:t>
            </w:r>
          </w:p>
        </w:tc>
        <w:tc>
          <w:tcPr>
            <w:tcW w:w="5130" w:type="dxa"/>
            <w:vAlign w:val="bottom"/>
          </w:tcPr>
          <w:p w14:paraId="52AABF65" w14:textId="77777777" w:rsidR="003D3394" w:rsidRDefault="003D3394" w:rsidP="00D14BD0">
            <w:pPr>
              <w:rPr>
                <w:rFonts w:ascii="Calibri" w:hAnsi="Calibri" w:cs="Calibri"/>
                <w:color w:val="000000"/>
              </w:rPr>
            </w:pPr>
            <w:r w:rsidRPr="006F5409">
              <w:rPr>
                <w:rFonts w:ascii="Calibri" w:hAnsi="Calibri" w:cs="Calibri"/>
                <w:b/>
                <w:bCs/>
                <w:color w:val="000000"/>
              </w:rPr>
              <w:t>Description</w:t>
            </w:r>
          </w:p>
        </w:tc>
      </w:tr>
      <w:tr w:rsidR="003D3394" w14:paraId="68F0560A" w14:textId="77777777" w:rsidTr="00B80E24">
        <w:tc>
          <w:tcPr>
            <w:tcW w:w="3150" w:type="dxa"/>
          </w:tcPr>
          <w:p w14:paraId="134DFB83" w14:textId="2E522BC1" w:rsidR="003D3394" w:rsidRDefault="003D3394" w:rsidP="00D14BD0">
            <w:r>
              <w:t>Water quality risk percentile</w:t>
            </w:r>
          </w:p>
        </w:tc>
        <w:tc>
          <w:tcPr>
            <w:tcW w:w="5130" w:type="dxa"/>
          </w:tcPr>
          <w:p w14:paraId="583E4BD7" w14:textId="632F8A06" w:rsidR="003D3394" w:rsidRDefault="00B80E24" w:rsidP="00D14BD0">
            <w:pPr>
              <w:rPr>
                <w:rFonts w:ascii="Calibri" w:hAnsi="Calibri" w:cs="Calibri"/>
                <w:color w:val="000000"/>
              </w:rPr>
            </w:pPr>
            <w:r>
              <w:rPr>
                <w:rFonts w:ascii="Calibri" w:hAnsi="Calibri" w:cs="Calibri"/>
                <w:color w:val="000000"/>
              </w:rPr>
              <w:t>See above section “Water Quality Risk (Hazard)”</w:t>
            </w:r>
          </w:p>
        </w:tc>
      </w:tr>
      <w:tr w:rsidR="003D3394" w14:paraId="0710F75D" w14:textId="77777777" w:rsidTr="00B80E24">
        <w:trPr>
          <w:trHeight w:val="728"/>
        </w:trPr>
        <w:tc>
          <w:tcPr>
            <w:tcW w:w="3150" w:type="dxa"/>
          </w:tcPr>
          <w:p w14:paraId="67219CCA" w14:textId="44AD6E67" w:rsidR="003D3394" w:rsidRDefault="003D3394" w:rsidP="00D14BD0">
            <w:r>
              <w:t>Domestic well and state small system density percentile</w:t>
            </w:r>
          </w:p>
        </w:tc>
        <w:tc>
          <w:tcPr>
            <w:tcW w:w="5130" w:type="dxa"/>
          </w:tcPr>
          <w:p w14:paraId="11D72E1E" w14:textId="28AA3D1C" w:rsidR="003D3394" w:rsidRPr="00956BD8" w:rsidRDefault="00B80E24" w:rsidP="003D3394">
            <w:pPr>
              <w:rPr>
                <w:rFonts w:ascii="Calibri" w:hAnsi="Calibri" w:cs="Calibri"/>
                <w:color w:val="000000"/>
              </w:rPr>
            </w:pPr>
            <w:r>
              <w:rPr>
                <w:rFonts w:ascii="Calibri" w:hAnsi="Calibri" w:cs="Calibri"/>
                <w:color w:val="000000"/>
              </w:rPr>
              <w:t>See above section “Domestic Well and State Small System Density (Exposure)”</w:t>
            </w:r>
          </w:p>
        </w:tc>
      </w:tr>
      <w:tr w:rsidR="003D3394" w14:paraId="1C48E6E0" w14:textId="77777777" w:rsidTr="00B80E24">
        <w:tc>
          <w:tcPr>
            <w:tcW w:w="3150" w:type="dxa"/>
            <w:tcBorders>
              <w:bottom w:val="single" w:sz="4" w:space="0" w:color="auto"/>
            </w:tcBorders>
          </w:tcPr>
          <w:p w14:paraId="444C9A62" w14:textId="231BF7F2" w:rsidR="003D3394" w:rsidRPr="003D3394" w:rsidRDefault="003D3394" w:rsidP="003D3394">
            <w:pPr>
              <w:rPr>
                <w:b/>
                <w:bCs/>
              </w:rPr>
            </w:pPr>
            <w:r w:rsidRPr="003D3394">
              <w:rPr>
                <w:b/>
                <w:bCs/>
              </w:rPr>
              <w:t>Reference Data</w:t>
            </w:r>
          </w:p>
        </w:tc>
        <w:tc>
          <w:tcPr>
            <w:tcW w:w="5130" w:type="dxa"/>
            <w:tcBorders>
              <w:bottom w:val="single" w:sz="4" w:space="0" w:color="auto"/>
            </w:tcBorders>
          </w:tcPr>
          <w:p w14:paraId="49CB6E07" w14:textId="797AE173" w:rsidR="003D3394" w:rsidRPr="003D3394" w:rsidRDefault="003D3394" w:rsidP="00D14BD0">
            <w:pPr>
              <w:rPr>
                <w:b/>
                <w:bCs/>
              </w:rPr>
            </w:pPr>
            <w:r w:rsidRPr="003D3394">
              <w:rPr>
                <w:b/>
                <w:bCs/>
              </w:rPr>
              <w:t>Description</w:t>
            </w:r>
          </w:p>
        </w:tc>
      </w:tr>
      <w:tr w:rsidR="003D3394" w14:paraId="5A47F5E6" w14:textId="77777777" w:rsidTr="00B80E24">
        <w:tc>
          <w:tcPr>
            <w:tcW w:w="3150" w:type="dxa"/>
            <w:tcBorders>
              <w:top w:val="single" w:sz="4" w:space="0" w:color="auto"/>
              <w:left w:val="single" w:sz="4" w:space="0" w:color="auto"/>
              <w:bottom w:val="single" w:sz="4" w:space="0" w:color="auto"/>
              <w:right w:val="single" w:sz="4" w:space="0" w:color="auto"/>
            </w:tcBorders>
          </w:tcPr>
          <w:p w14:paraId="33CDDB2B" w14:textId="272B89AD" w:rsidR="003D3394" w:rsidRDefault="003D3394" w:rsidP="00D14BD0">
            <w:r>
              <w:t>Count of domestic wells in census block group</w:t>
            </w:r>
          </w:p>
        </w:tc>
        <w:tc>
          <w:tcPr>
            <w:tcW w:w="5130" w:type="dxa"/>
            <w:tcBorders>
              <w:top w:val="single" w:sz="4" w:space="0" w:color="auto"/>
              <w:left w:val="single" w:sz="4" w:space="0" w:color="auto"/>
              <w:bottom w:val="single" w:sz="4" w:space="0" w:color="auto"/>
              <w:right w:val="single" w:sz="4" w:space="0" w:color="auto"/>
            </w:tcBorders>
          </w:tcPr>
          <w:p w14:paraId="7B5DD882" w14:textId="1F0D391D" w:rsidR="003D3394" w:rsidRDefault="003D3394" w:rsidP="00D14BD0">
            <w:r>
              <w:t>Count of domestic wells from OSWCR, excluding those drilled prior to 1970.</w:t>
            </w:r>
          </w:p>
        </w:tc>
      </w:tr>
      <w:tr w:rsidR="003D3394" w14:paraId="08434372" w14:textId="77777777" w:rsidTr="00B80E24">
        <w:tc>
          <w:tcPr>
            <w:tcW w:w="3150" w:type="dxa"/>
            <w:tcBorders>
              <w:top w:val="single" w:sz="4" w:space="0" w:color="auto"/>
              <w:left w:val="single" w:sz="4" w:space="0" w:color="auto"/>
              <w:bottom w:val="single" w:sz="4" w:space="0" w:color="auto"/>
              <w:right w:val="single" w:sz="4" w:space="0" w:color="auto"/>
            </w:tcBorders>
          </w:tcPr>
          <w:p w14:paraId="15B1705E" w14:textId="52286CD3" w:rsidR="003D3394" w:rsidRDefault="003D3394" w:rsidP="00D14BD0">
            <w:r>
              <w:t>Count of state small water systems in census block group</w:t>
            </w:r>
          </w:p>
        </w:tc>
        <w:tc>
          <w:tcPr>
            <w:tcW w:w="5130" w:type="dxa"/>
            <w:tcBorders>
              <w:top w:val="single" w:sz="4" w:space="0" w:color="auto"/>
              <w:left w:val="single" w:sz="4" w:space="0" w:color="auto"/>
              <w:bottom w:val="single" w:sz="4" w:space="0" w:color="auto"/>
              <w:right w:val="single" w:sz="4" w:space="0" w:color="auto"/>
            </w:tcBorders>
          </w:tcPr>
          <w:p w14:paraId="53308AA2" w14:textId="61B546CB" w:rsidR="003D3394" w:rsidRPr="00956BD8" w:rsidRDefault="003D3394" w:rsidP="00D14BD0">
            <w:pPr>
              <w:rPr>
                <w:rFonts w:ascii="Calibri" w:hAnsi="Calibri" w:cs="Calibri"/>
                <w:color w:val="000000"/>
              </w:rPr>
            </w:pPr>
            <w:r>
              <w:rPr>
                <w:rFonts w:ascii="Calibri" w:hAnsi="Calibri" w:cs="Calibri"/>
                <w:color w:val="000000"/>
              </w:rPr>
              <w:t>Count of state small water systems from RCAC.</w:t>
            </w:r>
          </w:p>
        </w:tc>
      </w:tr>
      <w:tr w:rsidR="003D3394" w14:paraId="7075F315" w14:textId="77777777" w:rsidTr="00B80E24">
        <w:tc>
          <w:tcPr>
            <w:tcW w:w="3150" w:type="dxa"/>
            <w:tcBorders>
              <w:top w:val="single" w:sz="4" w:space="0" w:color="auto"/>
            </w:tcBorders>
          </w:tcPr>
          <w:p w14:paraId="177F10AF" w14:textId="37328F7E" w:rsidR="003D3394" w:rsidRDefault="003D3394" w:rsidP="00D14BD0">
            <w:r>
              <w:t>Disadvantaged community status of census block group</w:t>
            </w:r>
          </w:p>
        </w:tc>
        <w:tc>
          <w:tcPr>
            <w:tcW w:w="5130" w:type="dxa"/>
            <w:tcBorders>
              <w:top w:val="single" w:sz="4" w:space="0" w:color="auto"/>
            </w:tcBorders>
          </w:tcPr>
          <w:p w14:paraId="00AFB9C2" w14:textId="2C76EF51" w:rsidR="003D3394" w:rsidRDefault="003D3394" w:rsidP="00D14BD0">
            <w:r>
              <w:t>From the Department of Water Resources (2018), this indicates if a census block group is disadvantaged (Median Household Income</w:t>
            </w:r>
            <w:r w:rsidR="00B80E24">
              <w:t xml:space="preserve"> (MHI)</w:t>
            </w:r>
            <w:r>
              <w:t xml:space="preserve"> is less than $56,982, or 80% of California </w:t>
            </w:r>
            <w:r w:rsidR="00B80E24">
              <w:t>MHI</w:t>
            </w:r>
            <w:r>
              <w:t>)</w:t>
            </w:r>
            <w:r w:rsidR="00B80E24">
              <w:t xml:space="preserve"> or severely disadvantaged (MHI is less than $42,737, or 60% of California MHI). MHI information is not available for some areas.</w:t>
            </w:r>
          </w:p>
        </w:tc>
      </w:tr>
    </w:tbl>
    <w:p w14:paraId="44A0900A" w14:textId="05C3B6AE" w:rsidR="003D3394" w:rsidRDefault="003D3394" w:rsidP="00B35AF0">
      <w:pPr>
        <w:rPr>
          <w:rFonts w:eastAsiaTheme="minorEastAsia"/>
        </w:rPr>
        <w:sectPr w:rsidR="003D3394">
          <w:headerReference w:type="default" r:id="rId12"/>
          <w:footerReference w:type="default" r:id="rId13"/>
          <w:pgSz w:w="12240" w:h="15840"/>
          <w:pgMar w:top="1440" w:right="1440" w:bottom="1440" w:left="1440" w:header="720" w:footer="720" w:gutter="0"/>
          <w:cols w:space="720"/>
          <w:docGrid w:linePitch="360"/>
        </w:sectPr>
      </w:pPr>
    </w:p>
    <w:p w14:paraId="7297DBC0" w14:textId="1B679A21" w:rsidR="0093154C" w:rsidRDefault="0093154C" w:rsidP="00D97B04">
      <w:pPr>
        <w:pStyle w:val="Heading1"/>
        <w:rPr>
          <w:ins w:id="10" w:author="Houlihan, Emily@Waterboards" w:date="2020-11-03T15:24:00Z"/>
        </w:rPr>
      </w:pPr>
      <w:ins w:id="11" w:author="Houlihan, Emily@Waterboards" w:date="2020-11-03T15:24:00Z">
        <w:r>
          <w:lastRenderedPageBreak/>
          <w:t xml:space="preserve">Appendix A. </w:t>
        </w:r>
        <w:proofErr w:type="spellStart"/>
        <w:r>
          <w:t>Geotracker</w:t>
        </w:r>
        <w:proofErr w:type="spellEnd"/>
        <w:r>
          <w:t xml:space="preserve"> monitoring/clean-up data</w:t>
        </w:r>
      </w:ins>
    </w:p>
    <w:p w14:paraId="7090936A" w14:textId="156FAFFB" w:rsidR="0093154C" w:rsidRPr="0093154C" w:rsidRDefault="0093154C" w:rsidP="0093154C">
      <w:pPr>
        <w:rPr>
          <w:ins w:id="12" w:author="Houlihan, Emily@Waterboards" w:date="2020-11-03T15:24:00Z"/>
          <w:rPrChange w:id="13" w:author="Houlihan, Emily@Waterboards" w:date="2020-11-03T15:24:00Z">
            <w:rPr>
              <w:ins w:id="14" w:author="Houlihan, Emily@Waterboards" w:date="2020-11-03T15:24:00Z"/>
            </w:rPr>
          </w:rPrChange>
        </w:rPr>
        <w:pPrChange w:id="15" w:author="Houlihan, Emily@Waterboards" w:date="2020-11-03T15:24:00Z">
          <w:pPr>
            <w:pStyle w:val="Heading1"/>
          </w:pPr>
        </w:pPrChange>
      </w:pPr>
      <w:ins w:id="16" w:author="Houlihan, Emily@Waterboards" w:date="2020-11-03T15:24:00Z">
        <w:r>
          <w:t xml:space="preserve">We did not include </w:t>
        </w:r>
        <w:proofErr w:type="spellStart"/>
        <w:r>
          <w:t>Geotracker</w:t>
        </w:r>
        <w:proofErr w:type="spellEnd"/>
        <w:r>
          <w:t xml:space="preserve"> monitoring data </w:t>
        </w:r>
      </w:ins>
    </w:p>
    <w:p w14:paraId="346989F4" w14:textId="2F33D5A5" w:rsidR="00D97B04" w:rsidRDefault="00D97B04" w:rsidP="00D97B04">
      <w:pPr>
        <w:pStyle w:val="Heading1"/>
      </w:pPr>
      <w:r>
        <w:t xml:space="preserve">Appendix </w:t>
      </w:r>
      <w:ins w:id="17" w:author="Houlihan, Emily@Waterboards" w:date="2020-11-03T15:23:00Z">
        <w:r w:rsidR="0093154C">
          <w:t>B</w:t>
        </w:r>
      </w:ins>
      <w:del w:id="18" w:author="Houlihan, Emily@Waterboards" w:date="2020-11-03T15:23:00Z">
        <w:r w:rsidDel="0093154C">
          <w:delText>A</w:delText>
        </w:r>
      </w:del>
      <w:ins w:id="19" w:author="Houlihan, Emily@Waterboards" w:date="2020-11-03T15:23:00Z">
        <w:r w:rsidR="0093154C">
          <w:t>.</w:t>
        </w:r>
      </w:ins>
      <w:del w:id="20" w:author="Houlihan, Emily@Waterboards" w:date="2020-11-03T15:23:00Z">
        <w:r w:rsidDel="0093154C">
          <w:delText xml:space="preserve"> –</w:delText>
        </w:r>
      </w:del>
      <w:r>
        <w:t xml:space="preserve"> Chemical Abbreviations</w:t>
      </w:r>
      <w:r w:rsidR="00D45F35">
        <w:t xml:space="preserve"> and Comparison Concentrations</w:t>
      </w:r>
    </w:p>
    <w:tbl>
      <w:tblPr>
        <w:tblStyle w:val="TableGrid"/>
        <w:tblW w:w="0" w:type="auto"/>
        <w:tblLook w:val="04A0" w:firstRow="1" w:lastRow="0" w:firstColumn="1" w:lastColumn="0" w:noHBand="0" w:noVBand="1"/>
      </w:tblPr>
      <w:tblGrid>
        <w:gridCol w:w="1609"/>
        <w:gridCol w:w="3673"/>
        <w:gridCol w:w="971"/>
        <w:gridCol w:w="1581"/>
        <w:gridCol w:w="1516"/>
      </w:tblGrid>
      <w:tr w:rsidR="00D97B04" w:rsidRPr="00FA7899" w14:paraId="0F4E7003" w14:textId="77777777" w:rsidTr="00995FF1">
        <w:trPr>
          <w:trHeight w:val="300"/>
        </w:trPr>
        <w:tc>
          <w:tcPr>
            <w:tcW w:w="1614" w:type="dxa"/>
            <w:noWrap/>
            <w:hideMark/>
          </w:tcPr>
          <w:p w14:paraId="4FDE1A80" w14:textId="77777777" w:rsidR="00D97B04" w:rsidRPr="00102E65" w:rsidRDefault="00D97B04" w:rsidP="00995FF1">
            <w:pPr>
              <w:rPr>
                <w:rFonts w:cstheme="minorHAnsi"/>
                <w:b/>
                <w:bCs/>
              </w:rPr>
            </w:pPr>
            <w:r w:rsidRPr="00102E65">
              <w:rPr>
                <w:rFonts w:cstheme="minorHAnsi"/>
                <w:b/>
                <w:bCs/>
              </w:rPr>
              <w:t>Chemical Abbreviation (Web Tool)</w:t>
            </w:r>
          </w:p>
        </w:tc>
        <w:tc>
          <w:tcPr>
            <w:tcW w:w="3683" w:type="dxa"/>
            <w:noWrap/>
            <w:hideMark/>
          </w:tcPr>
          <w:p w14:paraId="16AB7792" w14:textId="77777777" w:rsidR="00D97B04" w:rsidRPr="00102E65" w:rsidRDefault="00D97B04" w:rsidP="00995FF1">
            <w:pPr>
              <w:rPr>
                <w:rFonts w:cstheme="minorHAnsi"/>
                <w:b/>
                <w:bCs/>
              </w:rPr>
            </w:pPr>
            <w:r w:rsidRPr="00102E65">
              <w:rPr>
                <w:rFonts w:cstheme="minorHAnsi"/>
                <w:b/>
                <w:bCs/>
              </w:rPr>
              <w:t>Chemical Name</w:t>
            </w:r>
          </w:p>
        </w:tc>
        <w:tc>
          <w:tcPr>
            <w:tcW w:w="973" w:type="dxa"/>
            <w:noWrap/>
            <w:hideMark/>
          </w:tcPr>
          <w:p w14:paraId="4B16D210" w14:textId="77777777" w:rsidR="00D97B04" w:rsidRPr="00102E65" w:rsidRDefault="00D97B04" w:rsidP="00995FF1">
            <w:pPr>
              <w:rPr>
                <w:rFonts w:cstheme="minorHAnsi"/>
                <w:b/>
                <w:bCs/>
              </w:rPr>
            </w:pPr>
            <w:r w:rsidRPr="00102E65">
              <w:rPr>
                <w:rFonts w:cstheme="minorHAnsi"/>
                <w:b/>
                <w:bCs/>
              </w:rPr>
              <w:t>Units</w:t>
            </w:r>
          </w:p>
          <w:p w14:paraId="4585883A" w14:textId="77777777" w:rsidR="00D97B04" w:rsidRPr="00102E65" w:rsidRDefault="00D97B04" w:rsidP="00995FF1">
            <w:pPr>
              <w:rPr>
                <w:rFonts w:cstheme="minorHAnsi"/>
                <w:b/>
                <w:bCs/>
              </w:rPr>
            </w:pPr>
          </w:p>
        </w:tc>
        <w:tc>
          <w:tcPr>
            <w:tcW w:w="1585" w:type="dxa"/>
            <w:noWrap/>
            <w:hideMark/>
          </w:tcPr>
          <w:p w14:paraId="2EC7FFCC" w14:textId="77777777" w:rsidR="00D97B04" w:rsidRPr="00102E65" w:rsidRDefault="00D97B04" w:rsidP="00995FF1">
            <w:pPr>
              <w:rPr>
                <w:rFonts w:cstheme="minorHAnsi"/>
                <w:b/>
                <w:bCs/>
              </w:rPr>
            </w:pPr>
            <w:r w:rsidRPr="00102E65">
              <w:rPr>
                <w:rFonts w:cstheme="minorHAnsi"/>
                <w:b/>
                <w:bCs/>
              </w:rPr>
              <w:t>Comparison Concentration Value</w:t>
            </w:r>
          </w:p>
        </w:tc>
        <w:tc>
          <w:tcPr>
            <w:tcW w:w="1495" w:type="dxa"/>
            <w:noWrap/>
            <w:hideMark/>
          </w:tcPr>
          <w:p w14:paraId="49AD1012" w14:textId="77777777" w:rsidR="00D97B04" w:rsidRPr="00102E65" w:rsidRDefault="00D97B04" w:rsidP="00995FF1">
            <w:pPr>
              <w:rPr>
                <w:rFonts w:cstheme="minorHAnsi"/>
                <w:b/>
                <w:bCs/>
              </w:rPr>
            </w:pPr>
            <w:r w:rsidRPr="00102E65">
              <w:rPr>
                <w:rFonts w:cstheme="minorHAnsi"/>
                <w:b/>
                <w:bCs/>
              </w:rPr>
              <w:t>Comparison Concentration Type</w:t>
            </w:r>
          </w:p>
        </w:tc>
      </w:tr>
      <w:tr w:rsidR="00D97B04" w:rsidRPr="00FA7899" w14:paraId="172D660F" w14:textId="77777777" w:rsidTr="00995FF1">
        <w:trPr>
          <w:trHeight w:val="300"/>
        </w:trPr>
        <w:tc>
          <w:tcPr>
            <w:tcW w:w="1614" w:type="dxa"/>
            <w:noWrap/>
            <w:hideMark/>
          </w:tcPr>
          <w:p w14:paraId="4F2BE507" w14:textId="77777777" w:rsidR="00D97B04" w:rsidRPr="00FA7899" w:rsidRDefault="00D97B04" w:rsidP="00995FF1">
            <w:pPr>
              <w:rPr>
                <w:rFonts w:cstheme="minorHAnsi"/>
              </w:rPr>
            </w:pPr>
            <w:r w:rsidRPr="00FA7899">
              <w:rPr>
                <w:rFonts w:cstheme="minorHAnsi"/>
              </w:rPr>
              <w:t>24D</w:t>
            </w:r>
          </w:p>
        </w:tc>
        <w:tc>
          <w:tcPr>
            <w:tcW w:w="3683" w:type="dxa"/>
            <w:noWrap/>
            <w:hideMark/>
          </w:tcPr>
          <w:p w14:paraId="61FE1163" w14:textId="77777777" w:rsidR="00D97B04" w:rsidRPr="00FA7899" w:rsidRDefault="00D97B04" w:rsidP="00995FF1">
            <w:pPr>
              <w:rPr>
                <w:rFonts w:cstheme="minorHAnsi"/>
              </w:rPr>
            </w:pPr>
            <w:r w:rsidRPr="00FA7899">
              <w:rPr>
                <w:rFonts w:cstheme="minorHAnsi"/>
              </w:rPr>
              <w:t>2,4-Dichlorophenoxyacetic acid (2,4 D)</w:t>
            </w:r>
          </w:p>
        </w:tc>
        <w:tc>
          <w:tcPr>
            <w:tcW w:w="973" w:type="dxa"/>
            <w:noWrap/>
            <w:hideMark/>
          </w:tcPr>
          <w:p w14:paraId="6AEDE69E" w14:textId="77777777" w:rsidR="00D97B04" w:rsidRPr="00FA7899" w:rsidRDefault="00D97B04" w:rsidP="00995FF1">
            <w:pPr>
              <w:rPr>
                <w:rFonts w:cstheme="minorHAnsi"/>
              </w:rPr>
            </w:pPr>
            <w:r w:rsidRPr="00FA7899">
              <w:rPr>
                <w:rFonts w:cstheme="minorHAnsi"/>
              </w:rPr>
              <w:t>UG/L</w:t>
            </w:r>
          </w:p>
        </w:tc>
        <w:tc>
          <w:tcPr>
            <w:tcW w:w="1585" w:type="dxa"/>
            <w:noWrap/>
            <w:hideMark/>
          </w:tcPr>
          <w:p w14:paraId="43B52B91" w14:textId="77777777" w:rsidR="00D97B04" w:rsidRPr="00FA7899" w:rsidRDefault="00D97B04" w:rsidP="00995FF1">
            <w:pPr>
              <w:rPr>
                <w:rFonts w:cstheme="minorHAnsi"/>
              </w:rPr>
            </w:pPr>
            <w:r w:rsidRPr="00FA7899">
              <w:rPr>
                <w:rFonts w:cstheme="minorHAnsi"/>
              </w:rPr>
              <w:t>70</w:t>
            </w:r>
          </w:p>
        </w:tc>
        <w:tc>
          <w:tcPr>
            <w:tcW w:w="1495" w:type="dxa"/>
            <w:noWrap/>
            <w:hideMark/>
          </w:tcPr>
          <w:p w14:paraId="1855305F" w14:textId="77777777" w:rsidR="00D97B04" w:rsidRPr="00FA7899" w:rsidRDefault="00D97B04" w:rsidP="00995FF1">
            <w:pPr>
              <w:rPr>
                <w:rFonts w:cstheme="minorHAnsi"/>
              </w:rPr>
            </w:pPr>
            <w:r w:rsidRPr="00FA7899">
              <w:rPr>
                <w:rFonts w:cstheme="minorHAnsi"/>
              </w:rPr>
              <w:t>MCL</w:t>
            </w:r>
          </w:p>
        </w:tc>
      </w:tr>
      <w:tr w:rsidR="00D97B04" w:rsidRPr="00FA7899" w14:paraId="27872E5B" w14:textId="77777777" w:rsidTr="00995FF1">
        <w:trPr>
          <w:trHeight w:val="300"/>
        </w:trPr>
        <w:tc>
          <w:tcPr>
            <w:tcW w:w="1614" w:type="dxa"/>
            <w:noWrap/>
            <w:hideMark/>
          </w:tcPr>
          <w:p w14:paraId="43B1141B" w14:textId="77777777" w:rsidR="00D97B04" w:rsidRPr="00FA7899" w:rsidRDefault="00D97B04" w:rsidP="00995FF1">
            <w:pPr>
              <w:rPr>
                <w:rFonts w:cstheme="minorHAnsi"/>
              </w:rPr>
            </w:pPr>
            <w:r w:rsidRPr="00FA7899">
              <w:rPr>
                <w:rFonts w:cstheme="minorHAnsi"/>
              </w:rPr>
              <w:t>AL</w:t>
            </w:r>
          </w:p>
        </w:tc>
        <w:tc>
          <w:tcPr>
            <w:tcW w:w="3683" w:type="dxa"/>
            <w:noWrap/>
            <w:hideMark/>
          </w:tcPr>
          <w:p w14:paraId="7B5D34A9" w14:textId="77777777" w:rsidR="00D97B04" w:rsidRPr="00FA7899" w:rsidRDefault="00D97B04" w:rsidP="00995FF1">
            <w:pPr>
              <w:rPr>
                <w:rFonts w:cstheme="minorHAnsi"/>
              </w:rPr>
            </w:pPr>
            <w:r w:rsidRPr="00FA7899">
              <w:rPr>
                <w:rFonts w:cstheme="minorHAnsi"/>
              </w:rPr>
              <w:t>Aluminum</w:t>
            </w:r>
          </w:p>
        </w:tc>
        <w:tc>
          <w:tcPr>
            <w:tcW w:w="973" w:type="dxa"/>
            <w:noWrap/>
            <w:hideMark/>
          </w:tcPr>
          <w:p w14:paraId="41BA23F7" w14:textId="77777777" w:rsidR="00D97B04" w:rsidRPr="00FA7899" w:rsidRDefault="00D97B04" w:rsidP="00995FF1">
            <w:pPr>
              <w:rPr>
                <w:rFonts w:cstheme="minorHAnsi"/>
              </w:rPr>
            </w:pPr>
            <w:r w:rsidRPr="00FA7899">
              <w:rPr>
                <w:rFonts w:cstheme="minorHAnsi"/>
              </w:rPr>
              <w:t>UG/L</w:t>
            </w:r>
          </w:p>
        </w:tc>
        <w:tc>
          <w:tcPr>
            <w:tcW w:w="1585" w:type="dxa"/>
            <w:noWrap/>
            <w:hideMark/>
          </w:tcPr>
          <w:p w14:paraId="1D029C37" w14:textId="77777777" w:rsidR="00D97B04" w:rsidRPr="00FA7899" w:rsidRDefault="00D97B04" w:rsidP="00995FF1">
            <w:pPr>
              <w:rPr>
                <w:rFonts w:cstheme="minorHAnsi"/>
              </w:rPr>
            </w:pPr>
            <w:r w:rsidRPr="00FA7899">
              <w:rPr>
                <w:rFonts w:cstheme="minorHAnsi"/>
              </w:rPr>
              <w:t>1000</w:t>
            </w:r>
          </w:p>
        </w:tc>
        <w:tc>
          <w:tcPr>
            <w:tcW w:w="1495" w:type="dxa"/>
            <w:noWrap/>
            <w:hideMark/>
          </w:tcPr>
          <w:p w14:paraId="082FA986" w14:textId="77777777" w:rsidR="00D97B04" w:rsidRPr="00FA7899" w:rsidRDefault="00D97B04" w:rsidP="00995FF1">
            <w:pPr>
              <w:rPr>
                <w:rFonts w:cstheme="minorHAnsi"/>
              </w:rPr>
            </w:pPr>
            <w:r w:rsidRPr="00FA7899">
              <w:rPr>
                <w:rFonts w:cstheme="minorHAnsi"/>
              </w:rPr>
              <w:t>MCL</w:t>
            </w:r>
          </w:p>
        </w:tc>
      </w:tr>
      <w:tr w:rsidR="00D97B04" w:rsidRPr="00FA7899" w14:paraId="63CAF39F" w14:textId="77777777" w:rsidTr="00995FF1">
        <w:trPr>
          <w:trHeight w:val="300"/>
        </w:trPr>
        <w:tc>
          <w:tcPr>
            <w:tcW w:w="1614" w:type="dxa"/>
            <w:noWrap/>
            <w:hideMark/>
          </w:tcPr>
          <w:p w14:paraId="080A2723" w14:textId="77777777" w:rsidR="00D97B04" w:rsidRPr="00FA7899" w:rsidRDefault="00D97B04" w:rsidP="00995FF1">
            <w:pPr>
              <w:rPr>
                <w:rFonts w:cstheme="minorHAnsi"/>
              </w:rPr>
            </w:pPr>
            <w:r w:rsidRPr="00FA7899">
              <w:rPr>
                <w:rFonts w:cstheme="minorHAnsi"/>
              </w:rPr>
              <w:t>ALACL</w:t>
            </w:r>
          </w:p>
        </w:tc>
        <w:tc>
          <w:tcPr>
            <w:tcW w:w="3683" w:type="dxa"/>
            <w:noWrap/>
            <w:hideMark/>
          </w:tcPr>
          <w:p w14:paraId="088C2789" w14:textId="77777777" w:rsidR="00D97B04" w:rsidRPr="00FA7899" w:rsidRDefault="00D97B04" w:rsidP="00995FF1">
            <w:pPr>
              <w:rPr>
                <w:rFonts w:cstheme="minorHAnsi"/>
              </w:rPr>
            </w:pPr>
            <w:r w:rsidRPr="00FA7899">
              <w:rPr>
                <w:rFonts w:cstheme="minorHAnsi"/>
              </w:rPr>
              <w:t>Alachlor</w:t>
            </w:r>
          </w:p>
        </w:tc>
        <w:tc>
          <w:tcPr>
            <w:tcW w:w="973" w:type="dxa"/>
            <w:noWrap/>
            <w:hideMark/>
          </w:tcPr>
          <w:p w14:paraId="03D560A1" w14:textId="77777777" w:rsidR="00D97B04" w:rsidRPr="00FA7899" w:rsidRDefault="00D97B04" w:rsidP="00995FF1">
            <w:pPr>
              <w:rPr>
                <w:rFonts w:cstheme="minorHAnsi"/>
              </w:rPr>
            </w:pPr>
            <w:r w:rsidRPr="00FA7899">
              <w:rPr>
                <w:rFonts w:cstheme="minorHAnsi"/>
              </w:rPr>
              <w:t>UG/L</w:t>
            </w:r>
          </w:p>
        </w:tc>
        <w:tc>
          <w:tcPr>
            <w:tcW w:w="1585" w:type="dxa"/>
            <w:noWrap/>
            <w:hideMark/>
          </w:tcPr>
          <w:p w14:paraId="2BE8BA42" w14:textId="77777777" w:rsidR="00D97B04" w:rsidRPr="00FA7899" w:rsidRDefault="00D97B04" w:rsidP="00995FF1">
            <w:pPr>
              <w:rPr>
                <w:rFonts w:cstheme="minorHAnsi"/>
              </w:rPr>
            </w:pPr>
            <w:r w:rsidRPr="00FA7899">
              <w:rPr>
                <w:rFonts w:cstheme="minorHAnsi"/>
              </w:rPr>
              <w:t>2</w:t>
            </w:r>
          </w:p>
        </w:tc>
        <w:tc>
          <w:tcPr>
            <w:tcW w:w="1495" w:type="dxa"/>
            <w:noWrap/>
            <w:hideMark/>
          </w:tcPr>
          <w:p w14:paraId="1A3E518B" w14:textId="77777777" w:rsidR="00D97B04" w:rsidRPr="00FA7899" w:rsidRDefault="00D97B04" w:rsidP="00995FF1">
            <w:pPr>
              <w:rPr>
                <w:rFonts w:cstheme="minorHAnsi"/>
              </w:rPr>
            </w:pPr>
            <w:r w:rsidRPr="00FA7899">
              <w:rPr>
                <w:rFonts w:cstheme="minorHAnsi"/>
              </w:rPr>
              <w:t>MCL</w:t>
            </w:r>
          </w:p>
        </w:tc>
      </w:tr>
      <w:tr w:rsidR="00D97B04" w:rsidRPr="00FA7899" w14:paraId="5EE311FC" w14:textId="77777777" w:rsidTr="00995FF1">
        <w:trPr>
          <w:trHeight w:val="300"/>
        </w:trPr>
        <w:tc>
          <w:tcPr>
            <w:tcW w:w="1614" w:type="dxa"/>
            <w:noWrap/>
            <w:hideMark/>
          </w:tcPr>
          <w:p w14:paraId="7BF10874" w14:textId="77777777" w:rsidR="00D97B04" w:rsidRPr="00FA7899" w:rsidRDefault="00D97B04" w:rsidP="00995FF1">
            <w:pPr>
              <w:rPr>
                <w:rFonts w:cstheme="minorHAnsi"/>
              </w:rPr>
            </w:pPr>
            <w:r w:rsidRPr="00FA7899">
              <w:rPr>
                <w:rFonts w:cstheme="minorHAnsi"/>
              </w:rPr>
              <w:t>ALPHA</w:t>
            </w:r>
          </w:p>
        </w:tc>
        <w:tc>
          <w:tcPr>
            <w:tcW w:w="3683" w:type="dxa"/>
            <w:noWrap/>
            <w:hideMark/>
          </w:tcPr>
          <w:p w14:paraId="68DE4758" w14:textId="77777777" w:rsidR="00D97B04" w:rsidRPr="00FA7899" w:rsidRDefault="00D97B04" w:rsidP="00995FF1">
            <w:pPr>
              <w:rPr>
                <w:rFonts w:cstheme="minorHAnsi"/>
              </w:rPr>
            </w:pPr>
            <w:r w:rsidRPr="00FA7899">
              <w:rPr>
                <w:rFonts w:cstheme="minorHAnsi"/>
              </w:rPr>
              <w:t>Gross Alpha radioactivity</w:t>
            </w:r>
          </w:p>
        </w:tc>
        <w:tc>
          <w:tcPr>
            <w:tcW w:w="973" w:type="dxa"/>
            <w:noWrap/>
            <w:hideMark/>
          </w:tcPr>
          <w:p w14:paraId="3263E8E4" w14:textId="77777777" w:rsidR="00D97B04" w:rsidRPr="00FA7899" w:rsidRDefault="00D97B04" w:rsidP="00995FF1">
            <w:pPr>
              <w:rPr>
                <w:rFonts w:cstheme="minorHAnsi"/>
              </w:rPr>
            </w:pPr>
            <w:r w:rsidRPr="00FA7899">
              <w:rPr>
                <w:rFonts w:cstheme="minorHAnsi"/>
              </w:rPr>
              <w:t>pCi/L</w:t>
            </w:r>
          </w:p>
        </w:tc>
        <w:tc>
          <w:tcPr>
            <w:tcW w:w="1585" w:type="dxa"/>
            <w:noWrap/>
            <w:hideMark/>
          </w:tcPr>
          <w:p w14:paraId="3DEA3836" w14:textId="77777777" w:rsidR="00D97B04" w:rsidRPr="00FA7899" w:rsidRDefault="00D97B04" w:rsidP="00995FF1">
            <w:pPr>
              <w:rPr>
                <w:rFonts w:cstheme="minorHAnsi"/>
              </w:rPr>
            </w:pPr>
            <w:r w:rsidRPr="00FA7899">
              <w:rPr>
                <w:rFonts w:cstheme="minorHAnsi"/>
              </w:rPr>
              <w:t>15</w:t>
            </w:r>
          </w:p>
        </w:tc>
        <w:tc>
          <w:tcPr>
            <w:tcW w:w="1495" w:type="dxa"/>
            <w:noWrap/>
            <w:hideMark/>
          </w:tcPr>
          <w:p w14:paraId="5D7B5119" w14:textId="77777777" w:rsidR="00D97B04" w:rsidRPr="00FA7899" w:rsidRDefault="00D97B04" w:rsidP="00995FF1">
            <w:pPr>
              <w:rPr>
                <w:rFonts w:cstheme="minorHAnsi"/>
              </w:rPr>
            </w:pPr>
            <w:r w:rsidRPr="00FA7899">
              <w:rPr>
                <w:rFonts w:cstheme="minorHAnsi"/>
              </w:rPr>
              <w:t>MCL</w:t>
            </w:r>
          </w:p>
        </w:tc>
      </w:tr>
      <w:tr w:rsidR="00D97B04" w:rsidRPr="00FA7899" w14:paraId="7077353B" w14:textId="77777777" w:rsidTr="00995FF1">
        <w:trPr>
          <w:trHeight w:val="300"/>
        </w:trPr>
        <w:tc>
          <w:tcPr>
            <w:tcW w:w="1614" w:type="dxa"/>
            <w:noWrap/>
            <w:hideMark/>
          </w:tcPr>
          <w:p w14:paraId="4835CB96" w14:textId="77777777" w:rsidR="00D97B04" w:rsidRPr="00FA7899" w:rsidRDefault="00D97B04" w:rsidP="00995FF1">
            <w:pPr>
              <w:rPr>
                <w:rFonts w:cstheme="minorHAnsi"/>
              </w:rPr>
            </w:pPr>
            <w:r w:rsidRPr="00FA7899">
              <w:rPr>
                <w:rFonts w:cstheme="minorHAnsi"/>
              </w:rPr>
              <w:t>AS</w:t>
            </w:r>
          </w:p>
        </w:tc>
        <w:tc>
          <w:tcPr>
            <w:tcW w:w="3683" w:type="dxa"/>
            <w:noWrap/>
            <w:hideMark/>
          </w:tcPr>
          <w:p w14:paraId="52D00791" w14:textId="77777777" w:rsidR="00D97B04" w:rsidRPr="00FA7899" w:rsidRDefault="00D97B04" w:rsidP="00995FF1">
            <w:pPr>
              <w:rPr>
                <w:rFonts w:cstheme="minorHAnsi"/>
              </w:rPr>
            </w:pPr>
            <w:r w:rsidRPr="00FA7899">
              <w:rPr>
                <w:rFonts w:cstheme="minorHAnsi"/>
              </w:rPr>
              <w:t>Arsenic</w:t>
            </w:r>
          </w:p>
        </w:tc>
        <w:tc>
          <w:tcPr>
            <w:tcW w:w="973" w:type="dxa"/>
            <w:noWrap/>
            <w:hideMark/>
          </w:tcPr>
          <w:p w14:paraId="11BF29DC" w14:textId="77777777" w:rsidR="00D97B04" w:rsidRPr="00FA7899" w:rsidRDefault="00D97B04" w:rsidP="00995FF1">
            <w:pPr>
              <w:rPr>
                <w:rFonts w:cstheme="minorHAnsi"/>
              </w:rPr>
            </w:pPr>
            <w:r w:rsidRPr="00FA7899">
              <w:rPr>
                <w:rFonts w:cstheme="minorHAnsi"/>
              </w:rPr>
              <w:t>UG/L</w:t>
            </w:r>
          </w:p>
        </w:tc>
        <w:tc>
          <w:tcPr>
            <w:tcW w:w="1585" w:type="dxa"/>
            <w:noWrap/>
            <w:hideMark/>
          </w:tcPr>
          <w:p w14:paraId="6DB58AC7" w14:textId="77777777" w:rsidR="00D97B04" w:rsidRPr="00FA7899" w:rsidRDefault="00D97B04" w:rsidP="00995FF1">
            <w:pPr>
              <w:rPr>
                <w:rFonts w:cstheme="minorHAnsi"/>
              </w:rPr>
            </w:pPr>
            <w:r w:rsidRPr="00FA7899">
              <w:rPr>
                <w:rFonts w:cstheme="minorHAnsi"/>
              </w:rPr>
              <w:t>10</w:t>
            </w:r>
          </w:p>
        </w:tc>
        <w:tc>
          <w:tcPr>
            <w:tcW w:w="1495" w:type="dxa"/>
            <w:noWrap/>
            <w:hideMark/>
          </w:tcPr>
          <w:p w14:paraId="6899D46C" w14:textId="77777777" w:rsidR="00D97B04" w:rsidRPr="00FA7899" w:rsidRDefault="00D97B04" w:rsidP="00995FF1">
            <w:pPr>
              <w:rPr>
                <w:rFonts w:cstheme="minorHAnsi"/>
              </w:rPr>
            </w:pPr>
            <w:r w:rsidRPr="00FA7899">
              <w:rPr>
                <w:rFonts w:cstheme="minorHAnsi"/>
              </w:rPr>
              <w:t>MCL</w:t>
            </w:r>
          </w:p>
        </w:tc>
      </w:tr>
      <w:tr w:rsidR="00D97B04" w:rsidRPr="00FA7899" w14:paraId="11A5C0A2" w14:textId="77777777" w:rsidTr="00995FF1">
        <w:trPr>
          <w:trHeight w:val="300"/>
        </w:trPr>
        <w:tc>
          <w:tcPr>
            <w:tcW w:w="1614" w:type="dxa"/>
            <w:noWrap/>
            <w:hideMark/>
          </w:tcPr>
          <w:p w14:paraId="28421E42" w14:textId="77777777" w:rsidR="00D97B04" w:rsidRPr="00FA7899" w:rsidRDefault="00D97B04" w:rsidP="00995FF1">
            <w:pPr>
              <w:rPr>
                <w:rFonts w:cstheme="minorHAnsi"/>
              </w:rPr>
            </w:pPr>
            <w:r w:rsidRPr="00FA7899">
              <w:rPr>
                <w:rFonts w:cstheme="minorHAnsi"/>
              </w:rPr>
              <w:t>ATRAZINE</w:t>
            </w:r>
          </w:p>
        </w:tc>
        <w:tc>
          <w:tcPr>
            <w:tcW w:w="3683" w:type="dxa"/>
            <w:noWrap/>
            <w:hideMark/>
          </w:tcPr>
          <w:p w14:paraId="0B8F8D57" w14:textId="77777777" w:rsidR="00D97B04" w:rsidRPr="00FA7899" w:rsidRDefault="00D97B04" w:rsidP="00995FF1">
            <w:pPr>
              <w:rPr>
                <w:rFonts w:cstheme="minorHAnsi"/>
              </w:rPr>
            </w:pPr>
            <w:r w:rsidRPr="00FA7899">
              <w:rPr>
                <w:rFonts w:cstheme="minorHAnsi"/>
              </w:rPr>
              <w:t>Atrazine</w:t>
            </w:r>
          </w:p>
        </w:tc>
        <w:tc>
          <w:tcPr>
            <w:tcW w:w="973" w:type="dxa"/>
            <w:noWrap/>
            <w:hideMark/>
          </w:tcPr>
          <w:p w14:paraId="1D2E0166" w14:textId="77777777" w:rsidR="00D97B04" w:rsidRPr="00FA7899" w:rsidRDefault="00D97B04" w:rsidP="00995FF1">
            <w:pPr>
              <w:rPr>
                <w:rFonts w:cstheme="minorHAnsi"/>
              </w:rPr>
            </w:pPr>
            <w:r w:rsidRPr="00FA7899">
              <w:rPr>
                <w:rFonts w:cstheme="minorHAnsi"/>
              </w:rPr>
              <w:t>UG/L</w:t>
            </w:r>
          </w:p>
        </w:tc>
        <w:tc>
          <w:tcPr>
            <w:tcW w:w="1585" w:type="dxa"/>
            <w:noWrap/>
            <w:hideMark/>
          </w:tcPr>
          <w:p w14:paraId="08F861C7" w14:textId="77777777" w:rsidR="00D97B04" w:rsidRPr="00FA7899" w:rsidRDefault="00D97B04" w:rsidP="00995FF1">
            <w:pPr>
              <w:rPr>
                <w:rFonts w:cstheme="minorHAnsi"/>
              </w:rPr>
            </w:pPr>
            <w:r w:rsidRPr="00FA7899">
              <w:rPr>
                <w:rFonts w:cstheme="minorHAnsi"/>
              </w:rPr>
              <w:t>1</w:t>
            </w:r>
          </w:p>
        </w:tc>
        <w:tc>
          <w:tcPr>
            <w:tcW w:w="1495" w:type="dxa"/>
            <w:noWrap/>
            <w:hideMark/>
          </w:tcPr>
          <w:p w14:paraId="3BCBB9DA" w14:textId="77777777" w:rsidR="00D97B04" w:rsidRPr="00FA7899" w:rsidRDefault="00D97B04" w:rsidP="00995FF1">
            <w:pPr>
              <w:rPr>
                <w:rFonts w:cstheme="minorHAnsi"/>
              </w:rPr>
            </w:pPr>
            <w:r w:rsidRPr="00FA7899">
              <w:rPr>
                <w:rFonts w:cstheme="minorHAnsi"/>
              </w:rPr>
              <w:t>MCL</w:t>
            </w:r>
          </w:p>
        </w:tc>
      </w:tr>
      <w:tr w:rsidR="00D97B04" w:rsidRPr="00FA7899" w14:paraId="2DF890B8" w14:textId="77777777" w:rsidTr="00995FF1">
        <w:trPr>
          <w:trHeight w:val="300"/>
        </w:trPr>
        <w:tc>
          <w:tcPr>
            <w:tcW w:w="1614" w:type="dxa"/>
            <w:noWrap/>
            <w:hideMark/>
          </w:tcPr>
          <w:p w14:paraId="1EDBB190" w14:textId="77777777" w:rsidR="00D97B04" w:rsidRPr="00FA7899" w:rsidRDefault="00D97B04" w:rsidP="00995FF1">
            <w:pPr>
              <w:rPr>
                <w:rFonts w:cstheme="minorHAnsi"/>
              </w:rPr>
            </w:pPr>
            <w:r w:rsidRPr="00FA7899">
              <w:rPr>
                <w:rFonts w:cstheme="minorHAnsi"/>
              </w:rPr>
              <w:t>BA</w:t>
            </w:r>
          </w:p>
        </w:tc>
        <w:tc>
          <w:tcPr>
            <w:tcW w:w="3683" w:type="dxa"/>
            <w:noWrap/>
            <w:hideMark/>
          </w:tcPr>
          <w:p w14:paraId="6D37A951" w14:textId="77777777" w:rsidR="00D97B04" w:rsidRPr="00FA7899" w:rsidRDefault="00D97B04" w:rsidP="00995FF1">
            <w:pPr>
              <w:rPr>
                <w:rFonts w:cstheme="minorHAnsi"/>
              </w:rPr>
            </w:pPr>
            <w:r w:rsidRPr="00FA7899">
              <w:rPr>
                <w:rFonts w:cstheme="minorHAnsi"/>
              </w:rPr>
              <w:t>Barium</w:t>
            </w:r>
          </w:p>
        </w:tc>
        <w:tc>
          <w:tcPr>
            <w:tcW w:w="973" w:type="dxa"/>
            <w:noWrap/>
            <w:hideMark/>
          </w:tcPr>
          <w:p w14:paraId="0B67779F" w14:textId="77777777" w:rsidR="00D97B04" w:rsidRPr="00FA7899" w:rsidRDefault="00D97B04" w:rsidP="00995FF1">
            <w:pPr>
              <w:rPr>
                <w:rFonts w:cstheme="minorHAnsi"/>
              </w:rPr>
            </w:pPr>
            <w:r w:rsidRPr="00FA7899">
              <w:rPr>
                <w:rFonts w:cstheme="minorHAnsi"/>
              </w:rPr>
              <w:t>MG/L</w:t>
            </w:r>
          </w:p>
        </w:tc>
        <w:tc>
          <w:tcPr>
            <w:tcW w:w="1585" w:type="dxa"/>
            <w:noWrap/>
            <w:hideMark/>
          </w:tcPr>
          <w:p w14:paraId="1B64D785" w14:textId="77777777" w:rsidR="00D97B04" w:rsidRPr="00FA7899" w:rsidRDefault="00D97B04" w:rsidP="00995FF1">
            <w:pPr>
              <w:rPr>
                <w:rFonts w:cstheme="minorHAnsi"/>
              </w:rPr>
            </w:pPr>
            <w:r w:rsidRPr="00FA7899">
              <w:rPr>
                <w:rFonts w:cstheme="minorHAnsi"/>
              </w:rPr>
              <w:t>1</w:t>
            </w:r>
          </w:p>
        </w:tc>
        <w:tc>
          <w:tcPr>
            <w:tcW w:w="1495" w:type="dxa"/>
            <w:noWrap/>
            <w:hideMark/>
          </w:tcPr>
          <w:p w14:paraId="06ACCB1B" w14:textId="77777777" w:rsidR="00D97B04" w:rsidRPr="00FA7899" w:rsidRDefault="00D97B04" w:rsidP="00995FF1">
            <w:pPr>
              <w:rPr>
                <w:rFonts w:cstheme="minorHAnsi"/>
              </w:rPr>
            </w:pPr>
            <w:r w:rsidRPr="00FA7899">
              <w:rPr>
                <w:rFonts w:cstheme="minorHAnsi"/>
              </w:rPr>
              <w:t>MCL</w:t>
            </w:r>
          </w:p>
        </w:tc>
      </w:tr>
      <w:tr w:rsidR="00D97B04" w:rsidRPr="00FA7899" w14:paraId="1FB7DE88" w14:textId="77777777" w:rsidTr="00995FF1">
        <w:trPr>
          <w:trHeight w:val="300"/>
        </w:trPr>
        <w:tc>
          <w:tcPr>
            <w:tcW w:w="1614" w:type="dxa"/>
            <w:noWrap/>
            <w:hideMark/>
          </w:tcPr>
          <w:p w14:paraId="33D4A861" w14:textId="77777777" w:rsidR="00D97B04" w:rsidRPr="00FA7899" w:rsidRDefault="00D97B04" w:rsidP="00995FF1">
            <w:pPr>
              <w:rPr>
                <w:rFonts w:cstheme="minorHAnsi"/>
              </w:rPr>
            </w:pPr>
            <w:r w:rsidRPr="00FA7899">
              <w:rPr>
                <w:rFonts w:cstheme="minorHAnsi"/>
              </w:rPr>
              <w:t>BDCME</w:t>
            </w:r>
          </w:p>
        </w:tc>
        <w:tc>
          <w:tcPr>
            <w:tcW w:w="3683" w:type="dxa"/>
            <w:noWrap/>
            <w:hideMark/>
          </w:tcPr>
          <w:p w14:paraId="004C5A4C" w14:textId="77777777" w:rsidR="00D97B04" w:rsidRPr="00FA7899" w:rsidRDefault="00D97B04" w:rsidP="00995FF1">
            <w:pPr>
              <w:rPr>
                <w:rFonts w:cstheme="minorHAnsi"/>
              </w:rPr>
            </w:pPr>
            <w:r w:rsidRPr="00FA7899">
              <w:rPr>
                <w:rFonts w:cstheme="minorHAnsi"/>
              </w:rPr>
              <w:t>Bromodichloromethane (THM)</w:t>
            </w:r>
          </w:p>
        </w:tc>
        <w:tc>
          <w:tcPr>
            <w:tcW w:w="973" w:type="dxa"/>
            <w:noWrap/>
            <w:hideMark/>
          </w:tcPr>
          <w:p w14:paraId="0C30CCE9" w14:textId="77777777" w:rsidR="00D97B04" w:rsidRPr="00FA7899" w:rsidRDefault="00D97B04" w:rsidP="00995FF1">
            <w:pPr>
              <w:rPr>
                <w:rFonts w:cstheme="minorHAnsi"/>
              </w:rPr>
            </w:pPr>
            <w:r w:rsidRPr="00FA7899">
              <w:rPr>
                <w:rFonts w:cstheme="minorHAnsi"/>
              </w:rPr>
              <w:t>UG/L</w:t>
            </w:r>
          </w:p>
        </w:tc>
        <w:tc>
          <w:tcPr>
            <w:tcW w:w="1585" w:type="dxa"/>
            <w:noWrap/>
            <w:hideMark/>
          </w:tcPr>
          <w:p w14:paraId="4731BC12" w14:textId="77777777" w:rsidR="00D97B04" w:rsidRPr="00FA7899" w:rsidRDefault="00D97B04" w:rsidP="00995FF1">
            <w:pPr>
              <w:rPr>
                <w:rFonts w:cstheme="minorHAnsi"/>
              </w:rPr>
            </w:pPr>
            <w:r w:rsidRPr="00FA7899">
              <w:rPr>
                <w:rFonts w:cstheme="minorHAnsi"/>
              </w:rPr>
              <w:t>80</w:t>
            </w:r>
          </w:p>
        </w:tc>
        <w:tc>
          <w:tcPr>
            <w:tcW w:w="1495" w:type="dxa"/>
            <w:noWrap/>
            <w:hideMark/>
          </w:tcPr>
          <w:p w14:paraId="5A08D3F2" w14:textId="77777777" w:rsidR="00D97B04" w:rsidRPr="00FA7899" w:rsidRDefault="00D97B04" w:rsidP="00995FF1">
            <w:pPr>
              <w:rPr>
                <w:rFonts w:cstheme="minorHAnsi"/>
              </w:rPr>
            </w:pPr>
            <w:r w:rsidRPr="00FA7899">
              <w:rPr>
                <w:rFonts w:cstheme="minorHAnsi"/>
              </w:rPr>
              <w:t>MCL</w:t>
            </w:r>
          </w:p>
        </w:tc>
      </w:tr>
      <w:tr w:rsidR="00D97B04" w:rsidRPr="00FA7899" w14:paraId="00159482" w14:textId="77777777" w:rsidTr="00995FF1">
        <w:trPr>
          <w:trHeight w:val="300"/>
        </w:trPr>
        <w:tc>
          <w:tcPr>
            <w:tcW w:w="1614" w:type="dxa"/>
            <w:noWrap/>
            <w:hideMark/>
          </w:tcPr>
          <w:p w14:paraId="6BE0C54B" w14:textId="77777777" w:rsidR="00D97B04" w:rsidRPr="00FA7899" w:rsidRDefault="00D97B04" w:rsidP="00995FF1">
            <w:pPr>
              <w:rPr>
                <w:rFonts w:cstheme="minorHAnsi"/>
              </w:rPr>
            </w:pPr>
            <w:r w:rsidRPr="00FA7899">
              <w:rPr>
                <w:rFonts w:cstheme="minorHAnsi"/>
              </w:rPr>
              <w:t>BE</w:t>
            </w:r>
          </w:p>
        </w:tc>
        <w:tc>
          <w:tcPr>
            <w:tcW w:w="3683" w:type="dxa"/>
            <w:noWrap/>
            <w:hideMark/>
          </w:tcPr>
          <w:p w14:paraId="28FDCFCD" w14:textId="77777777" w:rsidR="00D97B04" w:rsidRPr="00FA7899" w:rsidRDefault="00D97B04" w:rsidP="00995FF1">
            <w:pPr>
              <w:rPr>
                <w:rFonts w:cstheme="minorHAnsi"/>
              </w:rPr>
            </w:pPr>
            <w:r w:rsidRPr="00FA7899">
              <w:rPr>
                <w:rFonts w:cstheme="minorHAnsi"/>
              </w:rPr>
              <w:t>Beryllium</w:t>
            </w:r>
          </w:p>
        </w:tc>
        <w:tc>
          <w:tcPr>
            <w:tcW w:w="973" w:type="dxa"/>
            <w:noWrap/>
            <w:hideMark/>
          </w:tcPr>
          <w:p w14:paraId="2C19A133" w14:textId="77777777" w:rsidR="00D97B04" w:rsidRPr="00FA7899" w:rsidRDefault="00D97B04" w:rsidP="00995FF1">
            <w:pPr>
              <w:rPr>
                <w:rFonts w:cstheme="minorHAnsi"/>
              </w:rPr>
            </w:pPr>
            <w:r w:rsidRPr="00FA7899">
              <w:rPr>
                <w:rFonts w:cstheme="minorHAnsi"/>
              </w:rPr>
              <w:t>UG/L</w:t>
            </w:r>
          </w:p>
        </w:tc>
        <w:tc>
          <w:tcPr>
            <w:tcW w:w="1585" w:type="dxa"/>
            <w:noWrap/>
            <w:hideMark/>
          </w:tcPr>
          <w:p w14:paraId="6E49DE11" w14:textId="77777777" w:rsidR="00D97B04" w:rsidRPr="00FA7899" w:rsidRDefault="00D97B04" w:rsidP="00995FF1">
            <w:pPr>
              <w:rPr>
                <w:rFonts w:cstheme="minorHAnsi"/>
              </w:rPr>
            </w:pPr>
            <w:r w:rsidRPr="00FA7899">
              <w:rPr>
                <w:rFonts w:cstheme="minorHAnsi"/>
              </w:rPr>
              <w:t>4</w:t>
            </w:r>
          </w:p>
        </w:tc>
        <w:tc>
          <w:tcPr>
            <w:tcW w:w="1495" w:type="dxa"/>
            <w:noWrap/>
            <w:hideMark/>
          </w:tcPr>
          <w:p w14:paraId="22D92964" w14:textId="77777777" w:rsidR="00D97B04" w:rsidRPr="00FA7899" w:rsidRDefault="00D97B04" w:rsidP="00995FF1">
            <w:pPr>
              <w:rPr>
                <w:rFonts w:cstheme="minorHAnsi"/>
              </w:rPr>
            </w:pPr>
            <w:r w:rsidRPr="00FA7899">
              <w:rPr>
                <w:rFonts w:cstheme="minorHAnsi"/>
              </w:rPr>
              <w:t>MCL</w:t>
            </w:r>
          </w:p>
        </w:tc>
      </w:tr>
      <w:tr w:rsidR="00D97B04" w:rsidRPr="00FA7899" w14:paraId="19CCD486" w14:textId="77777777" w:rsidTr="00995FF1">
        <w:trPr>
          <w:trHeight w:val="300"/>
        </w:trPr>
        <w:tc>
          <w:tcPr>
            <w:tcW w:w="1614" w:type="dxa"/>
            <w:noWrap/>
            <w:hideMark/>
          </w:tcPr>
          <w:p w14:paraId="56EEF506" w14:textId="77777777" w:rsidR="00D97B04" w:rsidRPr="00FA7899" w:rsidRDefault="00D97B04" w:rsidP="00995FF1">
            <w:pPr>
              <w:rPr>
                <w:rFonts w:cstheme="minorHAnsi"/>
              </w:rPr>
            </w:pPr>
            <w:r w:rsidRPr="00FA7899">
              <w:rPr>
                <w:rFonts w:cstheme="minorHAnsi"/>
              </w:rPr>
              <w:t>BETA</w:t>
            </w:r>
          </w:p>
        </w:tc>
        <w:tc>
          <w:tcPr>
            <w:tcW w:w="3683" w:type="dxa"/>
            <w:noWrap/>
            <w:hideMark/>
          </w:tcPr>
          <w:p w14:paraId="283AD10E" w14:textId="77777777" w:rsidR="00D97B04" w:rsidRPr="00FA7899" w:rsidRDefault="00D97B04" w:rsidP="00995FF1">
            <w:pPr>
              <w:rPr>
                <w:rFonts w:cstheme="minorHAnsi"/>
              </w:rPr>
            </w:pPr>
            <w:r w:rsidRPr="00FA7899">
              <w:rPr>
                <w:rFonts w:cstheme="minorHAnsi"/>
              </w:rPr>
              <w:t>Gross beta</w:t>
            </w:r>
          </w:p>
        </w:tc>
        <w:tc>
          <w:tcPr>
            <w:tcW w:w="973" w:type="dxa"/>
            <w:noWrap/>
            <w:hideMark/>
          </w:tcPr>
          <w:p w14:paraId="7372E072" w14:textId="77777777" w:rsidR="00D97B04" w:rsidRPr="00FA7899" w:rsidRDefault="00D97B04" w:rsidP="00995FF1">
            <w:pPr>
              <w:rPr>
                <w:rFonts w:cstheme="minorHAnsi"/>
              </w:rPr>
            </w:pPr>
            <w:r w:rsidRPr="00FA7899">
              <w:rPr>
                <w:rFonts w:cstheme="minorHAnsi"/>
              </w:rPr>
              <w:t>pCi/L</w:t>
            </w:r>
          </w:p>
        </w:tc>
        <w:tc>
          <w:tcPr>
            <w:tcW w:w="1585" w:type="dxa"/>
            <w:noWrap/>
            <w:hideMark/>
          </w:tcPr>
          <w:p w14:paraId="191977DE" w14:textId="77777777" w:rsidR="00D97B04" w:rsidRPr="00FA7899" w:rsidRDefault="00D97B04" w:rsidP="00995FF1">
            <w:pPr>
              <w:rPr>
                <w:rFonts w:cstheme="minorHAnsi"/>
              </w:rPr>
            </w:pPr>
            <w:r w:rsidRPr="00FA7899">
              <w:rPr>
                <w:rFonts w:cstheme="minorHAnsi"/>
              </w:rPr>
              <w:t>50</w:t>
            </w:r>
          </w:p>
        </w:tc>
        <w:tc>
          <w:tcPr>
            <w:tcW w:w="1495" w:type="dxa"/>
            <w:noWrap/>
            <w:hideMark/>
          </w:tcPr>
          <w:p w14:paraId="01183C45" w14:textId="77777777" w:rsidR="00D97B04" w:rsidRPr="00FA7899" w:rsidRDefault="00D97B04" w:rsidP="00995FF1">
            <w:pPr>
              <w:rPr>
                <w:rFonts w:cstheme="minorHAnsi"/>
              </w:rPr>
            </w:pPr>
            <w:r w:rsidRPr="00FA7899">
              <w:rPr>
                <w:rFonts w:cstheme="minorHAnsi"/>
              </w:rPr>
              <w:t>MCL</w:t>
            </w:r>
          </w:p>
        </w:tc>
      </w:tr>
      <w:tr w:rsidR="00D97B04" w:rsidRPr="00FA7899" w14:paraId="15F6A2B1" w14:textId="77777777" w:rsidTr="00995FF1">
        <w:trPr>
          <w:trHeight w:val="300"/>
        </w:trPr>
        <w:tc>
          <w:tcPr>
            <w:tcW w:w="1614" w:type="dxa"/>
            <w:noWrap/>
            <w:hideMark/>
          </w:tcPr>
          <w:p w14:paraId="6201C7A9" w14:textId="77777777" w:rsidR="00D97B04" w:rsidRPr="00FA7899" w:rsidRDefault="00D97B04" w:rsidP="00995FF1">
            <w:pPr>
              <w:rPr>
                <w:rFonts w:cstheme="minorHAnsi"/>
              </w:rPr>
            </w:pPr>
            <w:r w:rsidRPr="00FA7899">
              <w:rPr>
                <w:rFonts w:cstheme="minorHAnsi"/>
              </w:rPr>
              <w:t>BHCGAMMA</w:t>
            </w:r>
          </w:p>
        </w:tc>
        <w:tc>
          <w:tcPr>
            <w:tcW w:w="3683" w:type="dxa"/>
            <w:noWrap/>
            <w:hideMark/>
          </w:tcPr>
          <w:p w14:paraId="79557F76" w14:textId="77777777" w:rsidR="00D97B04" w:rsidRPr="00FA7899" w:rsidRDefault="00D97B04" w:rsidP="00995FF1">
            <w:pPr>
              <w:rPr>
                <w:rFonts w:cstheme="minorHAnsi"/>
              </w:rPr>
            </w:pPr>
            <w:r w:rsidRPr="00FA7899">
              <w:rPr>
                <w:rFonts w:cstheme="minorHAnsi"/>
              </w:rPr>
              <w:t xml:space="preserve">Lindane (Gamma-BHC) </w:t>
            </w:r>
          </w:p>
        </w:tc>
        <w:tc>
          <w:tcPr>
            <w:tcW w:w="973" w:type="dxa"/>
            <w:noWrap/>
            <w:hideMark/>
          </w:tcPr>
          <w:p w14:paraId="6007CAF3" w14:textId="77777777" w:rsidR="00D97B04" w:rsidRPr="00FA7899" w:rsidRDefault="00D97B04" w:rsidP="00995FF1">
            <w:pPr>
              <w:rPr>
                <w:rFonts w:cstheme="minorHAnsi"/>
              </w:rPr>
            </w:pPr>
            <w:r w:rsidRPr="00FA7899">
              <w:rPr>
                <w:rFonts w:cstheme="minorHAnsi"/>
              </w:rPr>
              <w:t>UG/L</w:t>
            </w:r>
          </w:p>
        </w:tc>
        <w:tc>
          <w:tcPr>
            <w:tcW w:w="1585" w:type="dxa"/>
            <w:noWrap/>
            <w:hideMark/>
          </w:tcPr>
          <w:p w14:paraId="2601BA80" w14:textId="77777777" w:rsidR="00D97B04" w:rsidRPr="00FA7899" w:rsidRDefault="00D97B04" w:rsidP="00995FF1">
            <w:pPr>
              <w:rPr>
                <w:rFonts w:cstheme="minorHAnsi"/>
              </w:rPr>
            </w:pPr>
            <w:r w:rsidRPr="00FA7899">
              <w:rPr>
                <w:rFonts w:cstheme="minorHAnsi"/>
              </w:rPr>
              <w:t>0.2</w:t>
            </w:r>
          </w:p>
        </w:tc>
        <w:tc>
          <w:tcPr>
            <w:tcW w:w="1495" w:type="dxa"/>
            <w:noWrap/>
            <w:hideMark/>
          </w:tcPr>
          <w:p w14:paraId="2B5C7B65" w14:textId="77777777" w:rsidR="00D97B04" w:rsidRPr="00FA7899" w:rsidRDefault="00D97B04" w:rsidP="00995FF1">
            <w:pPr>
              <w:rPr>
                <w:rFonts w:cstheme="minorHAnsi"/>
              </w:rPr>
            </w:pPr>
            <w:r w:rsidRPr="00FA7899">
              <w:rPr>
                <w:rFonts w:cstheme="minorHAnsi"/>
              </w:rPr>
              <w:t>MCL</w:t>
            </w:r>
          </w:p>
        </w:tc>
      </w:tr>
      <w:tr w:rsidR="00D97B04" w:rsidRPr="00FA7899" w14:paraId="5AEC8A15" w14:textId="77777777" w:rsidTr="00995FF1">
        <w:trPr>
          <w:trHeight w:val="300"/>
        </w:trPr>
        <w:tc>
          <w:tcPr>
            <w:tcW w:w="1614" w:type="dxa"/>
            <w:noWrap/>
            <w:hideMark/>
          </w:tcPr>
          <w:p w14:paraId="31CC2157" w14:textId="77777777" w:rsidR="00D97B04" w:rsidRPr="00FA7899" w:rsidRDefault="00D97B04" w:rsidP="00995FF1">
            <w:pPr>
              <w:rPr>
                <w:rFonts w:cstheme="minorHAnsi"/>
              </w:rPr>
            </w:pPr>
            <w:r w:rsidRPr="00FA7899">
              <w:rPr>
                <w:rFonts w:cstheme="minorHAnsi"/>
              </w:rPr>
              <w:t>BIS2EHP</w:t>
            </w:r>
          </w:p>
        </w:tc>
        <w:tc>
          <w:tcPr>
            <w:tcW w:w="3683" w:type="dxa"/>
            <w:noWrap/>
            <w:hideMark/>
          </w:tcPr>
          <w:p w14:paraId="7F27D38E" w14:textId="77777777" w:rsidR="00D97B04" w:rsidRPr="00FA7899" w:rsidRDefault="00D97B04" w:rsidP="00995FF1">
            <w:pPr>
              <w:rPr>
                <w:rFonts w:cstheme="minorHAnsi"/>
              </w:rPr>
            </w:pPr>
            <w:r w:rsidRPr="00FA7899">
              <w:rPr>
                <w:rFonts w:cstheme="minorHAnsi"/>
              </w:rPr>
              <w:t>Di(2-</w:t>
            </w:r>
            <w:proofErr w:type="gramStart"/>
            <w:r w:rsidRPr="00FA7899">
              <w:rPr>
                <w:rFonts w:cstheme="minorHAnsi"/>
              </w:rPr>
              <w:t>ethylhexyl)phthalate</w:t>
            </w:r>
            <w:proofErr w:type="gramEnd"/>
            <w:r w:rsidRPr="00FA7899">
              <w:rPr>
                <w:rFonts w:cstheme="minorHAnsi"/>
              </w:rPr>
              <w:t xml:space="preserve"> (DEHP)</w:t>
            </w:r>
          </w:p>
        </w:tc>
        <w:tc>
          <w:tcPr>
            <w:tcW w:w="973" w:type="dxa"/>
            <w:noWrap/>
            <w:hideMark/>
          </w:tcPr>
          <w:p w14:paraId="35EBDD55" w14:textId="77777777" w:rsidR="00D97B04" w:rsidRPr="00FA7899" w:rsidRDefault="00D97B04" w:rsidP="00995FF1">
            <w:pPr>
              <w:rPr>
                <w:rFonts w:cstheme="minorHAnsi"/>
              </w:rPr>
            </w:pPr>
            <w:r w:rsidRPr="00FA7899">
              <w:rPr>
                <w:rFonts w:cstheme="minorHAnsi"/>
              </w:rPr>
              <w:t>UG/L</w:t>
            </w:r>
          </w:p>
        </w:tc>
        <w:tc>
          <w:tcPr>
            <w:tcW w:w="1585" w:type="dxa"/>
            <w:noWrap/>
            <w:hideMark/>
          </w:tcPr>
          <w:p w14:paraId="3496CB57" w14:textId="77777777" w:rsidR="00D97B04" w:rsidRPr="00FA7899" w:rsidRDefault="00D97B04" w:rsidP="00995FF1">
            <w:pPr>
              <w:rPr>
                <w:rFonts w:cstheme="minorHAnsi"/>
              </w:rPr>
            </w:pPr>
            <w:r w:rsidRPr="00FA7899">
              <w:rPr>
                <w:rFonts w:cstheme="minorHAnsi"/>
              </w:rPr>
              <w:t>4</w:t>
            </w:r>
          </w:p>
        </w:tc>
        <w:tc>
          <w:tcPr>
            <w:tcW w:w="1495" w:type="dxa"/>
            <w:noWrap/>
            <w:hideMark/>
          </w:tcPr>
          <w:p w14:paraId="18038AB2" w14:textId="77777777" w:rsidR="00D97B04" w:rsidRPr="00FA7899" w:rsidRDefault="00D97B04" w:rsidP="00995FF1">
            <w:pPr>
              <w:rPr>
                <w:rFonts w:cstheme="minorHAnsi"/>
              </w:rPr>
            </w:pPr>
            <w:r w:rsidRPr="00FA7899">
              <w:rPr>
                <w:rFonts w:cstheme="minorHAnsi"/>
              </w:rPr>
              <w:t>MCL</w:t>
            </w:r>
          </w:p>
        </w:tc>
      </w:tr>
      <w:tr w:rsidR="00D97B04" w:rsidRPr="00FA7899" w14:paraId="79F48E21" w14:textId="77777777" w:rsidTr="00995FF1">
        <w:trPr>
          <w:trHeight w:val="300"/>
        </w:trPr>
        <w:tc>
          <w:tcPr>
            <w:tcW w:w="1614" w:type="dxa"/>
            <w:noWrap/>
            <w:hideMark/>
          </w:tcPr>
          <w:p w14:paraId="3F7A230B" w14:textId="77777777" w:rsidR="00D97B04" w:rsidRPr="00FA7899" w:rsidRDefault="00D97B04" w:rsidP="00995FF1">
            <w:pPr>
              <w:rPr>
                <w:rFonts w:cstheme="minorHAnsi"/>
              </w:rPr>
            </w:pPr>
            <w:r w:rsidRPr="00FA7899">
              <w:rPr>
                <w:rFonts w:cstheme="minorHAnsi"/>
              </w:rPr>
              <w:t>BRO3</w:t>
            </w:r>
          </w:p>
        </w:tc>
        <w:tc>
          <w:tcPr>
            <w:tcW w:w="3683" w:type="dxa"/>
            <w:noWrap/>
            <w:hideMark/>
          </w:tcPr>
          <w:p w14:paraId="4B9F278D" w14:textId="77777777" w:rsidR="00D97B04" w:rsidRPr="00FA7899" w:rsidRDefault="00D97B04" w:rsidP="00995FF1">
            <w:pPr>
              <w:rPr>
                <w:rFonts w:cstheme="minorHAnsi"/>
              </w:rPr>
            </w:pPr>
            <w:r w:rsidRPr="00FA7899">
              <w:rPr>
                <w:rFonts w:cstheme="minorHAnsi"/>
              </w:rPr>
              <w:t>Bromate</w:t>
            </w:r>
          </w:p>
        </w:tc>
        <w:tc>
          <w:tcPr>
            <w:tcW w:w="973" w:type="dxa"/>
            <w:noWrap/>
            <w:hideMark/>
          </w:tcPr>
          <w:p w14:paraId="33BD1BCC" w14:textId="77777777" w:rsidR="00D97B04" w:rsidRPr="00FA7899" w:rsidRDefault="00D97B04" w:rsidP="00995FF1">
            <w:pPr>
              <w:rPr>
                <w:rFonts w:cstheme="minorHAnsi"/>
              </w:rPr>
            </w:pPr>
            <w:r w:rsidRPr="00FA7899">
              <w:rPr>
                <w:rFonts w:cstheme="minorHAnsi"/>
              </w:rPr>
              <w:t>UG/L</w:t>
            </w:r>
          </w:p>
        </w:tc>
        <w:tc>
          <w:tcPr>
            <w:tcW w:w="1585" w:type="dxa"/>
            <w:noWrap/>
            <w:hideMark/>
          </w:tcPr>
          <w:p w14:paraId="78E03733" w14:textId="77777777" w:rsidR="00D97B04" w:rsidRPr="00FA7899" w:rsidRDefault="00D97B04" w:rsidP="00995FF1">
            <w:pPr>
              <w:rPr>
                <w:rFonts w:cstheme="minorHAnsi"/>
              </w:rPr>
            </w:pPr>
            <w:r w:rsidRPr="00FA7899">
              <w:rPr>
                <w:rFonts w:cstheme="minorHAnsi"/>
              </w:rPr>
              <w:t>10</w:t>
            </w:r>
          </w:p>
        </w:tc>
        <w:tc>
          <w:tcPr>
            <w:tcW w:w="1495" w:type="dxa"/>
            <w:noWrap/>
            <w:hideMark/>
          </w:tcPr>
          <w:p w14:paraId="4CB2946A" w14:textId="77777777" w:rsidR="00D97B04" w:rsidRPr="00FA7899" w:rsidRDefault="00D97B04" w:rsidP="00995FF1">
            <w:pPr>
              <w:rPr>
                <w:rFonts w:cstheme="minorHAnsi"/>
              </w:rPr>
            </w:pPr>
            <w:r w:rsidRPr="00FA7899">
              <w:rPr>
                <w:rFonts w:cstheme="minorHAnsi"/>
              </w:rPr>
              <w:t>MCL</w:t>
            </w:r>
          </w:p>
        </w:tc>
      </w:tr>
      <w:tr w:rsidR="00D97B04" w:rsidRPr="00FA7899" w14:paraId="5B64AC18" w14:textId="77777777" w:rsidTr="00995FF1">
        <w:trPr>
          <w:trHeight w:val="300"/>
        </w:trPr>
        <w:tc>
          <w:tcPr>
            <w:tcW w:w="1614" w:type="dxa"/>
            <w:noWrap/>
            <w:hideMark/>
          </w:tcPr>
          <w:p w14:paraId="35FD9035" w14:textId="77777777" w:rsidR="00D97B04" w:rsidRPr="00FA7899" w:rsidRDefault="00D97B04" w:rsidP="00995FF1">
            <w:pPr>
              <w:rPr>
                <w:rFonts w:cstheme="minorHAnsi"/>
              </w:rPr>
            </w:pPr>
            <w:r w:rsidRPr="00FA7899">
              <w:rPr>
                <w:rFonts w:cstheme="minorHAnsi"/>
              </w:rPr>
              <w:t>BTZ</w:t>
            </w:r>
          </w:p>
        </w:tc>
        <w:tc>
          <w:tcPr>
            <w:tcW w:w="3683" w:type="dxa"/>
            <w:noWrap/>
            <w:hideMark/>
          </w:tcPr>
          <w:p w14:paraId="5B9223C9" w14:textId="77777777" w:rsidR="00D97B04" w:rsidRPr="00FA7899" w:rsidRDefault="00D97B04" w:rsidP="00995FF1">
            <w:pPr>
              <w:rPr>
                <w:rFonts w:cstheme="minorHAnsi"/>
              </w:rPr>
            </w:pPr>
            <w:proofErr w:type="spellStart"/>
            <w:r w:rsidRPr="00FA7899">
              <w:rPr>
                <w:rFonts w:cstheme="minorHAnsi"/>
              </w:rPr>
              <w:t>Bentazon</w:t>
            </w:r>
            <w:proofErr w:type="spellEnd"/>
          </w:p>
        </w:tc>
        <w:tc>
          <w:tcPr>
            <w:tcW w:w="973" w:type="dxa"/>
            <w:noWrap/>
            <w:hideMark/>
          </w:tcPr>
          <w:p w14:paraId="1073AA64" w14:textId="77777777" w:rsidR="00D97B04" w:rsidRPr="00FA7899" w:rsidRDefault="00D97B04" w:rsidP="00995FF1">
            <w:pPr>
              <w:rPr>
                <w:rFonts w:cstheme="minorHAnsi"/>
              </w:rPr>
            </w:pPr>
            <w:r w:rsidRPr="00FA7899">
              <w:rPr>
                <w:rFonts w:cstheme="minorHAnsi"/>
              </w:rPr>
              <w:t>UG/L</w:t>
            </w:r>
          </w:p>
        </w:tc>
        <w:tc>
          <w:tcPr>
            <w:tcW w:w="1585" w:type="dxa"/>
            <w:noWrap/>
            <w:hideMark/>
          </w:tcPr>
          <w:p w14:paraId="405C8609" w14:textId="77777777" w:rsidR="00D97B04" w:rsidRPr="00FA7899" w:rsidRDefault="00D97B04" w:rsidP="00995FF1">
            <w:pPr>
              <w:rPr>
                <w:rFonts w:cstheme="minorHAnsi"/>
              </w:rPr>
            </w:pPr>
            <w:r w:rsidRPr="00FA7899">
              <w:rPr>
                <w:rFonts w:cstheme="minorHAnsi"/>
              </w:rPr>
              <w:t>18</w:t>
            </w:r>
          </w:p>
        </w:tc>
        <w:tc>
          <w:tcPr>
            <w:tcW w:w="1495" w:type="dxa"/>
            <w:noWrap/>
            <w:hideMark/>
          </w:tcPr>
          <w:p w14:paraId="388EDA97" w14:textId="77777777" w:rsidR="00D97B04" w:rsidRPr="00FA7899" w:rsidRDefault="00D97B04" w:rsidP="00995FF1">
            <w:pPr>
              <w:rPr>
                <w:rFonts w:cstheme="minorHAnsi"/>
              </w:rPr>
            </w:pPr>
            <w:r w:rsidRPr="00FA7899">
              <w:rPr>
                <w:rFonts w:cstheme="minorHAnsi"/>
              </w:rPr>
              <w:t>MCL</w:t>
            </w:r>
          </w:p>
        </w:tc>
      </w:tr>
      <w:tr w:rsidR="00D97B04" w:rsidRPr="00FA7899" w14:paraId="1CCC8465" w14:textId="77777777" w:rsidTr="00995FF1">
        <w:trPr>
          <w:trHeight w:val="300"/>
        </w:trPr>
        <w:tc>
          <w:tcPr>
            <w:tcW w:w="1614" w:type="dxa"/>
            <w:noWrap/>
            <w:hideMark/>
          </w:tcPr>
          <w:p w14:paraId="402AFB5F" w14:textId="77777777" w:rsidR="00D97B04" w:rsidRPr="00FA7899" w:rsidRDefault="00D97B04" w:rsidP="00995FF1">
            <w:pPr>
              <w:rPr>
                <w:rFonts w:cstheme="minorHAnsi"/>
              </w:rPr>
            </w:pPr>
            <w:r w:rsidRPr="00FA7899">
              <w:rPr>
                <w:rFonts w:cstheme="minorHAnsi"/>
              </w:rPr>
              <w:t>BZ</w:t>
            </w:r>
          </w:p>
        </w:tc>
        <w:tc>
          <w:tcPr>
            <w:tcW w:w="3683" w:type="dxa"/>
            <w:noWrap/>
            <w:hideMark/>
          </w:tcPr>
          <w:p w14:paraId="4BFA3F82" w14:textId="77777777" w:rsidR="00D97B04" w:rsidRPr="00FA7899" w:rsidRDefault="00D97B04" w:rsidP="00995FF1">
            <w:pPr>
              <w:rPr>
                <w:rFonts w:cstheme="minorHAnsi"/>
              </w:rPr>
            </w:pPr>
            <w:r w:rsidRPr="00FA7899">
              <w:rPr>
                <w:rFonts w:cstheme="minorHAnsi"/>
              </w:rPr>
              <w:t>Benzene</w:t>
            </w:r>
          </w:p>
        </w:tc>
        <w:tc>
          <w:tcPr>
            <w:tcW w:w="973" w:type="dxa"/>
            <w:noWrap/>
            <w:hideMark/>
          </w:tcPr>
          <w:p w14:paraId="5A632974" w14:textId="77777777" w:rsidR="00D97B04" w:rsidRPr="00FA7899" w:rsidRDefault="00D97B04" w:rsidP="00995FF1">
            <w:pPr>
              <w:rPr>
                <w:rFonts w:cstheme="minorHAnsi"/>
              </w:rPr>
            </w:pPr>
            <w:r w:rsidRPr="00FA7899">
              <w:rPr>
                <w:rFonts w:cstheme="minorHAnsi"/>
              </w:rPr>
              <w:t>UG/L</w:t>
            </w:r>
          </w:p>
        </w:tc>
        <w:tc>
          <w:tcPr>
            <w:tcW w:w="1585" w:type="dxa"/>
            <w:noWrap/>
            <w:hideMark/>
          </w:tcPr>
          <w:p w14:paraId="293A2F11" w14:textId="77777777" w:rsidR="00D97B04" w:rsidRPr="00FA7899" w:rsidRDefault="00D97B04" w:rsidP="00995FF1">
            <w:pPr>
              <w:rPr>
                <w:rFonts w:cstheme="minorHAnsi"/>
              </w:rPr>
            </w:pPr>
            <w:r w:rsidRPr="00FA7899">
              <w:rPr>
                <w:rFonts w:cstheme="minorHAnsi"/>
              </w:rPr>
              <w:t>1</w:t>
            </w:r>
          </w:p>
        </w:tc>
        <w:tc>
          <w:tcPr>
            <w:tcW w:w="1495" w:type="dxa"/>
            <w:noWrap/>
            <w:hideMark/>
          </w:tcPr>
          <w:p w14:paraId="382C768B" w14:textId="77777777" w:rsidR="00D97B04" w:rsidRPr="00FA7899" w:rsidRDefault="00D97B04" w:rsidP="00995FF1">
            <w:pPr>
              <w:rPr>
                <w:rFonts w:cstheme="minorHAnsi"/>
              </w:rPr>
            </w:pPr>
            <w:r w:rsidRPr="00FA7899">
              <w:rPr>
                <w:rFonts w:cstheme="minorHAnsi"/>
              </w:rPr>
              <w:t>MCL</w:t>
            </w:r>
          </w:p>
        </w:tc>
      </w:tr>
      <w:tr w:rsidR="00D97B04" w:rsidRPr="00FA7899" w14:paraId="2B355C8D" w14:textId="77777777" w:rsidTr="00995FF1">
        <w:trPr>
          <w:trHeight w:val="300"/>
        </w:trPr>
        <w:tc>
          <w:tcPr>
            <w:tcW w:w="1614" w:type="dxa"/>
            <w:noWrap/>
            <w:hideMark/>
          </w:tcPr>
          <w:p w14:paraId="6CFFDE9F" w14:textId="77777777" w:rsidR="00D97B04" w:rsidRPr="00FA7899" w:rsidRDefault="00D97B04" w:rsidP="00995FF1">
            <w:pPr>
              <w:rPr>
                <w:rFonts w:cstheme="minorHAnsi"/>
              </w:rPr>
            </w:pPr>
            <w:r w:rsidRPr="00FA7899">
              <w:rPr>
                <w:rFonts w:cstheme="minorHAnsi"/>
              </w:rPr>
              <w:t>BZAP</w:t>
            </w:r>
          </w:p>
        </w:tc>
        <w:tc>
          <w:tcPr>
            <w:tcW w:w="3683" w:type="dxa"/>
            <w:noWrap/>
            <w:hideMark/>
          </w:tcPr>
          <w:p w14:paraId="2F0C61FD" w14:textId="77777777" w:rsidR="00D97B04" w:rsidRPr="00FA7899" w:rsidRDefault="00D97B04" w:rsidP="00995FF1">
            <w:pPr>
              <w:rPr>
                <w:rFonts w:cstheme="minorHAnsi"/>
              </w:rPr>
            </w:pPr>
            <w:r w:rsidRPr="00FA7899">
              <w:rPr>
                <w:rFonts w:cstheme="minorHAnsi"/>
              </w:rPr>
              <w:t>Benzo(a)pyrene</w:t>
            </w:r>
          </w:p>
        </w:tc>
        <w:tc>
          <w:tcPr>
            <w:tcW w:w="973" w:type="dxa"/>
            <w:noWrap/>
            <w:hideMark/>
          </w:tcPr>
          <w:p w14:paraId="0917F3DD" w14:textId="77777777" w:rsidR="00D97B04" w:rsidRPr="00FA7899" w:rsidRDefault="00D97B04" w:rsidP="00995FF1">
            <w:pPr>
              <w:rPr>
                <w:rFonts w:cstheme="minorHAnsi"/>
              </w:rPr>
            </w:pPr>
            <w:r w:rsidRPr="00FA7899">
              <w:rPr>
                <w:rFonts w:cstheme="minorHAnsi"/>
              </w:rPr>
              <w:t>UG/L</w:t>
            </w:r>
          </w:p>
        </w:tc>
        <w:tc>
          <w:tcPr>
            <w:tcW w:w="1585" w:type="dxa"/>
            <w:noWrap/>
            <w:hideMark/>
          </w:tcPr>
          <w:p w14:paraId="76F32DAA" w14:textId="77777777" w:rsidR="00D97B04" w:rsidRPr="00FA7899" w:rsidRDefault="00D97B04" w:rsidP="00995FF1">
            <w:pPr>
              <w:rPr>
                <w:rFonts w:cstheme="minorHAnsi"/>
              </w:rPr>
            </w:pPr>
            <w:r w:rsidRPr="00FA7899">
              <w:rPr>
                <w:rFonts w:cstheme="minorHAnsi"/>
              </w:rPr>
              <w:t>0.2</w:t>
            </w:r>
          </w:p>
        </w:tc>
        <w:tc>
          <w:tcPr>
            <w:tcW w:w="1495" w:type="dxa"/>
            <w:noWrap/>
            <w:hideMark/>
          </w:tcPr>
          <w:p w14:paraId="6A2BBE6D" w14:textId="77777777" w:rsidR="00D97B04" w:rsidRPr="00FA7899" w:rsidRDefault="00D97B04" w:rsidP="00995FF1">
            <w:pPr>
              <w:rPr>
                <w:rFonts w:cstheme="minorHAnsi"/>
              </w:rPr>
            </w:pPr>
            <w:r w:rsidRPr="00FA7899">
              <w:rPr>
                <w:rFonts w:cstheme="minorHAnsi"/>
              </w:rPr>
              <w:t>MCL</w:t>
            </w:r>
          </w:p>
        </w:tc>
      </w:tr>
      <w:tr w:rsidR="00D97B04" w:rsidRPr="00FA7899" w14:paraId="777CE497" w14:textId="77777777" w:rsidTr="00995FF1">
        <w:trPr>
          <w:trHeight w:val="300"/>
        </w:trPr>
        <w:tc>
          <w:tcPr>
            <w:tcW w:w="1614" w:type="dxa"/>
            <w:noWrap/>
            <w:hideMark/>
          </w:tcPr>
          <w:p w14:paraId="392C57DA" w14:textId="77777777" w:rsidR="00D97B04" w:rsidRPr="00FA7899" w:rsidRDefault="00D97B04" w:rsidP="00995FF1">
            <w:pPr>
              <w:rPr>
                <w:rFonts w:cstheme="minorHAnsi"/>
              </w:rPr>
            </w:pPr>
            <w:r w:rsidRPr="00FA7899">
              <w:rPr>
                <w:rFonts w:cstheme="minorHAnsi"/>
              </w:rPr>
              <w:t>BZME</w:t>
            </w:r>
          </w:p>
        </w:tc>
        <w:tc>
          <w:tcPr>
            <w:tcW w:w="3683" w:type="dxa"/>
            <w:noWrap/>
            <w:hideMark/>
          </w:tcPr>
          <w:p w14:paraId="75331CBC" w14:textId="77777777" w:rsidR="00D97B04" w:rsidRPr="00FA7899" w:rsidRDefault="00D97B04" w:rsidP="00995FF1">
            <w:pPr>
              <w:rPr>
                <w:rFonts w:cstheme="minorHAnsi"/>
              </w:rPr>
            </w:pPr>
            <w:r w:rsidRPr="00FA7899">
              <w:rPr>
                <w:rFonts w:cstheme="minorHAnsi"/>
              </w:rPr>
              <w:t>Toluene</w:t>
            </w:r>
          </w:p>
        </w:tc>
        <w:tc>
          <w:tcPr>
            <w:tcW w:w="973" w:type="dxa"/>
            <w:noWrap/>
            <w:hideMark/>
          </w:tcPr>
          <w:p w14:paraId="44E250A2" w14:textId="77777777" w:rsidR="00D97B04" w:rsidRPr="00FA7899" w:rsidRDefault="00D97B04" w:rsidP="00995FF1">
            <w:pPr>
              <w:rPr>
                <w:rFonts w:cstheme="minorHAnsi"/>
              </w:rPr>
            </w:pPr>
            <w:r w:rsidRPr="00FA7899">
              <w:rPr>
                <w:rFonts w:cstheme="minorHAnsi"/>
              </w:rPr>
              <w:t>UG/L</w:t>
            </w:r>
          </w:p>
        </w:tc>
        <w:tc>
          <w:tcPr>
            <w:tcW w:w="1585" w:type="dxa"/>
            <w:noWrap/>
            <w:hideMark/>
          </w:tcPr>
          <w:p w14:paraId="393C25E7" w14:textId="77777777" w:rsidR="00D97B04" w:rsidRPr="00FA7899" w:rsidRDefault="00D97B04" w:rsidP="00995FF1">
            <w:pPr>
              <w:rPr>
                <w:rFonts w:cstheme="minorHAnsi"/>
              </w:rPr>
            </w:pPr>
            <w:r w:rsidRPr="00FA7899">
              <w:rPr>
                <w:rFonts w:cstheme="minorHAnsi"/>
              </w:rPr>
              <w:t>150</w:t>
            </w:r>
          </w:p>
        </w:tc>
        <w:tc>
          <w:tcPr>
            <w:tcW w:w="1495" w:type="dxa"/>
            <w:noWrap/>
            <w:hideMark/>
          </w:tcPr>
          <w:p w14:paraId="5386DA98" w14:textId="77777777" w:rsidR="00D97B04" w:rsidRPr="00FA7899" w:rsidRDefault="00D97B04" w:rsidP="00995FF1">
            <w:pPr>
              <w:rPr>
                <w:rFonts w:cstheme="minorHAnsi"/>
              </w:rPr>
            </w:pPr>
            <w:r w:rsidRPr="00FA7899">
              <w:rPr>
                <w:rFonts w:cstheme="minorHAnsi"/>
              </w:rPr>
              <w:t>MCL</w:t>
            </w:r>
          </w:p>
        </w:tc>
      </w:tr>
      <w:tr w:rsidR="00D97B04" w:rsidRPr="00FA7899" w14:paraId="5E4278DA" w14:textId="77777777" w:rsidTr="00995FF1">
        <w:trPr>
          <w:trHeight w:val="300"/>
        </w:trPr>
        <w:tc>
          <w:tcPr>
            <w:tcW w:w="1614" w:type="dxa"/>
            <w:noWrap/>
            <w:hideMark/>
          </w:tcPr>
          <w:p w14:paraId="0D5A59DD" w14:textId="77777777" w:rsidR="00D97B04" w:rsidRPr="00FA7899" w:rsidRDefault="00D97B04" w:rsidP="00995FF1">
            <w:pPr>
              <w:rPr>
                <w:rFonts w:cstheme="minorHAnsi"/>
              </w:rPr>
            </w:pPr>
            <w:r w:rsidRPr="00FA7899">
              <w:rPr>
                <w:rFonts w:cstheme="minorHAnsi"/>
              </w:rPr>
              <w:t>CD</w:t>
            </w:r>
          </w:p>
        </w:tc>
        <w:tc>
          <w:tcPr>
            <w:tcW w:w="3683" w:type="dxa"/>
            <w:noWrap/>
            <w:hideMark/>
          </w:tcPr>
          <w:p w14:paraId="5E362111" w14:textId="77777777" w:rsidR="00D97B04" w:rsidRPr="00FA7899" w:rsidRDefault="00D97B04" w:rsidP="00995FF1">
            <w:pPr>
              <w:rPr>
                <w:rFonts w:cstheme="minorHAnsi"/>
              </w:rPr>
            </w:pPr>
            <w:r w:rsidRPr="00FA7899">
              <w:rPr>
                <w:rFonts w:cstheme="minorHAnsi"/>
              </w:rPr>
              <w:t>Cadmium</w:t>
            </w:r>
          </w:p>
        </w:tc>
        <w:tc>
          <w:tcPr>
            <w:tcW w:w="973" w:type="dxa"/>
            <w:noWrap/>
            <w:hideMark/>
          </w:tcPr>
          <w:p w14:paraId="5D9F6257" w14:textId="77777777" w:rsidR="00D97B04" w:rsidRPr="00FA7899" w:rsidRDefault="00D97B04" w:rsidP="00995FF1">
            <w:pPr>
              <w:rPr>
                <w:rFonts w:cstheme="minorHAnsi"/>
              </w:rPr>
            </w:pPr>
            <w:r w:rsidRPr="00FA7899">
              <w:rPr>
                <w:rFonts w:cstheme="minorHAnsi"/>
              </w:rPr>
              <w:t>UG/L</w:t>
            </w:r>
          </w:p>
        </w:tc>
        <w:tc>
          <w:tcPr>
            <w:tcW w:w="1585" w:type="dxa"/>
            <w:noWrap/>
            <w:hideMark/>
          </w:tcPr>
          <w:p w14:paraId="468C834A" w14:textId="77777777" w:rsidR="00D97B04" w:rsidRPr="00FA7899" w:rsidRDefault="00D97B04" w:rsidP="00995FF1">
            <w:pPr>
              <w:rPr>
                <w:rFonts w:cstheme="minorHAnsi"/>
              </w:rPr>
            </w:pPr>
            <w:r w:rsidRPr="00FA7899">
              <w:rPr>
                <w:rFonts w:cstheme="minorHAnsi"/>
              </w:rPr>
              <w:t>5</w:t>
            </w:r>
          </w:p>
        </w:tc>
        <w:tc>
          <w:tcPr>
            <w:tcW w:w="1495" w:type="dxa"/>
            <w:noWrap/>
            <w:hideMark/>
          </w:tcPr>
          <w:p w14:paraId="17958600" w14:textId="77777777" w:rsidR="00D97B04" w:rsidRPr="00FA7899" w:rsidRDefault="00D97B04" w:rsidP="00995FF1">
            <w:pPr>
              <w:rPr>
                <w:rFonts w:cstheme="minorHAnsi"/>
              </w:rPr>
            </w:pPr>
            <w:r w:rsidRPr="00FA7899">
              <w:rPr>
                <w:rFonts w:cstheme="minorHAnsi"/>
              </w:rPr>
              <w:t>MCL</w:t>
            </w:r>
          </w:p>
        </w:tc>
      </w:tr>
      <w:tr w:rsidR="00D97B04" w:rsidRPr="00FA7899" w14:paraId="2D2DDD5A" w14:textId="77777777" w:rsidTr="00995FF1">
        <w:trPr>
          <w:trHeight w:val="300"/>
        </w:trPr>
        <w:tc>
          <w:tcPr>
            <w:tcW w:w="1614" w:type="dxa"/>
            <w:noWrap/>
            <w:hideMark/>
          </w:tcPr>
          <w:p w14:paraId="37232EA5" w14:textId="77777777" w:rsidR="00D97B04" w:rsidRPr="00FA7899" w:rsidRDefault="00D97B04" w:rsidP="00995FF1">
            <w:pPr>
              <w:rPr>
                <w:rFonts w:cstheme="minorHAnsi"/>
              </w:rPr>
            </w:pPr>
            <w:r w:rsidRPr="00FA7899">
              <w:rPr>
                <w:rFonts w:cstheme="minorHAnsi"/>
              </w:rPr>
              <w:t>CHLORDANE</w:t>
            </w:r>
          </w:p>
        </w:tc>
        <w:tc>
          <w:tcPr>
            <w:tcW w:w="3683" w:type="dxa"/>
            <w:noWrap/>
            <w:hideMark/>
          </w:tcPr>
          <w:p w14:paraId="5BC1358C" w14:textId="77777777" w:rsidR="00D97B04" w:rsidRPr="00FA7899" w:rsidRDefault="00D97B04" w:rsidP="00995FF1">
            <w:pPr>
              <w:rPr>
                <w:rFonts w:cstheme="minorHAnsi"/>
              </w:rPr>
            </w:pPr>
            <w:r w:rsidRPr="00FA7899">
              <w:rPr>
                <w:rFonts w:cstheme="minorHAnsi"/>
              </w:rPr>
              <w:t>Chlordane</w:t>
            </w:r>
          </w:p>
        </w:tc>
        <w:tc>
          <w:tcPr>
            <w:tcW w:w="973" w:type="dxa"/>
            <w:noWrap/>
            <w:hideMark/>
          </w:tcPr>
          <w:p w14:paraId="1E303240" w14:textId="77777777" w:rsidR="00D97B04" w:rsidRPr="00FA7899" w:rsidRDefault="00D97B04" w:rsidP="00995FF1">
            <w:pPr>
              <w:rPr>
                <w:rFonts w:cstheme="minorHAnsi"/>
              </w:rPr>
            </w:pPr>
            <w:r w:rsidRPr="00FA7899">
              <w:rPr>
                <w:rFonts w:cstheme="minorHAnsi"/>
              </w:rPr>
              <w:t>UG/L</w:t>
            </w:r>
          </w:p>
        </w:tc>
        <w:tc>
          <w:tcPr>
            <w:tcW w:w="1585" w:type="dxa"/>
            <w:noWrap/>
            <w:hideMark/>
          </w:tcPr>
          <w:p w14:paraId="3A04746D" w14:textId="77777777" w:rsidR="00D97B04" w:rsidRPr="00FA7899" w:rsidRDefault="00D97B04" w:rsidP="00995FF1">
            <w:pPr>
              <w:rPr>
                <w:rFonts w:cstheme="minorHAnsi"/>
              </w:rPr>
            </w:pPr>
            <w:r w:rsidRPr="00FA7899">
              <w:rPr>
                <w:rFonts w:cstheme="minorHAnsi"/>
              </w:rPr>
              <w:t>0.1</w:t>
            </w:r>
          </w:p>
        </w:tc>
        <w:tc>
          <w:tcPr>
            <w:tcW w:w="1495" w:type="dxa"/>
            <w:noWrap/>
            <w:hideMark/>
          </w:tcPr>
          <w:p w14:paraId="57F355C2" w14:textId="77777777" w:rsidR="00D97B04" w:rsidRPr="00FA7899" w:rsidRDefault="00D97B04" w:rsidP="00995FF1">
            <w:pPr>
              <w:rPr>
                <w:rFonts w:cstheme="minorHAnsi"/>
              </w:rPr>
            </w:pPr>
            <w:r w:rsidRPr="00FA7899">
              <w:rPr>
                <w:rFonts w:cstheme="minorHAnsi"/>
              </w:rPr>
              <w:t>MCL</w:t>
            </w:r>
          </w:p>
        </w:tc>
      </w:tr>
      <w:tr w:rsidR="00D97B04" w:rsidRPr="00FA7899" w14:paraId="668B8635" w14:textId="77777777" w:rsidTr="00995FF1">
        <w:trPr>
          <w:trHeight w:val="300"/>
        </w:trPr>
        <w:tc>
          <w:tcPr>
            <w:tcW w:w="1614" w:type="dxa"/>
            <w:noWrap/>
            <w:hideMark/>
          </w:tcPr>
          <w:p w14:paraId="5391926C" w14:textId="77777777" w:rsidR="00D97B04" w:rsidRPr="00FA7899" w:rsidRDefault="00D97B04" w:rsidP="00995FF1">
            <w:pPr>
              <w:rPr>
                <w:rFonts w:cstheme="minorHAnsi"/>
              </w:rPr>
            </w:pPr>
            <w:r w:rsidRPr="00FA7899">
              <w:rPr>
                <w:rFonts w:cstheme="minorHAnsi"/>
              </w:rPr>
              <w:t>CHLORITE</w:t>
            </w:r>
          </w:p>
        </w:tc>
        <w:tc>
          <w:tcPr>
            <w:tcW w:w="3683" w:type="dxa"/>
            <w:noWrap/>
            <w:hideMark/>
          </w:tcPr>
          <w:p w14:paraId="12AB1314" w14:textId="77777777" w:rsidR="00D97B04" w:rsidRPr="00FA7899" w:rsidRDefault="00D97B04" w:rsidP="00995FF1">
            <w:pPr>
              <w:rPr>
                <w:rFonts w:cstheme="minorHAnsi"/>
              </w:rPr>
            </w:pPr>
            <w:r w:rsidRPr="00FA7899">
              <w:rPr>
                <w:rFonts w:cstheme="minorHAnsi"/>
              </w:rPr>
              <w:t>Chlorite</w:t>
            </w:r>
          </w:p>
        </w:tc>
        <w:tc>
          <w:tcPr>
            <w:tcW w:w="973" w:type="dxa"/>
            <w:noWrap/>
            <w:hideMark/>
          </w:tcPr>
          <w:p w14:paraId="48079193" w14:textId="77777777" w:rsidR="00D97B04" w:rsidRPr="00FA7899" w:rsidRDefault="00D97B04" w:rsidP="00995FF1">
            <w:pPr>
              <w:rPr>
                <w:rFonts w:cstheme="minorHAnsi"/>
              </w:rPr>
            </w:pPr>
            <w:r w:rsidRPr="00FA7899">
              <w:rPr>
                <w:rFonts w:cstheme="minorHAnsi"/>
              </w:rPr>
              <w:t>MG/L</w:t>
            </w:r>
          </w:p>
        </w:tc>
        <w:tc>
          <w:tcPr>
            <w:tcW w:w="1585" w:type="dxa"/>
            <w:noWrap/>
            <w:hideMark/>
          </w:tcPr>
          <w:p w14:paraId="65688DCA" w14:textId="77777777" w:rsidR="00D97B04" w:rsidRPr="00FA7899" w:rsidRDefault="00D97B04" w:rsidP="00995FF1">
            <w:pPr>
              <w:rPr>
                <w:rFonts w:cstheme="minorHAnsi"/>
              </w:rPr>
            </w:pPr>
            <w:r w:rsidRPr="00FA7899">
              <w:rPr>
                <w:rFonts w:cstheme="minorHAnsi"/>
              </w:rPr>
              <w:t>1</w:t>
            </w:r>
          </w:p>
        </w:tc>
        <w:tc>
          <w:tcPr>
            <w:tcW w:w="1495" w:type="dxa"/>
            <w:noWrap/>
            <w:hideMark/>
          </w:tcPr>
          <w:p w14:paraId="771472F8" w14:textId="77777777" w:rsidR="00D97B04" w:rsidRPr="00FA7899" w:rsidRDefault="00D97B04" w:rsidP="00995FF1">
            <w:pPr>
              <w:rPr>
                <w:rFonts w:cstheme="minorHAnsi"/>
              </w:rPr>
            </w:pPr>
            <w:r w:rsidRPr="00FA7899">
              <w:rPr>
                <w:rFonts w:cstheme="minorHAnsi"/>
              </w:rPr>
              <w:t>MCL</w:t>
            </w:r>
          </w:p>
        </w:tc>
      </w:tr>
      <w:tr w:rsidR="00D97B04" w:rsidRPr="00FA7899" w14:paraId="1897699D" w14:textId="77777777" w:rsidTr="00995FF1">
        <w:trPr>
          <w:trHeight w:val="300"/>
        </w:trPr>
        <w:tc>
          <w:tcPr>
            <w:tcW w:w="1614" w:type="dxa"/>
            <w:noWrap/>
            <w:hideMark/>
          </w:tcPr>
          <w:p w14:paraId="11A891AC" w14:textId="77777777" w:rsidR="00D97B04" w:rsidRPr="00FA7899" w:rsidRDefault="00D97B04" w:rsidP="00995FF1">
            <w:pPr>
              <w:rPr>
                <w:rFonts w:cstheme="minorHAnsi"/>
              </w:rPr>
            </w:pPr>
            <w:r w:rsidRPr="00FA7899">
              <w:rPr>
                <w:rFonts w:cstheme="minorHAnsi"/>
              </w:rPr>
              <w:t>CLBZ</w:t>
            </w:r>
          </w:p>
        </w:tc>
        <w:tc>
          <w:tcPr>
            <w:tcW w:w="3683" w:type="dxa"/>
            <w:noWrap/>
            <w:hideMark/>
          </w:tcPr>
          <w:p w14:paraId="0AE934FA" w14:textId="77777777" w:rsidR="00D97B04" w:rsidRPr="00FA7899" w:rsidRDefault="00D97B04" w:rsidP="00995FF1">
            <w:pPr>
              <w:rPr>
                <w:rFonts w:cstheme="minorHAnsi"/>
              </w:rPr>
            </w:pPr>
            <w:r w:rsidRPr="00FA7899">
              <w:rPr>
                <w:rFonts w:cstheme="minorHAnsi"/>
              </w:rPr>
              <w:t>Chlorobenzene</w:t>
            </w:r>
          </w:p>
        </w:tc>
        <w:tc>
          <w:tcPr>
            <w:tcW w:w="973" w:type="dxa"/>
            <w:noWrap/>
            <w:hideMark/>
          </w:tcPr>
          <w:p w14:paraId="2FA204DB" w14:textId="77777777" w:rsidR="00D97B04" w:rsidRPr="00FA7899" w:rsidRDefault="00D97B04" w:rsidP="00995FF1">
            <w:pPr>
              <w:rPr>
                <w:rFonts w:cstheme="minorHAnsi"/>
              </w:rPr>
            </w:pPr>
            <w:r w:rsidRPr="00FA7899">
              <w:rPr>
                <w:rFonts w:cstheme="minorHAnsi"/>
              </w:rPr>
              <w:t>UG/L</w:t>
            </w:r>
          </w:p>
        </w:tc>
        <w:tc>
          <w:tcPr>
            <w:tcW w:w="1585" w:type="dxa"/>
            <w:noWrap/>
            <w:hideMark/>
          </w:tcPr>
          <w:p w14:paraId="75A11B93" w14:textId="77777777" w:rsidR="00D97B04" w:rsidRPr="00FA7899" w:rsidRDefault="00D97B04" w:rsidP="00995FF1">
            <w:pPr>
              <w:rPr>
                <w:rFonts w:cstheme="minorHAnsi"/>
              </w:rPr>
            </w:pPr>
            <w:r w:rsidRPr="00FA7899">
              <w:rPr>
                <w:rFonts w:cstheme="minorHAnsi"/>
              </w:rPr>
              <w:t>70</w:t>
            </w:r>
          </w:p>
        </w:tc>
        <w:tc>
          <w:tcPr>
            <w:tcW w:w="1495" w:type="dxa"/>
            <w:noWrap/>
            <w:hideMark/>
          </w:tcPr>
          <w:p w14:paraId="40ABC453" w14:textId="77777777" w:rsidR="00D97B04" w:rsidRPr="00FA7899" w:rsidRDefault="00D97B04" w:rsidP="00995FF1">
            <w:pPr>
              <w:rPr>
                <w:rFonts w:cstheme="minorHAnsi"/>
              </w:rPr>
            </w:pPr>
            <w:r w:rsidRPr="00FA7899">
              <w:rPr>
                <w:rFonts w:cstheme="minorHAnsi"/>
              </w:rPr>
              <w:t>MCL</w:t>
            </w:r>
          </w:p>
        </w:tc>
      </w:tr>
      <w:tr w:rsidR="00D97B04" w:rsidRPr="00FA7899" w14:paraId="3FE96BE9" w14:textId="77777777" w:rsidTr="00995FF1">
        <w:trPr>
          <w:trHeight w:val="300"/>
        </w:trPr>
        <w:tc>
          <w:tcPr>
            <w:tcW w:w="1614" w:type="dxa"/>
            <w:noWrap/>
            <w:hideMark/>
          </w:tcPr>
          <w:p w14:paraId="03BB6E20" w14:textId="77777777" w:rsidR="00D97B04" w:rsidRPr="00FA7899" w:rsidRDefault="00D97B04" w:rsidP="00995FF1">
            <w:pPr>
              <w:rPr>
                <w:rFonts w:cstheme="minorHAnsi"/>
              </w:rPr>
            </w:pPr>
            <w:r w:rsidRPr="00FA7899">
              <w:rPr>
                <w:rFonts w:cstheme="minorHAnsi"/>
              </w:rPr>
              <w:t>CN</w:t>
            </w:r>
          </w:p>
        </w:tc>
        <w:tc>
          <w:tcPr>
            <w:tcW w:w="3683" w:type="dxa"/>
            <w:noWrap/>
            <w:hideMark/>
          </w:tcPr>
          <w:p w14:paraId="487C7D0B" w14:textId="77777777" w:rsidR="00D97B04" w:rsidRPr="00FA7899" w:rsidRDefault="00D97B04" w:rsidP="00995FF1">
            <w:pPr>
              <w:rPr>
                <w:rFonts w:cstheme="minorHAnsi"/>
              </w:rPr>
            </w:pPr>
            <w:r w:rsidRPr="00FA7899">
              <w:rPr>
                <w:rFonts w:cstheme="minorHAnsi"/>
              </w:rPr>
              <w:t>Cyanide (CN)</w:t>
            </w:r>
          </w:p>
        </w:tc>
        <w:tc>
          <w:tcPr>
            <w:tcW w:w="973" w:type="dxa"/>
            <w:noWrap/>
            <w:hideMark/>
          </w:tcPr>
          <w:p w14:paraId="6AD5EA68" w14:textId="77777777" w:rsidR="00D97B04" w:rsidRPr="00FA7899" w:rsidRDefault="00D97B04" w:rsidP="00995FF1">
            <w:pPr>
              <w:rPr>
                <w:rFonts w:cstheme="minorHAnsi"/>
              </w:rPr>
            </w:pPr>
            <w:r w:rsidRPr="00FA7899">
              <w:rPr>
                <w:rFonts w:cstheme="minorHAnsi"/>
              </w:rPr>
              <w:t>UG/L</w:t>
            </w:r>
          </w:p>
        </w:tc>
        <w:tc>
          <w:tcPr>
            <w:tcW w:w="1585" w:type="dxa"/>
            <w:noWrap/>
            <w:hideMark/>
          </w:tcPr>
          <w:p w14:paraId="2B8E88B3" w14:textId="77777777" w:rsidR="00D97B04" w:rsidRPr="00FA7899" w:rsidRDefault="00D97B04" w:rsidP="00995FF1">
            <w:pPr>
              <w:rPr>
                <w:rFonts w:cstheme="minorHAnsi"/>
              </w:rPr>
            </w:pPr>
            <w:r w:rsidRPr="00FA7899">
              <w:rPr>
                <w:rFonts w:cstheme="minorHAnsi"/>
              </w:rPr>
              <w:t>150</w:t>
            </w:r>
          </w:p>
        </w:tc>
        <w:tc>
          <w:tcPr>
            <w:tcW w:w="1495" w:type="dxa"/>
            <w:noWrap/>
            <w:hideMark/>
          </w:tcPr>
          <w:p w14:paraId="161F0AAE" w14:textId="77777777" w:rsidR="00D97B04" w:rsidRPr="00FA7899" w:rsidRDefault="00D97B04" w:rsidP="00995FF1">
            <w:pPr>
              <w:rPr>
                <w:rFonts w:cstheme="minorHAnsi"/>
              </w:rPr>
            </w:pPr>
            <w:r w:rsidRPr="00FA7899">
              <w:rPr>
                <w:rFonts w:cstheme="minorHAnsi"/>
              </w:rPr>
              <w:t>MCL</w:t>
            </w:r>
          </w:p>
        </w:tc>
      </w:tr>
      <w:tr w:rsidR="00D97B04" w:rsidRPr="00FA7899" w14:paraId="5E998813" w14:textId="77777777" w:rsidTr="00995FF1">
        <w:trPr>
          <w:trHeight w:val="300"/>
        </w:trPr>
        <w:tc>
          <w:tcPr>
            <w:tcW w:w="1614" w:type="dxa"/>
            <w:noWrap/>
            <w:hideMark/>
          </w:tcPr>
          <w:p w14:paraId="78DD940C" w14:textId="77777777" w:rsidR="00D97B04" w:rsidRPr="00FA7899" w:rsidRDefault="00D97B04" w:rsidP="00995FF1">
            <w:pPr>
              <w:rPr>
                <w:rFonts w:cstheme="minorHAnsi"/>
              </w:rPr>
            </w:pPr>
            <w:r w:rsidRPr="00FA7899">
              <w:rPr>
                <w:rFonts w:cstheme="minorHAnsi"/>
              </w:rPr>
              <w:t>CR</w:t>
            </w:r>
          </w:p>
        </w:tc>
        <w:tc>
          <w:tcPr>
            <w:tcW w:w="3683" w:type="dxa"/>
            <w:noWrap/>
            <w:hideMark/>
          </w:tcPr>
          <w:p w14:paraId="6785785C" w14:textId="77777777" w:rsidR="00D97B04" w:rsidRPr="00FA7899" w:rsidRDefault="00D97B04" w:rsidP="00995FF1">
            <w:pPr>
              <w:rPr>
                <w:rFonts w:cstheme="minorHAnsi"/>
              </w:rPr>
            </w:pPr>
            <w:r w:rsidRPr="00FA7899">
              <w:rPr>
                <w:rFonts w:cstheme="minorHAnsi"/>
              </w:rPr>
              <w:t>Chromium</w:t>
            </w:r>
          </w:p>
        </w:tc>
        <w:tc>
          <w:tcPr>
            <w:tcW w:w="973" w:type="dxa"/>
            <w:noWrap/>
            <w:hideMark/>
          </w:tcPr>
          <w:p w14:paraId="06673FC3" w14:textId="77777777" w:rsidR="00D97B04" w:rsidRPr="00FA7899" w:rsidRDefault="00D97B04" w:rsidP="00995FF1">
            <w:pPr>
              <w:rPr>
                <w:rFonts w:cstheme="minorHAnsi"/>
              </w:rPr>
            </w:pPr>
            <w:r w:rsidRPr="00FA7899">
              <w:rPr>
                <w:rFonts w:cstheme="minorHAnsi"/>
              </w:rPr>
              <w:t>UG/L</w:t>
            </w:r>
          </w:p>
        </w:tc>
        <w:tc>
          <w:tcPr>
            <w:tcW w:w="1585" w:type="dxa"/>
            <w:noWrap/>
            <w:hideMark/>
          </w:tcPr>
          <w:p w14:paraId="4205C341" w14:textId="77777777" w:rsidR="00D97B04" w:rsidRPr="00FA7899" w:rsidRDefault="00D97B04" w:rsidP="00995FF1">
            <w:pPr>
              <w:rPr>
                <w:rFonts w:cstheme="minorHAnsi"/>
              </w:rPr>
            </w:pPr>
            <w:r w:rsidRPr="00FA7899">
              <w:rPr>
                <w:rFonts w:cstheme="minorHAnsi"/>
              </w:rPr>
              <w:t>50</w:t>
            </w:r>
          </w:p>
        </w:tc>
        <w:tc>
          <w:tcPr>
            <w:tcW w:w="1495" w:type="dxa"/>
            <w:noWrap/>
            <w:hideMark/>
          </w:tcPr>
          <w:p w14:paraId="72205CEB" w14:textId="77777777" w:rsidR="00D97B04" w:rsidRPr="00FA7899" w:rsidRDefault="00D97B04" w:rsidP="00995FF1">
            <w:pPr>
              <w:rPr>
                <w:rFonts w:cstheme="minorHAnsi"/>
              </w:rPr>
            </w:pPr>
            <w:r w:rsidRPr="00FA7899">
              <w:rPr>
                <w:rFonts w:cstheme="minorHAnsi"/>
              </w:rPr>
              <w:t>MCL</w:t>
            </w:r>
          </w:p>
        </w:tc>
      </w:tr>
      <w:tr w:rsidR="00D97B04" w:rsidRPr="00FA7899" w14:paraId="6A5AF8EA" w14:textId="77777777" w:rsidTr="00995FF1">
        <w:trPr>
          <w:trHeight w:val="300"/>
        </w:trPr>
        <w:tc>
          <w:tcPr>
            <w:tcW w:w="1614" w:type="dxa"/>
            <w:noWrap/>
            <w:hideMark/>
          </w:tcPr>
          <w:p w14:paraId="43061F89" w14:textId="77777777" w:rsidR="00D97B04" w:rsidRPr="00FA7899" w:rsidRDefault="00D97B04" w:rsidP="00995FF1">
            <w:pPr>
              <w:rPr>
                <w:rFonts w:cstheme="minorHAnsi"/>
              </w:rPr>
            </w:pPr>
            <w:r w:rsidRPr="00FA7899">
              <w:rPr>
                <w:rFonts w:cstheme="minorHAnsi"/>
              </w:rPr>
              <w:t>CR6</w:t>
            </w:r>
          </w:p>
        </w:tc>
        <w:tc>
          <w:tcPr>
            <w:tcW w:w="3683" w:type="dxa"/>
            <w:noWrap/>
            <w:hideMark/>
          </w:tcPr>
          <w:p w14:paraId="5CF4B46B" w14:textId="77777777" w:rsidR="00D97B04" w:rsidRPr="00FA7899" w:rsidRDefault="00D97B04" w:rsidP="00995FF1">
            <w:pPr>
              <w:rPr>
                <w:rFonts w:cstheme="minorHAnsi"/>
              </w:rPr>
            </w:pPr>
            <w:r w:rsidRPr="00FA7899">
              <w:rPr>
                <w:rFonts w:cstheme="minorHAnsi"/>
              </w:rPr>
              <w:t>Chromium, Hexavalent (Cr6)</w:t>
            </w:r>
          </w:p>
        </w:tc>
        <w:tc>
          <w:tcPr>
            <w:tcW w:w="973" w:type="dxa"/>
            <w:noWrap/>
            <w:hideMark/>
          </w:tcPr>
          <w:p w14:paraId="32BA4B0F" w14:textId="77777777" w:rsidR="00D97B04" w:rsidRPr="00FA7899" w:rsidRDefault="00D97B04" w:rsidP="00995FF1">
            <w:pPr>
              <w:rPr>
                <w:rFonts w:cstheme="minorHAnsi"/>
              </w:rPr>
            </w:pPr>
            <w:r w:rsidRPr="00FA7899">
              <w:rPr>
                <w:rFonts w:cstheme="minorHAnsi"/>
              </w:rPr>
              <w:t>UG/L</w:t>
            </w:r>
          </w:p>
        </w:tc>
        <w:tc>
          <w:tcPr>
            <w:tcW w:w="1585" w:type="dxa"/>
            <w:noWrap/>
            <w:hideMark/>
          </w:tcPr>
          <w:p w14:paraId="2FDE3E4A" w14:textId="77777777" w:rsidR="00D97B04" w:rsidRPr="00FA7899" w:rsidRDefault="00D97B04" w:rsidP="00995FF1">
            <w:pPr>
              <w:rPr>
                <w:rFonts w:cstheme="minorHAnsi"/>
              </w:rPr>
            </w:pPr>
            <w:r w:rsidRPr="00FA7899">
              <w:rPr>
                <w:rFonts w:cstheme="minorHAnsi"/>
              </w:rPr>
              <w:t>10</w:t>
            </w:r>
          </w:p>
        </w:tc>
        <w:tc>
          <w:tcPr>
            <w:tcW w:w="1495" w:type="dxa"/>
            <w:noWrap/>
            <w:hideMark/>
          </w:tcPr>
          <w:p w14:paraId="7C086D6D" w14:textId="77777777" w:rsidR="00D97B04" w:rsidRPr="00FA7899" w:rsidRDefault="00D97B04" w:rsidP="00995FF1">
            <w:pPr>
              <w:rPr>
                <w:rFonts w:cstheme="minorHAnsi"/>
              </w:rPr>
            </w:pPr>
            <w:r w:rsidRPr="00FA7899">
              <w:rPr>
                <w:rFonts w:cstheme="minorHAnsi"/>
              </w:rPr>
              <w:t>Temporary comparison level*</w:t>
            </w:r>
          </w:p>
        </w:tc>
      </w:tr>
      <w:tr w:rsidR="00D97B04" w:rsidRPr="00FA7899" w14:paraId="55F9C4EE" w14:textId="77777777" w:rsidTr="00995FF1">
        <w:trPr>
          <w:trHeight w:val="300"/>
        </w:trPr>
        <w:tc>
          <w:tcPr>
            <w:tcW w:w="1614" w:type="dxa"/>
            <w:noWrap/>
            <w:hideMark/>
          </w:tcPr>
          <w:p w14:paraId="3F0C0ED6" w14:textId="77777777" w:rsidR="00D97B04" w:rsidRPr="00FA7899" w:rsidRDefault="00D97B04" w:rsidP="00995FF1">
            <w:pPr>
              <w:rPr>
                <w:rFonts w:cstheme="minorHAnsi"/>
              </w:rPr>
            </w:pPr>
            <w:r w:rsidRPr="00FA7899">
              <w:rPr>
                <w:rFonts w:cstheme="minorHAnsi"/>
              </w:rPr>
              <w:t>CRBFN</w:t>
            </w:r>
          </w:p>
        </w:tc>
        <w:tc>
          <w:tcPr>
            <w:tcW w:w="3683" w:type="dxa"/>
            <w:noWrap/>
            <w:hideMark/>
          </w:tcPr>
          <w:p w14:paraId="4CA1FBD0" w14:textId="77777777" w:rsidR="00D97B04" w:rsidRPr="00FA7899" w:rsidRDefault="00D97B04" w:rsidP="00995FF1">
            <w:pPr>
              <w:rPr>
                <w:rFonts w:cstheme="minorHAnsi"/>
              </w:rPr>
            </w:pPr>
            <w:r w:rsidRPr="00FA7899">
              <w:rPr>
                <w:rFonts w:cstheme="minorHAnsi"/>
              </w:rPr>
              <w:t>Carbofuran</w:t>
            </w:r>
          </w:p>
        </w:tc>
        <w:tc>
          <w:tcPr>
            <w:tcW w:w="973" w:type="dxa"/>
            <w:noWrap/>
            <w:hideMark/>
          </w:tcPr>
          <w:p w14:paraId="7D462CC1" w14:textId="77777777" w:rsidR="00D97B04" w:rsidRPr="00FA7899" w:rsidRDefault="00D97B04" w:rsidP="00995FF1">
            <w:pPr>
              <w:rPr>
                <w:rFonts w:cstheme="minorHAnsi"/>
              </w:rPr>
            </w:pPr>
            <w:r w:rsidRPr="00FA7899">
              <w:rPr>
                <w:rFonts w:cstheme="minorHAnsi"/>
              </w:rPr>
              <w:t>UG/L</w:t>
            </w:r>
          </w:p>
        </w:tc>
        <w:tc>
          <w:tcPr>
            <w:tcW w:w="1585" w:type="dxa"/>
            <w:noWrap/>
            <w:hideMark/>
          </w:tcPr>
          <w:p w14:paraId="082FF249" w14:textId="77777777" w:rsidR="00D97B04" w:rsidRPr="00FA7899" w:rsidRDefault="00D97B04" w:rsidP="00995FF1">
            <w:pPr>
              <w:rPr>
                <w:rFonts w:cstheme="minorHAnsi"/>
              </w:rPr>
            </w:pPr>
            <w:r w:rsidRPr="00FA7899">
              <w:rPr>
                <w:rFonts w:cstheme="minorHAnsi"/>
              </w:rPr>
              <w:t>18</w:t>
            </w:r>
          </w:p>
        </w:tc>
        <w:tc>
          <w:tcPr>
            <w:tcW w:w="1495" w:type="dxa"/>
            <w:noWrap/>
            <w:hideMark/>
          </w:tcPr>
          <w:p w14:paraId="326E8BE6" w14:textId="77777777" w:rsidR="00D97B04" w:rsidRPr="00FA7899" w:rsidRDefault="00D97B04" w:rsidP="00995FF1">
            <w:pPr>
              <w:rPr>
                <w:rFonts w:cstheme="minorHAnsi"/>
              </w:rPr>
            </w:pPr>
            <w:r w:rsidRPr="00FA7899">
              <w:rPr>
                <w:rFonts w:cstheme="minorHAnsi"/>
              </w:rPr>
              <w:t>MCL</w:t>
            </w:r>
          </w:p>
        </w:tc>
      </w:tr>
      <w:tr w:rsidR="00D97B04" w:rsidRPr="00FA7899" w14:paraId="3B9C9A7A" w14:textId="77777777" w:rsidTr="00995FF1">
        <w:trPr>
          <w:trHeight w:val="300"/>
        </w:trPr>
        <w:tc>
          <w:tcPr>
            <w:tcW w:w="1614" w:type="dxa"/>
            <w:noWrap/>
            <w:hideMark/>
          </w:tcPr>
          <w:p w14:paraId="6A04B826" w14:textId="77777777" w:rsidR="00D97B04" w:rsidRPr="00FA7899" w:rsidRDefault="00D97B04" w:rsidP="00995FF1">
            <w:pPr>
              <w:rPr>
                <w:rFonts w:cstheme="minorHAnsi"/>
              </w:rPr>
            </w:pPr>
            <w:r w:rsidRPr="00FA7899">
              <w:rPr>
                <w:rFonts w:cstheme="minorHAnsi"/>
              </w:rPr>
              <w:t>CTCL</w:t>
            </w:r>
          </w:p>
        </w:tc>
        <w:tc>
          <w:tcPr>
            <w:tcW w:w="3683" w:type="dxa"/>
            <w:noWrap/>
            <w:hideMark/>
          </w:tcPr>
          <w:p w14:paraId="521973E7" w14:textId="77777777" w:rsidR="00D97B04" w:rsidRPr="00FA7899" w:rsidRDefault="00D97B04" w:rsidP="00995FF1">
            <w:pPr>
              <w:rPr>
                <w:rFonts w:cstheme="minorHAnsi"/>
              </w:rPr>
            </w:pPr>
            <w:r w:rsidRPr="00FA7899">
              <w:rPr>
                <w:rFonts w:cstheme="minorHAnsi"/>
              </w:rPr>
              <w:t>Carbon Tetrachloride</w:t>
            </w:r>
          </w:p>
        </w:tc>
        <w:tc>
          <w:tcPr>
            <w:tcW w:w="973" w:type="dxa"/>
            <w:noWrap/>
            <w:hideMark/>
          </w:tcPr>
          <w:p w14:paraId="3580468D" w14:textId="77777777" w:rsidR="00D97B04" w:rsidRPr="00FA7899" w:rsidRDefault="00D97B04" w:rsidP="00995FF1">
            <w:pPr>
              <w:rPr>
                <w:rFonts w:cstheme="minorHAnsi"/>
              </w:rPr>
            </w:pPr>
            <w:r w:rsidRPr="00FA7899">
              <w:rPr>
                <w:rFonts w:cstheme="minorHAnsi"/>
              </w:rPr>
              <w:t>UG/L</w:t>
            </w:r>
          </w:p>
        </w:tc>
        <w:tc>
          <w:tcPr>
            <w:tcW w:w="1585" w:type="dxa"/>
            <w:noWrap/>
            <w:hideMark/>
          </w:tcPr>
          <w:p w14:paraId="151F5CB4" w14:textId="77777777" w:rsidR="00D97B04" w:rsidRPr="00FA7899" w:rsidRDefault="00D97B04" w:rsidP="00995FF1">
            <w:pPr>
              <w:rPr>
                <w:rFonts w:cstheme="minorHAnsi"/>
              </w:rPr>
            </w:pPr>
            <w:r w:rsidRPr="00FA7899">
              <w:rPr>
                <w:rFonts w:cstheme="minorHAnsi"/>
              </w:rPr>
              <w:t>0.5</w:t>
            </w:r>
          </w:p>
        </w:tc>
        <w:tc>
          <w:tcPr>
            <w:tcW w:w="1495" w:type="dxa"/>
            <w:noWrap/>
            <w:hideMark/>
          </w:tcPr>
          <w:p w14:paraId="6F3411D2" w14:textId="77777777" w:rsidR="00D97B04" w:rsidRPr="00FA7899" w:rsidRDefault="00D97B04" w:rsidP="00995FF1">
            <w:pPr>
              <w:rPr>
                <w:rFonts w:cstheme="minorHAnsi"/>
              </w:rPr>
            </w:pPr>
            <w:r w:rsidRPr="00FA7899">
              <w:rPr>
                <w:rFonts w:cstheme="minorHAnsi"/>
              </w:rPr>
              <w:t>MCL</w:t>
            </w:r>
          </w:p>
        </w:tc>
      </w:tr>
      <w:tr w:rsidR="00D97B04" w:rsidRPr="00FA7899" w14:paraId="38923748" w14:textId="77777777" w:rsidTr="00995FF1">
        <w:trPr>
          <w:trHeight w:val="300"/>
        </w:trPr>
        <w:tc>
          <w:tcPr>
            <w:tcW w:w="1614" w:type="dxa"/>
            <w:noWrap/>
            <w:hideMark/>
          </w:tcPr>
          <w:p w14:paraId="01DF1776" w14:textId="77777777" w:rsidR="00D97B04" w:rsidRPr="00FA7899" w:rsidRDefault="00D97B04" w:rsidP="00995FF1">
            <w:pPr>
              <w:rPr>
                <w:rFonts w:cstheme="minorHAnsi"/>
              </w:rPr>
            </w:pPr>
            <w:r w:rsidRPr="00FA7899">
              <w:rPr>
                <w:rFonts w:cstheme="minorHAnsi"/>
              </w:rPr>
              <w:t>CU</w:t>
            </w:r>
          </w:p>
        </w:tc>
        <w:tc>
          <w:tcPr>
            <w:tcW w:w="3683" w:type="dxa"/>
            <w:noWrap/>
            <w:hideMark/>
          </w:tcPr>
          <w:p w14:paraId="6693B4E0" w14:textId="77777777" w:rsidR="00D97B04" w:rsidRPr="00FA7899" w:rsidRDefault="00D97B04" w:rsidP="00995FF1">
            <w:pPr>
              <w:rPr>
                <w:rFonts w:cstheme="minorHAnsi"/>
              </w:rPr>
            </w:pPr>
            <w:r w:rsidRPr="00FA7899">
              <w:rPr>
                <w:rFonts w:cstheme="minorHAnsi"/>
              </w:rPr>
              <w:t>Copper</w:t>
            </w:r>
          </w:p>
        </w:tc>
        <w:tc>
          <w:tcPr>
            <w:tcW w:w="973" w:type="dxa"/>
            <w:noWrap/>
            <w:hideMark/>
          </w:tcPr>
          <w:p w14:paraId="4B8ED942" w14:textId="77777777" w:rsidR="00D97B04" w:rsidRPr="00FA7899" w:rsidRDefault="00D97B04" w:rsidP="00995FF1">
            <w:pPr>
              <w:rPr>
                <w:rFonts w:cstheme="minorHAnsi"/>
              </w:rPr>
            </w:pPr>
            <w:r w:rsidRPr="00FA7899">
              <w:rPr>
                <w:rFonts w:cstheme="minorHAnsi"/>
              </w:rPr>
              <w:t>MG/L</w:t>
            </w:r>
          </w:p>
        </w:tc>
        <w:tc>
          <w:tcPr>
            <w:tcW w:w="1585" w:type="dxa"/>
            <w:noWrap/>
            <w:hideMark/>
          </w:tcPr>
          <w:p w14:paraId="42318853" w14:textId="77777777" w:rsidR="00D97B04" w:rsidRPr="00FA7899" w:rsidRDefault="00D97B04" w:rsidP="00995FF1">
            <w:pPr>
              <w:rPr>
                <w:rFonts w:cstheme="minorHAnsi"/>
              </w:rPr>
            </w:pPr>
            <w:r w:rsidRPr="00FA7899">
              <w:rPr>
                <w:rFonts w:cstheme="minorHAnsi"/>
              </w:rPr>
              <w:t>1.3</w:t>
            </w:r>
          </w:p>
        </w:tc>
        <w:tc>
          <w:tcPr>
            <w:tcW w:w="1495" w:type="dxa"/>
            <w:noWrap/>
            <w:hideMark/>
          </w:tcPr>
          <w:p w14:paraId="0147BFB5" w14:textId="77777777" w:rsidR="00D97B04" w:rsidRPr="00FA7899" w:rsidRDefault="00D97B04" w:rsidP="00995FF1">
            <w:pPr>
              <w:rPr>
                <w:rFonts w:cstheme="minorHAnsi"/>
              </w:rPr>
            </w:pPr>
            <w:r w:rsidRPr="00FA7899">
              <w:rPr>
                <w:rFonts w:cstheme="minorHAnsi"/>
              </w:rPr>
              <w:t>Action Level</w:t>
            </w:r>
          </w:p>
        </w:tc>
      </w:tr>
      <w:tr w:rsidR="00D97B04" w:rsidRPr="00FA7899" w14:paraId="60147DA0" w14:textId="77777777" w:rsidTr="00995FF1">
        <w:trPr>
          <w:trHeight w:val="300"/>
        </w:trPr>
        <w:tc>
          <w:tcPr>
            <w:tcW w:w="1614" w:type="dxa"/>
            <w:noWrap/>
            <w:hideMark/>
          </w:tcPr>
          <w:p w14:paraId="5C5F854B" w14:textId="77777777" w:rsidR="00D97B04" w:rsidRPr="00FA7899" w:rsidRDefault="00D97B04" w:rsidP="00995FF1">
            <w:pPr>
              <w:rPr>
                <w:rFonts w:cstheme="minorHAnsi"/>
              </w:rPr>
            </w:pPr>
            <w:r w:rsidRPr="00FA7899">
              <w:rPr>
                <w:rFonts w:cstheme="minorHAnsi"/>
              </w:rPr>
              <w:t>DALAPON</w:t>
            </w:r>
          </w:p>
        </w:tc>
        <w:tc>
          <w:tcPr>
            <w:tcW w:w="3683" w:type="dxa"/>
            <w:noWrap/>
            <w:hideMark/>
          </w:tcPr>
          <w:p w14:paraId="57898621" w14:textId="77777777" w:rsidR="00D97B04" w:rsidRPr="00FA7899" w:rsidRDefault="00D97B04" w:rsidP="00995FF1">
            <w:pPr>
              <w:rPr>
                <w:rFonts w:cstheme="minorHAnsi"/>
              </w:rPr>
            </w:pPr>
            <w:proofErr w:type="spellStart"/>
            <w:r w:rsidRPr="00FA7899">
              <w:rPr>
                <w:rFonts w:cstheme="minorHAnsi"/>
              </w:rPr>
              <w:t>Dalapon</w:t>
            </w:r>
            <w:proofErr w:type="spellEnd"/>
          </w:p>
        </w:tc>
        <w:tc>
          <w:tcPr>
            <w:tcW w:w="973" w:type="dxa"/>
            <w:noWrap/>
            <w:hideMark/>
          </w:tcPr>
          <w:p w14:paraId="51EB91CE" w14:textId="77777777" w:rsidR="00D97B04" w:rsidRPr="00FA7899" w:rsidRDefault="00D97B04" w:rsidP="00995FF1">
            <w:pPr>
              <w:rPr>
                <w:rFonts w:cstheme="minorHAnsi"/>
              </w:rPr>
            </w:pPr>
            <w:r w:rsidRPr="00FA7899">
              <w:rPr>
                <w:rFonts w:cstheme="minorHAnsi"/>
              </w:rPr>
              <w:t>UG/L</w:t>
            </w:r>
          </w:p>
        </w:tc>
        <w:tc>
          <w:tcPr>
            <w:tcW w:w="1585" w:type="dxa"/>
            <w:noWrap/>
            <w:hideMark/>
          </w:tcPr>
          <w:p w14:paraId="5545624D" w14:textId="77777777" w:rsidR="00D97B04" w:rsidRPr="00FA7899" w:rsidRDefault="00D97B04" w:rsidP="00995FF1">
            <w:pPr>
              <w:rPr>
                <w:rFonts w:cstheme="minorHAnsi"/>
              </w:rPr>
            </w:pPr>
            <w:r w:rsidRPr="00FA7899">
              <w:rPr>
                <w:rFonts w:cstheme="minorHAnsi"/>
              </w:rPr>
              <w:t>200</w:t>
            </w:r>
          </w:p>
        </w:tc>
        <w:tc>
          <w:tcPr>
            <w:tcW w:w="1495" w:type="dxa"/>
            <w:noWrap/>
            <w:hideMark/>
          </w:tcPr>
          <w:p w14:paraId="61D91556" w14:textId="77777777" w:rsidR="00D97B04" w:rsidRPr="00FA7899" w:rsidRDefault="00D97B04" w:rsidP="00995FF1">
            <w:pPr>
              <w:rPr>
                <w:rFonts w:cstheme="minorHAnsi"/>
              </w:rPr>
            </w:pPr>
            <w:r w:rsidRPr="00FA7899">
              <w:rPr>
                <w:rFonts w:cstheme="minorHAnsi"/>
              </w:rPr>
              <w:t>MCL</w:t>
            </w:r>
          </w:p>
        </w:tc>
      </w:tr>
      <w:tr w:rsidR="00D97B04" w:rsidRPr="00FA7899" w14:paraId="204A4966" w14:textId="77777777" w:rsidTr="00995FF1">
        <w:trPr>
          <w:trHeight w:val="300"/>
        </w:trPr>
        <w:tc>
          <w:tcPr>
            <w:tcW w:w="1614" w:type="dxa"/>
            <w:noWrap/>
            <w:hideMark/>
          </w:tcPr>
          <w:p w14:paraId="0D2446DC" w14:textId="77777777" w:rsidR="00D97B04" w:rsidRPr="00FA7899" w:rsidRDefault="00D97B04" w:rsidP="00995FF1">
            <w:pPr>
              <w:rPr>
                <w:rFonts w:cstheme="minorHAnsi"/>
              </w:rPr>
            </w:pPr>
            <w:r w:rsidRPr="00FA7899">
              <w:rPr>
                <w:rFonts w:cstheme="minorHAnsi"/>
              </w:rPr>
              <w:t>DBCME</w:t>
            </w:r>
          </w:p>
        </w:tc>
        <w:tc>
          <w:tcPr>
            <w:tcW w:w="3683" w:type="dxa"/>
            <w:noWrap/>
            <w:hideMark/>
          </w:tcPr>
          <w:p w14:paraId="43BF1055" w14:textId="77777777" w:rsidR="00D97B04" w:rsidRPr="00FA7899" w:rsidRDefault="00D97B04" w:rsidP="00995FF1">
            <w:pPr>
              <w:rPr>
                <w:rFonts w:cstheme="minorHAnsi"/>
              </w:rPr>
            </w:pPr>
            <w:r w:rsidRPr="00FA7899">
              <w:rPr>
                <w:rFonts w:cstheme="minorHAnsi"/>
              </w:rPr>
              <w:t>Dibromochloromethane (THM)</w:t>
            </w:r>
          </w:p>
        </w:tc>
        <w:tc>
          <w:tcPr>
            <w:tcW w:w="973" w:type="dxa"/>
            <w:noWrap/>
            <w:hideMark/>
          </w:tcPr>
          <w:p w14:paraId="13E25F61" w14:textId="77777777" w:rsidR="00D97B04" w:rsidRPr="00FA7899" w:rsidRDefault="00D97B04" w:rsidP="00995FF1">
            <w:pPr>
              <w:rPr>
                <w:rFonts w:cstheme="minorHAnsi"/>
              </w:rPr>
            </w:pPr>
            <w:r w:rsidRPr="00FA7899">
              <w:rPr>
                <w:rFonts w:cstheme="minorHAnsi"/>
              </w:rPr>
              <w:t>UG/L</w:t>
            </w:r>
          </w:p>
        </w:tc>
        <w:tc>
          <w:tcPr>
            <w:tcW w:w="1585" w:type="dxa"/>
            <w:noWrap/>
            <w:hideMark/>
          </w:tcPr>
          <w:p w14:paraId="6E71BF30" w14:textId="77777777" w:rsidR="00D97B04" w:rsidRPr="00FA7899" w:rsidRDefault="00D97B04" w:rsidP="00995FF1">
            <w:pPr>
              <w:rPr>
                <w:rFonts w:cstheme="minorHAnsi"/>
              </w:rPr>
            </w:pPr>
            <w:r w:rsidRPr="00FA7899">
              <w:rPr>
                <w:rFonts w:cstheme="minorHAnsi"/>
              </w:rPr>
              <w:t>80</w:t>
            </w:r>
          </w:p>
        </w:tc>
        <w:tc>
          <w:tcPr>
            <w:tcW w:w="1495" w:type="dxa"/>
            <w:noWrap/>
            <w:hideMark/>
          </w:tcPr>
          <w:p w14:paraId="1CC0820F" w14:textId="77777777" w:rsidR="00D97B04" w:rsidRPr="00FA7899" w:rsidRDefault="00D97B04" w:rsidP="00995FF1">
            <w:pPr>
              <w:rPr>
                <w:rFonts w:cstheme="minorHAnsi"/>
              </w:rPr>
            </w:pPr>
            <w:r w:rsidRPr="00FA7899">
              <w:rPr>
                <w:rFonts w:cstheme="minorHAnsi"/>
              </w:rPr>
              <w:t>MCL</w:t>
            </w:r>
          </w:p>
        </w:tc>
      </w:tr>
      <w:tr w:rsidR="00D97B04" w:rsidRPr="00FA7899" w14:paraId="7D831607" w14:textId="77777777" w:rsidTr="00995FF1">
        <w:trPr>
          <w:trHeight w:val="300"/>
        </w:trPr>
        <w:tc>
          <w:tcPr>
            <w:tcW w:w="1614" w:type="dxa"/>
            <w:noWrap/>
            <w:hideMark/>
          </w:tcPr>
          <w:p w14:paraId="5CEEA0A0" w14:textId="77777777" w:rsidR="00D97B04" w:rsidRPr="00FA7899" w:rsidRDefault="00D97B04" w:rsidP="00995FF1">
            <w:pPr>
              <w:rPr>
                <w:rFonts w:cstheme="minorHAnsi"/>
              </w:rPr>
            </w:pPr>
            <w:r w:rsidRPr="00FA7899">
              <w:rPr>
                <w:rFonts w:cstheme="minorHAnsi"/>
              </w:rPr>
              <w:t>DBCP</w:t>
            </w:r>
          </w:p>
        </w:tc>
        <w:tc>
          <w:tcPr>
            <w:tcW w:w="3683" w:type="dxa"/>
            <w:noWrap/>
            <w:hideMark/>
          </w:tcPr>
          <w:p w14:paraId="4994FA68" w14:textId="77777777" w:rsidR="00D97B04" w:rsidRPr="00FA7899" w:rsidRDefault="00D97B04" w:rsidP="00995FF1">
            <w:pPr>
              <w:rPr>
                <w:rFonts w:cstheme="minorHAnsi"/>
              </w:rPr>
            </w:pPr>
            <w:r w:rsidRPr="00FA7899">
              <w:rPr>
                <w:rFonts w:cstheme="minorHAnsi"/>
              </w:rPr>
              <w:t>1,2-Dibromo-3-chloropropane (DBCP)</w:t>
            </w:r>
          </w:p>
        </w:tc>
        <w:tc>
          <w:tcPr>
            <w:tcW w:w="973" w:type="dxa"/>
            <w:noWrap/>
            <w:hideMark/>
          </w:tcPr>
          <w:p w14:paraId="73575147" w14:textId="77777777" w:rsidR="00D97B04" w:rsidRPr="00FA7899" w:rsidRDefault="00D97B04" w:rsidP="00995FF1">
            <w:pPr>
              <w:rPr>
                <w:rFonts w:cstheme="minorHAnsi"/>
              </w:rPr>
            </w:pPr>
            <w:r w:rsidRPr="00FA7899">
              <w:rPr>
                <w:rFonts w:cstheme="minorHAnsi"/>
              </w:rPr>
              <w:t>UG/L</w:t>
            </w:r>
          </w:p>
        </w:tc>
        <w:tc>
          <w:tcPr>
            <w:tcW w:w="1585" w:type="dxa"/>
            <w:noWrap/>
            <w:hideMark/>
          </w:tcPr>
          <w:p w14:paraId="77D60767" w14:textId="77777777" w:rsidR="00D97B04" w:rsidRPr="00FA7899" w:rsidRDefault="00D97B04" w:rsidP="00995FF1">
            <w:pPr>
              <w:rPr>
                <w:rFonts w:cstheme="minorHAnsi"/>
              </w:rPr>
            </w:pPr>
            <w:r w:rsidRPr="00FA7899">
              <w:rPr>
                <w:rFonts w:cstheme="minorHAnsi"/>
              </w:rPr>
              <w:t>0.2</w:t>
            </w:r>
          </w:p>
        </w:tc>
        <w:tc>
          <w:tcPr>
            <w:tcW w:w="1495" w:type="dxa"/>
            <w:noWrap/>
            <w:hideMark/>
          </w:tcPr>
          <w:p w14:paraId="68E6E8EF" w14:textId="77777777" w:rsidR="00D97B04" w:rsidRPr="00FA7899" w:rsidRDefault="00D97B04" w:rsidP="00995FF1">
            <w:pPr>
              <w:rPr>
                <w:rFonts w:cstheme="minorHAnsi"/>
              </w:rPr>
            </w:pPr>
            <w:r w:rsidRPr="00FA7899">
              <w:rPr>
                <w:rFonts w:cstheme="minorHAnsi"/>
              </w:rPr>
              <w:t>MCL</w:t>
            </w:r>
          </w:p>
        </w:tc>
      </w:tr>
      <w:tr w:rsidR="00D97B04" w:rsidRPr="00FA7899" w14:paraId="589CD27D" w14:textId="77777777" w:rsidTr="00995FF1">
        <w:trPr>
          <w:trHeight w:val="300"/>
        </w:trPr>
        <w:tc>
          <w:tcPr>
            <w:tcW w:w="1614" w:type="dxa"/>
            <w:noWrap/>
            <w:hideMark/>
          </w:tcPr>
          <w:p w14:paraId="28F0F864" w14:textId="77777777" w:rsidR="00D97B04" w:rsidRPr="00FA7899" w:rsidRDefault="00D97B04" w:rsidP="00995FF1">
            <w:pPr>
              <w:rPr>
                <w:rFonts w:cstheme="minorHAnsi"/>
              </w:rPr>
            </w:pPr>
            <w:r w:rsidRPr="00FA7899">
              <w:rPr>
                <w:rFonts w:cstheme="minorHAnsi"/>
              </w:rPr>
              <w:t>DCA11</w:t>
            </w:r>
          </w:p>
        </w:tc>
        <w:tc>
          <w:tcPr>
            <w:tcW w:w="3683" w:type="dxa"/>
            <w:noWrap/>
            <w:hideMark/>
          </w:tcPr>
          <w:p w14:paraId="3F75D2E5" w14:textId="77777777" w:rsidR="00D97B04" w:rsidRPr="00FA7899" w:rsidRDefault="00D97B04" w:rsidP="00995FF1">
            <w:pPr>
              <w:rPr>
                <w:rFonts w:cstheme="minorHAnsi"/>
              </w:rPr>
            </w:pPr>
            <w:r w:rsidRPr="00FA7899">
              <w:rPr>
                <w:rFonts w:cstheme="minorHAnsi"/>
              </w:rPr>
              <w:t>1,1-Dichloroethane (1,1 DCA)</w:t>
            </w:r>
          </w:p>
        </w:tc>
        <w:tc>
          <w:tcPr>
            <w:tcW w:w="973" w:type="dxa"/>
            <w:noWrap/>
            <w:hideMark/>
          </w:tcPr>
          <w:p w14:paraId="2628685F" w14:textId="77777777" w:rsidR="00D97B04" w:rsidRPr="00FA7899" w:rsidRDefault="00D97B04" w:rsidP="00995FF1">
            <w:pPr>
              <w:rPr>
                <w:rFonts w:cstheme="minorHAnsi"/>
              </w:rPr>
            </w:pPr>
            <w:r w:rsidRPr="00FA7899">
              <w:rPr>
                <w:rFonts w:cstheme="minorHAnsi"/>
              </w:rPr>
              <w:t>UG/L</w:t>
            </w:r>
          </w:p>
        </w:tc>
        <w:tc>
          <w:tcPr>
            <w:tcW w:w="1585" w:type="dxa"/>
            <w:noWrap/>
            <w:hideMark/>
          </w:tcPr>
          <w:p w14:paraId="7738BB6E" w14:textId="77777777" w:rsidR="00D97B04" w:rsidRPr="00FA7899" w:rsidRDefault="00D97B04" w:rsidP="00995FF1">
            <w:pPr>
              <w:rPr>
                <w:rFonts w:cstheme="minorHAnsi"/>
              </w:rPr>
            </w:pPr>
            <w:r w:rsidRPr="00FA7899">
              <w:rPr>
                <w:rFonts w:cstheme="minorHAnsi"/>
              </w:rPr>
              <w:t>5</w:t>
            </w:r>
          </w:p>
        </w:tc>
        <w:tc>
          <w:tcPr>
            <w:tcW w:w="1495" w:type="dxa"/>
            <w:noWrap/>
            <w:hideMark/>
          </w:tcPr>
          <w:p w14:paraId="567B70A2" w14:textId="77777777" w:rsidR="00D97B04" w:rsidRPr="00FA7899" w:rsidRDefault="00D97B04" w:rsidP="00995FF1">
            <w:pPr>
              <w:rPr>
                <w:rFonts w:cstheme="minorHAnsi"/>
              </w:rPr>
            </w:pPr>
            <w:r w:rsidRPr="00FA7899">
              <w:rPr>
                <w:rFonts w:cstheme="minorHAnsi"/>
              </w:rPr>
              <w:t>MCL</w:t>
            </w:r>
          </w:p>
        </w:tc>
      </w:tr>
      <w:tr w:rsidR="00D97B04" w:rsidRPr="00FA7899" w14:paraId="3E9A3D3D" w14:textId="77777777" w:rsidTr="00995FF1">
        <w:trPr>
          <w:trHeight w:val="300"/>
        </w:trPr>
        <w:tc>
          <w:tcPr>
            <w:tcW w:w="1614" w:type="dxa"/>
            <w:noWrap/>
            <w:hideMark/>
          </w:tcPr>
          <w:p w14:paraId="1343E4DF" w14:textId="77777777" w:rsidR="00D97B04" w:rsidRPr="00FA7899" w:rsidRDefault="00D97B04" w:rsidP="00995FF1">
            <w:pPr>
              <w:rPr>
                <w:rFonts w:cstheme="minorHAnsi"/>
              </w:rPr>
            </w:pPr>
            <w:r w:rsidRPr="00FA7899">
              <w:rPr>
                <w:rFonts w:cstheme="minorHAnsi"/>
              </w:rPr>
              <w:t>DCA12</w:t>
            </w:r>
          </w:p>
        </w:tc>
        <w:tc>
          <w:tcPr>
            <w:tcW w:w="3683" w:type="dxa"/>
            <w:noWrap/>
            <w:hideMark/>
          </w:tcPr>
          <w:p w14:paraId="2EB00239" w14:textId="77777777" w:rsidR="00D97B04" w:rsidRPr="00FA7899" w:rsidRDefault="00D97B04" w:rsidP="00995FF1">
            <w:pPr>
              <w:rPr>
                <w:rFonts w:cstheme="minorHAnsi"/>
              </w:rPr>
            </w:pPr>
            <w:r w:rsidRPr="00FA7899">
              <w:rPr>
                <w:rFonts w:cstheme="minorHAnsi"/>
              </w:rPr>
              <w:t>1,2 Dichloroethane (1,2 DCA)</w:t>
            </w:r>
          </w:p>
        </w:tc>
        <w:tc>
          <w:tcPr>
            <w:tcW w:w="973" w:type="dxa"/>
            <w:noWrap/>
            <w:hideMark/>
          </w:tcPr>
          <w:p w14:paraId="31521BED" w14:textId="77777777" w:rsidR="00D97B04" w:rsidRPr="00FA7899" w:rsidRDefault="00D97B04" w:rsidP="00995FF1">
            <w:pPr>
              <w:rPr>
                <w:rFonts w:cstheme="minorHAnsi"/>
              </w:rPr>
            </w:pPr>
            <w:r w:rsidRPr="00FA7899">
              <w:rPr>
                <w:rFonts w:cstheme="minorHAnsi"/>
              </w:rPr>
              <w:t>UG/L</w:t>
            </w:r>
          </w:p>
        </w:tc>
        <w:tc>
          <w:tcPr>
            <w:tcW w:w="1585" w:type="dxa"/>
            <w:noWrap/>
            <w:hideMark/>
          </w:tcPr>
          <w:p w14:paraId="3606170F" w14:textId="77777777" w:rsidR="00D97B04" w:rsidRPr="00FA7899" w:rsidRDefault="00D97B04" w:rsidP="00995FF1">
            <w:pPr>
              <w:rPr>
                <w:rFonts w:cstheme="minorHAnsi"/>
              </w:rPr>
            </w:pPr>
            <w:r w:rsidRPr="00FA7899">
              <w:rPr>
                <w:rFonts w:cstheme="minorHAnsi"/>
              </w:rPr>
              <w:t>0.5</w:t>
            </w:r>
          </w:p>
        </w:tc>
        <w:tc>
          <w:tcPr>
            <w:tcW w:w="1495" w:type="dxa"/>
            <w:noWrap/>
            <w:hideMark/>
          </w:tcPr>
          <w:p w14:paraId="22AF6AA0" w14:textId="77777777" w:rsidR="00D97B04" w:rsidRPr="00FA7899" w:rsidRDefault="00D97B04" w:rsidP="00995FF1">
            <w:pPr>
              <w:rPr>
                <w:rFonts w:cstheme="minorHAnsi"/>
              </w:rPr>
            </w:pPr>
            <w:r w:rsidRPr="00FA7899">
              <w:rPr>
                <w:rFonts w:cstheme="minorHAnsi"/>
              </w:rPr>
              <w:t>MCL</w:t>
            </w:r>
          </w:p>
        </w:tc>
      </w:tr>
      <w:tr w:rsidR="00D97B04" w:rsidRPr="00FA7899" w14:paraId="03516A66" w14:textId="77777777" w:rsidTr="00995FF1">
        <w:trPr>
          <w:trHeight w:val="300"/>
        </w:trPr>
        <w:tc>
          <w:tcPr>
            <w:tcW w:w="1614" w:type="dxa"/>
            <w:noWrap/>
            <w:hideMark/>
          </w:tcPr>
          <w:p w14:paraId="3E2C2115" w14:textId="77777777" w:rsidR="00D97B04" w:rsidRPr="00FA7899" w:rsidRDefault="00D97B04" w:rsidP="00995FF1">
            <w:pPr>
              <w:rPr>
                <w:rFonts w:cstheme="minorHAnsi"/>
              </w:rPr>
            </w:pPr>
            <w:r w:rsidRPr="00FA7899">
              <w:rPr>
                <w:rFonts w:cstheme="minorHAnsi"/>
              </w:rPr>
              <w:lastRenderedPageBreak/>
              <w:t>DCBZ12</w:t>
            </w:r>
          </w:p>
        </w:tc>
        <w:tc>
          <w:tcPr>
            <w:tcW w:w="3683" w:type="dxa"/>
            <w:noWrap/>
            <w:hideMark/>
          </w:tcPr>
          <w:p w14:paraId="3DFDE6E4" w14:textId="77777777" w:rsidR="00D97B04" w:rsidRPr="00FA7899" w:rsidRDefault="00D97B04" w:rsidP="00995FF1">
            <w:pPr>
              <w:rPr>
                <w:rFonts w:cstheme="minorHAnsi"/>
              </w:rPr>
            </w:pPr>
            <w:r w:rsidRPr="00FA7899">
              <w:rPr>
                <w:rFonts w:cstheme="minorHAnsi"/>
              </w:rPr>
              <w:t>1,2 Dichlorobenzene (1,2-DCB)</w:t>
            </w:r>
          </w:p>
        </w:tc>
        <w:tc>
          <w:tcPr>
            <w:tcW w:w="973" w:type="dxa"/>
            <w:noWrap/>
            <w:hideMark/>
          </w:tcPr>
          <w:p w14:paraId="508F7E83" w14:textId="77777777" w:rsidR="00D97B04" w:rsidRPr="00FA7899" w:rsidRDefault="00D97B04" w:rsidP="00995FF1">
            <w:pPr>
              <w:rPr>
                <w:rFonts w:cstheme="minorHAnsi"/>
              </w:rPr>
            </w:pPr>
            <w:r w:rsidRPr="00FA7899">
              <w:rPr>
                <w:rFonts w:cstheme="minorHAnsi"/>
              </w:rPr>
              <w:t>UG/L</w:t>
            </w:r>
          </w:p>
        </w:tc>
        <w:tc>
          <w:tcPr>
            <w:tcW w:w="1585" w:type="dxa"/>
            <w:noWrap/>
            <w:hideMark/>
          </w:tcPr>
          <w:p w14:paraId="2BF53E95" w14:textId="77777777" w:rsidR="00D97B04" w:rsidRPr="00FA7899" w:rsidRDefault="00D97B04" w:rsidP="00995FF1">
            <w:pPr>
              <w:rPr>
                <w:rFonts w:cstheme="minorHAnsi"/>
              </w:rPr>
            </w:pPr>
            <w:r w:rsidRPr="00FA7899">
              <w:rPr>
                <w:rFonts w:cstheme="minorHAnsi"/>
              </w:rPr>
              <w:t>600</w:t>
            </w:r>
          </w:p>
        </w:tc>
        <w:tc>
          <w:tcPr>
            <w:tcW w:w="1495" w:type="dxa"/>
            <w:noWrap/>
            <w:hideMark/>
          </w:tcPr>
          <w:p w14:paraId="7A6EAF8B" w14:textId="77777777" w:rsidR="00D97B04" w:rsidRPr="00FA7899" w:rsidRDefault="00D97B04" w:rsidP="00995FF1">
            <w:pPr>
              <w:rPr>
                <w:rFonts w:cstheme="minorHAnsi"/>
              </w:rPr>
            </w:pPr>
            <w:r w:rsidRPr="00FA7899">
              <w:rPr>
                <w:rFonts w:cstheme="minorHAnsi"/>
              </w:rPr>
              <w:t>MCL</w:t>
            </w:r>
          </w:p>
        </w:tc>
      </w:tr>
      <w:tr w:rsidR="00D97B04" w:rsidRPr="00FA7899" w14:paraId="32DC0F71" w14:textId="77777777" w:rsidTr="00995FF1">
        <w:trPr>
          <w:trHeight w:val="300"/>
        </w:trPr>
        <w:tc>
          <w:tcPr>
            <w:tcW w:w="1614" w:type="dxa"/>
            <w:noWrap/>
            <w:hideMark/>
          </w:tcPr>
          <w:p w14:paraId="656B8B1E" w14:textId="77777777" w:rsidR="00D97B04" w:rsidRPr="00FA7899" w:rsidRDefault="00D97B04" w:rsidP="00995FF1">
            <w:pPr>
              <w:rPr>
                <w:rFonts w:cstheme="minorHAnsi"/>
              </w:rPr>
            </w:pPr>
            <w:r w:rsidRPr="00FA7899">
              <w:rPr>
                <w:rFonts w:cstheme="minorHAnsi"/>
              </w:rPr>
              <w:t>DCBZ14</w:t>
            </w:r>
          </w:p>
        </w:tc>
        <w:tc>
          <w:tcPr>
            <w:tcW w:w="3683" w:type="dxa"/>
            <w:noWrap/>
            <w:hideMark/>
          </w:tcPr>
          <w:p w14:paraId="69C4E35A" w14:textId="77777777" w:rsidR="00D97B04" w:rsidRPr="00FA7899" w:rsidRDefault="00D97B04" w:rsidP="00995FF1">
            <w:pPr>
              <w:rPr>
                <w:rFonts w:cstheme="minorHAnsi"/>
              </w:rPr>
            </w:pPr>
            <w:r w:rsidRPr="00FA7899">
              <w:rPr>
                <w:rFonts w:cstheme="minorHAnsi"/>
              </w:rPr>
              <w:t>1,4-Dichlorobenzene (p-DCB)</w:t>
            </w:r>
          </w:p>
        </w:tc>
        <w:tc>
          <w:tcPr>
            <w:tcW w:w="973" w:type="dxa"/>
            <w:noWrap/>
            <w:hideMark/>
          </w:tcPr>
          <w:p w14:paraId="4152E24A" w14:textId="77777777" w:rsidR="00D97B04" w:rsidRPr="00FA7899" w:rsidRDefault="00D97B04" w:rsidP="00995FF1">
            <w:pPr>
              <w:rPr>
                <w:rFonts w:cstheme="minorHAnsi"/>
              </w:rPr>
            </w:pPr>
            <w:r w:rsidRPr="00FA7899">
              <w:rPr>
                <w:rFonts w:cstheme="minorHAnsi"/>
              </w:rPr>
              <w:t>UG/L</w:t>
            </w:r>
          </w:p>
        </w:tc>
        <w:tc>
          <w:tcPr>
            <w:tcW w:w="1585" w:type="dxa"/>
            <w:noWrap/>
            <w:hideMark/>
          </w:tcPr>
          <w:p w14:paraId="23C00E9F" w14:textId="77777777" w:rsidR="00D97B04" w:rsidRPr="00FA7899" w:rsidRDefault="00D97B04" w:rsidP="00995FF1">
            <w:pPr>
              <w:rPr>
                <w:rFonts w:cstheme="minorHAnsi"/>
              </w:rPr>
            </w:pPr>
            <w:r w:rsidRPr="00FA7899">
              <w:rPr>
                <w:rFonts w:cstheme="minorHAnsi"/>
              </w:rPr>
              <w:t>5</w:t>
            </w:r>
          </w:p>
        </w:tc>
        <w:tc>
          <w:tcPr>
            <w:tcW w:w="1495" w:type="dxa"/>
            <w:noWrap/>
            <w:hideMark/>
          </w:tcPr>
          <w:p w14:paraId="19FDA628" w14:textId="77777777" w:rsidR="00D97B04" w:rsidRPr="00FA7899" w:rsidRDefault="00D97B04" w:rsidP="00995FF1">
            <w:pPr>
              <w:rPr>
                <w:rFonts w:cstheme="minorHAnsi"/>
              </w:rPr>
            </w:pPr>
            <w:r w:rsidRPr="00FA7899">
              <w:rPr>
                <w:rFonts w:cstheme="minorHAnsi"/>
              </w:rPr>
              <w:t>MCL</w:t>
            </w:r>
          </w:p>
        </w:tc>
      </w:tr>
      <w:tr w:rsidR="00D97B04" w:rsidRPr="00FA7899" w14:paraId="639CFBE9" w14:textId="77777777" w:rsidTr="00995FF1">
        <w:trPr>
          <w:trHeight w:val="300"/>
        </w:trPr>
        <w:tc>
          <w:tcPr>
            <w:tcW w:w="1614" w:type="dxa"/>
            <w:noWrap/>
            <w:hideMark/>
          </w:tcPr>
          <w:p w14:paraId="3F4943C2" w14:textId="77777777" w:rsidR="00D97B04" w:rsidRPr="00FA7899" w:rsidRDefault="00D97B04" w:rsidP="00995FF1">
            <w:pPr>
              <w:rPr>
                <w:rFonts w:cstheme="minorHAnsi"/>
              </w:rPr>
            </w:pPr>
            <w:r w:rsidRPr="00FA7899">
              <w:rPr>
                <w:rFonts w:cstheme="minorHAnsi"/>
              </w:rPr>
              <w:t>DCE11</w:t>
            </w:r>
          </w:p>
        </w:tc>
        <w:tc>
          <w:tcPr>
            <w:tcW w:w="3683" w:type="dxa"/>
            <w:noWrap/>
            <w:hideMark/>
          </w:tcPr>
          <w:p w14:paraId="78B93DEB" w14:textId="77777777" w:rsidR="00D97B04" w:rsidRPr="00FA7899" w:rsidRDefault="00D97B04" w:rsidP="00995FF1">
            <w:pPr>
              <w:rPr>
                <w:rFonts w:cstheme="minorHAnsi"/>
              </w:rPr>
            </w:pPr>
            <w:r w:rsidRPr="00FA7899">
              <w:rPr>
                <w:rFonts w:cstheme="minorHAnsi"/>
              </w:rPr>
              <w:t>1,1 Dichloroethylene (1,1 DCE)</w:t>
            </w:r>
          </w:p>
        </w:tc>
        <w:tc>
          <w:tcPr>
            <w:tcW w:w="973" w:type="dxa"/>
            <w:noWrap/>
            <w:hideMark/>
          </w:tcPr>
          <w:p w14:paraId="75895568" w14:textId="77777777" w:rsidR="00D97B04" w:rsidRPr="00FA7899" w:rsidRDefault="00D97B04" w:rsidP="00995FF1">
            <w:pPr>
              <w:rPr>
                <w:rFonts w:cstheme="minorHAnsi"/>
              </w:rPr>
            </w:pPr>
            <w:r w:rsidRPr="00FA7899">
              <w:rPr>
                <w:rFonts w:cstheme="minorHAnsi"/>
              </w:rPr>
              <w:t>UG/L</w:t>
            </w:r>
          </w:p>
        </w:tc>
        <w:tc>
          <w:tcPr>
            <w:tcW w:w="1585" w:type="dxa"/>
            <w:noWrap/>
            <w:hideMark/>
          </w:tcPr>
          <w:p w14:paraId="309E6C7F" w14:textId="77777777" w:rsidR="00D97B04" w:rsidRPr="00FA7899" w:rsidRDefault="00D97B04" w:rsidP="00995FF1">
            <w:pPr>
              <w:rPr>
                <w:rFonts w:cstheme="minorHAnsi"/>
              </w:rPr>
            </w:pPr>
            <w:r w:rsidRPr="00FA7899">
              <w:rPr>
                <w:rFonts w:cstheme="minorHAnsi"/>
              </w:rPr>
              <w:t>6</w:t>
            </w:r>
          </w:p>
        </w:tc>
        <w:tc>
          <w:tcPr>
            <w:tcW w:w="1495" w:type="dxa"/>
            <w:noWrap/>
            <w:hideMark/>
          </w:tcPr>
          <w:p w14:paraId="48B50566" w14:textId="77777777" w:rsidR="00D97B04" w:rsidRPr="00FA7899" w:rsidRDefault="00D97B04" w:rsidP="00995FF1">
            <w:pPr>
              <w:rPr>
                <w:rFonts w:cstheme="minorHAnsi"/>
              </w:rPr>
            </w:pPr>
            <w:r w:rsidRPr="00FA7899">
              <w:rPr>
                <w:rFonts w:cstheme="minorHAnsi"/>
              </w:rPr>
              <w:t>MCL</w:t>
            </w:r>
          </w:p>
        </w:tc>
      </w:tr>
      <w:tr w:rsidR="00D97B04" w:rsidRPr="00FA7899" w14:paraId="7E3CA406" w14:textId="77777777" w:rsidTr="00995FF1">
        <w:trPr>
          <w:trHeight w:val="300"/>
        </w:trPr>
        <w:tc>
          <w:tcPr>
            <w:tcW w:w="1614" w:type="dxa"/>
            <w:noWrap/>
            <w:hideMark/>
          </w:tcPr>
          <w:p w14:paraId="1878FC07" w14:textId="77777777" w:rsidR="00D97B04" w:rsidRPr="00FA7899" w:rsidRDefault="00D97B04" w:rsidP="00995FF1">
            <w:pPr>
              <w:rPr>
                <w:rFonts w:cstheme="minorHAnsi"/>
              </w:rPr>
            </w:pPr>
            <w:r w:rsidRPr="00FA7899">
              <w:rPr>
                <w:rFonts w:cstheme="minorHAnsi"/>
              </w:rPr>
              <w:t>DCE12C</w:t>
            </w:r>
          </w:p>
        </w:tc>
        <w:tc>
          <w:tcPr>
            <w:tcW w:w="3683" w:type="dxa"/>
            <w:noWrap/>
            <w:hideMark/>
          </w:tcPr>
          <w:p w14:paraId="74695EF9" w14:textId="77777777" w:rsidR="00D97B04" w:rsidRPr="00FA7899" w:rsidRDefault="00D97B04" w:rsidP="00995FF1">
            <w:pPr>
              <w:rPr>
                <w:rFonts w:cstheme="minorHAnsi"/>
              </w:rPr>
            </w:pPr>
            <w:r w:rsidRPr="00FA7899">
              <w:rPr>
                <w:rFonts w:cstheme="minorHAnsi"/>
              </w:rPr>
              <w:t>cis-1,2 Dichloroethylene</w:t>
            </w:r>
          </w:p>
        </w:tc>
        <w:tc>
          <w:tcPr>
            <w:tcW w:w="973" w:type="dxa"/>
            <w:noWrap/>
            <w:hideMark/>
          </w:tcPr>
          <w:p w14:paraId="096D6CC6" w14:textId="77777777" w:rsidR="00D97B04" w:rsidRPr="00FA7899" w:rsidRDefault="00D97B04" w:rsidP="00995FF1">
            <w:pPr>
              <w:rPr>
                <w:rFonts w:cstheme="minorHAnsi"/>
              </w:rPr>
            </w:pPr>
            <w:r w:rsidRPr="00FA7899">
              <w:rPr>
                <w:rFonts w:cstheme="minorHAnsi"/>
              </w:rPr>
              <w:t>UG/L</w:t>
            </w:r>
          </w:p>
        </w:tc>
        <w:tc>
          <w:tcPr>
            <w:tcW w:w="1585" w:type="dxa"/>
            <w:noWrap/>
            <w:hideMark/>
          </w:tcPr>
          <w:p w14:paraId="45F29436" w14:textId="77777777" w:rsidR="00D97B04" w:rsidRPr="00FA7899" w:rsidRDefault="00D97B04" w:rsidP="00995FF1">
            <w:pPr>
              <w:rPr>
                <w:rFonts w:cstheme="minorHAnsi"/>
              </w:rPr>
            </w:pPr>
            <w:r w:rsidRPr="00FA7899">
              <w:rPr>
                <w:rFonts w:cstheme="minorHAnsi"/>
              </w:rPr>
              <w:t>6</w:t>
            </w:r>
          </w:p>
        </w:tc>
        <w:tc>
          <w:tcPr>
            <w:tcW w:w="1495" w:type="dxa"/>
            <w:noWrap/>
            <w:hideMark/>
          </w:tcPr>
          <w:p w14:paraId="062CC2DF" w14:textId="77777777" w:rsidR="00D97B04" w:rsidRPr="00FA7899" w:rsidRDefault="00D97B04" w:rsidP="00995FF1">
            <w:pPr>
              <w:rPr>
                <w:rFonts w:cstheme="minorHAnsi"/>
              </w:rPr>
            </w:pPr>
            <w:r w:rsidRPr="00FA7899">
              <w:rPr>
                <w:rFonts w:cstheme="minorHAnsi"/>
              </w:rPr>
              <w:t>MCL</w:t>
            </w:r>
          </w:p>
        </w:tc>
      </w:tr>
      <w:tr w:rsidR="00D97B04" w:rsidRPr="00FA7899" w14:paraId="1E5C6472" w14:textId="77777777" w:rsidTr="00995FF1">
        <w:trPr>
          <w:trHeight w:val="300"/>
        </w:trPr>
        <w:tc>
          <w:tcPr>
            <w:tcW w:w="1614" w:type="dxa"/>
            <w:noWrap/>
            <w:hideMark/>
          </w:tcPr>
          <w:p w14:paraId="776D712A" w14:textId="77777777" w:rsidR="00D97B04" w:rsidRPr="00FA7899" w:rsidRDefault="00D97B04" w:rsidP="00995FF1">
            <w:pPr>
              <w:rPr>
                <w:rFonts w:cstheme="minorHAnsi"/>
              </w:rPr>
            </w:pPr>
            <w:r w:rsidRPr="00FA7899">
              <w:rPr>
                <w:rFonts w:cstheme="minorHAnsi"/>
              </w:rPr>
              <w:t>DCE12T</w:t>
            </w:r>
          </w:p>
        </w:tc>
        <w:tc>
          <w:tcPr>
            <w:tcW w:w="3683" w:type="dxa"/>
            <w:noWrap/>
            <w:hideMark/>
          </w:tcPr>
          <w:p w14:paraId="3C9B432E" w14:textId="77777777" w:rsidR="00D97B04" w:rsidRPr="00FA7899" w:rsidRDefault="00D97B04" w:rsidP="00995FF1">
            <w:pPr>
              <w:rPr>
                <w:rFonts w:cstheme="minorHAnsi"/>
              </w:rPr>
            </w:pPr>
            <w:r w:rsidRPr="00FA7899">
              <w:rPr>
                <w:rFonts w:cstheme="minorHAnsi"/>
              </w:rPr>
              <w:t>trans-1,2, Dichloroethylene</w:t>
            </w:r>
          </w:p>
        </w:tc>
        <w:tc>
          <w:tcPr>
            <w:tcW w:w="973" w:type="dxa"/>
            <w:noWrap/>
            <w:hideMark/>
          </w:tcPr>
          <w:p w14:paraId="2B6D1D58" w14:textId="77777777" w:rsidR="00D97B04" w:rsidRPr="00FA7899" w:rsidRDefault="00D97B04" w:rsidP="00995FF1">
            <w:pPr>
              <w:rPr>
                <w:rFonts w:cstheme="minorHAnsi"/>
              </w:rPr>
            </w:pPr>
            <w:r w:rsidRPr="00FA7899">
              <w:rPr>
                <w:rFonts w:cstheme="minorHAnsi"/>
              </w:rPr>
              <w:t>UG/L</w:t>
            </w:r>
          </w:p>
        </w:tc>
        <w:tc>
          <w:tcPr>
            <w:tcW w:w="1585" w:type="dxa"/>
            <w:noWrap/>
            <w:hideMark/>
          </w:tcPr>
          <w:p w14:paraId="140B8673" w14:textId="77777777" w:rsidR="00D97B04" w:rsidRPr="00FA7899" w:rsidRDefault="00D97B04" w:rsidP="00995FF1">
            <w:pPr>
              <w:rPr>
                <w:rFonts w:cstheme="minorHAnsi"/>
              </w:rPr>
            </w:pPr>
            <w:r w:rsidRPr="00FA7899">
              <w:rPr>
                <w:rFonts w:cstheme="minorHAnsi"/>
              </w:rPr>
              <w:t>10</w:t>
            </w:r>
          </w:p>
        </w:tc>
        <w:tc>
          <w:tcPr>
            <w:tcW w:w="1495" w:type="dxa"/>
            <w:noWrap/>
            <w:hideMark/>
          </w:tcPr>
          <w:p w14:paraId="19319636" w14:textId="77777777" w:rsidR="00D97B04" w:rsidRPr="00FA7899" w:rsidRDefault="00D97B04" w:rsidP="00995FF1">
            <w:pPr>
              <w:rPr>
                <w:rFonts w:cstheme="minorHAnsi"/>
              </w:rPr>
            </w:pPr>
            <w:r w:rsidRPr="00FA7899">
              <w:rPr>
                <w:rFonts w:cstheme="minorHAnsi"/>
              </w:rPr>
              <w:t>MCL</w:t>
            </w:r>
          </w:p>
        </w:tc>
      </w:tr>
      <w:tr w:rsidR="00D97B04" w:rsidRPr="00FA7899" w14:paraId="3447A40B" w14:textId="77777777" w:rsidTr="00995FF1">
        <w:trPr>
          <w:trHeight w:val="300"/>
        </w:trPr>
        <w:tc>
          <w:tcPr>
            <w:tcW w:w="1614" w:type="dxa"/>
            <w:noWrap/>
            <w:hideMark/>
          </w:tcPr>
          <w:p w14:paraId="5986202F" w14:textId="77777777" w:rsidR="00D97B04" w:rsidRPr="00FA7899" w:rsidRDefault="00D97B04" w:rsidP="00995FF1">
            <w:pPr>
              <w:rPr>
                <w:rFonts w:cstheme="minorHAnsi"/>
              </w:rPr>
            </w:pPr>
            <w:r w:rsidRPr="00FA7899">
              <w:rPr>
                <w:rFonts w:cstheme="minorHAnsi"/>
              </w:rPr>
              <w:t>DCMA</w:t>
            </w:r>
          </w:p>
        </w:tc>
        <w:tc>
          <w:tcPr>
            <w:tcW w:w="3683" w:type="dxa"/>
            <w:noWrap/>
            <w:hideMark/>
          </w:tcPr>
          <w:p w14:paraId="098DA2D0" w14:textId="77777777" w:rsidR="00D97B04" w:rsidRPr="00FA7899" w:rsidRDefault="00D97B04" w:rsidP="00995FF1">
            <w:pPr>
              <w:rPr>
                <w:rFonts w:cstheme="minorHAnsi"/>
              </w:rPr>
            </w:pPr>
            <w:r w:rsidRPr="00FA7899">
              <w:rPr>
                <w:rFonts w:cstheme="minorHAnsi"/>
              </w:rPr>
              <w:t>Dichloromethane (Methylene Chloride)</w:t>
            </w:r>
          </w:p>
        </w:tc>
        <w:tc>
          <w:tcPr>
            <w:tcW w:w="973" w:type="dxa"/>
            <w:noWrap/>
            <w:hideMark/>
          </w:tcPr>
          <w:p w14:paraId="19ABC315" w14:textId="77777777" w:rsidR="00D97B04" w:rsidRPr="00FA7899" w:rsidRDefault="00D97B04" w:rsidP="00995FF1">
            <w:pPr>
              <w:rPr>
                <w:rFonts w:cstheme="minorHAnsi"/>
              </w:rPr>
            </w:pPr>
            <w:r w:rsidRPr="00FA7899">
              <w:rPr>
                <w:rFonts w:cstheme="minorHAnsi"/>
              </w:rPr>
              <w:t>UG/L</w:t>
            </w:r>
          </w:p>
        </w:tc>
        <w:tc>
          <w:tcPr>
            <w:tcW w:w="1585" w:type="dxa"/>
            <w:noWrap/>
            <w:hideMark/>
          </w:tcPr>
          <w:p w14:paraId="6D67B4F9" w14:textId="77777777" w:rsidR="00D97B04" w:rsidRPr="00FA7899" w:rsidRDefault="00D97B04" w:rsidP="00995FF1">
            <w:pPr>
              <w:rPr>
                <w:rFonts w:cstheme="minorHAnsi"/>
              </w:rPr>
            </w:pPr>
            <w:r w:rsidRPr="00FA7899">
              <w:rPr>
                <w:rFonts w:cstheme="minorHAnsi"/>
              </w:rPr>
              <w:t>5</w:t>
            </w:r>
          </w:p>
        </w:tc>
        <w:tc>
          <w:tcPr>
            <w:tcW w:w="1495" w:type="dxa"/>
            <w:noWrap/>
            <w:hideMark/>
          </w:tcPr>
          <w:p w14:paraId="3E96A513" w14:textId="77777777" w:rsidR="00D97B04" w:rsidRPr="00FA7899" w:rsidRDefault="00D97B04" w:rsidP="00995FF1">
            <w:pPr>
              <w:rPr>
                <w:rFonts w:cstheme="minorHAnsi"/>
              </w:rPr>
            </w:pPr>
            <w:r w:rsidRPr="00FA7899">
              <w:rPr>
                <w:rFonts w:cstheme="minorHAnsi"/>
              </w:rPr>
              <w:t>MCL</w:t>
            </w:r>
          </w:p>
        </w:tc>
      </w:tr>
      <w:tr w:rsidR="00D97B04" w:rsidRPr="00FA7899" w14:paraId="61E5666B" w14:textId="77777777" w:rsidTr="00995FF1">
        <w:trPr>
          <w:trHeight w:val="300"/>
        </w:trPr>
        <w:tc>
          <w:tcPr>
            <w:tcW w:w="1614" w:type="dxa"/>
            <w:noWrap/>
            <w:hideMark/>
          </w:tcPr>
          <w:p w14:paraId="3B6D012E" w14:textId="77777777" w:rsidR="00D97B04" w:rsidRPr="00FA7899" w:rsidRDefault="00D97B04" w:rsidP="00995FF1">
            <w:pPr>
              <w:rPr>
                <w:rFonts w:cstheme="minorHAnsi"/>
              </w:rPr>
            </w:pPr>
            <w:r w:rsidRPr="00FA7899">
              <w:rPr>
                <w:rFonts w:cstheme="minorHAnsi"/>
              </w:rPr>
              <w:t>DCP13</w:t>
            </w:r>
          </w:p>
        </w:tc>
        <w:tc>
          <w:tcPr>
            <w:tcW w:w="3683" w:type="dxa"/>
            <w:noWrap/>
            <w:hideMark/>
          </w:tcPr>
          <w:p w14:paraId="5FD30A9D" w14:textId="77777777" w:rsidR="00D97B04" w:rsidRPr="00FA7899" w:rsidRDefault="00D97B04" w:rsidP="00995FF1">
            <w:pPr>
              <w:rPr>
                <w:rFonts w:cstheme="minorHAnsi"/>
              </w:rPr>
            </w:pPr>
            <w:r w:rsidRPr="00FA7899">
              <w:rPr>
                <w:rFonts w:cstheme="minorHAnsi"/>
              </w:rPr>
              <w:t xml:space="preserve">1,3 </w:t>
            </w:r>
            <w:proofErr w:type="spellStart"/>
            <w:r w:rsidRPr="00FA7899">
              <w:rPr>
                <w:rFonts w:cstheme="minorHAnsi"/>
              </w:rPr>
              <w:t>Dichloropropene</w:t>
            </w:r>
            <w:proofErr w:type="spellEnd"/>
          </w:p>
        </w:tc>
        <w:tc>
          <w:tcPr>
            <w:tcW w:w="973" w:type="dxa"/>
            <w:noWrap/>
            <w:hideMark/>
          </w:tcPr>
          <w:p w14:paraId="3E4B1F1F" w14:textId="77777777" w:rsidR="00D97B04" w:rsidRPr="00FA7899" w:rsidRDefault="00D97B04" w:rsidP="00995FF1">
            <w:pPr>
              <w:rPr>
                <w:rFonts w:cstheme="minorHAnsi"/>
              </w:rPr>
            </w:pPr>
            <w:r w:rsidRPr="00FA7899">
              <w:rPr>
                <w:rFonts w:cstheme="minorHAnsi"/>
              </w:rPr>
              <w:t>UG/L</w:t>
            </w:r>
          </w:p>
        </w:tc>
        <w:tc>
          <w:tcPr>
            <w:tcW w:w="1585" w:type="dxa"/>
            <w:noWrap/>
            <w:hideMark/>
          </w:tcPr>
          <w:p w14:paraId="62F5CC4A" w14:textId="77777777" w:rsidR="00D97B04" w:rsidRPr="00FA7899" w:rsidRDefault="00D97B04" w:rsidP="00995FF1">
            <w:pPr>
              <w:rPr>
                <w:rFonts w:cstheme="minorHAnsi"/>
              </w:rPr>
            </w:pPr>
            <w:r w:rsidRPr="00FA7899">
              <w:rPr>
                <w:rFonts w:cstheme="minorHAnsi"/>
              </w:rPr>
              <w:t>0.5</w:t>
            </w:r>
          </w:p>
        </w:tc>
        <w:tc>
          <w:tcPr>
            <w:tcW w:w="1495" w:type="dxa"/>
            <w:noWrap/>
            <w:hideMark/>
          </w:tcPr>
          <w:p w14:paraId="0AAB1F88" w14:textId="77777777" w:rsidR="00D97B04" w:rsidRPr="00FA7899" w:rsidRDefault="00D97B04" w:rsidP="00995FF1">
            <w:pPr>
              <w:rPr>
                <w:rFonts w:cstheme="minorHAnsi"/>
              </w:rPr>
            </w:pPr>
            <w:r w:rsidRPr="00FA7899">
              <w:rPr>
                <w:rFonts w:cstheme="minorHAnsi"/>
              </w:rPr>
              <w:t>MCL</w:t>
            </w:r>
          </w:p>
        </w:tc>
      </w:tr>
      <w:tr w:rsidR="00D97B04" w:rsidRPr="00FA7899" w14:paraId="18C6BB3B" w14:textId="77777777" w:rsidTr="00995FF1">
        <w:trPr>
          <w:trHeight w:val="300"/>
        </w:trPr>
        <w:tc>
          <w:tcPr>
            <w:tcW w:w="1614" w:type="dxa"/>
            <w:noWrap/>
            <w:hideMark/>
          </w:tcPr>
          <w:p w14:paraId="3896F1AF" w14:textId="77777777" w:rsidR="00D97B04" w:rsidRPr="00FA7899" w:rsidRDefault="00D97B04" w:rsidP="00995FF1">
            <w:pPr>
              <w:rPr>
                <w:rFonts w:cstheme="minorHAnsi"/>
              </w:rPr>
            </w:pPr>
            <w:r w:rsidRPr="00FA7899">
              <w:rPr>
                <w:rFonts w:cstheme="minorHAnsi"/>
              </w:rPr>
              <w:t>DCPA12</w:t>
            </w:r>
          </w:p>
        </w:tc>
        <w:tc>
          <w:tcPr>
            <w:tcW w:w="3683" w:type="dxa"/>
            <w:noWrap/>
            <w:hideMark/>
          </w:tcPr>
          <w:p w14:paraId="11C2A61C" w14:textId="77777777" w:rsidR="00D97B04" w:rsidRPr="00FA7899" w:rsidRDefault="00D97B04" w:rsidP="00995FF1">
            <w:pPr>
              <w:rPr>
                <w:rFonts w:cstheme="minorHAnsi"/>
              </w:rPr>
            </w:pPr>
            <w:r w:rsidRPr="00FA7899">
              <w:rPr>
                <w:rFonts w:cstheme="minorHAnsi"/>
              </w:rPr>
              <w:t xml:space="preserve">1,2 </w:t>
            </w:r>
            <w:proofErr w:type="spellStart"/>
            <w:r w:rsidRPr="00FA7899">
              <w:rPr>
                <w:rFonts w:cstheme="minorHAnsi"/>
              </w:rPr>
              <w:t>Dichloropropane</w:t>
            </w:r>
            <w:proofErr w:type="spellEnd"/>
            <w:r w:rsidRPr="00FA7899">
              <w:rPr>
                <w:rFonts w:cstheme="minorHAnsi"/>
              </w:rPr>
              <w:t xml:space="preserve"> (1,2 DCP)</w:t>
            </w:r>
          </w:p>
        </w:tc>
        <w:tc>
          <w:tcPr>
            <w:tcW w:w="973" w:type="dxa"/>
            <w:noWrap/>
            <w:hideMark/>
          </w:tcPr>
          <w:p w14:paraId="736B4A59" w14:textId="77777777" w:rsidR="00D97B04" w:rsidRPr="00FA7899" w:rsidRDefault="00D97B04" w:rsidP="00995FF1">
            <w:pPr>
              <w:rPr>
                <w:rFonts w:cstheme="minorHAnsi"/>
              </w:rPr>
            </w:pPr>
            <w:r w:rsidRPr="00FA7899">
              <w:rPr>
                <w:rFonts w:cstheme="minorHAnsi"/>
              </w:rPr>
              <w:t>UG/L</w:t>
            </w:r>
          </w:p>
        </w:tc>
        <w:tc>
          <w:tcPr>
            <w:tcW w:w="1585" w:type="dxa"/>
            <w:noWrap/>
            <w:hideMark/>
          </w:tcPr>
          <w:p w14:paraId="761031CA" w14:textId="77777777" w:rsidR="00D97B04" w:rsidRPr="00FA7899" w:rsidRDefault="00D97B04" w:rsidP="00995FF1">
            <w:pPr>
              <w:rPr>
                <w:rFonts w:cstheme="minorHAnsi"/>
              </w:rPr>
            </w:pPr>
            <w:r w:rsidRPr="00FA7899">
              <w:rPr>
                <w:rFonts w:cstheme="minorHAnsi"/>
              </w:rPr>
              <w:t>5</w:t>
            </w:r>
          </w:p>
        </w:tc>
        <w:tc>
          <w:tcPr>
            <w:tcW w:w="1495" w:type="dxa"/>
            <w:noWrap/>
            <w:hideMark/>
          </w:tcPr>
          <w:p w14:paraId="6652FD27" w14:textId="77777777" w:rsidR="00D97B04" w:rsidRPr="00FA7899" w:rsidRDefault="00D97B04" w:rsidP="00995FF1">
            <w:pPr>
              <w:rPr>
                <w:rFonts w:cstheme="minorHAnsi"/>
              </w:rPr>
            </w:pPr>
            <w:r w:rsidRPr="00FA7899">
              <w:rPr>
                <w:rFonts w:cstheme="minorHAnsi"/>
              </w:rPr>
              <w:t>MCL</w:t>
            </w:r>
          </w:p>
        </w:tc>
      </w:tr>
      <w:tr w:rsidR="00D97B04" w:rsidRPr="00FA7899" w14:paraId="520E8DDB" w14:textId="77777777" w:rsidTr="00995FF1">
        <w:trPr>
          <w:trHeight w:val="300"/>
        </w:trPr>
        <w:tc>
          <w:tcPr>
            <w:tcW w:w="1614" w:type="dxa"/>
            <w:noWrap/>
            <w:hideMark/>
          </w:tcPr>
          <w:p w14:paraId="1B0975CA" w14:textId="77777777" w:rsidR="00D97B04" w:rsidRPr="00FA7899" w:rsidRDefault="00D97B04" w:rsidP="00995FF1">
            <w:pPr>
              <w:rPr>
                <w:rFonts w:cstheme="minorHAnsi"/>
              </w:rPr>
            </w:pPr>
            <w:r w:rsidRPr="00FA7899">
              <w:rPr>
                <w:rFonts w:cstheme="minorHAnsi"/>
              </w:rPr>
              <w:t>DINOSEB</w:t>
            </w:r>
          </w:p>
        </w:tc>
        <w:tc>
          <w:tcPr>
            <w:tcW w:w="3683" w:type="dxa"/>
            <w:noWrap/>
            <w:hideMark/>
          </w:tcPr>
          <w:p w14:paraId="54F8986E" w14:textId="77777777" w:rsidR="00D97B04" w:rsidRPr="00FA7899" w:rsidRDefault="00D97B04" w:rsidP="00995FF1">
            <w:pPr>
              <w:rPr>
                <w:rFonts w:cstheme="minorHAnsi"/>
              </w:rPr>
            </w:pPr>
            <w:proofErr w:type="spellStart"/>
            <w:r w:rsidRPr="00FA7899">
              <w:rPr>
                <w:rFonts w:cstheme="minorHAnsi"/>
              </w:rPr>
              <w:t>Dinoseb</w:t>
            </w:r>
            <w:proofErr w:type="spellEnd"/>
          </w:p>
        </w:tc>
        <w:tc>
          <w:tcPr>
            <w:tcW w:w="973" w:type="dxa"/>
            <w:noWrap/>
            <w:hideMark/>
          </w:tcPr>
          <w:p w14:paraId="5FFC89D4" w14:textId="77777777" w:rsidR="00D97B04" w:rsidRPr="00FA7899" w:rsidRDefault="00D97B04" w:rsidP="00995FF1">
            <w:pPr>
              <w:rPr>
                <w:rFonts w:cstheme="minorHAnsi"/>
              </w:rPr>
            </w:pPr>
            <w:r w:rsidRPr="00FA7899">
              <w:rPr>
                <w:rFonts w:cstheme="minorHAnsi"/>
              </w:rPr>
              <w:t>UG/L</w:t>
            </w:r>
          </w:p>
        </w:tc>
        <w:tc>
          <w:tcPr>
            <w:tcW w:w="1585" w:type="dxa"/>
            <w:noWrap/>
            <w:hideMark/>
          </w:tcPr>
          <w:p w14:paraId="764069FF" w14:textId="77777777" w:rsidR="00D97B04" w:rsidRPr="00FA7899" w:rsidRDefault="00D97B04" w:rsidP="00995FF1">
            <w:pPr>
              <w:rPr>
                <w:rFonts w:cstheme="minorHAnsi"/>
              </w:rPr>
            </w:pPr>
            <w:r w:rsidRPr="00FA7899">
              <w:rPr>
                <w:rFonts w:cstheme="minorHAnsi"/>
              </w:rPr>
              <w:t>7</w:t>
            </w:r>
          </w:p>
        </w:tc>
        <w:tc>
          <w:tcPr>
            <w:tcW w:w="1495" w:type="dxa"/>
            <w:noWrap/>
            <w:hideMark/>
          </w:tcPr>
          <w:p w14:paraId="202F4FA1" w14:textId="77777777" w:rsidR="00D97B04" w:rsidRPr="00FA7899" w:rsidRDefault="00D97B04" w:rsidP="00995FF1">
            <w:pPr>
              <w:rPr>
                <w:rFonts w:cstheme="minorHAnsi"/>
              </w:rPr>
            </w:pPr>
            <w:r w:rsidRPr="00FA7899">
              <w:rPr>
                <w:rFonts w:cstheme="minorHAnsi"/>
              </w:rPr>
              <w:t>MCL</w:t>
            </w:r>
          </w:p>
        </w:tc>
      </w:tr>
      <w:tr w:rsidR="00D97B04" w:rsidRPr="00FA7899" w14:paraId="2AAEF494" w14:textId="77777777" w:rsidTr="00995FF1">
        <w:trPr>
          <w:trHeight w:val="300"/>
        </w:trPr>
        <w:tc>
          <w:tcPr>
            <w:tcW w:w="1614" w:type="dxa"/>
            <w:noWrap/>
            <w:hideMark/>
          </w:tcPr>
          <w:p w14:paraId="1364F782" w14:textId="77777777" w:rsidR="00D97B04" w:rsidRPr="00FA7899" w:rsidRDefault="00D97B04" w:rsidP="00995FF1">
            <w:pPr>
              <w:rPr>
                <w:rFonts w:cstheme="minorHAnsi"/>
              </w:rPr>
            </w:pPr>
            <w:r w:rsidRPr="00FA7899">
              <w:rPr>
                <w:rFonts w:cstheme="minorHAnsi"/>
              </w:rPr>
              <w:t>DIQUAT</w:t>
            </w:r>
          </w:p>
        </w:tc>
        <w:tc>
          <w:tcPr>
            <w:tcW w:w="3683" w:type="dxa"/>
            <w:noWrap/>
            <w:hideMark/>
          </w:tcPr>
          <w:p w14:paraId="2377EDC0" w14:textId="77777777" w:rsidR="00D97B04" w:rsidRPr="00FA7899" w:rsidRDefault="00D97B04" w:rsidP="00995FF1">
            <w:pPr>
              <w:rPr>
                <w:rFonts w:cstheme="minorHAnsi"/>
              </w:rPr>
            </w:pPr>
            <w:r w:rsidRPr="00FA7899">
              <w:rPr>
                <w:rFonts w:cstheme="minorHAnsi"/>
              </w:rPr>
              <w:t>Diquat</w:t>
            </w:r>
          </w:p>
        </w:tc>
        <w:tc>
          <w:tcPr>
            <w:tcW w:w="973" w:type="dxa"/>
            <w:noWrap/>
            <w:hideMark/>
          </w:tcPr>
          <w:p w14:paraId="4AE8A914" w14:textId="77777777" w:rsidR="00D97B04" w:rsidRPr="00FA7899" w:rsidRDefault="00D97B04" w:rsidP="00995FF1">
            <w:pPr>
              <w:rPr>
                <w:rFonts w:cstheme="minorHAnsi"/>
              </w:rPr>
            </w:pPr>
            <w:r w:rsidRPr="00FA7899">
              <w:rPr>
                <w:rFonts w:cstheme="minorHAnsi"/>
              </w:rPr>
              <w:t>UG/L</w:t>
            </w:r>
          </w:p>
        </w:tc>
        <w:tc>
          <w:tcPr>
            <w:tcW w:w="1585" w:type="dxa"/>
            <w:noWrap/>
            <w:hideMark/>
          </w:tcPr>
          <w:p w14:paraId="5AAB454C" w14:textId="77777777" w:rsidR="00D97B04" w:rsidRPr="00FA7899" w:rsidRDefault="00D97B04" w:rsidP="00995FF1">
            <w:pPr>
              <w:rPr>
                <w:rFonts w:cstheme="minorHAnsi"/>
              </w:rPr>
            </w:pPr>
            <w:r w:rsidRPr="00FA7899">
              <w:rPr>
                <w:rFonts w:cstheme="minorHAnsi"/>
              </w:rPr>
              <w:t>20</w:t>
            </w:r>
          </w:p>
        </w:tc>
        <w:tc>
          <w:tcPr>
            <w:tcW w:w="1495" w:type="dxa"/>
            <w:noWrap/>
            <w:hideMark/>
          </w:tcPr>
          <w:p w14:paraId="778E5710" w14:textId="77777777" w:rsidR="00D97B04" w:rsidRPr="00FA7899" w:rsidRDefault="00D97B04" w:rsidP="00995FF1">
            <w:pPr>
              <w:rPr>
                <w:rFonts w:cstheme="minorHAnsi"/>
              </w:rPr>
            </w:pPr>
            <w:r w:rsidRPr="00FA7899">
              <w:rPr>
                <w:rFonts w:cstheme="minorHAnsi"/>
              </w:rPr>
              <w:t>MCL</w:t>
            </w:r>
          </w:p>
        </w:tc>
      </w:tr>
      <w:tr w:rsidR="00D97B04" w:rsidRPr="00FA7899" w14:paraId="37C30AE7" w14:textId="77777777" w:rsidTr="00995FF1">
        <w:trPr>
          <w:trHeight w:val="300"/>
        </w:trPr>
        <w:tc>
          <w:tcPr>
            <w:tcW w:w="1614" w:type="dxa"/>
            <w:noWrap/>
            <w:hideMark/>
          </w:tcPr>
          <w:p w14:paraId="14E99DAC" w14:textId="77777777" w:rsidR="00D97B04" w:rsidRPr="00FA7899" w:rsidRDefault="00D97B04" w:rsidP="00995FF1">
            <w:pPr>
              <w:rPr>
                <w:rFonts w:cstheme="minorHAnsi"/>
              </w:rPr>
            </w:pPr>
            <w:r w:rsidRPr="00FA7899">
              <w:rPr>
                <w:rFonts w:cstheme="minorHAnsi"/>
              </w:rPr>
              <w:t>DOA</w:t>
            </w:r>
          </w:p>
        </w:tc>
        <w:tc>
          <w:tcPr>
            <w:tcW w:w="3683" w:type="dxa"/>
            <w:noWrap/>
            <w:hideMark/>
          </w:tcPr>
          <w:p w14:paraId="61528309" w14:textId="77777777" w:rsidR="00D97B04" w:rsidRPr="00FA7899" w:rsidRDefault="00D97B04" w:rsidP="00995FF1">
            <w:pPr>
              <w:rPr>
                <w:rFonts w:cstheme="minorHAnsi"/>
              </w:rPr>
            </w:pPr>
            <w:r w:rsidRPr="00FA7899">
              <w:rPr>
                <w:rFonts w:cstheme="minorHAnsi"/>
              </w:rPr>
              <w:t>Di(2-</w:t>
            </w:r>
            <w:proofErr w:type="gramStart"/>
            <w:r w:rsidRPr="00FA7899">
              <w:rPr>
                <w:rFonts w:cstheme="minorHAnsi"/>
              </w:rPr>
              <w:t>ethylhexyl)adipate</w:t>
            </w:r>
            <w:proofErr w:type="gramEnd"/>
          </w:p>
        </w:tc>
        <w:tc>
          <w:tcPr>
            <w:tcW w:w="973" w:type="dxa"/>
            <w:noWrap/>
            <w:hideMark/>
          </w:tcPr>
          <w:p w14:paraId="3579C8E9" w14:textId="77777777" w:rsidR="00D97B04" w:rsidRPr="00FA7899" w:rsidRDefault="00D97B04" w:rsidP="00995FF1">
            <w:pPr>
              <w:rPr>
                <w:rFonts w:cstheme="minorHAnsi"/>
              </w:rPr>
            </w:pPr>
            <w:r w:rsidRPr="00FA7899">
              <w:rPr>
                <w:rFonts w:cstheme="minorHAnsi"/>
              </w:rPr>
              <w:t>MG/L</w:t>
            </w:r>
          </w:p>
        </w:tc>
        <w:tc>
          <w:tcPr>
            <w:tcW w:w="1585" w:type="dxa"/>
            <w:noWrap/>
            <w:hideMark/>
          </w:tcPr>
          <w:p w14:paraId="1C1D67EA" w14:textId="77777777" w:rsidR="00D97B04" w:rsidRPr="00FA7899" w:rsidRDefault="00D97B04" w:rsidP="00995FF1">
            <w:pPr>
              <w:rPr>
                <w:rFonts w:cstheme="minorHAnsi"/>
              </w:rPr>
            </w:pPr>
            <w:r w:rsidRPr="00FA7899">
              <w:rPr>
                <w:rFonts w:cstheme="minorHAnsi"/>
              </w:rPr>
              <w:t>0.4</w:t>
            </w:r>
          </w:p>
        </w:tc>
        <w:tc>
          <w:tcPr>
            <w:tcW w:w="1495" w:type="dxa"/>
            <w:noWrap/>
            <w:hideMark/>
          </w:tcPr>
          <w:p w14:paraId="2F284A9C" w14:textId="77777777" w:rsidR="00D97B04" w:rsidRPr="00FA7899" w:rsidRDefault="00D97B04" w:rsidP="00995FF1">
            <w:pPr>
              <w:rPr>
                <w:rFonts w:cstheme="minorHAnsi"/>
              </w:rPr>
            </w:pPr>
            <w:r w:rsidRPr="00FA7899">
              <w:rPr>
                <w:rFonts w:cstheme="minorHAnsi"/>
              </w:rPr>
              <w:t>MCL</w:t>
            </w:r>
          </w:p>
        </w:tc>
      </w:tr>
      <w:tr w:rsidR="00D97B04" w:rsidRPr="00FA7899" w14:paraId="5D0DDCBD" w14:textId="77777777" w:rsidTr="00995FF1">
        <w:trPr>
          <w:trHeight w:val="300"/>
        </w:trPr>
        <w:tc>
          <w:tcPr>
            <w:tcW w:w="1614" w:type="dxa"/>
            <w:noWrap/>
            <w:hideMark/>
          </w:tcPr>
          <w:p w14:paraId="50861DA7" w14:textId="77777777" w:rsidR="00D97B04" w:rsidRPr="00FA7899" w:rsidRDefault="00D97B04" w:rsidP="00995FF1">
            <w:pPr>
              <w:rPr>
                <w:rFonts w:cstheme="minorHAnsi"/>
              </w:rPr>
            </w:pPr>
            <w:r w:rsidRPr="00FA7899">
              <w:rPr>
                <w:rFonts w:cstheme="minorHAnsi"/>
              </w:rPr>
              <w:t>EBZ</w:t>
            </w:r>
          </w:p>
        </w:tc>
        <w:tc>
          <w:tcPr>
            <w:tcW w:w="3683" w:type="dxa"/>
            <w:noWrap/>
            <w:hideMark/>
          </w:tcPr>
          <w:p w14:paraId="442C726C" w14:textId="77777777" w:rsidR="00D97B04" w:rsidRPr="00FA7899" w:rsidRDefault="00D97B04" w:rsidP="00995FF1">
            <w:pPr>
              <w:rPr>
                <w:rFonts w:cstheme="minorHAnsi"/>
              </w:rPr>
            </w:pPr>
            <w:r w:rsidRPr="00FA7899">
              <w:rPr>
                <w:rFonts w:cstheme="minorHAnsi"/>
              </w:rPr>
              <w:t>Ethylbenzene</w:t>
            </w:r>
          </w:p>
        </w:tc>
        <w:tc>
          <w:tcPr>
            <w:tcW w:w="973" w:type="dxa"/>
            <w:noWrap/>
            <w:hideMark/>
          </w:tcPr>
          <w:p w14:paraId="782E8281" w14:textId="77777777" w:rsidR="00D97B04" w:rsidRPr="00FA7899" w:rsidRDefault="00D97B04" w:rsidP="00995FF1">
            <w:pPr>
              <w:rPr>
                <w:rFonts w:cstheme="minorHAnsi"/>
              </w:rPr>
            </w:pPr>
            <w:r w:rsidRPr="00FA7899">
              <w:rPr>
                <w:rFonts w:cstheme="minorHAnsi"/>
              </w:rPr>
              <w:t>UG/L</w:t>
            </w:r>
          </w:p>
        </w:tc>
        <w:tc>
          <w:tcPr>
            <w:tcW w:w="1585" w:type="dxa"/>
            <w:noWrap/>
            <w:hideMark/>
          </w:tcPr>
          <w:p w14:paraId="2B5196EF" w14:textId="77777777" w:rsidR="00D97B04" w:rsidRPr="00FA7899" w:rsidRDefault="00D97B04" w:rsidP="00995FF1">
            <w:pPr>
              <w:rPr>
                <w:rFonts w:cstheme="minorHAnsi"/>
              </w:rPr>
            </w:pPr>
            <w:r w:rsidRPr="00FA7899">
              <w:rPr>
                <w:rFonts w:cstheme="minorHAnsi"/>
              </w:rPr>
              <w:t>300</w:t>
            </w:r>
          </w:p>
        </w:tc>
        <w:tc>
          <w:tcPr>
            <w:tcW w:w="1495" w:type="dxa"/>
            <w:noWrap/>
            <w:hideMark/>
          </w:tcPr>
          <w:p w14:paraId="74182344" w14:textId="77777777" w:rsidR="00D97B04" w:rsidRPr="00FA7899" w:rsidRDefault="00D97B04" w:rsidP="00995FF1">
            <w:pPr>
              <w:rPr>
                <w:rFonts w:cstheme="minorHAnsi"/>
              </w:rPr>
            </w:pPr>
            <w:r w:rsidRPr="00FA7899">
              <w:rPr>
                <w:rFonts w:cstheme="minorHAnsi"/>
              </w:rPr>
              <w:t>MCL</w:t>
            </w:r>
          </w:p>
        </w:tc>
      </w:tr>
      <w:tr w:rsidR="00D97B04" w:rsidRPr="00FA7899" w14:paraId="5E7A3CD9" w14:textId="77777777" w:rsidTr="00995FF1">
        <w:trPr>
          <w:trHeight w:val="300"/>
        </w:trPr>
        <w:tc>
          <w:tcPr>
            <w:tcW w:w="1614" w:type="dxa"/>
            <w:noWrap/>
            <w:hideMark/>
          </w:tcPr>
          <w:p w14:paraId="77DA345F" w14:textId="77777777" w:rsidR="00D97B04" w:rsidRPr="00FA7899" w:rsidRDefault="00D97B04" w:rsidP="00995FF1">
            <w:pPr>
              <w:rPr>
                <w:rFonts w:cstheme="minorHAnsi"/>
              </w:rPr>
            </w:pPr>
            <w:r w:rsidRPr="00FA7899">
              <w:rPr>
                <w:rFonts w:cstheme="minorHAnsi"/>
              </w:rPr>
              <w:t>EDB</w:t>
            </w:r>
          </w:p>
        </w:tc>
        <w:tc>
          <w:tcPr>
            <w:tcW w:w="3683" w:type="dxa"/>
            <w:noWrap/>
            <w:hideMark/>
          </w:tcPr>
          <w:p w14:paraId="09180811" w14:textId="77777777" w:rsidR="00D97B04" w:rsidRPr="00FA7899" w:rsidRDefault="00D97B04" w:rsidP="00995FF1">
            <w:pPr>
              <w:rPr>
                <w:rFonts w:cstheme="minorHAnsi"/>
              </w:rPr>
            </w:pPr>
            <w:r w:rsidRPr="00FA7899">
              <w:rPr>
                <w:rFonts w:cstheme="minorHAnsi"/>
              </w:rPr>
              <w:t>1,2 Dibromoethane (EDB)</w:t>
            </w:r>
          </w:p>
        </w:tc>
        <w:tc>
          <w:tcPr>
            <w:tcW w:w="973" w:type="dxa"/>
            <w:noWrap/>
            <w:hideMark/>
          </w:tcPr>
          <w:p w14:paraId="79FA28D9" w14:textId="77777777" w:rsidR="00D97B04" w:rsidRPr="00FA7899" w:rsidRDefault="00D97B04" w:rsidP="00995FF1">
            <w:pPr>
              <w:rPr>
                <w:rFonts w:cstheme="minorHAnsi"/>
              </w:rPr>
            </w:pPr>
            <w:r w:rsidRPr="00FA7899">
              <w:rPr>
                <w:rFonts w:cstheme="minorHAnsi"/>
              </w:rPr>
              <w:t>UG/L</w:t>
            </w:r>
          </w:p>
        </w:tc>
        <w:tc>
          <w:tcPr>
            <w:tcW w:w="1585" w:type="dxa"/>
            <w:noWrap/>
            <w:hideMark/>
          </w:tcPr>
          <w:p w14:paraId="0CFE0146" w14:textId="77777777" w:rsidR="00D97B04" w:rsidRPr="00FA7899" w:rsidRDefault="00D97B04" w:rsidP="00995FF1">
            <w:pPr>
              <w:rPr>
                <w:rFonts w:cstheme="minorHAnsi"/>
              </w:rPr>
            </w:pPr>
            <w:r w:rsidRPr="00FA7899">
              <w:rPr>
                <w:rFonts w:cstheme="minorHAnsi"/>
              </w:rPr>
              <w:t>0.05</w:t>
            </w:r>
          </w:p>
        </w:tc>
        <w:tc>
          <w:tcPr>
            <w:tcW w:w="1495" w:type="dxa"/>
            <w:noWrap/>
            <w:hideMark/>
          </w:tcPr>
          <w:p w14:paraId="07839866" w14:textId="77777777" w:rsidR="00D97B04" w:rsidRPr="00FA7899" w:rsidRDefault="00D97B04" w:rsidP="00995FF1">
            <w:pPr>
              <w:rPr>
                <w:rFonts w:cstheme="minorHAnsi"/>
              </w:rPr>
            </w:pPr>
            <w:r w:rsidRPr="00FA7899">
              <w:rPr>
                <w:rFonts w:cstheme="minorHAnsi"/>
              </w:rPr>
              <w:t>MCL</w:t>
            </w:r>
          </w:p>
        </w:tc>
      </w:tr>
      <w:tr w:rsidR="00D97B04" w:rsidRPr="00FA7899" w14:paraId="3917FAAC" w14:textId="77777777" w:rsidTr="00995FF1">
        <w:trPr>
          <w:trHeight w:val="300"/>
        </w:trPr>
        <w:tc>
          <w:tcPr>
            <w:tcW w:w="1614" w:type="dxa"/>
            <w:noWrap/>
            <w:hideMark/>
          </w:tcPr>
          <w:p w14:paraId="127D28BA" w14:textId="77777777" w:rsidR="00D97B04" w:rsidRPr="00FA7899" w:rsidRDefault="00D97B04" w:rsidP="00995FF1">
            <w:pPr>
              <w:rPr>
                <w:rFonts w:cstheme="minorHAnsi"/>
              </w:rPr>
            </w:pPr>
            <w:r w:rsidRPr="00FA7899">
              <w:rPr>
                <w:rFonts w:cstheme="minorHAnsi"/>
              </w:rPr>
              <w:t>ENDOTHAL</w:t>
            </w:r>
          </w:p>
        </w:tc>
        <w:tc>
          <w:tcPr>
            <w:tcW w:w="3683" w:type="dxa"/>
            <w:noWrap/>
            <w:hideMark/>
          </w:tcPr>
          <w:p w14:paraId="66901D84" w14:textId="77777777" w:rsidR="00D97B04" w:rsidRPr="00FA7899" w:rsidRDefault="00D97B04" w:rsidP="00995FF1">
            <w:pPr>
              <w:rPr>
                <w:rFonts w:cstheme="minorHAnsi"/>
              </w:rPr>
            </w:pPr>
            <w:r w:rsidRPr="00FA7899">
              <w:rPr>
                <w:rFonts w:cstheme="minorHAnsi"/>
              </w:rPr>
              <w:t>Endothall</w:t>
            </w:r>
          </w:p>
        </w:tc>
        <w:tc>
          <w:tcPr>
            <w:tcW w:w="973" w:type="dxa"/>
            <w:noWrap/>
            <w:hideMark/>
          </w:tcPr>
          <w:p w14:paraId="41C948C4" w14:textId="77777777" w:rsidR="00D97B04" w:rsidRPr="00FA7899" w:rsidRDefault="00D97B04" w:rsidP="00995FF1">
            <w:pPr>
              <w:rPr>
                <w:rFonts w:cstheme="minorHAnsi"/>
              </w:rPr>
            </w:pPr>
            <w:r w:rsidRPr="00FA7899">
              <w:rPr>
                <w:rFonts w:cstheme="minorHAnsi"/>
              </w:rPr>
              <w:t>UG/L</w:t>
            </w:r>
          </w:p>
        </w:tc>
        <w:tc>
          <w:tcPr>
            <w:tcW w:w="1585" w:type="dxa"/>
            <w:noWrap/>
            <w:hideMark/>
          </w:tcPr>
          <w:p w14:paraId="61F94BB0" w14:textId="77777777" w:rsidR="00D97B04" w:rsidRPr="00FA7899" w:rsidRDefault="00D97B04" w:rsidP="00995FF1">
            <w:pPr>
              <w:rPr>
                <w:rFonts w:cstheme="minorHAnsi"/>
              </w:rPr>
            </w:pPr>
            <w:r w:rsidRPr="00FA7899">
              <w:rPr>
                <w:rFonts w:cstheme="minorHAnsi"/>
              </w:rPr>
              <w:t>100</w:t>
            </w:r>
          </w:p>
        </w:tc>
        <w:tc>
          <w:tcPr>
            <w:tcW w:w="1495" w:type="dxa"/>
            <w:noWrap/>
            <w:hideMark/>
          </w:tcPr>
          <w:p w14:paraId="33D97987" w14:textId="77777777" w:rsidR="00D97B04" w:rsidRPr="00FA7899" w:rsidRDefault="00D97B04" w:rsidP="00995FF1">
            <w:pPr>
              <w:rPr>
                <w:rFonts w:cstheme="minorHAnsi"/>
              </w:rPr>
            </w:pPr>
            <w:r w:rsidRPr="00FA7899">
              <w:rPr>
                <w:rFonts w:cstheme="minorHAnsi"/>
              </w:rPr>
              <w:t>MCL</w:t>
            </w:r>
          </w:p>
        </w:tc>
      </w:tr>
      <w:tr w:rsidR="00D97B04" w:rsidRPr="00FA7899" w14:paraId="68293FF5" w14:textId="77777777" w:rsidTr="00995FF1">
        <w:trPr>
          <w:trHeight w:val="300"/>
        </w:trPr>
        <w:tc>
          <w:tcPr>
            <w:tcW w:w="1614" w:type="dxa"/>
            <w:noWrap/>
            <w:hideMark/>
          </w:tcPr>
          <w:p w14:paraId="67F86F06" w14:textId="77777777" w:rsidR="00D97B04" w:rsidRPr="00FA7899" w:rsidRDefault="00D97B04" w:rsidP="00995FF1">
            <w:pPr>
              <w:rPr>
                <w:rFonts w:cstheme="minorHAnsi"/>
              </w:rPr>
            </w:pPr>
            <w:r w:rsidRPr="00FA7899">
              <w:rPr>
                <w:rFonts w:cstheme="minorHAnsi"/>
              </w:rPr>
              <w:t>ENDRIN</w:t>
            </w:r>
          </w:p>
        </w:tc>
        <w:tc>
          <w:tcPr>
            <w:tcW w:w="3683" w:type="dxa"/>
            <w:noWrap/>
            <w:hideMark/>
          </w:tcPr>
          <w:p w14:paraId="40C83184" w14:textId="77777777" w:rsidR="00D97B04" w:rsidRPr="00FA7899" w:rsidRDefault="00D97B04" w:rsidP="00995FF1">
            <w:pPr>
              <w:rPr>
                <w:rFonts w:cstheme="minorHAnsi"/>
              </w:rPr>
            </w:pPr>
            <w:r w:rsidRPr="00FA7899">
              <w:rPr>
                <w:rFonts w:cstheme="minorHAnsi"/>
              </w:rPr>
              <w:t>Endrin</w:t>
            </w:r>
          </w:p>
        </w:tc>
        <w:tc>
          <w:tcPr>
            <w:tcW w:w="973" w:type="dxa"/>
            <w:noWrap/>
            <w:hideMark/>
          </w:tcPr>
          <w:p w14:paraId="5B2063DA" w14:textId="77777777" w:rsidR="00D97B04" w:rsidRPr="00FA7899" w:rsidRDefault="00D97B04" w:rsidP="00995FF1">
            <w:pPr>
              <w:rPr>
                <w:rFonts w:cstheme="minorHAnsi"/>
              </w:rPr>
            </w:pPr>
            <w:r w:rsidRPr="00FA7899">
              <w:rPr>
                <w:rFonts w:cstheme="minorHAnsi"/>
              </w:rPr>
              <w:t>UG/L</w:t>
            </w:r>
          </w:p>
        </w:tc>
        <w:tc>
          <w:tcPr>
            <w:tcW w:w="1585" w:type="dxa"/>
            <w:noWrap/>
            <w:hideMark/>
          </w:tcPr>
          <w:p w14:paraId="04A3864E" w14:textId="77777777" w:rsidR="00D97B04" w:rsidRPr="00FA7899" w:rsidRDefault="00D97B04" w:rsidP="00995FF1">
            <w:pPr>
              <w:rPr>
                <w:rFonts w:cstheme="minorHAnsi"/>
              </w:rPr>
            </w:pPr>
            <w:r w:rsidRPr="00FA7899">
              <w:rPr>
                <w:rFonts w:cstheme="minorHAnsi"/>
              </w:rPr>
              <w:t>2</w:t>
            </w:r>
          </w:p>
        </w:tc>
        <w:tc>
          <w:tcPr>
            <w:tcW w:w="1495" w:type="dxa"/>
            <w:noWrap/>
            <w:hideMark/>
          </w:tcPr>
          <w:p w14:paraId="1064053A" w14:textId="77777777" w:rsidR="00D97B04" w:rsidRPr="00FA7899" w:rsidRDefault="00D97B04" w:rsidP="00995FF1">
            <w:pPr>
              <w:rPr>
                <w:rFonts w:cstheme="minorHAnsi"/>
              </w:rPr>
            </w:pPr>
            <w:r w:rsidRPr="00FA7899">
              <w:rPr>
                <w:rFonts w:cstheme="minorHAnsi"/>
              </w:rPr>
              <w:t>MCL</w:t>
            </w:r>
          </w:p>
        </w:tc>
      </w:tr>
      <w:tr w:rsidR="00D97B04" w:rsidRPr="00FA7899" w14:paraId="095B5877" w14:textId="77777777" w:rsidTr="00995FF1">
        <w:trPr>
          <w:trHeight w:val="300"/>
        </w:trPr>
        <w:tc>
          <w:tcPr>
            <w:tcW w:w="1614" w:type="dxa"/>
            <w:noWrap/>
            <w:hideMark/>
          </w:tcPr>
          <w:p w14:paraId="11879B8F" w14:textId="77777777" w:rsidR="00D97B04" w:rsidRPr="00FA7899" w:rsidRDefault="00D97B04" w:rsidP="00995FF1">
            <w:pPr>
              <w:rPr>
                <w:rFonts w:cstheme="minorHAnsi"/>
              </w:rPr>
            </w:pPr>
            <w:r w:rsidRPr="00FA7899">
              <w:rPr>
                <w:rFonts w:cstheme="minorHAnsi"/>
              </w:rPr>
              <w:t>F</w:t>
            </w:r>
          </w:p>
        </w:tc>
        <w:tc>
          <w:tcPr>
            <w:tcW w:w="3683" w:type="dxa"/>
            <w:noWrap/>
            <w:hideMark/>
          </w:tcPr>
          <w:p w14:paraId="1A67729A" w14:textId="77777777" w:rsidR="00D97B04" w:rsidRPr="00FA7899" w:rsidRDefault="00D97B04" w:rsidP="00995FF1">
            <w:pPr>
              <w:rPr>
                <w:rFonts w:cstheme="minorHAnsi"/>
              </w:rPr>
            </w:pPr>
            <w:r w:rsidRPr="00FA7899">
              <w:rPr>
                <w:rFonts w:cstheme="minorHAnsi"/>
              </w:rPr>
              <w:t>Fluoride</w:t>
            </w:r>
          </w:p>
        </w:tc>
        <w:tc>
          <w:tcPr>
            <w:tcW w:w="973" w:type="dxa"/>
            <w:noWrap/>
            <w:hideMark/>
          </w:tcPr>
          <w:p w14:paraId="0DA43386" w14:textId="77777777" w:rsidR="00D97B04" w:rsidRPr="00FA7899" w:rsidRDefault="00D97B04" w:rsidP="00995FF1">
            <w:pPr>
              <w:rPr>
                <w:rFonts w:cstheme="minorHAnsi"/>
              </w:rPr>
            </w:pPr>
            <w:r w:rsidRPr="00FA7899">
              <w:rPr>
                <w:rFonts w:cstheme="minorHAnsi"/>
              </w:rPr>
              <w:t>MG/L</w:t>
            </w:r>
          </w:p>
        </w:tc>
        <w:tc>
          <w:tcPr>
            <w:tcW w:w="1585" w:type="dxa"/>
            <w:noWrap/>
            <w:hideMark/>
          </w:tcPr>
          <w:p w14:paraId="6F594A48" w14:textId="77777777" w:rsidR="00D97B04" w:rsidRPr="00FA7899" w:rsidRDefault="00D97B04" w:rsidP="00995FF1">
            <w:pPr>
              <w:rPr>
                <w:rFonts w:cstheme="minorHAnsi"/>
              </w:rPr>
            </w:pPr>
            <w:r w:rsidRPr="00FA7899">
              <w:rPr>
                <w:rFonts w:cstheme="minorHAnsi"/>
              </w:rPr>
              <w:t>2</w:t>
            </w:r>
          </w:p>
        </w:tc>
        <w:tc>
          <w:tcPr>
            <w:tcW w:w="1495" w:type="dxa"/>
            <w:noWrap/>
            <w:hideMark/>
          </w:tcPr>
          <w:p w14:paraId="4F83AB9C" w14:textId="77777777" w:rsidR="00D97B04" w:rsidRPr="00FA7899" w:rsidRDefault="00D97B04" w:rsidP="00995FF1">
            <w:pPr>
              <w:rPr>
                <w:rFonts w:cstheme="minorHAnsi"/>
              </w:rPr>
            </w:pPr>
            <w:r w:rsidRPr="00FA7899">
              <w:rPr>
                <w:rFonts w:cstheme="minorHAnsi"/>
              </w:rPr>
              <w:t>MCL</w:t>
            </w:r>
          </w:p>
        </w:tc>
      </w:tr>
      <w:tr w:rsidR="00D97B04" w:rsidRPr="00FA7899" w14:paraId="54F287A8" w14:textId="77777777" w:rsidTr="00995FF1">
        <w:trPr>
          <w:trHeight w:val="300"/>
        </w:trPr>
        <w:tc>
          <w:tcPr>
            <w:tcW w:w="1614" w:type="dxa"/>
            <w:noWrap/>
            <w:hideMark/>
          </w:tcPr>
          <w:p w14:paraId="105D8A13" w14:textId="77777777" w:rsidR="00D97B04" w:rsidRPr="00FA7899" w:rsidRDefault="00D97B04" w:rsidP="00995FF1">
            <w:pPr>
              <w:rPr>
                <w:rFonts w:cstheme="minorHAnsi"/>
              </w:rPr>
            </w:pPr>
            <w:r w:rsidRPr="00FA7899">
              <w:rPr>
                <w:rFonts w:cstheme="minorHAnsi"/>
              </w:rPr>
              <w:t>FC11</w:t>
            </w:r>
          </w:p>
        </w:tc>
        <w:tc>
          <w:tcPr>
            <w:tcW w:w="3683" w:type="dxa"/>
            <w:noWrap/>
            <w:hideMark/>
          </w:tcPr>
          <w:p w14:paraId="6F86C142" w14:textId="77777777" w:rsidR="00D97B04" w:rsidRPr="00FA7899" w:rsidRDefault="00D97B04" w:rsidP="00995FF1">
            <w:pPr>
              <w:rPr>
                <w:rFonts w:cstheme="minorHAnsi"/>
              </w:rPr>
            </w:pPr>
            <w:r w:rsidRPr="00FA7899">
              <w:rPr>
                <w:rFonts w:cstheme="minorHAnsi"/>
              </w:rPr>
              <w:t>Trichlorofluoromethane (Freon 11)</w:t>
            </w:r>
          </w:p>
        </w:tc>
        <w:tc>
          <w:tcPr>
            <w:tcW w:w="973" w:type="dxa"/>
            <w:noWrap/>
            <w:hideMark/>
          </w:tcPr>
          <w:p w14:paraId="1FB0F053" w14:textId="77777777" w:rsidR="00D97B04" w:rsidRPr="00FA7899" w:rsidRDefault="00D97B04" w:rsidP="00995FF1">
            <w:pPr>
              <w:rPr>
                <w:rFonts w:cstheme="minorHAnsi"/>
              </w:rPr>
            </w:pPr>
            <w:r w:rsidRPr="00FA7899">
              <w:rPr>
                <w:rFonts w:cstheme="minorHAnsi"/>
              </w:rPr>
              <w:t>UG/L</w:t>
            </w:r>
          </w:p>
        </w:tc>
        <w:tc>
          <w:tcPr>
            <w:tcW w:w="1585" w:type="dxa"/>
            <w:noWrap/>
            <w:hideMark/>
          </w:tcPr>
          <w:p w14:paraId="620050A1" w14:textId="77777777" w:rsidR="00D97B04" w:rsidRPr="00FA7899" w:rsidRDefault="00D97B04" w:rsidP="00995FF1">
            <w:pPr>
              <w:rPr>
                <w:rFonts w:cstheme="minorHAnsi"/>
              </w:rPr>
            </w:pPr>
            <w:r w:rsidRPr="00FA7899">
              <w:rPr>
                <w:rFonts w:cstheme="minorHAnsi"/>
              </w:rPr>
              <w:t>150</w:t>
            </w:r>
          </w:p>
        </w:tc>
        <w:tc>
          <w:tcPr>
            <w:tcW w:w="1495" w:type="dxa"/>
            <w:noWrap/>
            <w:hideMark/>
          </w:tcPr>
          <w:p w14:paraId="41221E55" w14:textId="77777777" w:rsidR="00D97B04" w:rsidRPr="00FA7899" w:rsidRDefault="00D97B04" w:rsidP="00995FF1">
            <w:pPr>
              <w:rPr>
                <w:rFonts w:cstheme="minorHAnsi"/>
              </w:rPr>
            </w:pPr>
            <w:r w:rsidRPr="00FA7899">
              <w:rPr>
                <w:rFonts w:cstheme="minorHAnsi"/>
              </w:rPr>
              <w:t>MCL</w:t>
            </w:r>
          </w:p>
        </w:tc>
      </w:tr>
      <w:tr w:rsidR="00D97B04" w:rsidRPr="00FA7899" w14:paraId="1D909CF8" w14:textId="77777777" w:rsidTr="00995FF1">
        <w:trPr>
          <w:trHeight w:val="300"/>
        </w:trPr>
        <w:tc>
          <w:tcPr>
            <w:tcW w:w="1614" w:type="dxa"/>
            <w:noWrap/>
            <w:hideMark/>
          </w:tcPr>
          <w:p w14:paraId="774B1DA2" w14:textId="77777777" w:rsidR="00D97B04" w:rsidRPr="00FA7899" w:rsidRDefault="00D97B04" w:rsidP="00995FF1">
            <w:pPr>
              <w:rPr>
                <w:rFonts w:cstheme="minorHAnsi"/>
              </w:rPr>
            </w:pPr>
            <w:r w:rsidRPr="00FA7899">
              <w:rPr>
                <w:rFonts w:cstheme="minorHAnsi"/>
              </w:rPr>
              <w:t>FC113</w:t>
            </w:r>
          </w:p>
        </w:tc>
        <w:tc>
          <w:tcPr>
            <w:tcW w:w="3683" w:type="dxa"/>
            <w:noWrap/>
            <w:hideMark/>
          </w:tcPr>
          <w:p w14:paraId="17BCB562" w14:textId="77777777" w:rsidR="00D97B04" w:rsidRPr="00FA7899" w:rsidRDefault="00D97B04" w:rsidP="00995FF1">
            <w:pPr>
              <w:rPr>
                <w:rFonts w:cstheme="minorHAnsi"/>
              </w:rPr>
            </w:pPr>
            <w:r w:rsidRPr="00FA7899">
              <w:rPr>
                <w:rFonts w:cstheme="minorHAnsi"/>
              </w:rPr>
              <w:t>1,1,2-Trichloro-1,2,2-Trifluoroethane (Freon 113)</w:t>
            </w:r>
          </w:p>
        </w:tc>
        <w:tc>
          <w:tcPr>
            <w:tcW w:w="973" w:type="dxa"/>
            <w:noWrap/>
            <w:hideMark/>
          </w:tcPr>
          <w:p w14:paraId="3D8728E0" w14:textId="77777777" w:rsidR="00D97B04" w:rsidRPr="00FA7899" w:rsidRDefault="00D97B04" w:rsidP="00995FF1">
            <w:pPr>
              <w:rPr>
                <w:rFonts w:cstheme="minorHAnsi"/>
              </w:rPr>
            </w:pPr>
            <w:r w:rsidRPr="00FA7899">
              <w:rPr>
                <w:rFonts w:cstheme="minorHAnsi"/>
              </w:rPr>
              <w:t>MG/L</w:t>
            </w:r>
          </w:p>
        </w:tc>
        <w:tc>
          <w:tcPr>
            <w:tcW w:w="1585" w:type="dxa"/>
            <w:noWrap/>
            <w:hideMark/>
          </w:tcPr>
          <w:p w14:paraId="0537DCAA" w14:textId="77777777" w:rsidR="00D97B04" w:rsidRPr="00FA7899" w:rsidRDefault="00D97B04" w:rsidP="00995FF1">
            <w:pPr>
              <w:rPr>
                <w:rFonts w:cstheme="minorHAnsi"/>
              </w:rPr>
            </w:pPr>
            <w:r w:rsidRPr="00FA7899">
              <w:rPr>
                <w:rFonts w:cstheme="minorHAnsi"/>
              </w:rPr>
              <w:t>1.2</w:t>
            </w:r>
          </w:p>
        </w:tc>
        <w:tc>
          <w:tcPr>
            <w:tcW w:w="1495" w:type="dxa"/>
            <w:noWrap/>
            <w:hideMark/>
          </w:tcPr>
          <w:p w14:paraId="4B191D94" w14:textId="77777777" w:rsidR="00D97B04" w:rsidRPr="00FA7899" w:rsidRDefault="00D97B04" w:rsidP="00995FF1">
            <w:pPr>
              <w:rPr>
                <w:rFonts w:cstheme="minorHAnsi"/>
              </w:rPr>
            </w:pPr>
            <w:r w:rsidRPr="00FA7899">
              <w:rPr>
                <w:rFonts w:cstheme="minorHAnsi"/>
              </w:rPr>
              <w:t>MCL</w:t>
            </w:r>
          </w:p>
        </w:tc>
      </w:tr>
      <w:tr w:rsidR="00D97B04" w:rsidRPr="00FA7899" w14:paraId="7D55F0DD" w14:textId="77777777" w:rsidTr="00995FF1">
        <w:trPr>
          <w:trHeight w:val="300"/>
        </w:trPr>
        <w:tc>
          <w:tcPr>
            <w:tcW w:w="1614" w:type="dxa"/>
            <w:noWrap/>
            <w:hideMark/>
          </w:tcPr>
          <w:p w14:paraId="4FE2A6A4" w14:textId="77777777" w:rsidR="00D97B04" w:rsidRPr="00FA7899" w:rsidRDefault="00D97B04" w:rsidP="00995FF1">
            <w:pPr>
              <w:rPr>
                <w:rFonts w:cstheme="minorHAnsi"/>
              </w:rPr>
            </w:pPr>
            <w:r w:rsidRPr="00FA7899">
              <w:rPr>
                <w:rFonts w:cstheme="minorHAnsi"/>
              </w:rPr>
              <w:t>GLYP</w:t>
            </w:r>
          </w:p>
        </w:tc>
        <w:tc>
          <w:tcPr>
            <w:tcW w:w="3683" w:type="dxa"/>
            <w:noWrap/>
            <w:hideMark/>
          </w:tcPr>
          <w:p w14:paraId="451FC588" w14:textId="77777777" w:rsidR="00D97B04" w:rsidRPr="00FA7899" w:rsidRDefault="00D97B04" w:rsidP="00995FF1">
            <w:pPr>
              <w:rPr>
                <w:rFonts w:cstheme="minorHAnsi"/>
              </w:rPr>
            </w:pPr>
            <w:r w:rsidRPr="00FA7899">
              <w:rPr>
                <w:rFonts w:cstheme="minorHAnsi"/>
              </w:rPr>
              <w:t>Glyphosate (Round-up)</w:t>
            </w:r>
          </w:p>
        </w:tc>
        <w:tc>
          <w:tcPr>
            <w:tcW w:w="973" w:type="dxa"/>
            <w:noWrap/>
            <w:hideMark/>
          </w:tcPr>
          <w:p w14:paraId="6EE9D815" w14:textId="77777777" w:rsidR="00D97B04" w:rsidRPr="00FA7899" w:rsidRDefault="00D97B04" w:rsidP="00995FF1">
            <w:pPr>
              <w:rPr>
                <w:rFonts w:cstheme="minorHAnsi"/>
              </w:rPr>
            </w:pPr>
            <w:r w:rsidRPr="00FA7899">
              <w:rPr>
                <w:rFonts w:cstheme="minorHAnsi"/>
              </w:rPr>
              <w:t>UG/L</w:t>
            </w:r>
          </w:p>
        </w:tc>
        <w:tc>
          <w:tcPr>
            <w:tcW w:w="1585" w:type="dxa"/>
            <w:noWrap/>
            <w:hideMark/>
          </w:tcPr>
          <w:p w14:paraId="1C138A21" w14:textId="77777777" w:rsidR="00D97B04" w:rsidRPr="00FA7899" w:rsidRDefault="00D97B04" w:rsidP="00995FF1">
            <w:pPr>
              <w:rPr>
                <w:rFonts w:cstheme="minorHAnsi"/>
              </w:rPr>
            </w:pPr>
            <w:r w:rsidRPr="00FA7899">
              <w:rPr>
                <w:rFonts w:cstheme="minorHAnsi"/>
              </w:rPr>
              <w:t>700</w:t>
            </w:r>
          </w:p>
        </w:tc>
        <w:tc>
          <w:tcPr>
            <w:tcW w:w="1495" w:type="dxa"/>
            <w:noWrap/>
            <w:hideMark/>
          </w:tcPr>
          <w:p w14:paraId="34A6C811" w14:textId="77777777" w:rsidR="00D97B04" w:rsidRPr="00FA7899" w:rsidRDefault="00D97B04" w:rsidP="00995FF1">
            <w:pPr>
              <w:rPr>
                <w:rFonts w:cstheme="minorHAnsi"/>
              </w:rPr>
            </w:pPr>
            <w:r w:rsidRPr="00FA7899">
              <w:rPr>
                <w:rFonts w:cstheme="minorHAnsi"/>
              </w:rPr>
              <w:t>MCL</w:t>
            </w:r>
          </w:p>
        </w:tc>
      </w:tr>
      <w:tr w:rsidR="00D97B04" w:rsidRPr="00FA7899" w14:paraId="4CCA81EC" w14:textId="77777777" w:rsidTr="00995FF1">
        <w:trPr>
          <w:trHeight w:val="300"/>
        </w:trPr>
        <w:tc>
          <w:tcPr>
            <w:tcW w:w="1614" w:type="dxa"/>
            <w:noWrap/>
            <w:hideMark/>
          </w:tcPr>
          <w:p w14:paraId="6506536E" w14:textId="77777777" w:rsidR="00D97B04" w:rsidRPr="00FA7899" w:rsidRDefault="00D97B04" w:rsidP="00995FF1">
            <w:pPr>
              <w:rPr>
                <w:rFonts w:cstheme="minorHAnsi"/>
              </w:rPr>
            </w:pPr>
            <w:r w:rsidRPr="00FA7899">
              <w:rPr>
                <w:rFonts w:cstheme="minorHAnsi"/>
              </w:rPr>
              <w:t>H-3</w:t>
            </w:r>
          </w:p>
        </w:tc>
        <w:tc>
          <w:tcPr>
            <w:tcW w:w="3683" w:type="dxa"/>
            <w:noWrap/>
            <w:hideMark/>
          </w:tcPr>
          <w:p w14:paraId="3EBB9A9F" w14:textId="77777777" w:rsidR="00D97B04" w:rsidRPr="00FA7899" w:rsidRDefault="00D97B04" w:rsidP="00995FF1">
            <w:pPr>
              <w:rPr>
                <w:rFonts w:cstheme="minorHAnsi"/>
              </w:rPr>
            </w:pPr>
            <w:r w:rsidRPr="00FA7899">
              <w:rPr>
                <w:rFonts w:cstheme="minorHAnsi"/>
              </w:rPr>
              <w:t>Tritium</w:t>
            </w:r>
          </w:p>
        </w:tc>
        <w:tc>
          <w:tcPr>
            <w:tcW w:w="973" w:type="dxa"/>
            <w:noWrap/>
            <w:hideMark/>
          </w:tcPr>
          <w:p w14:paraId="3E27A2AC" w14:textId="77777777" w:rsidR="00D97B04" w:rsidRPr="00FA7899" w:rsidRDefault="00D97B04" w:rsidP="00995FF1">
            <w:pPr>
              <w:rPr>
                <w:rFonts w:cstheme="minorHAnsi"/>
              </w:rPr>
            </w:pPr>
            <w:r w:rsidRPr="00FA7899">
              <w:rPr>
                <w:rFonts w:cstheme="minorHAnsi"/>
              </w:rPr>
              <w:t>pCi/L</w:t>
            </w:r>
          </w:p>
        </w:tc>
        <w:tc>
          <w:tcPr>
            <w:tcW w:w="1585" w:type="dxa"/>
            <w:noWrap/>
            <w:hideMark/>
          </w:tcPr>
          <w:p w14:paraId="11988351" w14:textId="77777777" w:rsidR="00D97B04" w:rsidRPr="00FA7899" w:rsidRDefault="00D97B04" w:rsidP="00995FF1">
            <w:pPr>
              <w:rPr>
                <w:rFonts w:cstheme="minorHAnsi"/>
              </w:rPr>
            </w:pPr>
            <w:r w:rsidRPr="00FA7899">
              <w:rPr>
                <w:rFonts w:cstheme="minorHAnsi"/>
              </w:rPr>
              <w:t>20000</w:t>
            </w:r>
          </w:p>
        </w:tc>
        <w:tc>
          <w:tcPr>
            <w:tcW w:w="1495" w:type="dxa"/>
            <w:noWrap/>
            <w:hideMark/>
          </w:tcPr>
          <w:p w14:paraId="22F2844F" w14:textId="77777777" w:rsidR="00D97B04" w:rsidRPr="00FA7899" w:rsidRDefault="00D97B04" w:rsidP="00995FF1">
            <w:pPr>
              <w:rPr>
                <w:rFonts w:cstheme="minorHAnsi"/>
              </w:rPr>
            </w:pPr>
            <w:r w:rsidRPr="00FA7899">
              <w:rPr>
                <w:rFonts w:cstheme="minorHAnsi"/>
              </w:rPr>
              <w:t>MCL</w:t>
            </w:r>
          </w:p>
        </w:tc>
      </w:tr>
      <w:tr w:rsidR="00D97B04" w:rsidRPr="00FA7899" w14:paraId="258C725D" w14:textId="77777777" w:rsidTr="00995FF1">
        <w:trPr>
          <w:trHeight w:val="300"/>
        </w:trPr>
        <w:tc>
          <w:tcPr>
            <w:tcW w:w="1614" w:type="dxa"/>
            <w:noWrap/>
            <w:hideMark/>
          </w:tcPr>
          <w:p w14:paraId="0FE70F8E" w14:textId="77777777" w:rsidR="00D97B04" w:rsidRPr="00FA7899" w:rsidRDefault="00D97B04" w:rsidP="00995FF1">
            <w:pPr>
              <w:rPr>
                <w:rFonts w:cstheme="minorHAnsi"/>
              </w:rPr>
            </w:pPr>
            <w:r w:rsidRPr="00FA7899">
              <w:rPr>
                <w:rFonts w:cstheme="minorHAnsi"/>
              </w:rPr>
              <w:t>HCCP</w:t>
            </w:r>
          </w:p>
        </w:tc>
        <w:tc>
          <w:tcPr>
            <w:tcW w:w="3683" w:type="dxa"/>
            <w:noWrap/>
            <w:hideMark/>
          </w:tcPr>
          <w:p w14:paraId="2E4C85BE" w14:textId="77777777" w:rsidR="00D97B04" w:rsidRPr="00FA7899" w:rsidRDefault="00D97B04" w:rsidP="00995FF1">
            <w:pPr>
              <w:rPr>
                <w:rFonts w:cstheme="minorHAnsi"/>
              </w:rPr>
            </w:pPr>
            <w:proofErr w:type="spellStart"/>
            <w:r w:rsidRPr="00FA7899">
              <w:rPr>
                <w:rFonts w:cstheme="minorHAnsi"/>
              </w:rPr>
              <w:t>Hexachlorocyclopentadiene</w:t>
            </w:r>
            <w:proofErr w:type="spellEnd"/>
          </w:p>
        </w:tc>
        <w:tc>
          <w:tcPr>
            <w:tcW w:w="973" w:type="dxa"/>
            <w:noWrap/>
            <w:hideMark/>
          </w:tcPr>
          <w:p w14:paraId="48B3849E" w14:textId="77777777" w:rsidR="00D97B04" w:rsidRPr="00FA7899" w:rsidRDefault="00D97B04" w:rsidP="00995FF1">
            <w:pPr>
              <w:rPr>
                <w:rFonts w:cstheme="minorHAnsi"/>
              </w:rPr>
            </w:pPr>
            <w:r w:rsidRPr="00FA7899">
              <w:rPr>
                <w:rFonts w:cstheme="minorHAnsi"/>
              </w:rPr>
              <w:t>UG/L</w:t>
            </w:r>
          </w:p>
        </w:tc>
        <w:tc>
          <w:tcPr>
            <w:tcW w:w="1585" w:type="dxa"/>
            <w:noWrap/>
            <w:hideMark/>
          </w:tcPr>
          <w:p w14:paraId="29F37CE3" w14:textId="77777777" w:rsidR="00D97B04" w:rsidRPr="00FA7899" w:rsidRDefault="00D97B04" w:rsidP="00995FF1">
            <w:pPr>
              <w:rPr>
                <w:rFonts w:cstheme="minorHAnsi"/>
              </w:rPr>
            </w:pPr>
            <w:r w:rsidRPr="00FA7899">
              <w:rPr>
                <w:rFonts w:cstheme="minorHAnsi"/>
              </w:rPr>
              <w:t>50</w:t>
            </w:r>
          </w:p>
        </w:tc>
        <w:tc>
          <w:tcPr>
            <w:tcW w:w="1495" w:type="dxa"/>
            <w:noWrap/>
            <w:hideMark/>
          </w:tcPr>
          <w:p w14:paraId="7D0AE1FC" w14:textId="77777777" w:rsidR="00D97B04" w:rsidRPr="00FA7899" w:rsidRDefault="00D97B04" w:rsidP="00995FF1">
            <w:pPr>
              <w:rPr>
                <w:rFonts w:cstheme="minorHAnsi"/>
              </w:rPr>
            </w:pPr>
            <w:r w:rsidRPr="00FA7899">
              <w:rPr>
                <w:rFonts w:cstheme="minorHAnsi"/>
              </w:rPr>
              <w:t>MCL</w:t>
            </w:r>
          </w:p>
        </w:tc>
      </w:tr>
      <w:tr w:rsidR="00D97B04" w:rsidRPr="00FA7899" w14:paraId="5BBDC03F" w14:textId="77777777" w:rsidTr="00995FF1">
        <w:trPr>
          <w:trHeight w:val="300"/>
        </w:trPr>
        <w:tc>
          <w:tcPr>
            <w:tcW w:w="1614" w:type="dxa"/>
            <w:noWrap/>
            <w:hideMark/>
          </w:tcPr>
          <w:p w14:paraId="180C3055" w14:textId="77777777" w:rsidR="00D97B04" w:rsidRPr="00FA7899" w:rsidRDefault="00D97B04" w:rsidP="00995FF1">
            <w:pPr>
              <w:rPr>
                <w:rFonts w:cstheme="minorHAnsi"/>
              </w:rPr>
            </w:pPr>
            <w:r w:rsidRPr="00FA7899">
              <w:rPr>
                <w:rFonts w:cstheme="minorHAnsi"/>
              </w:rPr>
              <w:t>HCLBZ</w:t>
            </w:r>
          </w:p>
        </w:tc>
        <w:tc>
          <w:tcPr>
            <w:tcW w:w="3683" w:type="dxa"/>
            <w:noWrap/>
            <w:hideMark/>
          </w:tcPr>
          <w:p w14:paraId="26A6D87D" w14:textId="77777777" w:rsidR="00D97B04" w:rsidRPr="00FA7899" w:rsidRDefault="00D97B04" w:rsidP="00995FF1">
            <w:pPr>
              <w:rPr>
                <w:rFonts w:cstheme="minorHAnsi"/>
              </w:rPr>
            </w:pPr>
            <w:r w:rsidRPr="00FA7899">
              <w:rPr>
                <w:rFonts w:cstheme="minorHAnsi"/>
              </w:rPr>
              <w:t>Hexachlorobenzene (HCB)</w:t>
            </w:r>
          </w:p>
        </w:tc>
        <w:tc>
          <w:tcPr>
            <w:tcW w:w="973" w:type="dxa"/>
            <w:noWrap/>
            <w:hideMark/>
          </w:tcPr>
          <w:p w14:paraId="69CC024F" w14:textId="77777777" w:rsidR="00D97B04" w:rsidRPr="00FA7899" w:rsidRDefault="00D97B04" w:rsidP="00995FF1">
            <w:pPr>
              <w:rPr>
                <w:rFonts w:cstheme="minorHAnsi"/>
              </w:rPr>
            </w:pPr>
            <w:r w:rsidRPr="00FA7899">
              <w:rPr>
                <w:rFonts w:cstheme="minorHAnsi"/>
              </w:rPr>
              <w:t>UG/L</w:t>
            </w:r>
          </w:p>
        </w:tc>
        <w:tc>
          <w:tcPr>
            <w:tcW w:w="1585" w:type="dxa"/>
            <w:noWrap/>
            <w:hideMark/>
          </w:tcPr>
          <w:p w14:paraId="528174CD" w14:textId="77777777" w:rsidR="00D97B04" w:rsidRPr="00FA7899" w:rsidRDefault="00D97B04" w:rsidP="00995FF1">
            <w:pPr>
              <w:rPr>
                <w:rFonts w:cstheme="minorHAnsi"/>
              </w:rPr>
            </w:pPr>
            <w:r w:rsidRPr="00FA7899">
              <w:rPr>
                <w:rFonts w:cstheme="minorHAnsi"/>
              </w:rPr>
              <w:t>1</w:t>
            </w:r>
          </w:p>
        </w:tc>
        <w:tc>
          <w:tcPr>
            <w:tcW w:w="1495" w:type="dxa"/>
            <w:noWrap/>
            <w:hideMark/>
          </w:tcPr>
          <w:p w14:paraId="4B6AD016" w14:textId="77777777" w:rsidR="00D97B04" w:rsidRPr="00FA7899" w:rsidRDefault="00D97B04" w:rsidP="00995FF1">
            <w:pPr>
              <w:rPr>
                <w:rFonts w:cstheme="minorHAnsi"/>
              </w:rPr>
            </w:pPr>
            <w:r w:rsidRPr="00FA7899">
              <w:rPr>
                <w:rFonts w:cstheme="minorHAnsi"/>
              </w:rPr>
              <w:t>MCL</w:t>
            </w:r>
          </w:p>
        </w:tc>
      </w:tr>
      <w:tr w:rsidR="00D97B04" w:rsidRPr="00FA7899" w14:paraId="4D09EF42" w14:textId="77777777" w:rsidTr="00995FF1">
        <w:trPr>
          <w:trHeight w:val="300"/>
        </w:trPr>
        <w:tc>
          <w:tcPr>
            <w:tcW w:w="1614" w:type="dxa"/>
            <w:noWrap/>
            <w:hideMark/>
          </w:tcPr>
          <w:p w14:paraId="19850C14" w14:textId="77777777" w:rsidR="00D97B04" w:rsidRPr="00FA7899" w:rsidRDefault="00D97B04" w:rsidP="00995FF1">
            <w:pPr>
              <w:rPr>
                <w:rFonts w:cstheme="minorHAnsi"/>
              </w:rPr>
            </w:pPr>
            <w:r w:rsidRPr="00FA7899">
              <w:rPr>
                <w:rFonts w:cstheme="minorHAnsi"/>
              </w:rPr>
              <w:t>HEPTACHLOR</w:t>
            </w:r>
          </w:p>
        </w:tc>
        <w:tc>
          <w:tcPr>
            <w:tcW w:w="3683" w:type="dxa"/>
            <w:noWrap/>
            <w:hideMark/>
          </w:tcPr>
          <w:p w14:paraId="202D10EB" w14:textId="77777777" w:rsidR="00D97B04" w:rsidRPr="00FA7899" w:rsidRDefault="00D97B04" w:rsidP="00995FF1">
            <w:pPr>
              <w:rPr>
                <w:rFonts w:cstheme="minorHAnsi"/>
              </w:rPr>
            </w:pPr>
            <w:r w:rsidRPr="00FA7899">
              <w:rPr>
                <w:rFonts w:cstheme="minorHAnsi"/>
              </w:rPr>
              <w:t>Heptachlor</w:t>
            </w:r>
          </w:p>
        </w:tc>
        <w:tc>
          <w:tcPr>
            <w:tcW w:w="973" w:type="dxa"/>
            <w:noWrap/>
            <w:hideMark/>
          </w:tcPr>
          <w:p w14:paraId="7BEEBCF1" w14:textId="77777777" w:rsidR="00D97B04" w:rsidRPr="00FA7899" w:rsidRDefault="00D97B04" w:rsidP="00995FF1">
            <w:pPr>
              <w:rPr>
                <w:rFonts w:cstheme="minorHAnsi"/>
              </w:rPr>
            </w:pPr>
            <w:r w:rsidRPr="00FA7899">
              <w:rPr>
                <w:rFonts w:cstheme="minorHAnsi"/>
              </w:rPr>
              <w:t>UG/L</w:t>
            </w:r>
          </w:p>
        </w:tc>
        <w:tc>
          <w:tcPr>
            <w:tcW w:w="1585" w:type="dxa"/>
            <w:noWrap/>
            <w:hideMark/>
          </w:tcPr>
          <w:p w14:paraId="10D364E3" w14:textId="77777777" w:rsidR="00D97B04" w:rsidRPr="00FA7899" w:rsidRDefault="00D97B04" w:rsidP="00995FF1">
            <w:pPr>
              <w:rPr>
                <w:rFonts w:cstheme="minorHAnsi"/>
              </w:rPr>
            </w:pPr>
            <w:r w:rsidRPr="00FA7899">
              <w:rPr>
                <w:rFonts w:cstheme="minorHAnsi"/>
              </w:rPr>
              <w:t>0.01</w:t>
            </w:r>
          </w:p>
        </w:tc>
        <w:tc>
          <w:tcPr>
            <w:tcW w:w="1495" w:type="dxa"/>
            <w:noWrap/>
            <w:hideMark/>
          </w:tcPr>
          <w:p w14:paraId="18D20B58" w14:textId="77777777" w:rsidR="00D97B04" w:rsidRPr="00FA7899" w:rsidRDefault="00D97B04" w:rsidP="00995FF1">
            <w:pPr>
              <w:rPr>
                <w:rFonts w:cstheme="minorHAnsi"/>
              </w:rPr>
            </w:pPr>
            <w:r w:rsidRPr="00FA7899">
              <w:rPr>
                <w:rFonts w:cstheme="minorHAnsi"/>
              </w:rPr>
              <w:t>MCL</w:t>
            </w:r>
          </w:p>
        </w:tc>
      </w:tr>
      <w:tr w:rsidR="00D97B04" w:rsidRPr="00FA7899" w14:paraId="5C2389AE" w14:textId="77777777" w:rsidTr="00995FF1">
        <w:trPr>
          <w:trHeight w:val="300"/>
        </w:trPr>
        <w:tc>
          <w:tcPr>
            <w:tcW w:w="1614" w:type="dxa"/>
            <w:noWrap/>
            <w:hideMark/>
          </w:tcPr>
          <w:p w14:paraId="112C8AF9" w14:textId="77777777" w:rsidR="00D97B04" w:rsidRPr="00FA7899" w:rsidRDefault="00D97B04" w:rsidP="00995FF1">
            <w:pPr>
              <w:rPr>
                <w:rFonts w:cstheme="minorHAnsi"/>
              </w:rPr>
            </w:pPr>
            <w:r w:rsidRPr="00FA7899">
              <w:rPr>
                <w:rFonts w:cstheme="minorHAnsi"/>
              </w:rPr>
              <w:t>HEPT-EPOX</w:t>
            </w:r>
          </w:p>
        </w:tc>
        <w:tc>
          <w:tcPr>
            <w:tcW w:w="3683" w:type="dxa"/>
            <w:noWrap/>
            <w:hideMark/>
          </w:tcPr>
          <w:p w14:paraId="74DC3DAF" w14:textId="77777777" w:rsidR="00D97B04" w:rsidRPr="00FA7899" w:rsidRDefault="00D97B04" w:rsidP="00995FF1">
            <w:pPr>
              <w:rPr>
                <w:rFonts w:cstheme="minorHAnsi"/>
              </w:rPr>
            </w:pPr>
            <w:r w:rsidRPr="00FA7899">
              <w:rPr>
                <w:rFonts w:cstheme="minorHAnsi"/>
              </w:rPr>
              <w:t>Heptachlor Epoxide</w:t>
            </w:r>
          </w:p>
        </w:tc>
        <w:tc>
          <w:tcPr>
            <w:tcW w:w="973" w:type="dxa"/>
            <w:noWrap/>
            <w:hideMark/>
          </w:tcPr>
          <w:p w14:paraId="40374A80" w14:textId="77777777" w:rsidR="00D97B04" w:rsidRPr="00FA7899" w:rsidRDefault="00D97B04" w:rsidP="00995FF1">
            <w:pPr>
              <w:rPr>
                <w:rFonts w:cstheme="minorHAnsi"/>
              </w:rPr>
            </w:pPr>
            <w:r w:rsidRPr="00FA7899">
              <w:rPr>
                <w:rFonts w:cstheme="minorHAnsi"/>
              </w:rPr>
              <w:t>UG/L</w:t>
            </w:r>
          </w:p>
        </w:tc>
        <w:tc>
          <w:tcPr>
            <w:tcW w:w="1585" w:type="dxa"/>
            <w:noWrap/>
            <w:hideMark/>
          </w:tcPr>
          <w:p w14:paraId="2431E7F1" w14:textId="77777777" w:rsidR="00D97B04" w:rsidRPr="00FA7899" w:rsidRDefault="00D97B04" w:rsidP="00995FF1">
            <w:pPr>
              <w:rPr>
                <w:rFonts w:cstheme="minorHAnsi"/>
              </w:rPr>
            </w:pPr>
            <w:r w:rsidRPr="00FA7899">
              <w:rPr>
                <w:rFonts w:cstheme="minorHAnsi"/>
              </w:rPr>
              <w:t>0.01</w:t>
            </w:r>
          </w:p>
        </w:tc>
        <w:tc>
          <w:tcPr>
            <w:tcW w:w="1495" w:type="dxa"/>
            <w:noWrap/>
            <w:hideMark/>
          </w:tcPr>
          <w:p w14:paraId="299BE16B" w14:textId="77777777" w:rsidR="00D97B04" w:rsidRPr="00FA7899" w:rsidRDefault="00D97B04" w:rsidP="00995FF1">
            <w:pPr>
              <w:rPr>
                <w:rFonts w:cstheme="minorHAnsi"/>
              </w:rPr>
            </w:pPr>
            <w:r w:rsidRPr="00FA7899">
              <w:rPr>
                <w:rFonts w:cstheme="minorHAnsi"/>
              </w:rPr>
              <w:t>MCL</w:t>
            </w:r>
          </w:p>
        </w:tc>
      </w:tr>
      <w:tr w:rsidR="00D97B04" w:rsidRPr="00FA7899" w14:paraId="44CAD39C" w14:textId="77777777" w:rsidTr="00995FF1">
        <w:trPr>
          <w:trHeight w:val="300"/>
        </w:trPr>
        <w:tc>
          <w:tcPr>
            <w:tcW w:w="1614" w:type="dxa"/>
            <w:noWrap/>
            <w:hideMark/>
          </w:tcPr>
          <w:p w14:paraId="5A65C0CF" w14:textId="77777777" w:rsidR="00D97B04" w:rsidRPr="00FA7899" w:rsidRDefault="00D97B04" w:rsidP="00995FF1">
            <w:pPr>
              <w:rPr>
                <w:rFonts w:cstheme="minorHAnsi"/>
              </w:rPr>
            </w:pPr>
            <w:r w:rsidRPr="00FA7899">
              <w:rPr>
                <w:rFonts w:cstheme="minorHAnsi"/>
              </w:rPr>
              <w:t>HG</w:t>
            </w:r>
          </w:p>
        </w:tc>
        <w:tc>
          <w:tcPr>
            <w:tcW w:w="3683" w:type="dxa"/>
            <w:noWrap/>
            <w:hideMark/>
          </w:tcPr>
          <w:p w14:paraId="0CA2B4EC" w14:textId="77777777" w:rsidR="00D97B04" w:rsidRPr="00FA7899" w:rsidRDefault="00D97B04" w:rsidP="00995FF1">
            <w:pPr>
              <w:rPr>
                <w:rFonts w:cstheme="minorHAnsi"/>
              </w:rPr>
            </w:pPr>
            <w:r w:rsidRPr="00FA7899">
              <w:rPr>
                <w:rFonts w:cstheme="minorHAnsi"/>
              </w:rPr>
              <w:t>Mercury</w:t>
            </w:r>
          </w:p>
        </w:tc>
        <w:tc>
          <w:tcPr>
            <w:tcW w:w="973" w:type="dxa"/>
            <w:noWrap/>
            <w:hideMark/>
          </w:tcPr>
          <w:p w14:paraId="59036E8A" w14:textId="77777777" w:rsidR="00D97B04" w:rsidRPr="00FA7899" w:rsidRDefault="00D97B04" w:rsidP="00995FF1">
            <w:pPr>
              <w:rPr>
                <w:rFonts w:cstheme="minorHAnsi"/>
              </w:rPr>
            </w:pPr>
            <w:r w:rsidRPr="00FA7899">
              <w:rPr>
                <w:rFonts w:cstheme="minorHAnsi"/>
              </w:rPr>
              <w:t>UG/L</w:t>
            </w:r>
          </w:p>
        </w:tc>
        <w:tc>
          <w:tcPr>
            <w:tcW w:w="1585" w:type="dxa"/>
            <w:noWrap/>
            <w:hideMark/>
          </w:tcPr>
          <w:p w14:paraId="73B495CC" w14:textId="77777777" w:rsidR="00D97B04" w:rsidRPr="00FA7899" w:rsidRDefault="00D97B04" w:rsidP="00995FF1">
            <w:pPr>
              <w:rPr>
                <w:rFonts w:cstheme="minorHAnsi"/>
              </w:rPr>
            </w:pPr>
            <w:r w:rsidRPr="00FA7899">
              <w:rPr>
                <w:rFonts w:cstheme="minorHAnsi"/>
              </w:rPr>
              <w:t>2</w:t>
            </w:r>
          </w:p>
        </w:tc>
        <w:tc>
          <w:tcPr>
            <w:tcW w:w="1495" w:type="dxa"/>
            <w:noWrap/>
            <w:hideMark/>
          </w:tcPr>
          <w:p w14:paraId="71E3A200" w14:textId="77777777" w:rsidR="00D97B04" w:rsidRPr="00FA7899" w:rsidRDefault="00D97B04" w:rsidP="00995FF1">
            <w:pPr>
              <w:rPr>
                <w:rFonts w:cstheme="minorHAnsi"/>
              </w:rPr>
            </w:pPr>
            <w:r w:rsidRPr="00FA7899">
              <w:rPr>
                <w:rFonts w:cstheme="minorHAnsi"/>
              </w:rPr>
              <w:t>MCL</w:t>
            </w:r>
          </w:p>
        </w:tc>
      </w:tr>
      <w:tr w:rsidR="00D97B04" w:rsidRPr="00FA7899" w14:paraId="7B34CCA2" w14:textId="77777777" w:rsidTr="00995FF1">
        <w:trPr>
          <w:trHeight w:val="300"/>
        </w:trPr>
        <w:tc>
          <w:tcPr>
            <w:tcW w:w="1614" w:type="dxa"/>
            <w:noWrap/>
            <w:hideMark/>
          </w:tcPr>
          <w:p w14:paraId="3424DA05" w14:textId="77777777" w:rsidR="00D97B04" w:rsidRPr="00FA7899" w:rsidRDefault="00D97B04" w:rsidP="00995FF1">
            <w:pPr>
              <w:rPr>
                <w:rFonts w:cstheme="minorHAnsi"/>
              </w:rPr>
            </w:pPr>
            <w:r w:rsidRPr="00FA7899">
              <w:rPr>
                <w:rFonts w:cstheme="minorHAnsi"/>
              </w:rPr>
              <w:t>MOLINATE</w:t>
            </w:r>
          </w:p>
        </w:tc>
        <w:tc>
          <w:tcPr>
            <w:tcW w:w="3683" w:type="dxa"/>
            <w:noWrap/>
            <w:hideMark/>
          </w:tcPr>
          <w:p w14:paraId="04CCBD33" w14:textId="77777777" w:rsidR="00D97B04" w:rsidRPr="00FA7899" w:rsidRDefault="00D97B04" w:rsidP="00995FF1">
            <w:pPr>
              <w:rPr>
                <w:rFonts w:cstheme="minorHAnsi"/>
              </w:rPr>
            </w:pPr>
            <w:proofErr w:type="spellStart"/>
            <w:r w:rsidRPr="00FA7899">
              <w:rPr>
                <w:rFonts w:cstheme="minorHAnsi"/>
              </w:rPr>
              <w:t>Molinate</w:t>
            </w:r>
            <w:proofErr w:type="spellEnd"/>
          </w:p>
        </w:tc>
        <w:tc>
          <w:tcPr>
            <w:tcW w:w="973" w:type="dxa"/>
            <w:noWrap/>
            <w:hideMark/>
          </w:tcPr>
          <w:p w14:paraId="3D82F6AA" w14:textId="77777777" w:rsidR="00D97B04" w:rsidRPr="00FA7899" w:rsidRDefault="00D97B04" w:rsidP="00995FF1">
            <w:pPr>
              <w:rPr>
                <w:rFonts w:cstheme="minorHAnsi"/>
              </w:rPr>
            </w:pPr>
            <w:r w:rsidRPr="00FA7899">
              <w:rPr>
                <w:rFonts w:cstheme="minorHAnsi"/>
              </w:rPr>
              <w:t>UG/L</w:t>
            </w:r>
          </w:p>
        </w:tc>
        <w:tc>
          <w:tcPr>
            <w:tcW w:w="1585" w:type="dxa"/>
            <w:noWrap/>
            <w:hideMark/>
          </w:tcPr>
          <w:p w14:paraId="643DA6E1" w14:textId="77777777" w:rsidR="00D97B04" w:rsidRPr="00FA7899" w:rsidRDefault="00D97B04" w:rsidP="00995FF1">
            <w:pPr>
              <w:rPr>
                <w:rFonts w:cstheme="minorHAnsi"/>
              </w:rPr>
            </w:pPr>
            <w:r w:rsidRPr="00FA7899">
              <w:rPr>
                <w:rFonts w:cstheme="minorHAnsi"/>
              </w:rPr>
              <w:t>20</w:t>
            </w:r>
          </w:p>
        </w:tc>
        <w:tc>
          <w:tcPr>
            <w:tcW w:w="1495" w:type="dxa"/>
            <w:noWrap/>
            <w:hideMark/>
          </w:tcPr>
          <w:p w14:paraId="2C37FEC0" w14:textId="77777777" w:rsidR="00D97B04" w:rsidRPr="00FA7899" w:rsidRDefault="00D97B04" w:rsidP="00995FF1">
            <w:pPr>
              <w:rPr>
                <w:rFonts w:cstheme="minorHAnsi"/>
              </w:rPr>
            </w:pPr>
            <w:r w:rsidRPr="00FA7899">
              <w:rPr>
                <w:rFonts w:cstheme="minorHAnsi"/>
              </w:rPr>
              <w:t>MCL</w:t>
            </w:r>
          </w:p>
        </w:tc>
      </w:tr>
      <w:tr w:rsidR="00D97B04" w:rsidRPr="00FA7899" w14:paraId="369E0814" w14:textId="77777777" w:rsidTr="00995FF1">
        <w:trPr>
          <w:trHeight w:val="300"/>
        </w:trPr>
        <w:tc>
          <w:tcPr>
            <w:tcW w:w="1614" w:type="dxa"/>
            <w:noWrap/>
            <w:hideMark/>
          </w:tcPr>
          <w:p w14:paraId="339B6E98" w14:textId="77777777" w:rsidR="00D97B04" w:rsidRPr="00FA7899" w:rsidRDefault="00D97B04" w:rsidP="00995FF1">
            <w:pPr>
              <w:rPr>
                <w:rFonts w:cstheme="minorHAnsi"/>
              </w:rPr>
            </w:pPr>
            <w:r w:rsidRPr="00FA7899">
              <w:rPr>
                <w:rFonts w:cstheme="minorHAnsi"/>
              </w:rPr>
              <w:t>MTBE</w:t>
            </w:r>
          </w:p>
        </w:tc>
        <w:tc>
          <w:tcPr>
            <w:tcW w:w="3683" w:type="dxa"/>
            <w:noWrap/>
            <w:hideMark/>
          </w:tcPr>
          <w:p w14:paraId="6CEE8DEA" w14:textId="77777777" w:rsidR="00D97B04" w:rsidRPr="00FA7899" w:rsidRDefault="00D97B04" w:rsidP="00995FF1">
            <w:pPr>
              <w:rPr>
                <w:rFonts w:cstheme="minorHAnsi"/>
              </w:rPr>
            </w:pPr>
            <w:r w:rsidRPr="00FA7899">
              <w:rPr>
                <w:rFonts w:cstheme="minorHAnsi"/>
              </w:rPr>
              <w:t>MTBE (Methyl-tert-butyl ether)</w:t>
            </w:r>
          </w:p>
        </w:tc>
        <w:tc>
          <w:tcPr>
            <w:tcW w:w="973" w:type="dxa"/>
            <w:noWrap/>
            <w:hideMark/>
          </w:tcPr>
          <w:p w14:paraId="16C73BE7" w14:textId="77777777" w:rsidR="00D97B04" w:rsidRPr="00FA7899" w:rsidRDefault="00D97B04" w:rsidP="00995FF1">
            <w:pPr>
              <w:rPr>
                <w:rFonts w:cstheme="minorHAnsi"/>
              </w:rPr>
            </w:pPr>
            <w:r w:rsidRPr="00FA7899">
              <w:rPr>
                <w:rFonts w:cstheme="minorHAnsi"/>
              </w:rPr>
              <w:t>UG/L</w:t>
            </w:r>
          </w:p>
        </w:tc>
        <w:tc>
          <w:tcPr>
            <w:tcW w:w="1585" w:type="dxa"/>
            <w:noWrap/>
            <w:hideMark/>
          </w:tcPr>
          <w:p w14:paraId="7451C3FD" w14:textId="77777777" w:rsidR="00D97B04" w:rsidRPr="00FA7899" w:rsidRDefault="00D97B04" w:rsidP="00995FF1">
            <w:pPr>
              <w:rPr>
                <w:rFonts w:cstheme="minorHAnsi"/>
              </w:rPr>
            </w:pPr>
            <w:r w:rsidRPr="00FA7899">
              <w:rPr>
                <w:rFonts w:cstheme="minorHAnsi"/>
              </w:rPr>
              <w:t>13</w:t>
            </w:r>
          </w:p>
        </w:tc>
        <w:tc>
          <w:tcPr>
            <w:tcW w:w="1495" w:type="dxa"/>
            <w:noWrap/>
            <w:hideMark/>
          </w:tcPr>
          <w:p w14:paraId="7FD8AE27" w14:textId="77777777" w:rsidR="00D97B04" w:rsidRPr="00FA7899" w:rsidRDefault="00D97B04" w:rsidP="00995FF1">
            <w:pPr>
              <w:rPr>
                <w:rFonts w:cstheme="minorHAnsi"/>
              </w:rPr>
            </w:pPr>
            <w:r w:rsidRPr="00FA7899">
              <w:rPr>
                <w:rFonts w:cstheme="minorHAnsi"/>
              </w:rPr>
              <w:t>MCL</w:t>
            </w:r>
          </w:p>
        </w:tc>
      </w:tr>
      <w:tr w:rsidR="00D97B04" w:rsidRPr="00FA7899" w14:paraId="7DE1D574" w14:textId="77777777" w:rsidTr="00995FF1">
        <w:trPr>
          <w:trHeight w:val="300"/>
        </w:trPr>
        <w:tc>
          <w:tcPr>
            <w:tcW w:w="1614" w:type="dxa"/>
            <w:noWrap/>
            <w:hideMark/>
          </w:tcPr>
          <w:p w14:paraId="67A8AF1F" w14:textId="77777777" w:rsidR="00D97B04" w:rsidRPr="00FA7899" w:rsidRDefault="00D97B04" w:rsidP="00995FF1">
            <w:pPr>
              <w:rPr>
                <w:rFonts w:cstheme="minorHAnsi"/>
              </w:rPr>
            </w:pPr>
            <w:r w:rsidRPr="00FA7899">
              <w:rPr>
                <w:rFonts w:cstheme="minorHAnsi"/>
              </w:rPr>
              <w:t>MTXYCL</w:t>
            </w:r>
          </w:p>
        </w:tc>
        <w:tc>
          <w:tcPr>
            <w:tcW w:w="3683" w:type="dxa"/>
            <w:noWrap/>
            <w:hideMark/>
          </w:tcPr>
          <w:p w14:paraId="4D531985" w14:textId="77777777" w:rsidR="00D97B04" w:rsidRPr="00FA7899" w:rsidRDefault="00D97B04" w:rsidP="00995FF1">
            <w:pPr>
              <w:rPr>
                <w:rFonts w:cstheme="minorHAnsi"/>
              </w:rPr>
            </w:pPr>
            <w:proofErr w:type="spellStart"/>
            <w:r w:rsidRPr="00FA7899">
              <w:rPr>
                <w:rFonts w:cstheme="minorHAnsi"/>
              </w:rPr>
              <w:t>Methoxychlor</w:t>
            </w:r>
            <w:proofErr w:type="spellEnd"/>
          </w:p>
        </w:tc>
        <w:tc>
          <w:tcPr>
            <w:tcW w:w="973" w:type="dxa"/>
            <w:noWrap/>
            <w:hideMark/>
          </w:tcPr>
          <w:p w14:paraId="0806D451" w14:textId="77777777" w:rsidR="00D97B04" w:rsidRPr="00FA7899" w:rsidRDefault="00D97B04" w:rsidP="00995FF1">
            <w:pPr>
              <w:rPr>
                <w:rFonts w:cstheme="minorHAnsi"/>
              </w:rPr>
            </w:pPr>
            <w:r w:rsidRPr="00FA7899">
              <w:rPr>
                <w:rFonts w:cstheme="minorHAnsi"/>
              </w:rPr>
              <w:t>UG/L</w:t>
            </w:r>
          </w:p>
        </w:tc>
        <w:tc>
          <w:tcPr>
            <w:tcW w:w="1585" w:type="dxa"/>
            <w:noWrap/>
            <w:hideMark/>
          </w:tcPr>
          <w:p w14:paraId="090BE878" w14:textId="77777777" w:rsidR="00D97B04" w:rsidRPr="00FA7899" w:rsidRDefault="00D97B04" w:rsidP="00995FF1">
            <w:pPr>
              <w:rPr>
                <w:rFonts w:cstheme="minorHAnsi"/>
              </w:rPr>
            </w:pPr>
            <w:r w:rsidRPr="00FA7899">
              <w:rPr>
                <w:rFonts w:cstheme="minorHAnsi"/>
              </w:rPr>
              <w:t>30</w:t>
            </w:r>
          </w:p>
        </w:tc>
        <w:tc>
          <w:tcPr>
            <w:tcW w:w="1495" w:type="dxa"/>
            <w:noWrap/>
            <w:hideMark/>
          </w:tcPr>
          <w:p w14:paraId="28E1EA2F" w14:textId="77777777" w:rsidR="00D97B04" w:rsidRPr="00FA7899" w:rsidRDefault="00D97B04" w:rsidP="00995FF1">
            <w:pPr>
              <w:rPr>
                <w:rFonts w:cstheme="minorHAnsi"/>
              </w:rPr>
            </w:pPr>
            <w:r w:rsidRPr="00FA7899">
              <w:rPr>
                <w:rFonts w:cstheme="minorHAnsi"/>
              </w:rPr>
              <w:t>MCL</w:t>
            </w:r>
          </w:p>
        </w:tc>
      </w:tr>
      <w:tr w:rsidR="00D97B04" w:rsidRPr="00FA7899" w14:paraId="72D0A8A0" w14:textId="77777777" w:rsidTr="00995FF1">
        <w:trPr>
          <w:trHeight w:val="300"/>
        </w:trPr>
        <w:tc>
          <w:tcPr>
            <w:tcW w:w="1614" w:type="dxa"/>
            <w:noWrap/>
            <w:hideMark/>
          </w:tcPr>
          <w:p w14:paraId="5BC6AED0" w14:textId="77777777" w:rsidR="00D97B04" w:rsidRPr="00FA7899" w:rsidRDefault="00D97B04" w:rsidP="00995FF1">
            <w:pPr>
              <w:rPr>
                <w:rFonts w:cstheme="minorHAnsi"/>
              </w:rPr>
            </w:pPr>
            <w:r w:rsidRPr="00FA7899">
              <w:rPr>
                <w:rFonts w:cstheme="minorHAnsi"/>
              </w:rPr>
              <w:t>NI</w:t>
            </w:r>
          </w:p>
        </w:tc>
        <w:tc>
          <w:tcPr>
            <w:tcW w:w="3683" w:type="dxa"/>
            <w:noWrap/>
            <w:hideMark/>
          </w:tcPr>
          <w:p w14:paraId="702D3C26" w14:textId="77777777" w:rsidR="00D97B04" w:rsidRPr="00FA7899" w:rsidRDefault="00D97B04" w:rsidP="00995FF1">
            <w:pPr>
              <w:rPr>
                <w:rFonts w:cstheme="minorHAnsi"/>
              </w:rPr>
            </w:pPr>
            <w:r w:rsidRPr="00FA7899">
              <w:rPr>
                <w:rFonts w:cstheme="minorHAnsi"/>
              </w:rPr>
              <w:t>Nickel</w:t>
            </w:r>
          </w:p>
        </w:tc>
        <w:tc>
          <w:tcPr>
            <w:tcW w:w="973" w:type="dxa"/>
            <w:noWrap/>
            <w:hideMark/>
          </w:tcPr>
          <w:p w14:paraId="12696ECD" w14:textId="77777777" w:rsidR="00D97B04" w:rsidRPr="00FA7899" w:rsidRDefault="00D97B04" w:rsidP="00995FF1">
            <w:pPr>
              <w:rPr>
                <w:rFonts w:cstheme="minorHAnsi"/>
              </w:rPr>
            </w:pPr>
            <w:r w:rsidRPr="00FA7899">
              <w:rPr>
                <w:rFonts w:cstheme="minorHAnsi"/>
              </w:rPr>
              <w:t>UG/L</w:t>
            </w:r>
          </w:p>
        </w:tc>
        <w:tc>
          <w:tcPr>
            <w:tcW w:w="1585" w:type="dxa"/>
            <w:noWrap/>
            <w:hideMark/>
          </w:tcPr>
          <w:p w14:paraId="71CC5EA6" w14:textId="77777777" w:rsidR="00D97B04" w:rsidRPr="00FA7899" w:rsidRDefault="00D97B04" w:rsidP="00995FF1">
            <w:pPr>
              <w:rPr>
                <w:rFonts w:cstheme="minorHAnsi"/>
              </w:rPr>
            </w:pPr>
            <w:r w:rsidRPr="00FA7899">
              <w:rPr>
                <w:rFonts w:cstheme="minorHAnsi"/>
              </w:rPr>
              <w:t>100</w:t>
            </w:r>
          </w:p>
        </w:tc>
        <w:tc>
          <w:tcPr>
            <w:tcW w:w="1495" w:type="dxa"/>
            <w:noWrap/>
            <w:hideMark/>
          </w:tcPr>
          <w:p w14:paraId="4857FEA4" w14:textId="77777777" w:rsidR="00D97B04" w:rsidRPr="00FA7899" w:rsidRDefault="00D97B04" w:rsidP="00995FF1">
            <w:pPr>
              <w:rPr>
                <w:rFonts w:cstheme="minorHAnsi"/>
              </w:rPr>
            </w:pPr>
            <w:r w:rsidRPr="00FA7899">
              <w:rPr>
                <w:rFonts w:cstheme="minorHAnsi"/>
              </w:rPr>
              <w:t>MCL</w:t>
            </w:r>
          </w:p>
        </w:tc>
      </w:tr>
      <w:tr w:rsidR="00D97B04" w:rsidRPr="00FA7899" w14:paraId="1CB4E9FA" w14:textId="77777777" w:rsidTr="00995FF1">
        <w:trPr>
          <w:trHeight w:val="300"/>
        </w:trPr>
        <w:tc>
          <w:tcPr>
            <w:tcW w:w="1614" w:type="dxa"/>
            <w:noWrap/>
            <w:hideMark/>
          </w:tcPr>
          <w:p w14:paraId="49E1F42A" w14:textId="77777777" w:rsidR="00D97B04" w:rsidRPr="00FA7899" w:rsidRDefault="00D97B04" w:rsidP="00995FF1">
            <w:pPr>
              <w:rPr>
                <w:rFonts w:cstheme="minorHAnsi"/>
              </w:rPr>
            </w:pPr>
            <w:r w:rsidRPr="00FA7899">
              <w:rPr>
                <w:rFonts w:cstheme="minorHAnsi"/>
              </w:rPr>
              <w:t>NNSM</w:t>
            </w:r>
          </w:p>
        </w:tc>
        <w:tc>
          <w:tcPr>
            <w:tcW w:w="3683" w:type="dxa"/>
            <w:noWrap/>
            <w:hideMark/>
          </w:tcPr>
          <w:p w14:paraId="7C60DAC7" w14:textId="77777777" w:rsidR="00D97B04" w:rsidRPr="00FA7899" w:rsidRDefault="00D97B04" w:rsidP="00995FF1">
            <w:pPr>
              <w:rPr>
                <w:rFonts w:cstheme="minorHAnsi"/>
              </w:rPr>
            </w:pPr>
            <w:r w:rsidRPr="00FA7899">
              <w:rPr>
                <w:rFonts w:cstheme="minorHAnsi"/>
              </w:rPr>
              <w:t>N-</w:t>
            </w:r>
            <w:proofErr w:type="spellStart"/>
            <w:r w:rsidRPr="00FA7899">
              <w:rPr>
                <w:rFonts w:cstheme="minorHAnsi"/>
              </w:rPr>
              <w:t>Nitrosodimethylamine</w:t>
            </w:r>
            <w:proofErr w:type="spellEnd"/>
            <w:r w:rsidRPr="00FA7899">
              <w:rPr>
                <w:rFonts w:cstheme="minorHAnsi"/>
              </w:rPr>
              <w:t xml:space="preserve"> (NDMA)</w:t>
            </w:r>
          </w:p>
        </w:tc>
        <w:tc>
          <w:tcPr>
            <w:tcW w:w="973" w:type="dxa"/>
            <w:noWrap/>
            <w:hideMark/>
          </w:tcPr>
          <w:p w14:paraId="2AB5F73C" w14:textId="77777777" w:rsidR="00D97B04" w:rsidRPr="00FA7899" w:rsidRDefault="00D97B04" w:rsidP="00995FF1">
            <w:pPr>
              <w:rPr>
                <w:rFonts w:cstheme="minorHAnsi"/>
              </w:rPr>
            </w:pPr>
            <w:r w:rsidRPr="00FA7899">
              <w:rPr>
                <w:rFonts w:cstheme="minorHAnsi"/>
              </w:rPr>
              <w:t>UG/L</w:t>
            </w:r>
          </w:p>
        </w:tc>
        <w:tc>
          <w:tcPr>
            <w:tcW w:w="1585" w:type="dxa"/>
            <w:noWrap/>
            <w:hideMark/>
          </w:tcPr>
          <w:p w14:paraId="21DA84DA" w14:textId="77777777" w:rsidR="00D97B04" w:rsidRPr="00FA7899" w:rsidRDefault="00D97B04" w:rsidP="00995FF1">
            <w:pPr>
              <w:rPr>
                <w:rFonts w:cstheme="minorHAnsi"/>
              </w:rPr>
            </w:pPr>
            <w:r w:rsidRPr="00FA7899">
              <w:rPr>
                <w:rFonts w:cstheme="minorHAnsi"/>
              </w:rPr>
              <w:t>0.01</w:t>
            </w:r>
          </w:p>
        </w:tc>
        <w:tc>
          <w:tcPr>
            <w:tcW w:w="1495" w:type="dxa"/>
            <w:noWrap/>
            <w:hideMark/>
          </w:tcPr>
          <w:p w14:paraId="572760AE" w14:textId="77777777" w:rsidR="00D97B04" w:rsidRPr="00FA7899" w:rsidRDefault="00D97B04" w:rsidP="00995FF1">
            <w:pPr>
              <w:rPr>
                <w:rFonts w:cstheme="minorHAnsi"/>
              </w:rPr>
            </w:pPr>
            <w:r w:rsidRPr="00FA7899">
              <w:rPr>
                <w:rFonts w:cstheme="minorHAnsi"/>
              </w:rPr>
              <w:t>NL</w:t>
            </w:r>
          </w:p>
        </w:tc>
      </w:tr>
      <w:tr w:rsidR="00D97B04" w:rsidRPr="00FA7899" w14:paraId="59205A22" w14:textId="77777777" w:rsidTr="00995FF1">
        <w:trPr>
          <w:trHeight w:val="300"/>
        </w:trPr>
        <w:tc>
          <w:tcPr>
            <w:tcW w:w="1614" w:type="dxa"/>
            <w:noWrap/>
            <w:hideMark/>
          </w:tcPr>
          <w:p w14:paraId="6380CB79" w14:textId="77777777" w:rsidR="00D97B04" w:rsidRPr="00FA7899" w:rsidRDefault="00D97B04" w:rsidP="00995FF1">
            <w:pPr>
              <w:rPr>
                <w:rFonts w:cstheme="minorHAnsi"/>
              </w:rPr>
            </w:pPr>
            <w:r w:rsidRPr="00FA7899">
              <w:rPr>
                <w:rFonts w:cstheme="minorHAnsi"/>
              </w:rPr>
              <w:t>NO2</w:t>
            </w:r>
          </w:p>
        </w:tc>
        <w:tc>
          <w:tcPr>
            <w:tcW w:w="3683" w:type="dxa"/>
            <w:noWrap/>
            <w:hideMark/>
          </w:tcPr>
          <w:p w14:paraId="5F0ACEE0" w14:textId="77777777" w:rsidR="00D97B04" w:rsidRPr="00FA7899" w:rsidRDefault="00D97B04" w:rsidP="00995FF1">
            <w:pPr>
              <w:rPr>
                <w:rFonts w:cstheme="minorHAnsi"/>
              </w:rPr>
            </w:pPr>
            <w:r w:rsidRPr="00FA7899">
              <w:rPr>
                <w:rFonts w:cstheme="minorHAnsi"/>
              </w:rPr>
              <w:t>Nitrite as N</w:t>
            </w:r>
          </w:p>
        </w:tc>
        <w:tc>
          <w:tcPr>
            <w:tcW w:w="973" w:type="dxa"/>
            <w:noWrap/>
            <w:hideMark/>
          </w:tcPr>
          <w:p w14:paraId="3CAF531F" w14:textId="77777777" w:rsidR="00D97B04" w:rsidRPr="00FA7899" w:rsidRDefault="00D97B04" w:rsidP="00995FF1">
            <w:pPr>
              <w:rPr>
                <w:rFonts w:cstheme="minorHAnsi"/>
              </w:rPr>
            </w:pPr>
            <w:r w:rsidRPr="00FA7899">
              <w:rPr>
                <w:rFonts w:cstheme="minorHAnsi"/>
              </w:rPr>
              <w:t>MG/L</w:t>
            </w:r>
          </w:p>
        </w:tc>
        <w:tc>
          <w:tcPr>
            <w:tcW w:w="1585" w:type="dxa"/>
            <w:noWrap/>
            <w:hideMark/>
          </w:tcPr>
          <w:p w14:paraId="2D14ADBF" w14:textId="77777777" w:rsidR="00D97B04" w:rsidRPr="00FA7899" w:rsidRDefault="00D97B04" w:rsidP="00995FF1">
            <w:pPr>
              <w:rPr>
                <w:rFonts w:cstheme="minorHAnsi"/>
              </w:rPr>
            </w:pPr>
            <w:r w:rsidRPr="00FA7899">
              <w:rPr>
                <w:rFonts w:cstheme="minorHAnsi"/>
              </w:rPr>
              <w:t>1</w:t>
            </w:r>
          </w:p>
        </w:tc>
        <w:tc>
          <w:tcPr>
            <w:tcW w:w="1495" w:type="dxa"/>
            <w:noWrap/>
            <w:hideMark/>
          </w:tcPr>
          <w:p w14:paraId="0D5A37EE" w14:textId="77777777" w:rsidR="00D97B04" w:rsidRPr="00FA7899" w:rsidRDefault="00D97B04" w:rsidP="00995FF1">
            <w:pPr>
              <w:rPr>
                <w:rFonts w:cstheme="minorHAnsi"/>
              </w:rPr>
            </w:pPr>
            <w:r w:rsidRPr="00FA7899">
              <w:rPr>
                <w:rFonts w:cstheme="minorHAnsi"/>
              </w:rPr>
              <w:t>MCL</w:t>
            </w:r>
          </w:p>
        </w:tc>
      </w:tr>
      <w:tr w:rsidR="00D97B04" w:rsidRPr="00FA7899" w14:paraId="4E3ABA27" w14:textId="77777777" w:rsidTr="00995FF1">
        <w:trPr>
          <w:trHeight w:val="300"/>
        </w:trPr>
        <w:tc>
          <w:tcPr>
            <w:tcW w:w="1614" w:type="dxa"/>
            <w:noWrap/>
            <w:hideMark/>
          </w:tcPr>
          <w:p w14:paraId="492EBECA" w14:textId="77777777" w:rsidR="00D97B04" w:rsidRPr="00FA7899" w:rsidRDefault="00D97B04" w:rsidP="00995FF1">
            <w:pPr>
              <w:rPr>
                <w:rFonts w:cstheme="minorHAnsi"/>
              </w:rPr>
            </w:pPr>
            <w:r w:rsidRPr="00FA7899">
              <w:rPr>
                <w:rFonts w:cstheme="minorHAnsi"/>
              </w:rPr>
              <w:t>NO3N</w:t>
            </w:r>
          </w:p>
        </w:tc>
        <w:tc>
          <w:tcPr>
            <w:tcW w:w="3683" w:type="dxa"/>
            <w:noWrap/>
            <w:hideMark/>
          </w:tcPr>
          <w:p w14:paraId="215A2F90" w14:textId="77777777" w:rsidR="00D97B04" w:rsidRPr="00FA7899" w:rsidRDefault="00D97B04" w:rsidP="00995FF1">
            <w:pPr>
              <w:rPr>
                <w:rFonts w:cstheme="minorHAnsi"/>
              </w:rPr>
            </w:pPr>
            <w:r w:rsidRPr="00FA7899">
              <w:rPr>
                <w:rFonts w:cstheme="minorHAnsi"/>
              </w:rPr>
              <w:t>Nitrate as N</w:t>
            </w:r>
          </w:p>
        </w:tc>
        <w:tc>
          <w:tcPr>
            <w:tcW w:w="973" w:type="dxa"/>
            <w:noWrap/>
            <w:hideMark/>
          </w:tcPr>
          <w:p w14:paraId="1BDF7B89" w14:textId="77777777" w:rsidR="00D97B04" w:rsidRPr="00FA7899" w:rsidRDefault="00D97B04" w:rsidP="00995FF1">
            <w:pPr>
              <w:rPr>
                <w:rFonts w:cstheme="minorHAnsi"/>
              </w:rPr>
            </w:pPr>
            <w:r w:rsidRPr="00FA7899">
              <w:rPr>
                <w:rFonts w:cstheme="minorHAnsi"/>
              </w:rPr>
              <w:t>MG/L</w:t>
            </w:r>
          </w:p>
        </w:tc>
        <w:tc>
          <w:tcPr>
            <w:tcW w:w="1585" w:type="dxa"/>
            <w:noWrap/>
            <w:hideMark/>
          </w:tcPr>
          <w:p w14:paraId="6792F08A" w14:textId="77777777" w:rsidR="00D97B04" w:rsidRPr="00FA7899" w:rsidRDefault="00D97B04" w:rsidP="00995FF1">
            <w:pPr>
              <w:rPr>
                <w:rFonts w:cstheme="minorHAnsi"/>
              </w:rPr>
            </w:pPr>
            <w:r w:rsidRPr="00FA7899">
              <w:rPr>
                <w:rFonts w:cstheme="minorHAnsi"/>
              </w:rPr>
              <w:t>10</w:t>
            </w:r>
          </w:p>
        </w:tc>
        <w:tc>
          <w:tcPr>
            <w:tcW w:w="1495" w:type="dxa"/>
            <w:noWrap/>
            <w:hideMark/>
          </w:tcPr>
          <w:p w14:paraId="0B22B9B3" w14:textId="77777777" w:rsidR="00D97B04" w:rsidRPr="00FA7899" w:rsidRDefault="00D97B04" w:rsidP="00995FF1">
            <w:pPr>
              <w:rPr>
                <w:rFonts w:cstheme="minorHAnsi"/>
              </w:rPr>
            </w:pPr>
            <w:r w:rsidRPr="00FA7899">
              <w:rPr>
                <w:rFonts w:cstheme="minorHAnsi"/>
              </w:rPr>
              <w:t>MCL</w:t>
            </w:r>
          </w:p>
        </w:tc>
      </w:tr>
      <w:tr w:rsidR="00D97B04" w:rsidRPr="00FA7899" w14:paraId="1677A511" w14:textId="77777777" w:rsidTr="00995FF1">
        <w:trPr>
          <w:trHeight w:val="300"/>
        </w:trPr>
        <w:tc>
          <w:tcPr>
            <w:tcW w:w="1614" w:type="dxa"/>
            <w:noWrap/>
            <w:hideMark/>
          </w:tcPr>
          <w:p w14:paraId="3E0457DD" w14:textId="77777777" w:rsidR="00D97B04" w:rsidRPr="00FA7899" w:rsidRDefault="00D97B04" w:rsidP="00995FF1">
            <w:pPr>
              <w:rPr>
                <w:rFonts w:cstheme="minorHAnsi"/>
              </w:rPr>
            </w:pPr>
            <w:r w:rsidRPr="00FA7899">
              <w:rPr>
                <w:rFonts w:cstheme="minorHAnsi"/>
              </w:rPr>
              <w:t>OXAMYL</w:t>
            </w:r>
          </w:p>
        </w:tc>
        <w:tc>
          <w:tcPr>
            <w:tcW w:w="3683" w:type="dxa"/>
            <w:noWrap/>
            <w:hideMark/>
          </w:tcPr>
          <w:p w14:paraId="47AB9020" w14:textId="77777777" w:rsidR="00D97B04" w:rsidRPr="00FA7899" w:rsidRDefault="00D97B04" w:rsidP="00995FF1">
            <w:pPr>
              <w:rPr>
                <w:rFonts w:cstheme="minorHAnsi"/>
              </w:rPr>
            </w:pPr>
            <w:proofErr w:type="spellStart"/>
            <w:r w:rsidRPr="00FA7899">
              <w:rPr>
                <w:rFonts w:cstheme="minorHAnsi"/>
              </w:rPr>
              <w:t>Oxamyl</w:t>
            </w:r>
            <w:proofErr w:type="spellEnd"/>
          </w:p>
        </w:tc>
        <w:tc>
          <w:tcPr>
            <w:tcW w:w="973" w:type="dxa"/>
            <w:noWrap/>
            <w:hideMark/>
          </w:tcPr>
          <w:p w14:paraId="1BC50979" w14:textId="77777777" w:rsidR="00D97B04" w:rsidRPr="00FA7899" w:rsidRDefault="00D97B04" w:rsidP="00995FF1">
            <w:pPr>
              <w:rPr>
                <w:rFonts w:cstheme="minorHAnsi"/>
              </w:rPr>
            </w:pPr>
            <w:r w:rsidRPr="00FA7899">
              <w:rPr>
                <w:rFonts w:cstheme="minorHAnsi"/>
              </w:rPr>
              <w:t>UG/L</w:t>
            </w:r>
          </w:p>
        </w:tc>
        <w:tc>
          <w:tcPr>
            <w:tcW w:w="1585" w:type="dxa"/>
            <w:noWrap/>
            <w:hideMark/>
          </w:tcPr>
          <w:p w14:paraId="7109255F" w14:textId="77777777" w:rsidR="00D97B04" w:rsidRPr="00FA7899" w:rsidRDefault="00D97B04" w:rsidP="00995FF1">
            <w:pPr>
              <w:rPr>
                <w:rFonts w:cstheme="minorHAnsi"/>
              </w:rPr>
            </w:pPr>
            <w:r w:rsidRPr="00FA7899">
              <w:rPr>
                <w:rFonts w:cstheme="minorHAnsi"/>
              </w:rPr>
              <w:t>50</w:t>
            </w:r>
          </w:p>
        </w:tc>
        <w:tc>
          <w:tcPr>
            <w:tcW w:w="1495" w:type="dxa"/>
            <w:noWrap/>
            <w:hideMark/>
          </w:tcPr>
          <w:p w14:paraId="06EB931E" w14:textId="77777777" w:rsidR="00D97B04" w:rsidRPr="00FA7899" w:rsidRDefault="00D97B04" w:rsidP="00995FF1">
            <w:pPr>
              <w:rPr>
                <w:rFonts w:cstheme="minorHAnsi"/>
              </w:rPr>
            </w:pPr>
            <w:r w:rsidRPr="00FA7899">
              <w:rPr>
                <w:rFonts w:cstheme="minorHAnsi"/>
              </w:rPr>
              <w:t>MCL</w:t>
            </w:r>
          </w:p>
        </w:tc>
      </w:tr>
      <w:tr w:rsidR="00D97B04" w:rsidRPr="00FA7899" w14:paraId="39A41ADE" w14:textId="77777777" w:rsidTr="00995FF1">
        <w:trPr>
          <w:trHeight w:val="300"/>
        </w:trPr>
        <w:tc>
          <w:tcPr>
            <w:tcW w:w="1614" w:type="dxa"/>
            <w:noWrap/>
            <w:hideMark/>
          </w:tcPr>
          <w:p w14:paraId="07043560" w14:textId="77777777" w:rsidR="00D97B04" w:rsidRPr="00FA7899" w:rsidRDefault="00D97B04" w:rsidP="00995FF1">
            <w:pPr>
              <w:rPr>
                <w:rFonts w:cstheme="minorHAnsi"/>
              </w:rPr>
            </w:pPr>
            <w:r w:rsidRPr="00FA7899">
              <w:rPr>
                <w:rFonts w:cstheme="minorHAnsi"/>
              </w:rPr>
              <w:t>PB</w:t>
            </w:r>
          </w:p>
        </w:tc>
        <w:tc>
          <w:tcPr>
            <w:tcW w:w="3683" w:type="dxa"/>
            <w:noWrap/>
            <w:hideMark/>
          </w:tcPr>
          <w:p w14:paraId="47806031" w14:textId="77777777" w:rsidR="00D97B04" w:rsidRPr="00FA7899" w:rsidRDefault="00D97B04" w:rsidP="00995FF1">
            <w:pPr>
              <w:rPr>
                <w:rFonts w:cstheme="minorHAnsi"/>
              </w:rPr>
            </w:pPr>
            <w:r w:rsidRPr="00FA7899">
              <w:rPr>
                <w:rFonts w:cstheme="minorHAnsi"/>
              </w:rPr>
              <w:t>Lead</w:t>
            </w:r>
          </w:p>
        </w:tc>
        <w:tc>
          <w:tcPr>
            <w:tcW w:w="973" w:type="dxa"/>
            <w:noWrap/>
            <w:hideMark/>
          </w:tcPr>
          <w:p w14:paraId="22F71A1C" w14:textId="77777777" w:rsidR="00D97B04" w:rsidRPr="00FA7899" w:rsidRDefault="00D97B04" w:rsidP="00995FF1">
            <w:pPr>
              <w:rPr>
                <w:rFonts w:cstheme="minorHAnsi"/>
              </w:rPr>
            </w:pPr>
            <w:r w:rsidRPr="00FA7899">
              <w:rPr>
                <w:rFonts w:cstheme="minorHAnsi"/>
              </w:rPr>
              <w:t>UG/L</w:t>
            </w:r>
          </w:p>
        </w:tc>
        <w:tc>
          <w:tcPr>
            <w:tcW w:w="1585" w:type="dxa"/>
            <w:noWrap/>
            <w:hideMark/>
          </w:tcPr>
          <w:p w14:paraId="7CB163A2" w14:textId="77777777" w:rsidR="00D97B04" w:rsidRPr="00FA7899" w:rsidRDefault="00D97B04" w:rsidP="00995FF1">
            <w:pPr>
              <w:rPr>
                <w:rFonts w:cstheme="minorHAnsi"/>
              </w:rPr>
            </w:pPr>
            <w:r w:rsidRPr="00FA7899">
              <w:rPr>
                <w:rFonts w:cstheme="minorHAnsi"/>
              </w:rPr>
              <w:t>15</w:t>
            </w:r>
          </w:p>
        </w:tc>
        <w:tc>
          <w:tcPr>
            <w:tcW w:w="1495" w:type="dxa"/>
            <w:noWrap/>
            <w:hideMark/>
          </w:tcPr>
          <w:p w14:paraId="3C483849" w14:textId="77777777" w:rsidR="00D97B04" w:rsidRPr="00FA7899" w:rsidRDefault="00D97B04" w:rsidP="00995FF1">
            <w:pPr>
              <w:rPr>
                <w:rFonts w:cstheme="minorHAnsi"/>
              </w:rPr>
            </w:pPr>
            <w:r w:rsidRPr="00FA7899">
              <w:rPr>
                <w:rFonts w:cstheme="minorHAnsi"/>
              </w:rPr>
              <w:t>Action Level</w:t>
            </w:r>
          </w:p>
        </w:tc>
      </w:tr>
      <w:tr w:rsidR="00D97B04" w:rsidRPr="00FA7899" w14:paraId="3E7613C9" w14:textId="77777777" w:rsidTr="00995FF1">
        <w:trPr>
          <w:trHeight w:val="300"/>
        </w:trPr>
        <w:tc>
          <w:tcPr>
            <w:tcW w:w="1614" w:type="dxa"/>
            <w:noWrap/>
            <w:hideMark/>
          </w:tcPr>
          <w:p w14:paraId="67A78206" w14:textId="77777777" w:rsidR="00D97B04" w:rsidRPr="00FA7899" w:rsidRDefault="00D97B04" w:rsidP="00995FF1">
            <w:pPr>
              <w:rPr>
                <w:rFonts w:cstheme="minorHAnsi"/>
              </w:rPr>
            </w:pPr>
            <w:r w:rsidRPr="00FA7899">
              <w:rPr>
                <w:rFonts w:cstheme="minorHAnsi"/>
              </w:rPr>
              <w:t>PCA</w:t>
            </w:r>
          </w:p>
        </w:tc>
        <w:tc>
          <w:tcPr>
            <w:tcW w:w="3683" w:type="dxa"/>
            <w:noWrap/>
            <w:hideMark/>
          </w:tcPr>
          <w:p w14:paraId="2034160B" w14:textId="77777777" w:rsidR="00D97B04" w:rsidRPr="00FA7899" w:rsidRDefault="00D97B04" w:rsidP="00995FF1">
            <w:pPr>
              <w:rPr>
                <w:rFonts w:cstheme="minorHAnsi"/>
              </w:rPr>
            </w:pPr>
            <w:r w:rsidRPr="00FA7899">
              <w:rPr>
                <w:rFonts w:cstheme="minorHAnsi"/>
              </w:rPr>
              <w:t>1,1,2,2 Tetrachloroethane (PCA)</w:t>
            </w:r>
          </w:p>
        </w:tc>
        <w:tc>
          <w:tcPr>
            <w:tcW w:w="973" w:type="dxa"/>
            <w:noWrap/>
            <w:hideMark/>
          </w:tcPr>
          <w:p w14:paraId="093E7320" w14:textId="77777777" w:rsidR="00D97B04" w:rsidRPr="00FA7899" w:rsidRDefault="00D97B04" w:rsidP="00995FF1">
            <w:pPr>
              <w:rPr>
                <w:rFonts w:cstheme="minorHAnsi"/>
              </w:rPr>
            </w:pPr>
            <w:r w:rsidRPr="00FA7899">
              <w:rPr>
                <w:rFonts w:cstheme="minorHAnsi"/>
              </w:rPr>
              <w:t>UG/L</w:t>
            </w:r>
          </w:p>
        </w:tc>
        <w:tc>
          <w:tcPr>
            <w:tcW w:w="1585" w:type="dxa"/>
            <w:noWrap/>
            <w:hideMark/>
          </w:tcPr>
          <w:p w14:paraId="3BD33EE9" w14:textId="77777777" w:rsidR="00D97B04" w:rsidRPr="00FA7899" w:rsidRDefault="00D97B04" w:rsidP="00995FF1">
            <w:pPr>
              <w:rPr>
                <w:rFonts w:cstheme="minorHAnsi"/>
              </w:rPr>
            </w:pPr>
            <w:r w:rsidRPr="00FA7899">
              <w:rPr>
                <w:rFonts w:cstheme="minorHAnsi"/>
              </w:rPr>
              <w:t>1</w:t>
            </w:r>
          </w:p>
        </w:tc>
        <w:tc>
          <w:tcPr>
            <w:tcW w:w="1495" w:type="dxa"/>
            <w:noWrap/>
            <w:hideMark/>
          </w:tcPr>
          <w:p w14:paraId="32213189" w14:textId="77777777" w:rsidR="00D97B04" w:rsidRPr="00FA7899" w:rsidRDefault="00D97B04" w:rsidP="00995FF1">
            <w:pPr>
              <w:rPr>
                <w:rFonts w:cstheme="minorHAnsi"/>
              </w:rPr>
            </w:pPr>
            <w:r w:rsidRPr="00FA7899">
              <w:rPr>
                <w:rFonts w:cstheme="minorHAnsi"/>
              </w:rPr>
              <w:t>MCL</w:t>
            </w:r>
          </w:p>
        </w:tc>
      </w:tr>
      <w:tr w:rsidR="00D97B04" w:rsidRPr="00FA7899" w14:paraId="3343A9B0" w14:textId="77777777" w:rsidTr="00995FF1">
        <w:trPr>
          <w:trHeight w:val="300"/>
        </w:trPr>
        <w:tc>
          <w:tcPr>
            <w:tcW w:w="1614" w:type="dxa"/>
            <w:noWrap/>
            <w:hideMark/>
          </w:tcPr>
          <w:p w14:paraId="52E1D6A4" w14:textId="77777777" w:rsidR="00D97B04" w:rsidRPr="00FA7899" w:rsidRDefault="00D97B04" w:rsidP="00995FF1">
            <w:pPr>
              <w:rPr>
                <w:rFonts w:cstheme="minorHAnsi"/>
              </w:rPr>
            </w:pPr>
            <w:r w:rsidRPr="00FA7899">
              <w:rPr>
                <w:rFonts w:cstheme="minorHAnsi"/>
              </w:rPr>
              <w:t>PCATE</w:t>
            </w:r>
          </w:p>
        </w:tc>
        <w:tc>
          <w:tcPr>
            <w:tcW w:w="3683" w:type="dxa"/>
            <w:noWrap/>
            <w:hideMark/>
          </w:tcPr>
          <w:p w14:paraId="3CF43C80" w14:textId="77777777" w:rsidR="00D97B04" w:rsidRPr="00FA7899" w:rsidRDefault="00D97B04" w:rsidP="00995FF1">
            <w:pPr>
              <w:rPr>
                <w:rFonts w:cstheme="minorHAnsi"/>
              </w:rPr>
            </w:pPr>
            <w:r w:rsidRPr="00FA7899">
              <w:rPr>
                <w:rFonts w:cstheme="minorHAnsi"/>
              </w:rPr>
              <w:t>Perchlorate</w:t>
            </w:r>
          </w:p>
        </w:tc>
        <w:tc>
          <w:tcPr>
            <w:tcW w:w="973" w:type="dxa"/>
            <w:noWrap/>
            <w:hideMark/>
          </w:tcPr>
          <w:p w14:paraId="00C1DC10" w14:textId="77777777" w:rsidR="00D97B04" w:rsidRPr="00FA7899" w:rsidRDefault="00D97B04" w:rsidP="00995FF1">
            <w:pPr>
              <w:rPr>
                <w:rFonts w:cstheme="minorHAnsi"/>
              </w:rPr>
            </w:pPr>
            <w:r w:rsidRPr="00FA7899">
              <w:rPr>
                <w:rFonts w:cstheme="minorHAnsi"/>
              </w:rPr>
              <w:t>UG/L</w:t>
            </w:r>
          </w:p>
        </w:tc>
        <w:tc>
          <w:tcPr>
            <w:tcW w:w="1585" w:type="dxa"/>
            <w:noWrap/>
            <w:hideMark/>
          </w:tcPr>
          <w:p w14:paraId="2823F1F5" w14:textId="77777777" w:rsidR="00D97B04" w:rsidRPr="00FA7899" w:rsidRDefault="00D97B04" w:rsidP="00995FF1">
            <w:pPr>
              <w:rPr>
                <w:rFonts w:cstheme="minorHAnsi"/>
              </w:rPr>
            </w:pPr>
            <w:r w:rsidRPr="00FA7899">
              <w:rPr>
                <w:rFonts w:cstheme="minorHAnsi"/>
              </w:rPr>
              <w:t>6</w:t>
            </w:r>
          </w:p>
        </w:tc>
        <w:tc>
          <w:tcPr>
            <w:tcW w:w="1495" w:type="dxa"/>
            <w:noWrap/>
            <w:hideMark/>
          </w:tcPr>
          <w:p w14:paraId="06061AED" w14:textId="77777777" w:rsidR="00D97B04" w:rsidRPr="00FA7899" w:rsidRDefault="00D97B04" w:rsidP="00995FF1">
            <w:pPr>
              <w:rPr>
                <w:rFonts w:cstheme="minorHAnsi"/>
              </w:rPr>
            </w:pPr>
            <w:r w:rsidRPr="00FA7899">
              <w:rPr>
                <w:rFonts w:cstheme="minorHAnsi"/>
              </w:rPr>
              <w:t>MCL</w:t>
            </w:r>
          </w:p>
        </w:tc>
      </w:tr>
      <w:tr w:rsidR="00D97B04" w:rsidRPr="00FA7899" w14:paraId="5EDA4FEF" w14:textId="77777777" w:rsidTr="00995FF1">
        <w:trPr>
          <w:trHeight w:val="300"/>
        </w:trPr>
        <w:tc>
          <w:tcPr>
            <w:tcW w:w="1614" w:type="dxa"/>
            <w:noWrap/>
            <w:hideMark/>
          </w:tcPr>
          <w:p w14:paraId="45D18DE1" w14:textId="77777777" w:rsidR="00D97B04" w:rsidRPr="00FA7899" w:rsidRDefault="00D97B04" w:rsidP="00995FF1">
            <w:pPr>
              <w:rPr>
                <w:rFonts w:cstheme="minorHAnsi"/>
              </w:rPr>
            </w:pPr>
            <w:r w:rsidRPr="00FA7899">
              <w:rPr>
                <w:rFonts w:cstheme="minorHAnsi"/>
              </w:rPr>
              <w:t>PCB1016</w:t>
            </w:r>
          </w:p>
        </w:tc>
        <w:tc>
          <w:tcPr>
            <w:tcW w:w="3683" w:type="dxa"/>
            <w:noWrap/>
            <w:hideMark/>
          </w:tcPr>
          <w:p w14:paraId="133CD721" w14:textId="77777777" w:rsidR="00D97B04" w:rsidRPr="00FA7899" w:rsidRDefault="00D97B04" w:rsidP="00995FF1">
            <w:pPr>
              <w:rPr>
                <w:rFonts w:cstheme="minorHAnsi"/>
              </w:rPr>
            </w:pPr>
            <w:r w:rsidRPr="00FA7899">
              <w:rPr>
                <w:rFonts w:cstheme="minorHAnsi"/>
              </w:rPr>
              <w:t>Polychlorinated Biphenyls (PCBs)</w:t>
            </w:r>
          </w:p>
        </w:tc>
        <w:tc>
          <w:tcPr>
            <w:tcW w:w="973" w:type="dxa"/>
            <w:noWrap/>
            <w:hideMark/>
          </w:tcPr>
          <w:p w14:paraId="2015DBD1" w14:textId="77777777" w:rsidR="00D97B04" w:rsidRPr="00FA7899" w:rsidRDefault="00D97B04" w:rsidP="00995FF1">
            <w:pPr>
              <w:rPr>
                <w:rFonts w:cstheme="minorHAnsi"/>
              </w:rPr>
            </w:pPr>
            <w:r w:rsidRPr="00FA7899">
              <w:rPr>
                <w:rFonts w:cstheme="minorHAnsi"/>
              </w:rPr>
              <w:t>UG/L</w:t>
            </w:r>
          </w:p>
        </w:tc>
        <w:tc>
          <w:tcPr>
            <w:tcW w:w="1585" w:type="dxa"/>
            <w:noWrap/>
            <w:hideMark/>
          </w:tcPr>
          <w:p w14:paraId="019E97B4" w14:textId="77777777" w:rsidR="00D97B04" w:rsidRPr="00FA7899" w:rsidRDefault="00D97B04" w:rsidP="00995FF1">
            <w:pPr>
              <w:rPr>
                <w:rFonts w:cstheme="minorHAnsi"/>
              </w:rPr>
            </w:pPr>
            <w:r w:rsidRPr="00FA7899">
              <w:rPr>
                <w:rFonts w:cstheme="minorHAnsi"/>
              </w:rPr>
              <w:t>0.5</w:t>
            </w:r>
          </w:p>
        </w:tc>
        <w:tc>
          <w:tcPr>
            <w:tcW w:w="1495" w:type="dxa"/>
            <w:noWrap/>
            <w:hideMark/>
          </w:tcPr>
          <w:p w14:paraId="3C2E7F66" w14:textId="77777777" w:rsidR="00D97B04" w:rsidRPr="00FA7899" w:rsidRDefault="00D97B04" w:rsidP="00995FF1">
            <w:pPr>
              <w:rPr>
                <w:rFonts w:cstheme="minorHAnsi"/>
              </w:rPr>
            </w:pPr>
            <w:r w:rsidRPr="00FA7899">
              <w:rPr>
                <w:rFonts w:cstheme="minorHAnsi"/>
              </w:rPr>
              <w:t>MCL</w:t>
            </w:r>
          </w:p>
        </w:tc>
      </w:tr>
      <w:tr w:rsidR="00D97B04" w:rsidRPr="00FA7899" w14:paraId="45E17D11" w14:textId="77777777" w:rsidTr="00995FF1">
        <w:trPr>
          <w:trHeight w:val="300"/>
        </w:trPr>
        <w:tc>
          <w:tcPr>
            <w:tcW w:w="1614" w:type="dxa"/>
            <w:noWrap/>
            <w:hideMark/>
          </w:tcPr>
          <w:p w14:paraId="78396DFF" w14:textId="77777777" w:rsidR="00D97B04" w:rsidRPr="00FA7899" w:rsidRDefault="00D97B04" w:rsidP="00995FF1">
            <w:pPr>
              <w:rPr>
                <w:rFonts w:cstheme="minorHAnsi"/>
              </w:rPr>
            </w:pPr>
            <w:r w:rsidRPr="00FA7899">
              <w:rPr>
                <w:rFonts w:cstheme="minorHAnsi"/>
              </w:rPr>
              <w:t>PCE</w:t>
            </w:r>
          </w:p>
        </w:tc>
        <w:tc>
          <w:tcPr>
            <w:tcW w:w="3683" w:type="dxa"/>
            <w:noWrap/>
            <w:hideMark/>
          </w:tcPr>
          <w:p w14:paraId="4E3DB83C" w14:textId="77777777" w:rsidR="00D97B04" w:rsidRPr="00FA7899" w:rsidRDefault="00D97B04" w:rsidP="00995FF1">
            <w:pPr>
              <w:rPr>
                <w:rFonts w:cstheme="minorHAnsi"/>
              </w:rPr>
            </w:pPr>
            <w:r w:rsidRPr="00FA7899">
              <w:rPr>
                <w:rFonts w:cstheme="minorHAnsi"/>
              </w:rPr>
              <w:t>Tetrachloroethene (PCE)</w:t>
            </w:r>
          </w:p>
        </w:tc>
        <w:tc>
          <w:tcPr>
            <w:tcW w:w="973" w:type="dxa"/>
            <w:noWrap/>
            <w:hideMark/>
          </w:tcPr>
          <w:p w14:paraId="30D1C584" w14:textId="77777777" w:rsidR="00D97B04" w:rsidRPr="00FA7899" w:rsidRDefault="00D97B04" w:rsidP="00995FF1">
            <w:pPr>
              <w:rPr>
                <w:rFonts w:cstheme="minorHAnsi"/>
              </w:rPr>
            </w:pPr>
            <w:r w:rsidRPr="00FA7899">
              <w:rPr>
                <w:rFonts w:cstheme="minorHAnsi"/>
              </w:rPr>
              <w:t>UG/L</w:t>
            </w:r>
          </w:p>
        </w:tc>
        <w:tc>
          <w:tcPr>
            <w:tcW w:w="1585" w:type="dxa"/>
            <w:noWrap/>
            <w:hideMark/>
          </w:tcPr>
          <w:p w14:paraId="7A932C1F" w14:textId="77777777" w:rsidR="00D97B04" w:rsidRPr="00FA7899" w:rsidRDefault="00D97B04" w:rsidP="00995FF1">
            <w:pPr>
              <w:rPr>
                <w:rFonts w:cstheme="minorHAnsi"/>
              </w:rPr>
            </w:pPr>
            <w:r w:rsidRPr="00FA7899">
              <w:rPr>
                <w:rFonts w:cstheme="minorHAnsi"/>
              </w:rPr>
              <w:t>5</w:t>
            </w:r>
          </w:p>
        </w:tc>
        <w:tc>
          <w:tcPr>
            <w:tcW w:w="1495" w:type="dxa"/>
            <w:noWrap/>
            <w:hideMark/>
          </w:tcPr>
          <w:p w14:paraId="7B1092ED" w14:textId="77777777" w:rsidR="00D97B04" w:rsidRPr="00FA7899" w:rsidRDefault="00D97B04" w:rsidP="00995FF1">
            <w:pPr>
              <w:rPr>
                <w:rFonts w:cstheme="minorHAnsi"/>
              </w:rPr>
            </w:pPr>
            <w:r w:rsidRPr="00FA7899">
              <w:rPr>
                <w:rFonts w:cstheme="minorHAnsi"/>
              </w:rPr>
              <w:t>MCL</w:t>
            </w:r>
          </w:p>
        </w:tc>
      </w:tr>
      <w:tr w:rsidR="00D97B04" w:rsidRPr="00FA7899" w14:paraId="403B1D26" w14:textId="77777777" w:rsidTr="00995FF1">
        <w:trPr>
          <w:trHeight w:val="300"/>
        </w:trPr>
        <w:tc>
          <w:tcPr>
            <w:tcW w:w="1614" w:type="dxa"/>
            <w:noWrap/>
            <w:hideMark/>
          </w:tcPr>
          <w:p w14:paraId="7687CF76" w14:textId="77777777" w:rsidR="00D97B04" w:rsidRPr="00FA7899" w:rsidRDefault="00D97B04" w:rsidP="00995FF1">
            <w:pPr>
              <w:rPr>
                <w:rFonts w:cstheme="minorHAnsi"/>
              </w:rPr>
            </w:pPr>
            <w:r w:rsidRPr="00FA7899">
              <w:rPr>
                <w:rFonts w:cstheme="minorHAnsi"/>
              </w:rPr>
              <w:t>PCP</w:t>
            </w:r>
          </w:p>
        </w:tc>
        <w:tc>
          <w:tcPr>
            <w:tcW w:w="3683" w:type="dxa"/>
            <w:noWrap/>
            <w:hideMark/>
          </w:tcPr>
          <w:p w14:paraId="532EDD59" w14:textId="77777777" w:rsidR="00D97B04" w:rsidRPr="00FA7899" w:rsidRDefault="00D97B04" w:rsidP="00995FF1">
            <w:pPr>
              <w:rPr>
                <w:rFonts w:cstheme="minorHAnsi"/>
              </w:rPr>
            </w:pPr>
            <w:r w:rsidRPr="00FA7899">
              <w:rPr>
                <w:rFonts w:cstheme="minorHAnsi"/>
              </w:rPr>
              <w:t>Pentachlorophenol (PCP)</w:t>
            </w:r>
          </w:p>
        </w:tc>
        <w:tc>
          <w:tcPr>
            <w:tcW w:w="973" w:type="dxa"/>
            <w:noWrap/>
            <w:hideMark/>
          </w:tcPr>
          <w:p w14:paraId="47EE865C" w14:textId="77777777" w:rsidR="00D97B04" w:rsidRPr="00FA7899" w:rsidRDefault="00D97B04" w:rsidP="00995FF1">
            <w:pPr>
              <w:rPr>
                <w:rFonts w:cstheme="minorHAnsi"/>
              </w:rPr>
            </w:pPr>
            <w:r w:rsidRPr="00FA7899">
              <w:rPr>
                <w:rFonts w:cstheme="minorHAnsi"/>
              </w:rPr>
              <w:t>UG/L</w:t>
            </w:r>
          </w:p>
        </w:tc>
        <w:tc>
          <w:tcPr>
            <w:tcW w:w="1585" w:type="dxa"/>
            <w:noWrap/>
            <w:hideMark/>
          </w:tcPr>
          <w:p w14:paraId="24A547E6" w14:textId="77777777" w:rsidR="00D97B04" w:rsidRPr="00FA7899" w:rsidRDefault="00D97B04" w:rsidP="00995FF1">
            <w:pPr>
              <w:rPr>
                <w:rFonts w:cstheme="minorHAnsi"/>
              </w:rPr>
            </w:pPr>
            <w:r w:rsidRPr="00FA7899">
              <w:rPr>
                <w:rFonts w:cstheme="minorHAnsi"/>
              </w:rPr>
              <w:t>1</w:t>
            </w:r>
          </w:p>
        </w:tc>
        <w:tc>
          <w:tcPr>
            <w:tcW w:w="1495" w:type="dxa"/>
            <w:noWrap/>
            <w:hideMark/>
          </w:tcPr>
          <w:p w14:paraId="73C3F92D" w14:textId="77777777" w:rsidR="00D97B04" w:rsidRPr="00FA7899" w:rsidRDefault="00D97B04" w:rsidP="00995FF1">
            <w:pPr>
              <w:rPr>
                <w:rFonts w:cstheme="minorHAnsi"/>
              </w:rPr>
            </w:pPr>
            <w:r w:rsidRPr="00FA7899">
              <w:rPr>
                <w:rFonts w:cstheme="minorHAnsi"/>
              </w:rPr>
              <w:t>MCL</w:t>
            </w:r>
          </w:p>
        </w:tc>
      </w:tr>
      <w:tr w:rsidR="00D97B04" w:rsidRPr="00FA7899" w14:paraId="6E8232D4" w14:textId="77777777" w:rsidTr="00995FF1">
        <w:trPr>
          <w:trHeight w:val="300"/>
        </w:trPr>
        <w:tc>
          <w:tcPr>
            <w:tcW w:w="1614" w:type="dxa"/>
            <w:noWrap/>
            <w:hideMark/>
          </w:tcPr>
          <w:p w14:paraId="36DA0090" w14:textId="77777777" w:rsidR="00D97B04" w:rsidRPr="00FA7899" w:rsidRDefault="00D97B04" w:rsidP="00995FF1">
            <w:pPr>
              <w:rPr>
                <w:rFonts w:cstheme="minorHAnsi"/>
              </w:rPr>
            </w:pPr>
            <w:r w:rsidRPr="00FA7899">
              <w:rPr>
                <w:rFonts w:cstheme="minorHAnsi"/>
              </w:rPr>
              <w:t>PICLORAM</w:t>
            </w:r>
          </w:p>
        </w:tc>
        <w:tc>
          <w:tcPr>
            <w:tcW w:w="3683" w:type="dxa"/>
            <w:noWrap/>
            <w:hideMark/>
          </w:tcPr>
          <w:p w14:paraId="64547245" w14:textId="77777777" w:rsidR="00D97B04" w:rsidRPr="00FA7899" w:rsidRDefault="00D97B04" w:rsidP="00995FF1">
            <w:pPr>
              <w:rPr>
                <w:rFonts w:cstheme="minorHAnsi"/>
              </w:rPr>
            </w:pPr>
            <w:r w:rsidRPr="00FA7899">
              <w:rPr>
                <w:rFonts w:cstheme="minorHAnsi"/>
              </w:rPr>
              <w:t>Picloram</w:t>
            </w:r>
          </w:p>
        </w:tc>
        <w:tc>
          <w:tcPr>
            <w:tcW w:w="973" w:type="dxa"/>
            <w:noWrap/>
            <w:hideMark/>
          </w:tcPr>
          <w:p w14:paraId="16B0B8BB" w14:textId="77777777" w:rsidR="00D97B04" w:rsidRPr="00FA7899" w:rsidRDefault="00D97B04" w:rsidP="00995FF1">
            <w:pPr>
              <w:rPr>
                <w:rFonts w:cstheme="minorHAnsi"/>
              </w:rPr>
            </w:pPr>
            <w:r w:rsidRPr="00FA7899">
              <w:rPr>
                <w:rFonts w:cstheme="minorHAnsi"/>
              </w:rPr>
              <w:t>MG/L</w:t>
            </w:r>
          </w:p>
        </w:tc>
        <w:tc>
          <w:tcPr>
            <w:tcW w:w="1585" w:type="dxa"/>
            <w:noWrap/>
            <w:hideMark/>
          </w:tcPr>
          <w:p w14:paraId="14AB947C" w14:textId="77777777" w:rsidR="00D97B04" w:rsidRPr="00FA7899" w:rsidRDefault="00D97B04" w:rsidP="00995FF1">
            <w:pPr>
              <w:rPr>
                <w:rFonts w:cstheme="minorHAnsi"/>
              </w:rPr>
            </w:pPr>
            <w:r w:rsidRPr="00FA7899">
              <w:rPr>
                <w:rFonts w:cstheme="minorHAnsi"/>
              </w:rPr>
              <w:t>0.5</w:t>
            </w:r>
          </w:p>
        </w:tc>
        <w:tc>
          <w:tcPr>
            <w:tcW w:w="1495" w:type="dxa"/>
            <w:noWrap/>
            <w:hideMark/>
          </w:tcPr>
          <w:p w14:paraId="156C1584" w14:textId="77777777" w:rsidR="00D97B04" w:rsidRPr="00FA7899" w:rsidRDefault="00D97B04" w:rsidP="00995FF1">
            <w:pPr>
              <w:rPr>
                <w:rFonts w:cstheme="minorHAnsi"/>
              </w:rPr>
            </w:pPr>
            <w:r w:rsidRPr="00FA7899">
              <w:rPr>
                <w:rFonts w:cstheme="minorHAnsi"/>
              </w:rPr>
              <w:t>MCL</w:t>
            </w:r>
          </w:p>
        </w:tc>
      </w:tr>
      <w:tr w:rsidR="00D97B04" w:rsidRPr="00FA7899" w14:paraId="62A474B0" w14:textId="77777777" w:rsidTr="00995FF1">
        <w:trPr>
          <w:trHeight w:val="300"/>
        </w:trPr>
        <w:tc>
          <w:tcPr>
            <w:tcW w:w="1614" w:type="dxa"/>
            <w:noWrap/>
            <w:hideMark/>
          </w:tcPr>
          <w:p w14:paraId="13E4F2F8" w14:textId="77777777" w:rsidR="00D97B04" w:rsidRPr="00FA7899" w:rsidRDefault="00D97B04" w:rsidP="00995FF1">
            <w:pPr>
              <w:rPr>
                <w:rFonts w:cstheme="minorHAnsi"/>
              </w:rPr>
            </w:pPr>
            <w:r w:rsidRPr="00FA7899">
              <w:rPr>
                <w:rFonts w:cstheme="minorHAnsi"/>
              </w:rPr>
              <w:lastRenderedPageBreak/>
              <w:t>RA-226</w:t>
            </w:r>
          </w:p>
        </w:tc>
        <w:tc>
          <w:tcPr>
            <w:tcW w:w="3683" w:type="dxa"/>
            <w:noWrap/>
            <w:hideMark/>
          </w:tcPr>
          <w:p w14:paraId="5149C2A0" w14:textId="77777777" w:rsidR="00D97B04" w:rsidRPr="00FA7899" w:rsidRDefault="00D97B04" w:rsidP="00995FF1">
            <w:pPr>
              <w:rPr>
                <w:rFonts w:cstheme="minorHAnsi"/>
              </w:rPr>
            </w:pPr>
            <w:r w:rsidRPr="00FA7899">
              <w:rPr>
                <w:rFonts w:cstheme="minorHAnsi"/>
              </w:rPr>
              <w:t>Radium 226</w:t>
            </w:r>
          </w:p>
        </w:tc>
        <w:tc>
          <w:tcPr>
            <w:tcW w:w="973" w:type="dxa"/>
            <w:noWrap/>
            <w:hideMark/>
          </w:tcPr>
          <w:p w14:paraId="15BC4640" w14:textId="77777777" w:rsidR="00D97B04" w:rsidRPr="00FA7899" w:rsidRDefault="00D97B04" w:rsidP="00995FF1">
            <w:pPr>
              <w:rPr>
                <w:rFonts w:cstheme="minorHAnsi"/>
              </w:rPr>
            </w:pPr>
            <w:r w:rsidRPr="00FA7899">
              <w:rPr>
                <w:rFonts w:cstheme="minorHAnsi"/>
              </w:rPr>
              <w:t>pCi/L</w:t>
            </w:r>
          </w:p>
        </w:tc>
        <w:tc>
          <w:tcPr>
            <w:tcW w:w="1585" w:type="dxa"/>
            <w:noWrap/>
            <w:hideMark/>
          </w:tcPr>
          <w:p w14:paraId="72DFBBB8" w14:textId="77777777" w:rsidR="00D97B04" w:rsidRPr="00FA7899" w:rsidRDefault="00D97B04" w:rsidP="00995FF1">
            <w:pPr>
              <w:rPr>
                <w:rFonts w:cstheme="minorHAnsi"/>
              </w:rPr>
            </w:pPr>
            <w:r w:rsidRPr="00FA7899">
              <w:rPr>
                <w:rFonts w:cstheme="minorHAnsi"/>
              </w:rPr>
              <w:t>5</w:t>
            </w:r>
          </w:p>
        </w:tc>
        <w:tc>
          <w:tcPr>
            <w:tcW w:w="1495" w:type="dxa"/>
            <w:noWrap/>
            <w:hideMark/>
          </w:tcPr>
          <w:p w14:paraId="0C318413" w14:textId="77777777" w:rsidR="00D97B04" w:rsidRPr="00FA7899" w:rsidRDefault="00D97B04" w:rsidP="00995FF1">
            <w:pPr>
              <w:rPr>
                <w:rFonts w:cstheme="minorHAnsi"/>
              </w:rPr>
            </w:pPr>
            <w:r w:rsidRPr="00FA7899">
              <w:rPr>
                <w:rFonts w:cstheme="minorHAnsi"/>
              </w:rPr>
              <w:t>MCL</w:t>
            </w:r>
          </w:p>
        </w:tc>
      </w:tr>
      <w:tr w:rsidR="00D97B04" w:rsidRPr="00FA7899" w14:paraId="73F2499F" w14:textId="77777777" w:rsidTr="00995FF1">
        <w:trPr>
          <w:trHeight w:val="300"/>
        </w:trPr>
        <w:tc>
          <w:tcPr>
            <w:tcW w:w="1614" w:type="dxa"/>
            <w:noWrap/>
            <w:hideMark/>
          </w:tcPr>
          <w:p w14:paraId="5A1D6F15" w14:textId="77777777" w:rsidR="00D97B04" w:rsidRPr="00FA7899" w:rsidRDefault="00D97B04" w:rsidP="00995FF1">
            <w:pPr>
              <w:rPr>
                <w:rFonts w:cstheme="minorHAnsi"/>
              </w:rPr>
            </w:pPr>
            <w:r w:rsidRPr="00FA7899">
              <w:rPr>
                <w:rFonts w:cstheme="minorHAnsi"/>
              </w:rPr>
              <w:t>RA-228</w:t>
            </w:r>
          </w:p>
        </w:tc>
        <w:tc>
          <w:tcPr>
            <w:tcW w:w="3683" w:type="dxa"/>
            <w:noWrap/>
            <w:hideMark/>
          </w:tcPr>
          <w:p w14:paraId="363B6F17" w14:textId="77777777" w:rsidR="00D97B04" w:rsidRPr="00FA7899" w:rsidRDefault="00D97B04" w:rsidP="00995FF1">
            <w:pPr>
              <w:rPr>
                <w:rFonts w:cstheme="minorHAnsi"/>
              </w:rPr>
            </w:pPr>
            <w:r w:rsidRPr="00FA7899">
              <w:rPr>
                <w:rFonts w:cstheme="minorHAnsi"/>
              </w:rPr>
              <w:t>Radium 228</w:t>
            </w:r>
          </w:p>
        </w:tc>
        <w:tc>
          <w:tcPr>
            <w:tcW w:w="973" w:type="dxa"/>
            <w:noWrap/>
            <w:hideMark/>
          </w:tcPr>
          <w:p w14:paraId="2121A5DE" w14:textId="77777777" w:rsidR="00D97B04" w:rsidRPr="00FA7899" w:rsidRDefault="00D97B04" w:rsidP="00995FF1">
            <w:pPr>
              <w:rPr>
                <w:rFonts w:cstheme="minorHAnsi"/>
              </w:rPr>
            </w:pPr>
            <w:r w:rsidRPr="00FA7899">
              <w:rPr>
                <w:rFonts w:cstheme="minorHAnsi"/>
              </w:rPr>
              <w:t>pCi/L</w:t>
            </w:r>
          </w:p>
        </w:tc>
        <w:tc>
          <w:tcPr>
            <w:tcW w:w="1585" w:type="dxa"/>
            <w:noWrap/>
            <w:hideMark/>
          </w:tcPr>
          <w:p w14:paraId="22E4E754" w14:textId="77777777" w:rsidR="00D97B04" w:rsidRPr="00FA7899" w:rsidRDefault="00D97B04" w:rsidP="00995FF1">
            <w:pPr>
              <w:rPr>
                <w:rFonts w:cstheme="minorHAnsi"/>
              </w:rPr>
            </w:pPr>
            <w:r w:rsidRPr="00FA7899">
              <w:rPr>
                <w:rFonts w:cstheme="minorHAnsi"/>
              </w:rPr>
              <w:t>5</w:t>
            </w:r>
          </w:p>
        </w:tc>
        <w:tc>
          <w:tcPr>
            <w:tcW w:w="1495" w:type="dxa"/>
            <w:noWrap/>
            <w:hideMark/>
          </w:tcPr>
          <w:p w14:paraId="428B4567" w14:textId="77777777" w:rsidR="00D97B04" w:rsidRPr="00FA7899" w:rsidRDefault="00D97B04" w:rsidP="00995FF1">
            <w:pPr>
              <w:rPr>
                <w:rFonts w:cstheme="minorHAnsi"/>
              </w:rPr>
            </w:pPr>
            <w:r w:rsidRPr="00FA7899">
              <w:rPr>
                <w:rFonts w:cstheme="minorHAnsi"/>
              </w:rPr>
              <w:t>MCL</w:t>
            </w:r>
          </w:p>
        </w:tc>
      </w:tr>
      <w:tr w:rsidR="00D97B04" w:rsidRPr="00FA7899" w14:paraId="281ED667" w14:textId="77777777" w:rsidTr="00995FF1">
        <w:trPr>
          <w:trHeight w:val="300"/>
        </w:trPr>
        <w:tc>
          <w:tcPr>
            <w:tcW w:w="1614" w:type="dxa"/>
            <w:noWrap/>
            <w:hideMark/>
          </w:tcPr>
          <w:p w14:paraId="30FF445C" w14:textId="77777777" w:rsidR="00D97B04" w:rsidRPr="00FA7899" w:rsidRDefault="00D97B04" w:rsidP="00995FF1">
            <w:pPr>
              <w:rPr>
                <w:rFonts w:cstheme="minorHAnsi"/>
              </w:rPr>
            </w:pPr>
            <w:r w:rsidRPr="00FA7899">
              <w:rPr>
                <w:rFonts w:cstheme="minorHAnsi"/>
              </w:rPr>
              <w:t>SB</w:t>
            </w:r>
          </w:p>
        </w:tc>
        <w:tc>
          <w:tcPr>
            <w:tcW w:w="3683" w:type="dxa"/>
            <w:noWrap/>
            <w:hideMark/>
          </w:tcPr>
          <w:p w14:paraId="4BEE50F7" w14:textId="77777777" w:rsidR="00D97B04" w:rsidRPr="00FA7899" w:rsidRDefault="00D97B04" w:rsidP="00995FF1">
            <w:pPr>
              <w:rPr>
                <w:rFonts w:cstheme="minorHAnsi"/>
              </w:rPr>
            </w:pPr>
            <w:r w:rsidRPr="00FA7899">
              <w:rPr>
                <w:rFonts w:cstheme="minorHAnsi"/>
              </w:rPr>
              <w:t>Antimony</w:t>
            </w:r>
          </w:p>
        </w:tc>
        <w:tc>
          <w:tcPr>
            <w:tcW w:w="973" w:type="dxa"/>
            <w:noWrap/>
            <w:hideMark/>
          </w:tcPr>
          <w:p w14:paraId="10A501E1" w14:textId="77777777" w:rsidR="00D97B04" w:rsidRPr="00FA7899" w:rsidRDefault="00D97B04" w:rsidP="00995FF1">
            <w:pPr>
              <w:rPr>
                <w:rFonts w:cstheme="minorHAnsi"/>
              </w:rPr>
            </w:pPr>
            <w:r w:rsidRPr="00FA7899">
              <w:rPr>
                <w:rFonts w:cstheme="minorHAnsi"/>
              </w:rPr>
              <w:t>UG/L</w:t>
            </w:r>
          </w:p>
        </w:tc>
        <w:tc>
          <w:tcPr>
            <w:tcW w:w="1585" w:type="dxa"/>
            <w:noWrap/>
            <w:hideMark/>
          </w:tcPr>
          <w:p w14:paraId="2545C8AA" w14:textId="77777777" w:rsidR="00D97B04" w:rsidRPr="00FA7899" w:rsidRDefault="00D97B04" w:rsidP="00995FF1">
            <w:pPr>
              <w:rPr>
                <w:rFonts w:cstheme="minorHAnsi"/>
              </w:rPr>
            </w:pPr>
            <w:r w:rsidRPr="00FA7899">
              <w:rPr>
                <w:rFonts w:cstheme="minorHAnsi"/>
              </w:rPr>
              <w:t>6</w:t>
            </w:r>
          </w:p>
        </w:tc>
        <w:tc>
          <w:tcPr>
            <w:tcW w:w="1495" w:type="dxa"/>
            <w:noWrap/>
            <w:hideMark/>
          </w:tcPr>
          <w:p w14:paraId="012FF6E1" w14:textId="77777777" w:rsidR="00D97B04" w:rsidRPr="00FA7899" w:rsidRDefault="00D97B04" w:rsidP="00995FF1">
            <w:pPr>
              <w:rPr>
                <w:rFonts w:cstheme="minorHAnsi"/>
              </w:rPr>
            </w:pPr>
            <w:r w:rsidRPr="00FA7899">
              <w:rPr>
                <w:rFonts w:cstheme="minorHAnsi"/>
              </w:rPr>
              <w:t>MCL</w:t>
            </w:r>
          </w:p>
        </w:tc>
      </w:tr>
      <w:tr w:rsidR="00D97B04" w:rsidRPr="00FA7899" w14:paraId="513FC50B" w14:textId="77777777" w:rsidTr="00995FF1">
        <w:trPr>
          <w:trHeight w:val="300"/>
        </w:trPr>
        <w:tc>
          <w:tcPr>
            <w:tcW w:w="1614" w:type="dxa"/>
            <w:noWrap/>
            <w:hideMark/>
          </w:tcPr>
          <w:p w14:paraId="4213FDE4" w14:textId="77777777" w:rsidR="00D97B04" w:rsidRPr="00FA7899" w:rsidRDefault="00D97B04" w:rsidP="00995FF1">
            <w:pPr>
              <w:rPr>
                <w:rFonts w:cstheme="minorHAnsi"/>
              </w:rPr>
            </w:pPr>
            <w:r w:rsidRPr="00FA7899">
              <w:rPr>
                <w:rFonts w:cstheme="minorHAnsi"/>
              </w:rPr>
              <w:t>SE</w:t>
            </w:r>
          </w:p>
        </w:tc>
        <w:tc>
          <w:tcPr>
            <w:tcW w:w="3683" w:type="dxa"/>
            <w:noWrap/>
            <w:hideMark/>
          </w:tcPr>
          <w:p w14:paraId="13FFFC52" w14:textId="77777777" w:rsidR="00D97B04" w:rsidRPr="00FA7899" w:rsidRDefault="00D97B04" w:rsidP="00995FF1">
            <w:pPr>
              <w:rPr>
                <w:rFonts w:cstheme="minorHAnsi"/>
              </w:rPr>
            </w:pPr>
            <w:r w:rsidRPr="00FA7899">
              <w:rPr>
                <w:rFonts w:cstheme="minorHAnsi"/>
              </w:rPr>
              <w:t>Selenium</w:t>
            </w:r>
          </w:p>
        </w:tc>
        <w:tc>
          <w:tcPr>
            <w:tcW w:w="973" w:type="dxa"/>
            <w:noWrap/>
            <w:hideMark/>
          </w:tcPr>
          <w:p w14:paraId="5E7F818C" w14:textId="77777777" w:rsidR="00D97B04" w:rsidRPr="00FA7899" w:rsidRDefault="00D97B04" w:rsidP="00995FF1">
            <w:pPr>
              <w:rPr>
                <w:rFonts w:cstheme="minorHAnsi"/>
              </w:rPr>
            </w:pPr>
            <w:r w:rsidRPr="00FA7899">
              <w:rPr>
                <w:rFonts w:cstheme="minorHAnsi"/>
              </w:rPr>
              <w:t>UG/L</w:t>
            </w:r>
          </w:p>
        </w:tc>
        <w:tc>
          <w:tcPr>
            <w:tcW w:w="1585" w:type="dxa"/>
            <w:noWrap/>
            <w:hideMark/>
          </w:tcPr>
          <w:p w14:paraId="5C99B4B2" w14:textId="77777777" w:rsidR="00D97B04" w:rsidRPr="00FA7899" w:rsidRDefault="00D97B04" w:rsidP="00995FF1">
            <w:pPr>
              <w:rPr>
                <w:rFonts w:cstheme="minorHAnsi"/>
              </w:rPr>
            </w:pPr>
            <w:r w:rsidRPr="00FA7899">
              <w:rPr>
                <w:rFonts w:cstheme="minorHAnsi"/>
              </w:rPr>
              <w:t>50</w:t>
            </w:r>
          </w:p>
        </w:tc>
        <w:tc>
          <w:tcPr>
            <w:tcW w:w="1495" w:type="dxa"/>
            <w:noWrap/>
            <w:hideMark/>
          </w:tcPr>
          <w:p w14:paraId="0FB5EC88" w14:textId="77777777" w:rsidR="00D97B04" w:rsidRPr="00FA7899" w:rsidRDefault="00D97B04" w:rsidP="00995FF1">
            <w:pPr>
              <w:rPr>
                <w:rFonts w:cstheme="minorHAnsi"/>
              </w:rPr>
            </w:pPr>
            <w:r w:rsidRPr="00FA7899">
              <w:rPr>
                <w:rFonts w:cstheme="minorHAnsi"/>
              </w:rPr>
              <w:t>MCL</w:t>
            </w:r>
          </w:p>
        </w:tc>
      </w:tr>
      <w:tr w:rsidR="00D97B04" w:rsidRPr="00FA7899" w14:paraId="77EE5527" w14:textId="77777777" w:rsidTr="00995FF1">
        <w:trPr>
          <w:trHeight w:val="300"/>
        </w:trPr>
        <w:tc>
          <w:tcPr>
            <w:tcW w:w="1614" w:type="dxa"/>
            <w:noWrap/>
            <w:hideMark/>
          </w:tcPr>
          <w:p w14:paraId="16771436" w14:textId="77777777" w:rsidR="00D97B04" w:rsidRPr="00FA7899" w:rsidRDefault="00D97B04" w:rsidP="00995FF1">
            <w:pPr>
              <w:rPr>
                <w:rFonts w:cstheme="minorHAnsi"/>
              </w:rPr>
            </w:pPr>
            <w:r w:rsidRPr="00FA7899">
              <w:rPr>
                <w:rFonts w:cstheme="minorHAnsi"/>
              </w:rPr>
              <w:t>SILVEX</w:t>
            </w:r>
          </w:p>
        </w:tc>
        <w:tc>
          <w:tcPr>
            <w:tcW w:w="3683" w:type="dxa"/>
            <w:noWrap/>
            <w:hideMark/>
          </w:tcPr>
          <w:p w14:paraId="714F0D97" w14:textId="77777777" w:rsidR="00D97B04" w:rsidRPr="00FA7899" w:rsidRDefault="00D97B04" w:rsidP="00995FF1">
            <w:pPr>
              <w:rPr>
                <w:rFonts w:cstheme="minorHAnsi"/>
              </w:rPr>
            </w:pPr>
            <w:r w:rsidRPr="00FA7899">
              <w:rPr>
                <w:rFonts w:cstheme="minorHAnsi"/>
              </w:rPr>
              <w:t>2,4,5-TP (</w:t>
            </w:r>
            <w:proofErr w:type="spellStart"/>
            <w:r w:rsidRPr="00FA7899">
              <w:rPr>
                <w:rFonts w:cstheme="minorHAnsi"/>
              </w:rPr>
              <w:t>Silvex</w:t>
            </w:r>
            <w:proofErr w:type="spellEnd"/>
            <w:r w:rsidRPr="00FA7899">
              <w:rPr>
                <w:rFonts w:cstheme="minorHAnsi"/>
              </w:rPr>
              <w:t>)</w:t>
            </w:r>
          </w:p>
        </w:tc>
        <w:tc>
          <w:tcPr>
            <w:tcW w:w="973" w:type="dxa"/>
            <w:noWrap/>
            <w:hideMark/>
          </w:tcPr>
          <w:p w14:paraId="00C95FFB" w14:textId="77777777" w:rsidR="00D97B04" w:rsidRPr="00FA7899" w:rsidRDefault="00D97B04" w:rsidP="00995FF1">
            <w:pPr>
              <w:rPr>
                <w:rFonts w:cstheme="minorHAnsi"/>
              </w:rPr>
            </w:pPr>
            <w:r w:rsidRPr="00FA7899">
              <w:rPr>
                <w:rFonts w:cstheme="minorHAnsi"/>
              </w:rPr>
              <w:t>UG/L</w:t>
            </w:r>
          </w:p>
        </w:tc>
        <w:tc>
          <w:tcPr>
            <w:tcW w:w="1585" w:type="dxa"/>
            <w:noWrap/>
            <w:hideMark/>
          </w:tcPr>
          <w:p w14:paraId="4873D90E" w14:textId="77777777" w:rsidR="00D97B04" w:rsidRPr="00FA7899" w:rsidRDefault="00D97B04" w:rsidP="00995FF1">
            <w:pPr>
              <w:rPr>
                <w:rFonts w:cstheme="minorHAnsi"/>
              </w:rPr>
            </w:pPr>
            <w:r w:rsidRPr="00FA7899">
              <w:rPr>
                <w:rFonts w:cstheme="minorHAnsi"/>
              </w:rPr>
              <w:t>50</w:t>
            </w:r>
          </w:p>
        </w:tc>
        <w:tc>
          <w:tcPr>
            <w:tcW w:w="1495" w:type="dxa"/>
            <w:noWrap/>
            <w:hideMark/>
          </w:tcPr>
          <w:p w14:paraId="1F5AC2C2" w14:textId="77777777" w:rsidR="00D97B04" w:rsidRPr="00FA7899" w:rsidRDefault="00D97B04" w:rsidP="00995FF1">
            <w:pPr>
              <w:rPr>
                <w:rFonts w:cstheme="minorHAnsi"/>
              </w:rPr>
            </w:pPr>
            <w:r w:rsidRPr="00FA7899">
              <w:rPr>
                <w:rFonts w:cstheme="minorHAnsi"/>
              </w:rPr>
              <w:t>MCL</w:t>
            </w:r>
          </w:p>
        </w:tc>
      </w:tr>
      <w:tr w:rsidR="00D97B04" w:rsidRPr="00FA7899" w14:paraId="3662CA28" w14:textId="77777777" w:rsidTr="00995FF1">
        <w:trPr>
          <w:trHeight w:val="300"/>
        </w:trPr>
        <w:tc>
          <w:tcPr>
            <w:tcW w:w="1614" w:type="dxa"/>
            <w:noWrap/>
            <w:hideMark/>
          </w:tcPr>
          <w:p w14:paraId="0D45C0B7" w14:textId="77777777" w:rsidR="00D97B04" w:rsidRPr="00FA7899" w:rsidRDefault="00D97B04" w:rsidP="00995FF1">
            <w:pPr>
              <w:rPr>
                <w:rFonts w:cstheme="minorHAnsi"/>
              </w:rPr>
            </w:pPr>
            <w:r w:rsidRPr="00FA7899">
              <w:rPr>
                <w:rFonts w:cstheme="minorHAnsi"/>
              </w:rPr>
              <w:t>SIMAZINE</w:t>
            </w:r>
          </w:p>
        </w:tc>
        <w:tc>
          <w:tcPr>
            <w:tcW w:w="3683" w:type="dxa"/>
            <w:noWrap/>
            <w:hideMark/>
          </w:tcPr>
          <w:p w14:paraId="47FEF696" w14:textId="77777777" w:rsidR="00D97B04" w:rsidRPr="00FA7899" w:rsidRDefault="00D97B04" w:rsidP="00995FF1">
            <w:pPr>
              <w:rPr>
                <w:rFonts w:cstheme="minorHAnsi"/>
              </w:rPr>
            </w:pPr>
            <w:r w:rsidRPr="00FA7899">
              <w:rPr>
                <w:rFonts w:cstheme="minorHAnsi"/>
              </w:rPr>
              <w:t>Simazine</w:t>
            </w:r>
          </w:p>
        </w:tc>
        <w:tc>
          <w:tcPr>
            <w:tcW w:w="973" w:type="dxa"/>
            <w:noWrap/>
            <w:hideMark/>
          </w:tcPr>
          <w:p w14:paraId="1B46A49F" w14:textId="77777777" w:rsidR="00D97B04" w:rsidRPr="00FA7899" w:rsidRDefault="00D97B04" w:rsidP="00995FF1">
            <w:pPr>
              <w:rPr>
                <w:rFonts w:cstheme="minorHAnsi"/>
              </w:rPr>
            </w:pPr>
            <w:r w:rsidRPr="00FA7899">
              <w:rPr>
                <w:rFonts w:cstheme="minorHAnsi"/>
              </w:rPr>
              <w:t>UG/L</w:t>
            </w:r>
          </w:p>
        </w:tc>
        <w:tc>
          <w:tcPr>
            <w:tcW w:w="1585" w:type="dxa"/>
            <w:noWrap/>
            <w:hideMark/>
          </w:tcPr>
          <w:p w14:paraId="00263039" w14:textId="77777777" w:rsidR="00D97B04" w:rsidRPr="00FA7899" w:rsidRDefault="00D97B04" w:rsidP="00995FF1">
            <w:pPr>
              <w:rPr>
                <w:rFonts w:cstheme="minorHAnsi"/>
              </w:rPr>
            </w:pPr>
            <w:r w:rsidRPr="00FA7899">
              <w:rPr>
                <w:rFonts w:cstheme="minorHAnsi"/>
              </w:rPr>
              <w:t>4</w:t>
            </w:r>
          </w:p>
        </w:tc>
        <w:tc>
          <w:tcPr>
            <w:tcW w:w="1495" w:type="dxa"/>
            <w:noWrap/>
            <w:hideMark/>
          </w:tcPr>
          <w:p w14:paraId="5414A09F" w14:textId="77777777" w:rsidR="00D97B04" w:rsidRPr="00FA7899" w:rsidRDefault="00D97B04" w:rsidP="00995FF1">
            <w:pPr>
              <w:rPr>
                <w:rFonts w:cstheme="minorHAnsi"/>
              </w:rPr>
            </w:pPr>
            <w:r w:rsidRPr="00FA7899">
              <w:rPr>
                <w:rFonts w:cstheme="minorHAnsi"/>
              </w:rPr>
              <w:t>MCL</w:t>
            </w:r>
          </w:p>
        </w:tc>
      </w:tr>
      <w:tr w:rsidR="00D97B04" w:rsidRPr="00FA7899" w14:paraId="7A7FE337" w14:textId="77777777" w:rsidTr="00995FF1">
        <w:trPr>
          <w:trHeight w:val="300"/>
        </w:trPr>
        <w:tc>
          <w:tcPr>
            <w:tcW w:w="1614" w:type="dxa"/>
            <w:noWrap/>
            <w:hideMark/>
          </w:tcPr>
          <w:p w14:paraId="06F232F5" w14:textId="77777777" w:rsidR="00D97B04" w:rsidRPr="00FA7899" w:rsidRDefault="00D97B04" w:rsidP="00995FF1">
            <w:pPr>
              <w:rPr>
                <w:rFonts w:cstheme="minorHAnsi"/>
              </w:rPr>
            </w:pPr>
            <w:r w:rsidRPr="00FA7899">
              <w:rPr>
                <w:rFonts w:cstheme="minorHAnsi"/>
              </w:rPr>
              <w:t>SR-90</w:t>
            </w:r>
          </w:p>
        </w:tc>
        <w:tc>
          <w:tcPr>
            <w:tcW w:w="3683" w:type="dxa"/>
            <w:noWrap/>
            <w:hideMark/>
          </w:tcPr>
          <w:p w14:paraId="14998CFD" w14:textId="77777777" w:rsidR="00D97B04" w:rsidRPr="00FA7899" w:rsidRDefault="00D97B04" w:rsidP="00995FF1">
            <w:pPr>
              <w:rPr>
                <w:rFonts w:cstheme="minorHAnsi"/>
              </w:rPr>
            </w:pPr>
            <w:r w:rsidRPr="00FA7899">
              <w:rPr>
                <w:rFonts w:cstheme="minorHAnsi"/>
              </w:rPr>
              <w:t>Strontium 90</w:t>
            </w:r>
          </w:p>
        </w:tc>
        <w:tc>
          <w:tcPr>
            <w:tcW w:w="973" w:type="dxa"/>
            <w:noWrap/>
            <w:hideMark/>
          </w:tcPr>
          <w:p w14:paraId="61C29149" w14:textId="77777777" w:rsidR="00D97B04" w:rsidRPr="00FA7899" w:rsidRDefault="00D97B04" w:rsidP="00995FF1">
            <w:pPr>
              <w:rPr>
                <w:rFonts w:cstheme="minorHAnsi"/>
              </w:rPr>
            </w:pPr>
            <w:r w:rsidRPr="00FA7899">
              <w:rPr>
                <w:rFonts w:cstheme="minorHAnsi"/>
              </w:rPr>
              <w:t>pCi/L</w:t>
            </w:r>
          </w:p>
        </w:tc>
        <w:tc>
          <w:tcPr>
            <w:tcW w:w="1585" w:type="dxa"/>
            <w:noWrap/>
            <w:hideMark/>
          </w:tcPr>
          <w:p w14:paraId="004C9363" w14:textId="77777777" w:rsidR="00D97B04" w:rsidRPr="00FA7899" w:rsidRDefault="00D97B04" w:rsidP="00995FF1">
            <w:pPr>
              <w:rPr>
                <w:rFonts w:cstheme="minorHAnsi"/>
              </w:rPr>
            </w:pPr>
            <w:r w:rsidRPr="00FA7899">
              <w:rPr>
                <w:rFonts w:cstheme="minorHAnsi"/>
              </w:rPr>
              <w:t>8</w:t>
            </w:r>
          </w:p>
        </w:tc>
        <w:tc>
          <w:tcPr>
            <w:tcW w:w="1495" w:type="dxa"/>
            <w:noWrap/>
            <w:hideMark/>
          </w:tcPr>
          <w:p w14:paraId="14BEE5BB" w14:textId="77777777" w:rsidR="00D97B04" w:rsidRPr="00FA7899" w:rsidRDefault="00D97B04" w:rsidP="00995FF1">
            <w:pPr>
              <w:rPr>
                <w:rFonts w:cstheme="minorHAnsi"/>
              </w:rPr>
            </w:pPr>
            <w:r w:rsidRPr="00FA7899">
              <w:rPr>
                <w:rFonts w:cstheme="minorHAnsi"/>
              </w:rPr>
              <w:t>MCL</w:t>
            </w:r>
          </w:p>
        </w:tc>
      </w:tr>
      <w:tr w:rsidR="00D97B04" w:rsidRPr="00FA7899" w14:paraId="206CD832" w14:textId="77777777" w:rsidTr="00995FF1">
        <w:trPr>
          <w:trHeight w:val="300"/>
        </w:trPr>
        <w:tc>
          <w:tcPr>
            <w:tcW w:w="1614" w:type="dxa"/>
            <w:noWrap/>
            <w:hideMark/>
          </w:tcPr>
          <w:p w14:paraId="173CAA9A" w14:textId="77777777" w:rsidR="00D97B04" w:rsidRPr="00FA7899" w:rsidRDefault="00D97B04" w:rsidP="00995FF1">
            <w:pPr>
              <w:rPr>
                <w:rFonts w:cstheme="minorHAnsi"/>
              </w:rPr>
            </w:pPr>
            <w:r w:rsidRPr="00FA7899">
              <w:rPr>
                <w:rFonts w:cstheme="minorHAnsi"/>
              </w:rPr>
              <w:t>STY</w:t>
            </w:r>
          </w:p>
        </w:tc>
        <w:tc>
          <w:tcPr>
            <w:tcW w:w="3683" w:type="dxa"/>
            <w:noWrap/>
            <w:hideMark/>
          </w:tcPr>
          <w:p w14:paraId="0D69981C" w14:textId="77777777" w:rsidR="00D97B04" w:rsidRPr="00FA7899" w:rsidRDefault="00D97B04" w:rsidP="00995FF1">
            <w:pPr>
              <w:rPr>
                <w:rFonts w:cstheme="minorHAnsi"/>
              </w:rPr>
            </w:pPr>
            <w:r w:rsidRPr="00FA7899">
              <w:rPr>
                <w:rFonts w:cstheme="minorHAnsi"/>
              </w:rPr>
              <w:t>Styrene</w:t>
            </w:r>
          </w:p>
        </w:tc>
        <w:tc>
          <w:tcPr>
            <w:tcW w:w="973" w:type="dxa"/>
            <w:noWrap/>
            <w:hideMark/>
          </w:tcPr>
          <w:p w14:paraId="26FD2C8F" w14:textId="77777777" w:rsidR="00D97B04" w:rsidRPr="00FA7899" w:rsidRDefault="00D97B04" w:rsidP="00995FF1">
            <w:pPr>
              <w:rPr>
                <w:rFonts w:cstheme="minorHAnsi"/>
              </w:rPr>
            </w:pPr>
            <w:r w:rsidRPr="00FA7899">
              <w:rPr>
                <w:rFonts w:cstheme="minorHAnsi"/>
              </w:rPr>
              <w:t>UG/L</w:t>
            </w:r>
          </w:p>
        </w:tc>
        <w:tc>
          <w:tcPr>
            <w:tcW w:w="1585" w:type="dxa"/>
            <w:noWrap/>
            <w:hideMark/>
          </w:tcPr>
          <w:p w14:paraId="59A3413D" w14:textId="77777777" w:rsidR="00D97B04" w:rsidRPr="00FA7899" w:rsidRDefault="00D97B04" w:rsidP="00995FF1">
            <w:pPr>
              <w:rPr>
                <w:rFonts w:cstheme="minorHAnsi"/>
              </w:rPr>
            </w:pPr>
            <w:r w:rsidRPr="00FA7899">
              <w:rPr>
                <w:rFonts w:cstheme="minorHAnsi"/>
              </w:rPr>
              <w:t>100</w:t>
            </w:r>
          </w:p>
        </w:tc>
        <w:tc>
          <w:tcPr>
            <w:tcW w:w="1495" w:type="dxa"/>
            <w:noWrap/>
            <w:hideMark/>
          </w:tcPr>
          <w:p w14:paraId="670AB273" w14:textId="77777777" w:rsidR="00D97B04" w:rsidRPr="00FA7899" w:rsidRDefault="00D97B04" w:rsidP="00995FF1">
            <w:pPr>
              <w:rPr>
                <w:rFonts w:cstheme="minorHAnsi"/>
              </w:rPr>
            </w:pPr>
            <w:r w:rsidRPr="00FA7899">
              <w:rPr>
                <w:rFonts w:cstheme="minorHAnsi"/>
              </w:rPr>
              <w:t>MCL</w:t>
            </w:r>
          </w:p>
        </w:tc>
      </w:tr>
      <w:tr w:rsidR="00D97B04" w:rsidRPr="00FA7899" w14:paraId="59D13148" w14:textId="77777777" w:rsidTr="00995FF1">
        <w:trPr>
          <w:trHeight w:val="300"/>
        </w:trPr>
        <w:tc>
          <w:tcPr>
            <w:tcW w:w="1614" w:type="dxa"/>
            <w:noWrap/>
            <w:hideMark/>
          </w:tcPr>
          <w:p w14:paraId="0AAEB7A8" w14:textId="77777777" w:rsidR="00D97B04" w:rsidRPr="00FA7899" w:rsidRDefault="00D97B04" w:rsidP="00995FF1">
            <w:pPr>
              <w:rPr>
                <w:rFonts w:cstheme="minorHAnsi"/>
              </w:rPr>
            </w:pPr>
            <w:r w:rsidRPr="00FA7899">
              <w:rPr>
                <w:rFonts w:cstheme="minorHAnsi"/>
              </w:rPr>
              <w:t>TBME</w:t>
            </w:r>
          </w:p>
        </w:tc>
        <w:tc>
          <w:tcPr>
            <w:tcW w:w="3683" w:type="dxa"/>
            <w:noWrap/>
            <w:hideMark/>
          </w:tcPr>
          <w:p w14:paraId="6BC85210" w14:textId="77777777" w:rsidR="00D97B04" w:rsidRPr="00FA7899" w:rsidRDefault="00D97B04" w:rsidP="00995FF1">
            <w:pPr>
              <w:rPr>
                <w:rFonts w:cstheme="minorHAnsi"/>
              </w:rPr>
            </w:pPr>
            <w:r w:rsidRPr="00FA7899">
              <w:rPr>
                <w:rFonts w:cstheme="minorHAnsi"/>
              </w:rPr>
              <w:t>Bromoform (THM)</w:t>
            </w:r>
          </w:p>
        </w:tc>
        <w:tc>
          <w:tcPr>
            <w:tcW w:w="973" w:type="dxa"/>
            <w:noWrap/>
            <w:hideMark/>
          </w:tcPr>
          <w:p w14:paraId="7F012C31" w14:textId="77777777" w:rsidR="00D97B04" w:rsidRPr="00FA7899" w:rsidRDefault="00D97B04" w:rsidP="00995FF1">
            <w:pPr>
              <w:rPr>
                <w:rFonts w:cstheme="minorHAnsi"/>
              </w:rPr>
            </w:pPr>
            <w:r w:rsidRPr="00FA7899">
              <w:rPr>
                <w:rFonts w:cstheme="minorHAnsi"/>
              </w:rPr>
              <w:t>UG/L</w:t>
            </w:r>
          </w:p>
        </w:tc>
        <w:tc>
          <w:tcPr>
            <w:tcW w:w="1585" w:type="dxa"/>
            <w:noWrap/>
            <w:hideMark/>
          </w:tcPr>
          <w:p w14:paraId="6B0941B8" w14:textId="77777777" w:rsidR="00D97B04" w:rsidRPr="00FA7899" w:rsidRDefault="00D97B04" w:rsidP="00995FF1">
            <w:pPr>
              <w:rPr>
                <w:rFonts w:cstheme="minorHAnsi"/>
              </w:rPr>
            </w:pPr>
            <w:r w:rsidRPr="00FA7899">
              <w:rPr>
                <w:rFonts w:cstheme="minorHAnsi"/>
              </w:rPr>
              <w:t>80</w:t>
            </w:r>
          </w:p>
        </w:tc>
        <w:tc>
          <w:tcPr>
            <w:tcW w:w="1495" w:type="dxa"/>
            <w:noWrap/>
            <w:hideMark/>
          </w:tcPr>
          <w:p w14:paraId="5D2B1BAA" w14:textId="77777777" w:rsidR="00D97B04" w:rsidRPr="00FA7899" w:rsidRDefault="00D97B04" w:rsidP="00995FF1">
            <w:pPr>
              <w:rPr>
                <w:rFonts w:cstheme="minorHAnsi"/>
              </w:rPr>
            </w:pPr>
            <w:r w:rsidRPr="00FA7899">
              <w:rPr>
                <w:rFonts w:cstheme="minorHAnsi"/>
              </w:rPr>
              <w:t>MCL</w:t>
            </w:r>
          </w:p>
        </w:tc>
      </w:tr>
      <w:tr w:rsidR="00D97B04" w:rsidRPr="00FA7899" w14:paraId="7EBBD775" w14:textId="77777777" w:rsidTr="00995FF1">
        <w:trPr>
          <w:trHeight w:val="300"/>
        </w:trPr>
        <w:tc>
          <w:tcPr>
            <w:tcW w:w="1614" w:type="dxa"/>
            <w:noWrap/>
            <w:hideMark/>
          </w:tcPr>
          <w:p w14:paraId="495C7FE8" w14:textId="77777777" w:rsidR="00D97B04" w:rsidRPr="00FA7899" w:rsidRDefault="00D97B04" w:rsidP="00995FF1">
            <w:pPr>
              <w:rPr>
                <w:rFonts w:cstheme="minorHAnsi"/>
              </w:rPr>
            </w:pPr>
            <w:r w:rsidRPr="00FA7899">
              <w:rPr>
                <w:rFonts w:cstheme="minorHAnsi"/>
              </w:rPr>
              <w:t>TCA111</w:t>
            </w:r>
          </w:p>
        </w:tc>
        <w:tc>
          <w:tcPr>
            <w:tcW w:w="3683" w:type="dxa"/>
            <w:noWrap/>
            <w:hideMark/>
          </w:tcPr>
          <w:p w14:paraId="7CA3BE92" w14:textId="77777777" w:rsidR="00D97B04" w:rsidRPr="00FA7899" w:rsidRDefault="00D97B04" w:rsidP="00995FF1">
            <w:pPr>
              <w:rPr>
                <w:rFonts w:cstheme="minorHAnsi"/>
              </w:rPr>
            </w:pPr>
            <w:r w:rsidRPr="00FA7899">
              <w:rPr>
                <w:rFonts w:cstheme="minorHAnsi"/>
              </w:rPr>
              <w:t>1,1,1-Trichloroethane</w:t>
            </w:r>
          </w:p>
        </w:tc>
        <w:tc>
          <w:tcPr>
            <w:tcW w:w="973" w:type="dxa"/>
            <w:noWrap/>
            <w:hideMark/>
          </w:tcPr>
          <w:p w14:paraId="30D2D855" w14:textId="77777777" w:rsidR="00D97B04" w:rsidRPr="00FA7899" w:rsidRDefault="00D97B04" w:rsidP="00995FF1">
            <w:pPr>
              <w:rPr>
                <w:rFonts w:cstheme="minorHAnsi"/>
              </w:rPr>
            </w:pPr>
            <w:r w:rsidRPr="00FA7899">
              <w:rPr>
                <w:rFonts w:cstheme="minorHAnsi"/>
              </w:rPr>
              <w:t>UG/L</w:t>
            </w:r>
          </w:p>
        </w:tc>
        <w:tc>
          <w:tcPr>
            <w:tcW w:w="1585" w:type="dxa"/>
            <w:noWrap/>
            <w:hideMark/>
          </w:tcPr>
          <w:p w14:paraId="23C200EF" w14:textId="77777777" w:rsidR="00D97B04" w:rsidRPr="00FA7899" w:rsidRDefault="00D97B04" w:rsidP="00995FF1">
            <w:pPr>
              <w:rPr>
                <w:rFonts w:cstheme="minorHAnsi"/>
              </w:rPr>
            </w:pPr>
            <w:r w:rsidRPr="00FA7899">
              <w:rPr>
                <w:rFonts w:cstheme="minorHAnsi"/>
              </w:rPr>
              <w:t>200</w:t>
            </w:r>
          </w:p>
        </w:tc>
        <w:tc>
          <w:tcPr>
            <w:tcW w:w="1495" w:type="dxa"/>
            <w:noWrap/>
            <w:hideMark/>
          </w:tcPr>
          <w:p w14:paraId="64AA924F" w14:textId="77777777" w:rsidR="00D97B04" w:rsidRPr="00FA7899" w:rsidRDefault="00D97B04" w:rsidP="00995FF1">
            <w:pPr>
              <w:rPr>
                <w:rFonts w:cstheme="minorHAnsi"/>
              </w:rPr>
            </w:pPr>
            <w:r w:rsidRPr="00FA7899">
              <w:rPr>
                <w:rFonts w:cstheme="minorHAnsi"/>
              </w:rPr>
              <w:t>MCL</w:t>
            </w:r>
          </w:p>
        </w:tc>
      </w:tr>
      <w:tr w:rsidR="00D97B04" w:rsidRPr="00FA7899" w14:paraId="0AB41B59" w14:textId="77777777" w:rsidTr="00995FF1">
        <w:trPr>
          <w:trHeight w:val="300"/>
        </w:trPr>
        <w:tc>
          <w:tcPr>
            <w:tcW w:w="1614" w:type="dxa"/>
            <w:noWrap/>
            <w:hideMark/>
          </w:tcPr>
          <w:p w14:paraId="07459FE3" w14:textId="77777777" w:rsidR="00D97B04" w:rsidRPr="00FA7899" w:rsidRDefault="00D97B04" w:rsidP="00995FF1">
            <w:pPr>
              <w:rPr>
                <w:rFonts w:cstheme="minorHAnsi"/>
              </w:rPr>
            </w:pPr>
            <w:r w:rsidRPr="00FA7899">
              <w:rPr>
                <w:rFonts w:cstheme="minorHAnsi"/>
              </w:rPr>
              <w:t>TCA112</w:t>
            </w:r>
          </w:p>
        </w:tc>
        <w:tc>
          <w:tcPr>
            <w:tcW w:w="3683" w:type="dxa"/>
            <w:noWrap/>
            <w:hideMark/>
          </w:tcPr>
          <w:p w14:paraId="15138F06" w14:textId="77777777" w:rsidR="00D97B04" w:rsidRPr="00FA7899" w:rsidRDefault="00D97B04" w:rsidP="00995FF1">
            <w:pPr>
              <w:rPr>
                <w:rFonts w:cstheme="minorHAnsi"/>
              </w:rPr>
            </w:pPr>
            <w:r w:rsidRPr="00FA7899">
              <w:rPr>
                <w:rFonts w:cstheme="minorHAnsi"/>
              </w:rPr>
              <w:t>1,1,2-Trichloroethane</w:t>
            </w:r>
          </w:p>
        </w:tc>
        <w:tc>
          <w:tcPr>
            <w:tcW w:w="973" w:type="dxa"/>
            <w:noWrap/>
            <w:hideMark/>
          </w:tcPr>
          <w:p w14:paraId="2A629E91" w14:textId="77777777" w:rsidR="00D97B04" w:rsidRPr="00FA7899" w:rsidRDefault="00D97B04" w:rsidP="00995FF1">
            <w:pPr>
              <w:rPr>
                <w:rFonts w:cstheme="minorHAnsi"/>
              </w:rPr>
            </w:pPr>
            <w:r w:rsidRPr="00FA7899">
              <w:rPr>
                <w:rFonts w:cstheme="minorHAnsi"/>
              </w:rPr>
              <w:t>UG/L</w:t>
            </w:r>
          </w:p>
        </w:tc>
        <w:tc>
          <w:tcPr>
            <w:tcW w:w="1585" w:type="dxa"/>
            <w:noWrap/>
            <w:hideMark/>
          </w:tcPr>
          <w:p w14:paraId="2469DBCC" w14:textId="77777777" w:rsidR="00D97B04" w:rsidRPr="00FA7899" w:rsidRDefault="00D97B04" w:rsidP="00995FF1">
            <w:pPr>
              <w:rPr>
                <w:rFonts w:cstheme="minorHAnsi"/>
              </w:rPr>
            </w:pPr>
            <w:r w:rsidRPr="00FA7899">
              <w:rPr>
                <w:rFonts w:cstheme="minorHAnsi"/>
              </w:rPr>
              <w:t>5</w:t>
            </w:r>
          </w:p>
        </w:tc>
        <w:tc>
          <w:tcPr>
            <w:tcW w:w="1495" w:type="dxa"/>
            <w:noWrap/>
            <w:hideMark/>
          </w:tcPr>
          <w:p w14:paraId="0C21E0A7" w14:textId="77777777" w:rsidR="00D97B04" w:rsidRPr="00FA7899" w:rsidRDefault="00D97B04" w:rsidP="00995FF1">
            <w:pPr>
              <w:rPr>
                <w:rFonts w:cstheme="minorHAnsi"/>
              </w:rPr>
            </w:pPr>
            <w:r w:rsidRPr="00FA7899">
              <w:rPr>
                <w:rFonts w:cstheme="minorHAnsi"/>
              </w:rPr>
              <w:t>MCL</w:t>
            </w:r>
          </w:p>
        </w:tc>
      </w:tr>
      <w:tr w:rsidR="00D97B04" w:rsidRPr="00FA7899" w14:paraId="4F2CA854" w14:textId="77777777" w:rsidTr="00995FF1">
        <w:trPr>
          <w:trHeight w:val="300"/>
        </w:trPr>
        <w:tc>
          <w:tcPr>
            <w:tcW w:w="1614" w:type="dxa"/>
            <w:noWrap/>
            <w:hideMark/>
          </w:tcPr>
          <w:p w14:paraId="3A89CD0B" w14:textId="77777777" w:rsidR="00D97B04" w:rsidRPr="00FA7899" w:rsidRDefault="00D97B04" w:rsidP="00995FF1">
            <w:pPr>
              <w:rPr>
                <w:rFonts w:cstheme="minorHAnsi"/>
              </w:rPr>
            </w:pPr>
            <w:r w:rsidRPr="00FA7899">
              <w:rPr>
                <w:rFonts w:cstheme="minorHAnsi"/>
              </w:rPr>
              <w:t>TCB124</w:t>
            </w:r>
          </w:p>
        </w:tc>
        <w:tc>
          <w:tcPr>
            <w:tcW w:w="3683" w:type="dxa"/>
            <w:noWrap/>
            <w:hideMark/>
          </w:tcPr>
          <w:p w14:paraId="538C032D" w14:textId="77777777" w:rsidR="00D97B04" w:rsidRPr="00FA7899" w:rsidRDefault="00D97B04" w:rsidP="00995FF1">
            <w:pPr>
              <w:rPr>
                <w:rFonts w:cstheme="minorHAnsi"/>
              </w:rPr>
            </w:pPr>
            <w:r w:rsidRPr="00FA7899">
              <w:rPr>
                <w:rFonts w:cstheme="minorHAnsi"/>
              </w:rPr>
              <w:t>1,2,4- Trichlorobenzene (1,2,4 TCB)</w:t>
            </w:r>
          </w:p>
        </w:tc>
        <w:tc>
          <w:tcPr>
            <w:tcW w:w="973" w:type="dxa"/>
            <w:noWrap/>
            <w:hideMark/>
          </w:tcPr>
          <w:p w14:paraId="3D62A991" w14:textId="77777777" w:rsidR="00D97B04" w:rsidRPr="00FA7899" w:rsidRDefault="00D97B04" w:rsidP="00995FF1">
            <w:pPr>
              <w:rPr>
                <w:rFonts w:cstheme="minorHAnsi"/>
              </w:rPr>
            </w:pPr>
            <w:r w:rsidRPr="00FA7899">
              <w:rPr>
                <w:rFonts w:cstheme="minorHAnsi"/>
              </w:rPr>
              <w:t>UG/L</w:t>
            </w:r>
          </w:p>
        </w:tc>
        <w:tc>
          <w:tcPr>
            <w:tcW w:w="1585" w:type="dxa"/>
            <w:noWrap/>
            <w:hideMark/>
          </w:tcPr>
          <w:p w14:paraId="0D0FFFD0" w14:textId="77777777" w:rsidR="00D97B04" w:rsidRPr="00FA7899" w:rsidRDefault="00D97B04" w:rsidP="00995FF1">
            <w:pPr>
              <w:rPr>
                <w:rFonts w:cstheme="minorHAnsi"/>
              </w:rPr>
            </w:pPr>
            <w:r w:rsidRPr="00FA7899">
              <w:rPr>
                <w:rFonts w:cstheme="minorHAnsi"/>
              </w:rPr>
              <w:t>5</w:t>
            </w:r>
          </w:p>
        </w:tc>
        <w:tc>
          <w:tcPr>
            <w:tcW w:w="1495" w:type="dxa"/>
            <w:noWrap/>
            <w:hideMark/>
          </w:tcPr>
          <w:p w14:paraId="39D583C3" w14:textId="77777777" w:rsidR="00D97B04" w:rsidRPr="00FA7899" w:rsidRDefault="00D97B04" w:rsidP="00995FF1">
            <w:pPr>
              <w:rPr>
                <w:rFonts w:cstheme="minorHAnsi"/>
              </w:rPr>
            </w:pPr>
            <w:r w:rsidRPr="00FA7899">
              <w:rPr>
                <w:rFonts w:cstheme="minorHAnsi"/>
              </w:rPr>
              <w:t>MCL</w:t>
            </w:r>
          </w:p>
        </w:tc>
      </w:tr>
      <w:tr w:rsidR="00D97B04" w:rsidRPr="00FA7899" w14:paraId="5C49C7A9" w14:textId="77777777" w:rsidTr="00995FF1">
        <w:trPr>
          <w:trHeight w:val="300"/>
        </w:trPr>
        <w:tc>
          <w:tcPr>
            <w:tcW w:w="1614" w:type="dxa"/>
            <w:noWrap/>
            <w:hideMark/>
          </w:tcPr>
          <w:p w14:paraId="7F428C35" w14:textId="77777777" w:rsidR="00D97B04" w:rsidRPr="00FA7899" w:rsidRDefault="00D97B04" w:rsidP="00995FF1">
            <w:pPr>
              <w:rPr>
                <w:rFonts w:cstheme="minorHAnsi"/>
              </w:rPr>
            </w:pPr>
            <w:r w:rsidRPr="00FA7899">
              <w:rPr>
                <w:rFonts w:cstheme="minorHAnsi"/>
              </w:rPr>
              <w:t>TCDD2378**</w:t>
            </w:r>
          </w:p>
        </w:tc>
        <w:tc>
          <w:tcPr>
            <w:tcW w:w="3683" w:type="dxa"/>
            <w:noWrap/>
            <w:hideMark/>
          </w:tcPr>
          <w:p w14:paraId="3709CA76" w14:textId="77777777" w:rsidR="00D97B04" w:rsidRPr="00FA7899" w:rsidRDefault="00D97B04" w:rsidP="00995FF1">
            <w:pPr>
              <w:rPr>
                <w:rFonts w:cstheme="minorHAnsi"/>
              </w:rPr>
            </w:pPr>
            <w:r w:rsidRPr="00FA7899">
              <w:rPr>
                <w:rFonts w:cstheme="minorHAnsi"/>
              </w:rPr>
              <w:t>2,3,7,8-Tetrachlorodibenzodioxin (Dioxin)</w:t>
            </w:r>
          </w:p>
        </w:tc>
        <w:tc>
          <w:tcPr>
            <w:tcW w:w="973" w:type="dxa"/>
            <w:noWrap/>
            <w:hideMark/>
          </w:tcPr>
          <w:p w14:paraId="0DA8D86D" w14:textId="77777777" w:rsidR="00D97B04" w:rsidRPr="00FA7899" w:rsidRDefault="00D97B04" w:rsidP="00995FF1">
            <w:pPr>
              <w:rPr>
                <w:rFonts w:cstheme="minorHAnsi"/>
              </w:rPr>
            </w:pPr>
            <w:r w:rsidRPr="00FA7899">
              <w:rPr>
                <w:rFonts w:cstheme="minorHAnsi"/>
              </w:rPr>
              <w:t>UG/L</w:t>
            </w:r>
          </w:p>
        </w:tc>
        <w:tc>
          <w:tcPr>
            <w:tcW w:w="1585" w:type="dxa"/>
            <w:noWrap/>
            <w:hideMark/>
          </w:tcPr>
          <w:p w14:paraId="218392FC" w14:textId="77777777" w:rsidR="00D97B04" w:rsidRPr="00FA7899" w:rsidRDefault="00D97B04" w:rsidP="00995FF1">
            <w:pPr>
              <w:rPr>
                <w:rFonts w:cstheme="minorHAnsi"/>
              </w:rPr>
            </w:pPr>
            <w:r w:rsidRPr="00FA7899">
              <w:rPr>
                <w:rFonts w:cstheme="minorHAnsi"/>
              </w:rPr>
              <w:t>3.00E-05</w:t>
            </w:r>
          </w:p>
        </w:tc>
        <w:tc>
          <w:tcPr>
            <w:tcW w:w="1495" w:type="dxa"/>
            <w:noWrap/>
            <w:hideMark/>
          </w:tcPr>
          <w:p w14:paraId="4FAA88AA" w14:textId="77777777" w:rsidR="00D97B04" w:rsidRPr="00FA7899" w:rsidRDefault="00D97B04" w:rsidP="00995FF1">
            <w:pPr>
              <w:rPr>
                <w:rFonts w:cstheme="minorHAnsi"/>
              </w:rPr>
            </w:pPr>
            <w:r w:rsidRPr="00FA7899">
              <w:rPr>
                <w:rFonts w:cstheme="minorHAnsi"/>
              </w:rPr>
              <w:t>MCL</w:t>
            </w:r>
          </w:p>
        </w:tc>
      </w:tr>
      <w:tr w:rsidR="00D97B04" w:rsidRPr="00FA7899" w14:paraId="61FC830E" w14:textId="77777777" w:rsidTr="00995FF1">
        <w:trPr>
          <w:trHeight w:val="300"/>
        </w:trPr>
        <w:tc>
          <w:tcPr>
            <w:tcW w:w="1614" w:type="dxa"/>
            <w:noWrap/>
            <w:hideMark/>
          </w:tcPr>
          <w:p w14:paraId="157D796F" w14:textId="77777777" w:rsidR="00D97B04" w:rsidRPr="00FA7899" w:rsidRDefault="00D97B04" w:rsidP="00995FF1">
            <w:pPr>
              <w:rPr>
                <w:rFonts w:cstheme="minorHAnsi"/>
              </w:rPr>
            </w:pPr>
            <w:r w:rsidRPr="00FA7899">
              <w:rPr>
                <w:rFonts w:cstheme="minorHAnsi"/>
              </w:rPr>
              <w:t>TCE</w:t>
            </w:r>
          </w:p>
        </w:tc>
        <w:tc>
          <w:tcPr>
            <w:tcW w:w="3683" w:type="dxa"/>
            <w:noWrap/>
            <w:hideMark/>
          </w:tcPr>
          <w:p w14:paraId="09A86567" w14:textId="77777777" w:rsidR="00D97B04" w:rsidRPr="00FA7899" w:rsidRDefault="00D97B04" w:rsidP="00995FF1">
            <w:pPr>
              <w:rPr>
                <w:rFonts w:cstheme="minorHAnsi"/>
              </w:rPr>
            </w:pPr>
            <w:r w:rsidRPr="00FA7899">
              <w:rPr>
                <w:rFonts w:cstheme="minorHAnsi"/>
              </w:rPr>
              <w:t>Trichloroethene (TCE)</w:t>
            </w:r>
          </w:p>
        </w:tc>
        <w:tc>
          <w:tcPr>
            <w:tcW w:w="973" w:type="dxa"/>
            <w:noWrap/>
            <w:hideMark/>
          </w:tcPr>
          <w:p w14:paraId="1C46DE3C" w14:textId="77777777" w:rsidR="00D97B04" w:rsidRPr="00FA7899" w:rsidRDefault="00D97B04" w:rsidP="00995FF1">
            <w:pPr>
              <w:rPr>
                <w:rFonts w:cstheme="minorHAnsi"/>
              </w:rPr>
            </w:pPr>
            <w:r w:rsidRPr="00FA7899">
              <w:rPr>
                <w:rFonts w:cstheme="minorHAnsi"/>
              </w:rPr>
              <w:t>UG/L</w:t>
            </w:r>
          </w:p>
        </w:tc>
        <w:tc>
          <w:tcPr>
            <w:tcW w:w="1585" w:type="dxa"/>
            <w:noWrap/>
            <w:hideMark/>
          </w:tcPr>
          <w:p w14:paraId="65C87804" w14:textId="77777777" w:rsidR="00D97B04" w:rsidRPr="00FA7899" w:rsidRDefault="00D97B04" w:rsidP="00995FF1">
            <w:pPr>
              <w:rPr>
                <w:rFonts w:cstheme="minorHAnsi"/>
              </w:rPr>
            </w:pPr>
            <w:r w:rsidRPr="00FA7899">
              <w:rPr>
                <w:rFonts w:cstheme="minorHAnsi"/>
              </w:rPr>
              <w:t>5</w:t>
            </w:r>
          </w:p>
        </w:tc>
        <w:tc>
          <w:tcPr>
            <w:tcW w:w="1495" w:type="dxa"/>
            <w:noWrap/>
            <w:hideMark/>
          </w:tcPr>
          <w:p w14:paraId="56B11196" w14:textId="77777777" w:rsidR="00D97B04" w:rsidRPr="00FA7899" w:rsidRDefault="00D97B04" w:rsidP="00995FF1">
            <w:pPr>
              <w:rPr>
                <w:rFonts w:cstheme="minorHAnsi"/>
              </w:rPr>
            </w:pPr>
            <w:r w:rsidRPr="00FA7899">
              <w:rPr>
                <w:rFonts w:cstheme="minorHAnsi"/>
              </w:rPr>
              <w:t>MCL</w:t>
            </w:r>
          </w:p>
        </w:tc>
      </w:tr>
      <w:tr w:rsidR="00D97B04" w:rsidRPr="00FA7899" w14:paraId="6296FD19" w14:textId="77777777" w:rsidTr="00995FF1">
        <w:trPr>
          <w:trHeight w:val="300"/>
        </w:trPr>
        <w:tc>
          <w:tcPr>
            <w:tcW w:w="1614" w:type="dxa"/>
            <w:noWrap/>
            <w:hideMark/>
          </w:tcPr>
          <w:p w14:paraId="2F3C8894" w14:textId="77777777" w:rsidR="00D97B04" w:rsidRPr="00FA7899" w:rsidRDefault="00D97B04" w:rsidP="00995FF1">
            <w:pPr>
              <w:rPr>
                <w:rFonts w:cstheme="minorHAnsi"/>
              </w:rPr>
            </w:pPr>
            <w:r w:rsidRPr="00FA7899">
              <w:rPr>
                <w:rFonts w:cstheme="minorHAnsi"/>
              </w:rPr>
              <w:t>TCLME</w:t>
            </w:r>
          </w:p>
        </w:tc>
        <w:tc>
          <w:tcPr>
            <w:tcW w:w="3683" w:type="dxa"/>
            <w:noWrap/>
            <w:hideMark/>
          </w:tcPr>
          <w:p w14:paraId="40505D19" w14:textId="77777777" w:rsidR="00D97B04" w:rsidRPr="00FA7899" w:rsidRDefault="00D97B04" w:rsidP="00995FF1">
            <w:pPr>
              <w:rPr>
                <w:rFonts w:cstheme="minorHAnsi"/>
              </w:rPr>
            </w:pPr>
            <w:r w:rsidRPr="00FA7899">
              <w:rPr>
                <w:rFonts w:cstheme="minorHAnsi"/>
              </w:rPr>
              <w:t>Chloroform (THM)</w:t>
            </w:r>
          </w:p>
        </w:tc>
        <w:tc>
          <w:tcPr>
            <w:tcW w:w="973" w:type="dxa"/>
            <w:noWrap/>
            <w:hideMark/>
          </w:tcPr>
          <w:p w14:paraId="66105EEC" w14:textId="77777777" w:rsidR="00D97B04" w:rsidRPr="00FA7899" w:rsidRDefault="00D97B04" w:rsidP="00995FF1">
            <w:pPr>
              <w:rPr>
                <w:rFonts w:cstheme="minorHAnsi"/>
              </w:rPr>
            </w:pPr>
            <w:r w:rsidRPr="00FA7899">
              <w:rPr>
                <w:rFonts w:cstheme="minorHAnsi"/>
              </w:rPr>
              <w:t>UG/L</w:t>
            </w:r>
          </w:p>
        </w:tc>
        <w:tc>
          <w:tcPr>
            <w:tcW w:w="1585" w:type="dxa"/>
            <w:noWrap/>
            <w:hideMark/>
          </w:tcPr>
          <w:p w14:paraId="1D167195" w14:textId="77777777" w:rsidR="00D97B04" w:rsidRPr="00FA7899" w:rsidRDefault="00D97B04" w:rsidP="00995FF1">
            <w:pPr>
              <w:rPr>
                <w:rFonts w:cstheme="minorHAnsi"/>
              </w:rPr>
            </w:pPr>
            <w:r w:rsidRPr="00FA7899">
              <w:rPr>
                <w:rFonts w:cstheme="minorHAnsi"/>
              </w:rPr>
              <w:t>80</w:t>
            </w:r>
          </w:p>
        </w:tc>
        <w:tc>
          <w:tcPr>
            <w:tcW w:w="1495" w:type="dxa"/>
            <w:noWrap/>
            <w:hideMark/>
          </w:tcPr>
          <w:p w14:paraId="01101F8C" w14:textId="77777777" w:rsidR="00D97B04" w:rsidRPr="00FA7899" w:rsidRDefault="00D97B04" w:rsidP="00995FF1">
            <w:pPr>
              <w:rPr>
                <w:rFonts w:cstheme="minorHAnsi"/>
              </w:rPr>
            </w:pPr>
            <w:r w:rsidRPr="00FA7899">
              <w:rPr>
                <w:rFonts w:cstheme="minorHAnsi"/>
              </w:rPr>
              <w:t>MCL</w:t>
            </w:r>
          </w:p>
        </w:tc>
      </w:tr>
      <w:tr w:rsidR="00D97B04" w:rsidRPr="00FA7899" w14:paraId="4C2F095A" w14:textId="77777777" w:rsidTr="00995FF1">
        <w:trPr>
          <w:trHeight w:val="300"/>
        </w:trPr>
        <w:tc>
          <w:tcPr>
            <w:tcW w:w="1614" w:type="dxa"/>
            <w:noWrap/>
            <w:hideMark/>
          </w:tcPr>
          <w:p w14:paraId="55788D9C" w14:textId="77777777" w:rsidR="00D97B04" w:rsidRPr="00FA7899" w:rsidRDefault="00D97B04" w:rsidP="00995FF1">
            <w:pPr>
              <w:rPr>
                <w:rFonts w:cstheme="minorHAnsi"/>
              </w:rPr>
            </w:pPr>
            <w:r w:rsidRPr="00FA7899">
              <w:rPr>
                <w:rFonts w:cstheme="minorHAnsi"/>
              </w:rPr>
              <w:t>TCPR123</w:t>
            </w:r>
          </w:p>
        </w:tc>
        <w:tc>
          <w:tcPr>
            <w:tcW w:w="3683" w:type="dxa"/>
            <w:noWrap/>
            <w:hideMark/>
          </w:tcPr>
          <w:p w14:paraId="0CDD83B3" w14:textId="77777777" w:rsidR="00D97B04" w:rsidRPr="00FA7899" w:rsidRDefault="00D97B04" w:rsidP="00995FF1">
            <w:pPr>
              <w:rPr>
                <w:rFonts w:cstheme="minorHAnsi"/>
              </w:rPr>
            </w:pPr>
            <w:r w:rsidRPr="00FA7899">
              <w:rPr>
                <w:rFonts w:cstheme="minorHAnsi"/>
              </w:rPr>
              <w:t>1,2,3-Trichloropropane (1,2,3 TCP)</w:t>
            </w:r>
          </w:p>
        </w:tc>
        <w:tc>
          <w:tcPr>
            <w:tcW w:w="973" w:type="dxa"/>
            <w:noWrap/>
            <w:hideMark/>
          </w:tcPr>
          <w:p w14:paraId="29121E54" w14:textId="77777777" w:rsidR="00D97B04" w:rsidRPr="00FA7899" w:rsidRDefault="00D97B04" w:rsidP="00995FF1">
            <w:pPr>
              <w:rPr>
                <w:rFonts w:cstheme="minorHAnsi"/>
              </w:rPr>
            </w:pPr>
            <w:r w:rsidRPr="00FA7899">
              <w:rPr>
                <w:rFonts w:cstheme="minorHAnsi"/>
              </w:rPr>
              <w:t>UG/L</w:t>
            </w:r>
          </w:p>
        </w:tc>
        <w:tc>
          <w:tcPr>
            <w:tcW w:w="1585" w:type="dxa"/>
            <w:noWrap/>
            <w:hideMark/>
          </w:tcPr>
          <w:p w14:paraId="37224E1D" w14:textId="77777777" w:rsidR="00D97B04" w:rsidRPr="00FA7899" w:rsidRDefault="00D97B04" w:rsidP="00995FF1">
            <w:pPr>
              <w:rPr>
                <w:rFonts w:cstheme="minorHAnsi"/>
              </w:rPr>
            </w:pPr>
            <w:r w:rsidRPr="00FA7899">
              <w:rPr>
                <w:rFonts w:cstheme="minorHAnsi"/>
              </w:rPr>
              <w:t>0.005</w:t>
            </w:r>
          </w:p>
        </w:tc>
        <w:tc>
          <w:tcPr>
            <w:tcW w:w="1495" w:type="dxa"/>
            <w:noWrap/>
            <w:hideMark/>
          </w:tcPr>
          <w:p w14:paraId="3A1B80F5" w14:textId="77777777" w:rsidR="00D97B04" w:rsidRPr="00FA7899" w:rsidRDefault="00D97B04" w:rsidP="00995FF1">
            <w:pPr>
              <w:rPr>
                <w:rFonts w:cstheme="minorHAnsi"/>
              </w:rPr>
            </w:pPr>
            <w:r w:rsidRPr="00FA7899">
              <w:rPr>
                <w:rFonts w:cstheme="minorHAnsi"/>
              </w:rPr>
              <w:t>MCL</w:t>
            </w:r>
          </w:p>
        </w:tc>
      </w:tr>
      <w:tr w:rsidR="00D97B04" w:rsidRPr="00FA7899" w14:paraId="26381E0C" w14:textId="77777777" w:rsidTr="00995FF1">
        <w:trPr>
          <w:trHeight w:val="300"/>
        </w:trPr>
        <w:tc>
          <w:tcPr>
            <w:tcW w:w="1614" w:type="dxa"/>
            <w:noWrap/>
            <w:hideMark/>
          </w:tcPr>
          <w:p w14:paraId="43868D13" w14:textId="77777777" w:rsidR="00D97B04" w:rsidRPr="00FA7899" w:rsidRDefault="00D97B04" w:rsidP="00995FF1">
            <w:pPr>
              <w:rPr>
                <w:rFonts w:cstheme="minorHAnsi"/>
              </w:rPr>
            </w:pPr>
            <w:r w:rsidRPr="00FA7899">
              <w:rPr>
                <w:rFonts w:cstheme="minorHAnsi"/>
              </w:rPr>
              <w:t>THIOBENCARB</w:t>
            </w:r>
          </w:p>
        </w:tc>
        <w:tc>
          <w:tcPr>
            <w:tcW w:w="3683" w:type="dxa"/>
            <w:noWrap/>
            <w:hideMark/>
          </w:tcPr>
          <w:p w14:paraId="1BDEE167" w14:textId="77777777" w:rsidR="00D97B04" w:rsidRPr="00FA7899" w:rsidRDefault="00D97B04" w:rsidP="00995FF1">
            <w:pPr>
              <w:rPr>
                <w:rFonts w:cstheme="minorHAnsi"/>
              </w:rPr>
            </w:pPr>
            <w:proofErr w:type="spellStart"/>
            <w:r w:rsidRPr="00FA7899">
              <w:rPr>
                <w:rFonts w:cstheme="minorHAnsi"/>
              </w:rPr>
              <w:t>Thiobencarb</w:t>
            </w:r>
            <w:proofErr w:type="spellEnd"/>
          </w:p>
        </w:tc>
        <w:tc>
          <w:tcPr>
            <w:tcW w:w="973" w:type="dxa"/>
            <w:noWrap/>
            <w:hideMark/>
          </w:tcPr>
          <w:p w14:paraId="5079FB8B" w14:textId="77777777" w:rsidR="00D97B04" w:rsidRPr="00FA7899" w:rsidRDefault="00D97B04" w:rsidP="00995FF1">
            <w:pPr>
              <w:rPr>
                <w:rFonts w:cstheme="minorHAnsi"/>
              </w:rPr>
            </w:pPr>
            <w:r w:rsidRPr="00FA7899">
              <w:rPr>
                <w:rFonts w:cstheme="minorHAnsi"/>
              </w:rPr>
              <w:t>UG/L</w:t>
            </w:r>
          </w:p>
        </w:tc>
        <w:tc>
          <w:tcPr>
            <w:tcW w:w="1585" w:type="dxa"/>
            <w:noWrap/>
            <w:hideMark/>
          </w:tcPr>
          <w:p w14:paraId="72B3D624" w14:textId="77777777" w:rsidR="00D97B04" w:rsidRPr="00FA7899" w:rsidRDefault="00D97B04" w:rsidP="00995FF1">
            <w:pPr>
              <w:rPr>
                <w:rFonts w:cstheme="minorHAnsi"/>
              </w:rPr>
            </w:pPr>
            <w:r w:rsidRPr="00FA7899">
              <w:rPr>
                <w:rFonts w:cstheme="minorHAnsi"/>
              </w:rPr>
              <w:t>70</w:t>
            </w:r>
          </w:p>
        </w:tc>
        <w:tc>
          <w:tcPr>
            <w:tcW w:w="1495" w:type="dxa"/>
            <w:noWrap/>
            <w:hideMark/>
          </w:tcPr>
          <w:p w14:paraId="782B0A54" w14:textId="77777777" w:rsidR="00D97B04" w:rsidRPr="00FA7899" w:rsidRDefault="00D97B04" w:rsidP="00995FF1">
            <w:pPr>
              <w:rPr>
                <w:rFonts w:cstheme="minorHAnsi"/>
              </w:rPr>
            </w:pPr>
            <w:r w:rsidRPr="00FA7899">
              <w:rPr>
                <w:rFonts w:cstheme="minorHAnsi"/>
              </w:rPr>
              <w:t>MCL</w:t>
            </w:r>
          </w:p>
        </w:tc>
      </w:tr>
      <w:tr w:rsidR="00D97B04" w:rsidRPr="00FA7899" w14:paraId="4C891E35" w14:textId="77777777" w:rsidTr="00995FF1">
        <w:trPr>
          <w:trHeight w:val="300"/>
        </w:trPr>
        <w:tc>
          <w:tcPr>
            <w:tcW w:w="1614" w:type="dxa"/>
            <w:noWrap/>
            <w:hideMark/>
          </w:tcPr>
          <w:p w14:paraId="51E56AA1" w14:textId="77777777" w:rsidR="00D97B04" w:rsidRPr="00FA7899" w:rsidRDefault="00D97B04" w:rsidP="00995FF1">
            <w:pPr>
              <w:rPr>
                <w:rFonts w:cstheme="minorHAnsi"/>
              </w:rPr>
            </w:pPr>
            <w:r w:rsidRPr="00FA7899">
              <w:rPr>
                <w:rFonts w:cstheme="minorHAnsi"/>
              </w:rPr>
              <w:t>THM</w:t>
            </w:r>
          </w:p>
        </w:tc>
        <w:tc>
          <w:tcPr>
            <w:tcW w:w="3683" w:type="dxa"/>
            <w:noWrap/>
            <w:hideMark/>
          </w:tcPr>
          <w:p w14:paraId="69388C23" w14:textId="77777777" w:rsidR="00D97B04" w:rsidRPr="00FA7899" w:rsidRDefault="00D97B04" w:rsidP="00995FF1">
            <w:pPr>
              <w:rPr>
                <w:rFonts w:cstheme="minorHAnsi"/>
              </w:rPr>
            </w:pPr>
            <w:r w:rsidRPr="00FA7899">
              <w:rPr>
                <w:rFonts w:cstheme="minorHAnsi"/>
              </w:rPr>
              <w:t xml:space="preserve">Total Trihalomethanes </w:t>
            </w:r>
          </w:p>
        </w:tc>
        <w:tc>
          <w:tcPr>
            <w:tcW w:w="973" w:type="dxa"/>
            <w:noWrap/>
            <w:hideMark/>
          </w:tcPr>
          <w:p w14:paraId="3964F8E7" w14:textId="77777777" w:rsidR="00D97B04" w:rsidRPr="00FA7899" w:rsidRDefault="00D97B04" w:rsidP="00995FF1">
            <w:pPr>
              <w:rPr>
                <w:rFonts w:cstheme="minorHAnsi"/>
              </w:rPr>
            </w:pPr>
            <w:r w:rsidRPr="00FA7899">
              <w:rPr>
                <w:rFonts w:cstheme="minorHAnsi"/>
              </w:rPr>
              <w:t>UG/L</w:t>
            </w:r>
          </w:p>
        </w:tc>
        <w:tc>
          <w:tcPr>
            <w:tcW w:w="1585" w:type="dxa"/>
            <w:noWrap/>
            <w:hideMark/>
          </w:tcPr>
          <w:p w14:paraId="71AD75C1" w14:textId="77777777" w:rsidR="00D97B04" w:rsidRPr="00FA7899" w:rsidRDefault="00D97B04" w:rsidP="00995FF1">
            <w:pPr>
              <w:rPr>
                <w:rFonts w:cstheme="minorHAnsi"/>
              </w:rPr>
            </w:pPr>
            <w:r w:rsidRPr="00FA7899">
              <w:rPr>
                <w:rFonts w:cstheme="minorHAnsi"/>
              </w:rPr>
              <w:t>80</w:t>
            </w:r>
          </w:p>
        </w:tc>
        <w:tc>
          <w:tcPr>
            <w:tcW w:w="1495" w:type="dxa"/>
            <w:noWrap/>
            <w:hideMark/>
          </w:tcPr>
          <w:p w14:paraId="268B6407" w14:textId="77777777" w:rsidR="00D97B04" w:rsidRPr="00FA7899" w:rsidRDefault="00D97B04" w:rsidP="00995FF1">
            <w:pPr>
              <w:rPr>
                <w:rFonts w:cstheme="minorHAnsi"/>
              </w:rPr>
            </w:pPr>
            <w:r w:rsidRPr="00FA7899">
              <w:rPr>
                <w:rFonts w:cstheme="minorHAnsi"/>
              </w:rPr>
              <w:t>MCL</w:t>
            </w:r>
          </w:p>
        </w:tc>
      </w:tr>
      <w:tr w:rsidR="00D97B04" w:rsidRPr="00FA7899" w14:paraId="4B1921BD" w14:textId="77777777" w:rsidTr="00995FF1">
        <w:trPr>
          <w:trHeight w:val="300"/>
        </w:trPr>
        <w:tc>
          <w:tcPr>
            <w:tcW w:w="1614" w:type="dxa"/>
            <w:noWrap/>
            <w:hideMark/>
          </w:tcPr>
          <w:p w14:paraId="4358C3E6" w14:textId="77777777" w:rsidR="00D97B04" w:rsidRPr="00FA7899" w:rsidRDefault="00D97B04" w:rsidP="00995FF1">
            <w:pPr>
              <w:rPr>
                <w:rFonts w:cstheme="minorHAnsi"/>
              </w:rPr>
            </w:pPr>
            <w:r w:rsidRPr="00FA7899">
              <w:rPr>
                <w:rFonts w:cstheme="minorHAnsi"/>
              </w:rPr>
              <w:t>TL</w:t>
            </w:r>
          </w:p>
        </w:tc>
        <w:tc>
          <w:tcPr>
            <w:tcW w:w="3683" w:type="dxa"/>
            <w:noWrap/>
            <w:hideMark/>
          </w:tcPr>
          <w:p w14:paraId="3F6036EE" w14:textId="77777777" w:rsidR="00D97B04" w:rsidRPr="00FA7899" w:rsidRDefault="00D97B04" w:rsidP="00995FF1">
            <w:pPr>
              <w:rPr>
                <w:rFonts w:cstheme="minorHAnsi"/>
              </w:rPr>
            </w:pPr>
            <w:r w:rsidRPr="00FA7899">
              <w:rPr>
                <w:rFonts w:cstheme="minorHAnsi"/>
              </w:rPr>
              <w:t>Thallium</w:t>
            </w:r>
          </w:p>
        </w:tc>
        <w:tc>
          <w:tcPr>
            <w:tcW w:w="973" w:type="dxa"/>
            <w:noWrap/>
            <w:hideMark/>
          </w:tcPr>
          <w:p w14:paraId="69282346" w14:textId="77777777" w:rsidR="00D97B04" w:rsidRPr="00FA7899" w:rsidRDefault="00D97B04" w:rsidP="00995FF1">
            <w:pPr>
              <w:rPr>
                <w:rFonts w:cstheme="minorHAnsi"/>
              </w:rPr>
            </w:pPr>
            <w:r w:rsidRPr="00FA7899">
              <w:rPr>
                <w:rFonts w:cstheme="minorHAnsi"/>
              </w:rPr>
              <w:t>UG/L</w:t>
            </w:r>
          </w:p>
        </w:tc>
        <w:tc>
          <w:tcPr>
            <w:tcW w:w="1585" w:type="dxa"/>
            <w:noWrap/>
            <w:hideMark/>
          </w:tcPr>
          <w:p w14:paraId="43DE13F7" w14:textId="77777777" w:rsidR="00D97B04" w:rsidRPr="00FA7899" w:rsidRDefault="00D97B04" w:rsidP="00995FF1">
            <w:pPr>
              <w:rPr>
                <w:rFonts w:cstheme="minorHAnsi"/>
              </w:rPr>
            </w:pPr>
            <w:r w:rsidRPr="00FA7899">
              <w:rPr>
                <w:rFonts w:cstheme="minorHAnsi"/>
              </w:rPr>
              <w:t>2</w:t>
            </w:r>
          </w:p>
        </w:tc>
        <w:tc>
          <w:tcPr>
            <w:tcW w:w="1495" w:type="dxa"/>
            <w:noWrap/>
            <w:hideMark/>
          </w:tcPr>
          <w:p w14:paraId="39B0B4E9" w14:textId="77777777" w:rsidR="00D97B04" w:rsidRPr="00FA7899" w:rsidRDefault="00D97B04" w:rsidP="00995FF1">
            <w:pPr>
              <w:rPr>
                <w:rFonts w:cstheme="minorHAnsi"/>
              </w:rPr>
            </w:pPr>
            <w:r w:rsidRPr="00FA7899">
              <w:rPr>
                <w:rFonts w:cstheme="minorHAnsi"/>
              </w:rPr>
              <w:t>MCL</w:t>
            </w:r>
          </w:p>
        </w:tc>
      </w:tr>
      <w:tr w:rsidR="00D97B04" w:rsidRPr="00FA7899" w14:paraId="05500E54" w14:textId="77777777" w:rsidTr="00995FF1">
        <w:trPr>
          <w:trHeight w:val="300"/>
        </w:trPr>
        <w:tc>
          <w:tcPr>
            <w:tcW w:w="1614" w:type="dxa"/>
            <w:noWrap/>
            <w:hideMark/>
          </w:tcPr>
          <w:p w14:paraId="1E303A5C" w14:textId="77777777" w:rsidR="00D97B04" w:rsidRPr="00FA7899" w:rsidRDefault="00D97B04" w:rsidP="00995FF1">
            <w:pPr>
              <w:rPr>
                <w:rFonts w:cstheme="minorHAnsi"/>
              </w:rPr>
            </w:pPr>
            <w:r w:rsidRPr="00FA7899">
              <w:rPr>
                <w:rFonts w:cstheme="minorHAnsi"/>
              </w:rPr>
              <w:t>TOXAP</w:t>
            </w:r>
          </w:p>
        </w:tc>
        <w:tc>
          <w:tcPr>
            <w:tcW w:w="3683" w:type="dxa"/>
            <w:noWrap/>
            <w:hideMark/>
          </w:tcPr>
          <w:p w14:paraId="3B3BA813" w14:textId="77777777" w:rsidR="00D97B04" w:rsidRPr="00FA7899" w:rsidRDefault="00D97B04" w:rsidP="00995FF1">
            <w:pPr>
              <w:rPr>
                <w:rFonts w:cstheme="minorHAnsi"/>
              </w:rPr>
            </w:pPr>
            <w:r w:rsidRPr="00FA7899">
              <w:rPr>
                <w:rFonts w:cstheme="minorHAnsi"/>
              </w:rPr>
              <w:t>Toxaphene</w:t>
            </w:r>
          </w:p>
        </w:tc>
        <w:tc>
          <w:tcPr>
            <w:tcW w:w="973" w:type="dxa"/>
            <w:noWrap/>
            <w:hideMark/>
          </w:tcPr>
          <w:p w14:paraId="7AABB3C5" w14:textId="77777777" w:rsidR="00D97B04" w:rsidRPr="00FA7899" w:rsidRDefault="00D97B04" w:rsidP="00995FF1">
            <w:pPr>
              <w:rPr>
                <w:rFonts w:cstheme="minorHAnsi"/>
              </w:rPr>
            </w:pPr>
            <w:r w:rsidRPr="00FA7899">
              <w:rPr>
                <w:rFonts w:cstheme="minorHAnsi"/>
              </w:rPr>
              <w:t>UG/L</w:t>
            </w:r>
          </w:p>
        </w:tc>
        <w:tc>
          <w:tcPr>
            <w:tcW w:w="1585" w:type="dxa"/>
            <w:noWrap/>
            <w:hideMark/>
          </w:tcPr>
          <w:p w14:paraId="281C88B9" w14:textId="77777777" w:rsidR="00D97B04" w:rsidRPr="00FA7899" w:rsidRDefault="00D97B04" w:rsidP="00995FF1">
            <w:pPr>
              <w:rPr>
                <w:rFonts w:cstheme="minorHAnsi"/>
              </w:rPr>
            </w:pPr>
            <w:r w:rsidRPr="00FA7899">
              <w:rPr>
                <w:rFonts w:cstheme="minorHAnsi"/>
              </w:rPr>
              <w:t>3</w:t>
            </w:r>
          </w:p>
        </w:tc>
        <w:tc>
          <w:tcPr>
            <w:tcW w:w="1495" w:type="dxa"/>
            <w:noWrap/>
            <w:hideMark/>
          </w:tcPr>
          <w:p w14:paraId="69B5FA4B" w14:textId="77777777" w:rsidR="00D97B04" w:rsidRPr="00FA7899" w:rsidRDefault="00D97B04" w:rsidP="00995FF1">
            <w:pPr>
              <w:rPr>
                <w:rFonts w:cstheme="minorHAnsi"/>
              </w:rPr>
            </w:pPr>
            <w:r w:rsidRPr="00FA7899">
              <w:rPr>
                <w:rFonts w:cstheme="minorHAnsi"/>
              </w:rPr>
              <w:t>MCL</w:t>
            </w:r>
          </w:p>
        </w:tc>
      </w:tr>
      <w:tr w:rsidR="00D97B04" w:rsidRPr="00FA7899" w14:paraId="269BA254" w14:textId="77777777" w:rsidTr="00995FF1">
        <w:trPr>
          <w:trHeight w:val="300"/>
        </w:trPr>
        <w:tc>
          <w:tcPr>
            <w:tcW w:w="1614" w:type="dxa"/>
            <w:noWrap/>
            <w:hideMark/>
          </w:tcPr>
          <w:p w14:paraId="6B426263" w14:textId="77777777" w:rsidR="00D97B04" w:rsidRPr="00FA7899" w:rsidRDefault="00D97B04" w:rsidP="00995FF1">
            <w:pPr>
              <w:rPr>
                <w:rFonts w:cstheme="minorHAnsi"/>
              </w:rPr>
            </w:pPr>
            <w:r w:rsidRPr="00FA7899">
              <w:rPr>
                <w:rFonts w:cstheme="minorHAnsi"/>
              </w:rPr>
              <w:t>U</w:t>
            </w:r>
          </w:p>
        </w:tc>
        <w:tc>
          <w:tcPr>
            <w:tcW w:w="3683" w:type="dxa"/>
            <w:noWrap/>
            <w:hideMark/>
          </w:tcPr>
          <w:p w14:paraId="6CC560CE" w14:textId="77777777" w:rsidR="00D97B04" w:rsidRPr="00FA7899" w:rsidRDefault="00D97B04" w:rsidP="00995FF1">
            <w:pPr>
              <w:rPr>
                <w:rFonts w:cstheme="minorHAnsi"/>
              </w:rPr>
            </w:pPr>
            <w:r w:rsidRPr="00FA7899">
              <w:rPr>
                <w:rFonts w:cstheme="minorHAnsi"/>
              </w:rPr>
              <w:t>Uranium</w:t>
            </w:r>
          </w:p>
        </w:tc>
        <w:tc>
          <w:tcPr>
            <w:tcW w:w="973" w:type="dxa"/>
            <w:noWrap/>
            <w:hideMark/>
          </w:tcPr>
          <w:p w14:paraId="6B1FADF4" w14:textId="77777777" w:rsidR="00D97B04" w:rsidRPr="00FA7899" w:rsidRDefault="00D97B04" w:rsidP="00995FF1">
            <w:pPr>
              <w:rPr>
                <w:rFonts w:cstheme="minorHAnsi"/>
              </w:rPr>
            </w:pPr>
            <w:r w:rsidRPr="00FA7899">
              <w:rPr>
                <w:rFonts w:cstheme="minorHAnsi"/>
              </w:rPr>
              <w:t>pCi/L</w:t>
            </w:r>
          </w:p>
        </w:tc>
        <w:tc>
          <w:tcPr>
            <w:tcW w:w="1585" w:type="dxa"/>
            <w:noWrap/>
            <w:hideMark/>
          </w:tcPr>
          <w:p w14:paraId="396151DE" w14:textId="77777777" w:rsidR="00D97B04" w:rsidRPr="00FA7899" w:rsidRDefault="00D97B04" w:rsidP="00995FF1">
            <w:pPr>
              <w:rPr>
                <w:rFonts w:cstheme="minorHAnsi"/>
              </w:rPr>
            </w:pPr>
            <w:r w:rsidRPr="00FA7899">
              <w:rPr>
                <w:rFonts w:cstheme="minorHAnsi"/>
              </w:rPr>
              <w:t>20</w:t>
            </w:r>
          </w:p>
        </w:tc>
        <w:tc>
          <w:tcPr>
            <w:tcW w:w="1495" w:type="dxa"/>
            <w:noWrap/>
            <w:hideMark/>
          </w:tcPr>
          <w:p w14:paraId="658E7E99" w14:textId="77777777" w:rsidR="00D97B04" w:rsidRPr="00FA7899" w:rsidRDefault="00D97B04" w:rsidP="00995FF1">
            <w:pPr>
              <w:rPr>
                <w:rFonts w:cstheme="minorHAnsi"/>
              </w:rPr>
            </w:pPr>
            <w:r w:rsidRPr="00FA7899">
              <w:rPr>
                <w:rFonts w:cstheme="minorHAnsi"/>
              </w:rPr>
              <w:t>MCL</w:t>
            </w:r>
          </w:p>
        </w:tc>
      </w:tr>
      <w:tr w:rsidR="00D97B04" w:rsidRPr="00FA7899" w14:paraId="00A502F7" w14:textId="77777777" w:rsidTr="00995FF1">
        <w:trPr>
          <w:trHeight w:val="300"/>
        </w:trPr>
        <w:tc>
          <w:tcPr>
            <w:tcW w:w="1614" w:type="dxa"/>
            <w:noWrap/>
            <w:hideMark/>
          </w:tcPr>
          <w:p w14:paraId="3BAF35D3" w14:textId="77777777" w:rsidR="00D97B04" w:rsidRPr="00FA7899" w:rsidRDefault="00D97B04" w:rsidP="00995FF1">
            <w:pPr>
              <w:rPr>
                <w:rFonts w:cstheme="minorHAnsi"/>
              </w:rPr>
            </w:pPr>
            <w:r w:rsidRPr="00FA7899">
              <w:rPr>
                <w:rFonts w:cstheme="minorHAnsi"/>
              </w:rPr>
              <w:t>VC</w:t>
            </w:r>
          </w:p>
        </w:tc>
        <w:tc>
          <w:tcPr>
            <w:tcW w:w="3683" w:type="dxa"/>
            <w:noWrap/>
            <w:hideMark/>
          </w:tcPr>
          <w:p w14:paraId="4BB0BA2A" w14:textId="77777777" w:rsidR="00D97B04" w:rsidRPr="00FA7899" w:rsidRDefault="00D97B04" w:rsidP="00995FF1">
            <w:pPr>
              <w:rPr>
                <w:rFonts w:cstheme="minorHAnsi"/>
              </w:rPr>
            </w:pPr>
            <w:r w:rsidRPr="00FA7899">
              <w:rPr>
                <w:rFonts w:cstheme="minorHAnsi"/>
              </w:rPr>
              <w:t>Vinyl Chloride</w:t>
            </w:r>
          </w:p>
        </w:tc>
        <w:tc>
          <w:tcPr>
            <w:tcW w:w="973" w:type="dxa"/>
            <w:noWrap/>
            <w:hideMark/>
          </w:tcPr>
          <w:p w14:paraId="55E2C748" w14:textId="77777777" w:rsidR="00D97B04" w:rsidRPr="00FA7899" w:rsidRDefault="00D97B04" w:rsidP="00995FF1">
            <w:pPr>
              <w:rPr>
                <w:rFonts w:cstheme="minorHAnsi"/>
              </w:rPr>
            </w:pPr>
            <w:r w:rsidRPr="00FA7899">
              <w:rPr>
                <w:rFonts w:cstheme="minorHAnsi"/>
              </w:rPr>
              <w:t>UG/L</w:t>
            </w:r>
          </w:p>
        </w:tc>
        <w:tc>
          <w:tcPr>
            <w:tcW w:w="1585" w:type="dxa"/>
            <w:noWrap/>
            <w:hideMark/>
          </w:tcPr>
          <w:p w14:paraId="7803EFD1" w14:textId="77777777" w:rsidR="00D97B04" w:rsidRPr="00FA7899" w:rsidRDefault="00D97B04" w:rsidP="00995FF1">
            <w:pPr>
              <w:rPr>
                <w:rFonts w:cstheme="minorHAnsi"/>
              </w:rPr>
            </w:pPr>
            <w:r w:rsidRPr="00FA7899">
              <w:rPr>
                <w:rFonts w:cstheme="minorHAnsi"/>
              </w:rPr>
              <w:t>0.5</w:t>
            </w:r>
          </w:p>
        </w:tc>
        <w:tc>
          <w:tcPr>
            <w:tcW w:w="1495" w:type="dxa"/>
            <w:noWrap/>
            <w:hideMark/>
          </w:tcPr>
          <w:p w14:paraId="4A141CE3" w14:textId="77777777" w:rsidR="00D97B04" w:rsidRPr="00FA7899" w:rsidRDefault="00D97B04" w:rsidP="00995FF1">
            <w:pPr>
              <w:rPr>
                <w:rFonts w:cstheme="minorHAnsi"/>
              </w:rPr>
            </w:pPr>
            <w:r w:rsidRPr="00FA7899">
              <w:rPr>
                <w:rFonts w:cstheme="minorHAnsi"/>
              </w:rPr>
              <w:t>MCL</w:t>
            </w:r>
          </w:p>
        </w:tc>
      </w:tr>
      <w:tr w:rsidR="00D97B04" w:rsidRPr="00FA7899" w14:paraId="3180C9C0" w14:textId="77777777" w:rsidTr="00995FF1">
        <w:trPr>
          <w:trHeight w:val="300"/>
        </w:trPr>
        <w:tc>
          <w:tcPr>
            <w:tcW w:w="1614" w:type="dxa"/>
            <w:noWrap/>
            <w:hideMark/>
          </w:tcPr>
          <w:p w14:paraId="556F70AE" w14:textId="77777777" w:rsidR="00D97B04" w:rsidRPr="00FA7899" w:rsidRDefault="00D97B04" w:rsidP="00995FF1">
            <w:pPr>
              <w:rPr>
                <w:rFonts w:cstheme="minorHAnsi"/>
              </w:rPr>
            </w:pPr>
            <w:r w:rsidRPr="00FA7899">
              <w:rPr>
                <w:rFonts w:cstheme="minorHAnsi"/>
              </w:rPr>
              <w:t>XYLENES</w:t>
            </w:r>
          </w:p>
        </w:tc>
        <w:tc>
          <w:tcPr>
            <w:tcW w:w="3683" w:type="dxa"/>
            <w:noWrap/>
            <w:hideMark/>
          </w:tcPr>
          <w:p w14:paraId="2F42B0D5" w14:textId="77777777" w:rsidR="00D97B04" w:rsidRPr="00FA7899" w:rsidRDefault="00D97B04" w:rsidP="00995FF1">
            <w:pPr>
              <w:rPr>
                <w:rFonts w:cstheme="minorHAnsi"/>
              </w:rPr>
            </w:pPr>
            <w:r w:rsidRPr="00FA7899">
              <w:rPr>
                <w:rFonts w:cstheme="minorHAnsi"/>
              </w:rPr>
              <w:t>Xylenes (total)</w:t>
            </w:r>
          </w:p>
        </w:tc>
        <w:tc>
          <w:tcPr>
            <w:tcW w:w="973" w:type="dxa"/>
            <w:noWrap/>
            <w:hideMark/>
          </w:tcPr>
          <w:p w14:paraId="2C86B6B8" w14:textId="77777777" w:rsidR="00D97B04" w:rsidRPr="00FA7899" w:rsidRDefault="00D97B04" w:rsidP="00995FF1">
            <w:pPr>
              <w:rPr>
                <w:rFonts w:cstheme="minorHAnsi"/>
              </w:rPr>
            </w:pPr>
            <w:r w:rsidRPr="00FA7899">
              <w:rPr>
                <w:rFonts w:cstheme="minorHAnsi"/>
              </w:rPr>
              <w:t>UG/L</w:t>
            </w:r>
          </w:p>
        </w:tc>
        <w:tc>
          <w:tcPr>
            <w:tcW w:w="1585" w:type="dxa"/>
            <w:noWrap/>
            <w:hideMark/>
          </w:tcPr>
          <w:p w14:paraId="471C746E" w14:textId="77777777" w:rsidR="00D97B04" w:rsidRPr="00FA7899" w:rsidRDefault="00D97B04" w:rsidP="00995FF1">
            <w:pPr>
              <w:rPr>
                <w:rFonts w:cstheme="minorHAnsi"/>
              </w:rPr>
            </w:pPr>
            <w:r w:rsidRPr="00FA7899">
              <w:rPr>
                <w:rFonts w:cstheme="minorHAnsi"/>
              </w:rPr>
              <w:t>1750</w:t>
            </w:r>
          </w:p>
        </w:tc>
        <w:tc>
          <w:tcPr>
            <w:tcW w:w="1495" w:type="dxa"/>
            <w:noWrap/>
            <w:hideMark/>
          </w:tcPr>
          <w:p w14:paraId="29AB73A8" w14:textId="77777777" w:rsidR="00D97B04" w:rsidRPr="00FA7899" w:rsidRDefault="00D97B04" w:rsidP="00995FF1">
            <w:pPr>
              <w:rPr>
                <w:rFonts w:cstheme="minorHAnsi"/>
              </w:rPr>
            </w:pPr>
            <w:r w:rsidRPr="00FA7899">
              <w:rPr>
                <w:rFonts w:cstheme="minorHAnsi"/>
              </w:rPr>
              <w:t>MCL</w:t>
            </w:r>
          </w:p>
        </w:tc>
      </w:tr>
    </w:tbl>
    <w:p w14:paraId="34C89CCC" w14:textId="19534A2B" w:rsidR="00D97B04" w:rsidRDefault="00D97B04" w:rsidP="00D97B04">
      <w:pPr>
        <w:spacing w:after="0" w:line="240" w:lineRule="auto"/>
      </w:pPr>
      <w:r>
        <w:t>*</w:t>
      </w:r>
      <w:r w:rsidR="00EA706F">
        <w:t>Since there is currently no MCL for Hexavalent Chromium (CR6), a t</w:t>
      </w:r>
      <w:r>
        <w:t xml:space="preserve">emporary comparison value </w:t>
      </w:r>
      <w:r w:rsidR="00EA706F">
        <w:t xml:space="preserve">was to remain consistent with the risk assessment for </w:t>
      </w:r>
      <w:r>
        <w:t>public water system</w:t>
      </w:r>
      <w:r w:rsidR="00EA706F">
        <w:t>s</w:t>
      </w:r>
      <w:r>
        <w:t>.</w:t>
      </w:r>
    </w:p>
    <w:p w14:paraId="1E2CAEA6" w14:textId="77777777" w:rsidR="0092099D" w:rsidRDefault="00D97B04" w:rsidP="006F3581">
      <w:pPr>
        <w:sectPr w:rsidR="0092099D">
          <w:pgSz w:w="12240" w:h="15840"/>
          <w:pgMar w:top="1440" w:right="1440" w:bottom="1440" w:left="1440" w:header="720" w:footer="720" w:gutter="0"/>
          <w:cols w:space="720"/>
          <w:docGrid w:linePitch="360"/>
        </w:sectPr>
      </w:pPr>
      <w:r>
        <w:t xml:space="preserve">**No data for </w:t>
      </w:r>
      <w:r w:rsidRPr="00A668A6">
        <w:t>2,3,7,8-Tetrachlorodibenzodioxin (Dioxin)</w:t>
      </w:r>
      <w:r>
        <w:t xml:space="preserve"> was available for this analysis, because there are no samples from wells that met our depth/time criteria.</w:t>
      </w:r>
    </w:p>
    <w:p w14:paraId="78BDE8A9" w14:textId="0E851771" w:rsidR="0092099D" w:rsidRDefault="003D23E4" w:rsidP="00102E65">
      <w:pPr>
        <w:pStyle w:val="Heading1"/>
      </w:pPr>
      <w:r w:rsidRPr="0092099D">
        <w:lastRenderedPageBreak/>
        <w:t>Appendix</w:t>
      </w:r>
      <w:r>
        <w:t xml:space="preserve"> </w:t>
      </w:r>
      <w:ins w:id="21" w:author="Houlihan, Emily@Waterboards" w:date="2020-11-03T15:23:00Z">
        <w:r w:rsidR="0093154C">
          <w:t>C</w:t>
        </w:r>
      </w:ins>
      <w:del w:id="22" w:author="Houlihan, Emily@Waterboards" w:date="2020-11-03T15:23:00Z">
        <w:r w:rsidDel="0093154C">
          <w:delText>B</w:delText>
        </w:r>
      </w:del>
      <w:r>
        <w:t>. Depth Filter</w:t>
      </w:r>
    </w:p>
    <w:p w14:paraId="04095924" w14:textId="28626653" w:rsidR="0092099D" w:rsidRPr="0092099D" w:rsidRDefault="0092099D" w:rsidP="0092099D">
      <w:pPr>
        <w:sectPr w:rsidR="0092099D" w:rsidRPr="0092099D">
          <w:pgSz w:w="12240" w:h="15840"/>
          <w:pgMar w:top="1440" w:right="1440" w:bottom="1440" w:left="1440" w:header="720" w:footer="720" w:gutter="0"/>
          <w:cols w:space="720"/>
          <w:docGrid w:linePitch="360"/>
        </w:sectPr>
      </w:pPr>
      <w:r>
        <w:t xml:space="preserve">This table lists the depth filter output for each groundwater unit in California. The table shows the ID, name, maximum domestic depth (in feet) and </w:t>
      </w:r>
      <w:r w:rsidR="00A92071">
        <w:t>whether</w:t>
      </w:r>
      <w:r>
        <w:t xml:space="preserve"> that groundwater unit has domestic and public wells at similar depths.</w:t>
      </w:r>
      <w:r w:rsidR="00C427DC">
        <w:t xml:space="preserve"> The numeric value in the third column indicates the domestic depth maximum cutoff – only wells with shallower depths are used to estimate domestic/state small water quality</w:t>
      </w:r>
      <w:r w:rsidR="009C15FA">
        <w:t xml:space="preserve">. </w:t>
      </w:r>
      <w:r w:rsidR="00C427DC">
        <w:t>A “no” in the final column indicates that domestic and public wells are accessing different groundwater depths, and public wells are not used to estimate domestic/state small water quality when well depth is unknown. A “yes” in the final column indicates that domestic and public wells are accessing similar groundwater depths, and public wells are used to estimated domestic/state small water quality when well depth is unknown.</w:t>
      </w:r>
    </w:p>
    <w:p w14:paraId="1790466F" w14:textId="77777777" w:rsidR="00ED2CC6" w:rsidRDefault="00ED2CC6" w:rsidP="003D23E4">
      <w:pPr>
        <w:sectPr w:rsidR="00ED2CC6" w:rsidSect="00102E65">
          <w:type w:val="continuous"/>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
      <w:tblGrid>
        <w:gridCol w:w="855"/>
        <w:gridCol w:w="1474"/>
        <w:gridCol w:w="1080"/>
        <w:gridCol w:w="901"/>
      </w:tblGrid>
      <w:tr w:rsidR="0092099D" w:rsidRPr="0092099D" w14:paraId="484BEBE3" w14:textId="77777777" w:rsidTr="0092099D">
        <w:tc>
          <w:tcPr>
            <w:tcW w:w="859" w:type="dxa"/>
          </w:tcPr>
          <w:p w14:paraId="5C2E2D21" w14:textId="166F0829" w:rsidR="00A63227" w:rsidRPr="00102E65" w:rsidRDefault="00A63227" w:rsidP="00A63227">
            <w:pPr>
              <w:rPr>
                <w:b/>
                <w:bCs/>
                <w:sz w:val="18"/>
                <w:szCs w:val="18"/>
              </w:rPr>
            </w:pPr>
            <w:r w:rsidRPr="00102E65">
              <w:rPr>
                <w:b/>
                <w:bCs/>
                <w:sz w:val="18"/>
                <w:szCs w:val="18"/>
              </w:rPr>
              <w:t>GU</w:t>
            </w:r>
            <w:r w:rsidR="0092099D" w:rsidRPr="00102E65">
              <w:rPr>
                <w:b/>
                <w:bCs/>
                <w:sz w:val="18"/>
                <w:szCs w:val="18"/>
              </w:rPr>
              <w:t xml:space="preserve"> </w:t>
            </w:r>
            <w:r w:rsidRPr="00102E65">
              <w:rPr>
                <w:b/>
                <w:bCs/>
                <w:sz w:val="18"/>
                <w:szCs w:val="18"/>
              </w:rPr>
              <w:t>ID</w:t>
            </w:r>
          </w:p>
        </w:tc>
        <w:tc>
          <w:tcPr>
            <w:tcW w:w="1476" w:type="dxa"/>
          </w:tcPr>
          <w:p w14:paraId="7286457E" w14:textId="4B36C40E" w:rsidR="00A63227" w:rsidRPr="00102E65" w:rsidRDefault="00A63227" w:rsidP="00A63227">
            <w:pPr>
              <w:rPr>
                <w:b/>
                <w:bCs/>
                <w:sz w:val="18"/>
                <w:szCs w:val="18"/>
              </w:rPr>
            </w:pPr>
            <w:r w:rsidRPr="00102E65">
              <w:rPr>
                <w:b/>
                <w:bCs/>
                <w:sz w:val="18"/>
                <w:szCs w:val="18"/>
              </w:rPr>
              <w:t>GU</w:t>
            </w:r>
            <w:r w:rsidR="0092099D" w:rsidRPr="00102E65">
              <w:rPr>
                <w:b/>
                <w:bCs/>
                <w:sz w:val="18"/>
                <w:szCs w:val="18"/>
              </w:rPr>
              <w:t xml:space="preserve"> </w:t>
            </w:r>
            <w:r w:rsidRPr="00102E65">
              <w:rPr>
                <w:b/>
                <w:bCs/>
                <w:sz w:val="18"/>
                <w:szCs w:val="18"/>
              </w:rPr>
              <w:t>Name</w:t>
            </w:r>
          </w:p>
        </w:tc>
        <w:tc>
          <w:tcPr>
            <w:tcW w:w="1086" w:type="dxa"/>
          </w:tcPr>
          <w:p w14:paraId="2424F24E" w14:textId="4C7D36CC" w:rsidR="00A63227" w:rsidRPr="00102E65" w:rsidRDefault="0092099D" w:rsidP="00A63227">
            <w:pPr>
              <w:rPr>
                <w:b/>
                <w:bCs/>
                <w:sz w:val="18"/>
                <w:szCs w:val="18"/>
              </w:rPr>
            </w:pPr>
            <w:r w:rsidRPr="00102E65">
              <w:rPr>
                <w:b/>
                <w:bCs/>
                <w:sz w:val="18"/>
                <w:szCs w:val="18"/>
              </w:rPr>
              <w:t>M</w:t>
            </w:r>
            <w:r w:rsidR="00A63227" w:rsidRPr="00102E65">
              <w:rPr>
                <w:b/>
                <w:bCs/>
                <w:sz w:val="18"/>
                <w:szCs w:val="18"/>
              </w:rPr>
              <w:t>ax</w:t>
            </w:r>
            <w:r w:rsidRPr="00102E65">
              <w:rPr>
                <w:b/>
                <w:bCs/>
                <w:sz w:val="18"/>
                <w:szCs w:val="18"/>
              </w:rPr>
              <w:t xml:space="preserve"> </w:t>
            </w:r>
            <w:r w:rsidR="00A63227" w:rsidRPr="00102E65">
              <w:rPr>
                <w:b/>
                <w:bCs/>
                <w:sz w:val="18"/>
                <w:szCs w:val="18"/>
              </w:rPr>
              <w:t>domestic</w:t>
            </w:r>
            <w:r w:rsidRPr="00102E65">
              <w:rPr>
                <w:b/>
                <w:bCs/>
                <w:sz w:val="18"/>
                <w:szCs w:val="18"/>
              </w:rPr>
              <w:t xml:space="preserve"> </w:t>
            </w:r>
            <w:r w:rsidR="00A63227" w:rsidRPr="00102E65">
              <w:rPr>
                <w:b/>
                <w:bCs/>
                <w:sz w:val="18"/>
                <w:szCs w:val="18"/>
              </w:rPr>
              <w:t>depth</w:t>
            </w:r>
            <w:r w:rsidRPr="00102E65">
              <w:rPr>
                <w:b/>
                <w:bCs/>
                <w:sz w:val="18"/>
                <w:szCs w:val="18"/>
              </w:rPr>
              <w:t xml:space="preserve"> (</w:t>
            </w:r>
            <w:r w:rsidR="00A63227" w:rsidRPr="00102E65">
              <w:rPr>
                <w:b/>
                <w:bCs/>
                <w:sz w:val="18"/>
                <w:szCs w:val="18"/>
              </w:rPr>
              <w:t>ft</w:t>
            </w:r>
            <w:r w:rsidRPr="00102E65">
              <w:rPr>
                <w:b/>
                <w:bCs/>
                <w:sz w:val="18"/>
                <w:szCs w:val="18"/>
              </w:rPr>
              <w:t>)</w:t>
            </w:r>
          </w:p>
        </w:tc>
        <w:tc>
          <w:tcPr>
            <w:tcW w:w="889" w:type="dxa"/>
          </w:tcPr>
          <w:p w14:paraId="387053CF" w14:textId="07A9744E" w:rsidR="00A63227" w:rsidRPr="00102E65" w:rsidRDefault="0092099D" w:rsidP="00A63227">
            <w:pPr>
              <w:rPr>
                <w:b/>
                <w:bCs/>
                <w:sz w:val="18"/>
                <w:szCs w:val="18"/>
              </w:rPr>
            </w:pPr>
            <w:r w:rsidRPr="00102E65">
              <w:rPr>
                <w:b/>
                <w:bCs/>
                <w:sz w:val="18"/>
                <w:szCs w:val="18"/>
              </w:rPr>
              <w:t>Use public wells as domestic proxy?</w:t>
            </w:r>
          </w:p>
        </w:tc>
      </w:tr>
      <w:tr w:rsidR="0092099D" w:rsidRPr="0092099D" w14:paraId="118FADEB" w14:textId="77777777" w:rsidTr="0092099D">
        <w:tc>
          <w:tcPr>
            <w:tcW w:w="859" w:type="dxa"/>
          </w:tcPr>
          <w:p w14:paraId="23A54C71" w14:textId="77777777" w:rsidR="00A63227" w:rsidRPr="00102E65" w:rsidRDefault="00A63227" w:rsidP="00A63227">
            <w:pPr>
              <w:rPr>
                <w:sz w:val="18"/>
                <w:szCs w:val="18"/>
              </w:rPr>
            </w:pPr>
            <w:r w:rsidRPr="00102E65">
              <w:rPr>
                <w:sz w:val="18"/>
                <w:szCs w:val="18"/>
              </w:rPr>
              <w:t>"1-1"</w:t>
            </w:r>
          </w:p>
        </w:tc>
        <w:tc>
          <w:tcPr>
            <w:tcW w:w="1476" w:type="dxa"/>
          </w:tcPr>
          <w:p w14:paraId="177250E3" w14:textId="77777777" w:rsidR="00A63227" w:rsidRPr="00102E65" w:rsidRDefault="00A63227" w:rsidP="00A63227">
            <w:pPr>
              <w:rPr>
                <w:sz w:val="18"/>
                <w:szCs w:val="18"/>
              </w:rPr>
            </w:pPr>
            <w:r w:rsidRPr="00102E65">
              <w:rPr>
                <w:sz w:val="18"/>
                <w:szCs w:val="18"/>
              </w:rPr>
              <w:t>"SMITH RIVER PLAIN"</w:t>
            </w:r>
          </w:p>
        </w:tc>
        <w:tc>
          <w:tcPr>
            <w:tcW w:w="1086" w:type="dxa"/>
          </w:tcPr>
          <w:p w14:paraId="1795D308" w14:textId="77777777" w:rsidR="00A63227" w:rsidRPr="00102E65" w:rsidRDefault="00A63227" w:rsidP="00A63227">
            <w:pPr>
              <w:rPr>
                <w:sz w:val="18"/>
                <w:szCs w:val="18"/>
              </w:rPr>
            </w:pPr>
            <w:r w:rsidRPr="00102E65">
              <w:rPr>
                <w:sz w:val="18"/>
                <w:szCs w:val="18"/>
              </w:rPr>
              <w:t>303.93</w:t>
            </w:r>
          </w:p>
        </w:tc>
        <w:tc>
          <w:tcPr>
            <w:tcW w:w="889" w:type="dxa"/>
          </w:tcPr>
          <w:p w14:paraId="69CDA715" w14:textId="77777777" w:rsidR="00A63227" w:rsidRPr="00102E65" w:rsidRDefault="00A63227" w:rsidP="00A63227">
            <w:pPr>
              <w:rPr>
                <w:sz w:val="18"/>
                <w:szCs w:val="18"/>
              </w:rPr>
            </w:pPr>
            <w:r w:rsidRPr="00102E65">
              <w:rPr>
                <w:sz w:val="18"/>
                <w:szCs w:val="18"/>
              </w:rPr>
              <w:t>"yes"</w:t>
            </w:r>
          </w:p>
        </w:tc>
      </w:tr>
      <w:tr w:rsidR="0092099D" w:rsidRPr="0092099D" w14:paraId="787CEBCB" w14:textId="77777777" w:rsidTr="0092099D">
        <w:tc>
          <w:tcPr>
            <w:tcW w:w="859" w:type="dxa"/>
          </w:tcPr>
          <w:p w14:paraId="500FC951" w14:textId="77777777" w:rsidR="00A63227" w:rsidRPr="00102E65" w:rsidRDefault="00A63227" w:rsidP="00A63227">
            <w:pPr>
              <w:rPr>
                <w:sz w:val="18"/>
                <w:szCs w:val="18"/>
              </w:rPr>
            </w:pPr>
            <w:r w:rsidRPr="00102E65">
              <w:rPr>
                <w:sz w:val="18"/>
                <w:szCs w:val="18"/>
              </w:rPr>
              <w:t>"1-10"</w:t>
            </w:r>
          </w:p>
        </w:tc>
        <w:tc>
          <w:tcPr>
            <w:tcW w:w="1476" w:type="dxa"/>
          </w:tcPr>
          <w:p w14:paraId="08AB0411" w14:textId="77777777" w:rsidR="00A63227" w:rsidRPr="00102E65" w:rsidRDefault="00A63227" w:rsidP="00A63227">
            <w:pPr>
              <w:rPr>
                <w:sz w:val="18"/>
                <w:szCs w:val="18"/>
              </w:rPr>
            </w:pPr>
            <w:r w:rsidRPr="00102E65">
              <w:rPr>
                <w:sz w:val="18"/>
                <w:szCs w:val="18"/>
              </w:rPr>
              <w:t>"EEL RIVER VALLEY"</w:t>
            </w:r>
          </w:p>
        </w:tc>
        <w:tc>
          <w:tcPr>
            <w:tcW w:w="1086" w:type="dxa"/>
          </w:tcPr>
          <w:p w14:paraId="23C7B946" w14:textId="77777777" w:rsidR="00A63227" w:rsidRPr="00102E65" w:rsidRDefault="00A63227" w:rsidP="00A63227">
            <w:pPr>
              <w:rPr>
                <w:sz w:val="18"/>
                <w:szCs w:val="18"/>
              </w:rPr>
            </w:pPr>
            <w:r w:rsidRPr="00102E65">
              <w:rPr>
                <w:sz w:val="18"/>
                <w:szCs w:val="18"/>
              </w:rPr>
              <w:t>605.85</w:t>
            </w:r>
          </w:p>
        </w:tc>
        <w:tc>
          <w:tcPr>
            <w:tcW w:w="889" w:type="dxa"/>
          </w:tcPr>
          <w:p w14:paraId="401B75A4" w14:textId="77777777" w:rsidR="00A63227" w:rsidRPr="00102E65" w:rsidRDefault="00A63227" w:rsidP="00A63227">
            <w:pPr>
              <w:rPr>
                <w:sz w:val="18"/>
                <w:szCs w:val="18"/>
              </w:rPr>
            </w:pPr>
            <w:r w:rsidRPr="00102E65">
              <w:rPr>
                <w:sz w:val="18"/>
                <w:szCs w:val="18"/>
              </w:rPr>
              <w:t>"no"</w:t>
            </w:r>
          </w:p>
        </w:tc>
      </w:tr>
      <w:tr w:rsidR="0092099D" w:rsidRPr="0092099D" w14:paraId="6B6CD66E" w14:textId="77777777" w:rsidTr="0092099D">
        <w:tc>
          <w:tcPr>
            <w:tcW w:w="859" w:type="dxa"/>
          </w:tcPr>
          <w:p w14:paraId="6B6EB511" w14:textId="77777777" w:rsidR="00A63227" w:rsidRPr="00102E65" w:rsidRDefault="00A63227" w:rsidP="00A63227">
            <w:pPr>
              <w:rPr>
                <w:sz w:val="18"/>
                <w:szCs w:val="18"/>
              </w:rPr>
            </w:pPr>
            <w:r w:rsidRPr="00102E65">
              <w:rPr>
                <w:sz w:val="18"/>
                <w:szCs w:val="18"/>
              </w:rPr>
              <w:t>"1-11"</w:t>
            </w:r>
          </w:p>
        </w:tc>
        <w:tc>
          <w:tcPr>
            <w:tcW w:w="1476" w:type="dxa"/>
          </w:tcPr>
          <w:p w14:paraId="112543CA" w14:textId="77777777" w:rsidR="00A63227" w:rsidRPr="00102E65" w:rsidRDefault="00A63227" w:rsidP="00A63227">
            <w:pPr>
              <w:rPr>
                <w:sz w:val="18"/>
                <w:szCs w:val="18"/>
              </w:rPr>
            </w:pPr>
            <w:r w:rsidRPr="00102E65">
              <w:rPr>
                <w:sz w:val="18"/>
                <w:szCs w:val="18"/>
              </w:rPr>
              <w:t>"COVELO ROUND VALLEY"</w:t>
            </w:r>
          </w:p>
        </w:tc>
        <w:tc>
          <w:tcPr>
            <w:tcW w:w="1086" w:type="dxa"/>
          </w:tcPr>
          <w:p w14:paraId="5DA6648A" w14:textId="77777777" w:rsidR="00A63227" w:rsidRPr="00102E65" w:rsidRDefault="00A63227" w:rsidP="00A63227">
            <w:pPr>
              <w:rPr>
                <w:sz w:val="18"/>
                <w:szCs w:val="18"/>
              </w:rPr>
            </w:pPr>
            <w:r w:rsidRPr="00102E65">
              <w:rPr>
                <w:sz w:val="18"/>
                <w:szCs w:val="18"/>
              </w:rPr>
              <w:t>428.61</w:t>
            </w:r>
          </w:p>
        </w:tc>
        <w:tc>
          <w:tcPr>
            <w:tcW w:w="889" w:type="dxa"/>
          </w:tcPr>
          <w:p w14:paraId="536BD8E6" w14:textId="77777777" w:rsidR="00A63227" w:rsidRPr="00102E65" w:rsidRDefault="00A63227" w:rsidP="00A63227">
            <w:pPr>
              <w:rPr>
                <w:sz w:val="18"/>
                <w:szCs w:val="18"/>
              </w:rPr>
            </w:pPr>
            <w:r w:rsidRPr="00102E65">
              <w:rPr>
                <w:sz w:val="18"/>
                <w:szCs w:val="18"/>
              </w:rPr>
              <w:t>"no"</w:t>
            </w:r>
          </w:p>
        </w:tc>
      </w:tr>
      <w:tr w:rsidR="0092099D" w:rsidRPr="0092099D" w14:paraId="72200D3A" w14:textId="77777777" w:rsidTr="0092099D">
        <w:tc>
          <w:tcPr>
            <w:tcW w:w="859" w:type="dxa"/>
          </w:tcPr>
          <w:p w14:paraId="496B22DC" w14:textId="77777777" w:rsidR="00A63227" w:rsidRPr="00102E65" w:rsidRDefault="00A63227" w:rsidP="00A63227">
            <w:pPr>
              <w:rPr>
                <w:sz w:val="18"/>
                <w:szCs w:val="18"/>
              </w:rPr>
            </w:pPr>
            <w:r w:rsidRPr="00102E65">
              <w:rPr>
                <w:sz w:val="18"/>
                <w:szCs w:val="18"/>
              </w:rPr>
              <w:t>"1-12"</w:t>
            </w:r>
          </w:p>
        </w:tc>
        <w:tc>
          <w:tcPr>
            <w:tcW w:w="1476" w:type="dxa"/>
          </w:tcPr>
          <w:p w14:paraId="2E253727" w14:textId="77777777" w:rsidR="00A63227" w:rsidRPr="00102E65" w:rsidRDefault="00A63227" w:rsidP="00A63227">
            <w:pPr>
              <w:rPr>
                <w:sz w:val="18"/>
                <w:szCs w:val="18"/>
              </w:rPr>
            </w:pPr>
            <w:r w:rsidRPr="00102E65">
              <w:rPr>
                <w:sz w:val="18"/>
                <w:szCs w:val="18"/>
              </w:rPr>
              <w:t>"LAYTONVILLE VALLEY"</w:t>
            </w:r>
          </w:p>
        </w:tc>
        <w:tc>
          <w:tcPr>
            <w:tcW w:w="1086" w:type="dxa"/>
          </w:tcPr>
          <w:p w14:paraId="64C195DA" w14:textId="77777777" w:rsidR="00A63227" w:rsidRPr="00102E65" w:rsidRDefault="00A63227" w:rsidP="00A63227">
            <w:pPr>
              <w:rPr>
                <w:sz w:val="18"/>
                <w:szCs w:val="18"/>
              </w:rPr>
            </w:pPr>
            <w:r w:rsidRPr="00102E65">
              <w:rPr>
                <w:sz w:val="18"/>
                <w:szCs w:val="18"/>
              </w:rPr>
              <w:t>658.95</w:t>
            </w:r>
          </w:p>
        </w:tc>
        <w:tc>
          <w:tcPr>
            <w:tcW w:w="889" w:type="dxa"/>
          </w:tcPr>
          <w:p w14:paraId="719EBF5B" w14:textId="77777777" w:rsidR="00A63227" w:rsidRPr="00102E65" w:rsidRDefault="00A63227" w:rsidP="00A63227">
            <w:pPr>
              <w:rPr>
                <w:sz w:val="18"/>
                <w:szCs w:val="18"/>
              </w:rPr>
            </w:pPr>
            <w:r w:rsidRPr="00102E65">
              <w:rPr>
                <w:sz w:val="18"/>
                <w:szCs w:val="18"/>
              </w:rPr>
              <w:t>"no"</w:t>
            </w:r>
          </w:p>
        </w:tc>
      </w:tr>
      <w:tr w:rsidR="0092099D" w:rsidRPr="0092099D" w14:paraId="1E979389" w14:textId="77777777" w:rsidTr="0092099D">
        <w:tc>
          <w:tcPr>
            <w:tcW w:w="859" w:type="dxa"/>
          </w:tcPr>
          <w:p w14:paraId="52A85DFC" w14:textId="77777777" w:rsidR="00A63227" w:rsidRPr="00102E65" w:rsidRDefault="00A63227" w:rsidP="00A63227">
            <w:pPr>
              <w:rPr>
                <w:sz w:val="18"/>
                <w:szCs w:val="18"/>
              </w:rPr>
            </w:pPr>
            <w:r w:rsidRPr="00102E65">
              <w:rPr>
                <w:sz w:val="18"/>
                <w:szCs w:val="18"/>
              </w:rPr>
              <w:t>"1-13"</w:t>
            </w:r>
          </w:p>
        </w:tc>
        <w:tc>
          <w:tcPr>
            <w:tcW w:w="1476" w:type="dxa"/>
          </w:tcPr>
          <w:p w14:paraId="202A6663" w14:textId="77777777" w:rsidR="00A63227" w:rsidRPr="00102E65" w:rsidRDefault="00A63227" w:rsidP="00A63227">
            <w:pPr>
              <w:rPr>
                <w:sz w:val="18"/>
                <w:szCs w:val="18"/>
              </w:rPr>
            </w:pPr>
            <w:r w:rsidRPr="00102E65">
              <w:rPr>
                <w:sz w:val="18"/>
                <w:szCs w:val="18"/>
              </w:rPr>
              <w:t>"LITTLE LAKE VALLEY"</w:t>
            </w:r>
          </w:p>
        </w:tc>
        <w:tc>
          <w:tcPr>
            <w:tcW w:w="1086" w:type="dxa"/>
          </w:tcPr>
          <w:p w14:paraId="15A6B5A4" w14:textId="77777777" w:rsidR="00A63227" w:rsidRPr="00102E65" w:rsidRDefault="00A63227" w:rsidP="00A63227">
            <w:pPr>
              <w:rPr>
                <w:sz w:val="18"/>
                <w:szCs w:val="18"/>
              </w:rPr>
            </w:pPr>
            <w:r w:rsidRPr="00102E65">
              <w:rPr>
                <w:sz w:val="18"/>
                <w:szCs w:val="18"/>
              </w:rPr>
              <w:t>563.14</w:t>
            </w:r>
          </w:p>
        </w:tc>
        <w:tc>
          <w:tcPr>
            <w:tcW w:w="889" w:type="dxa"/>
          </w:tcPr>
          <w:p w14:paraId="3793079B" w14:textId="77777777" w:rsidR="00A63227" w:rsidRPr="00102E65" w:rsidRDefault="00A63227" w:rsidP="00A63227">
            <w:pPr>
              <w:rPr>
                <w:sz w:val="18"/>
                <w:szCs w:val="18"/>
              </w:rPr>
            </w:pPr>
            <w:r w:rsidRPr="00102E65">
              <w:rPr>
                <w:sz w:val="18"/>
                <w:szCs w:val="18"/>
              </w:rPr>
              <w:t>"yes"</w:t>
            </w:r>
          </w:p>
        </w:tc>
      </w:tr>
      <w:tr w:rsidR="0092099D" w:rsidRPr="0092099D" w14:paraId="0483C7B1" w14:textId="77777777" w:rsidTr="0092099D">
        <w:tc>
          <w:tcPr>
            <w:tcW w:w="859" w:type="dxa"/>
          </w:tcPr>
          <w:p w14:paraId="3803BA86" w14:textId="77777777" w:rsidR="00A63227" w:rsidRPr="00102E65" w:rsidRDefault="00A63227" w:rsidP="00A63227">
            <w:pPr>
              <w:rPr>
                <w:sz w:val="18"/>
                <w:szCs w:val="18"/>
              </w:rPr>
            </w:pPr>
            <w:r w:rsidRPr="00102E65">
              <w:rPr>
                <w:sz w:val="18"/>
                <w:szCs w:val="18"/>
              </w:rPr>
              <w:t>"1-14"</w:t>
            </w:r>
          </w:p>
        </w:tc>
        <w:tc>
          <w:tcPr>
            <w:tcW w:w="1476" w:type="dxa"/>
          </w:tcPr>
          <w:p w14:paraId="021772A9" w14:textId="77777777" w:rsidR="00A63227" w:rsidRPr="00102E65" w:rsidRDefault="00A63227" w:rsidP="00A63227">
            <w:pPr>
              <w:rPr>
                <w:sz w:val="18"/>
                <w:szCs w:val="18"/>
              </w:rPr>
            </w:pPr>
            <w:r w:rsidRPr="00102E65">
              <w:rPr>
                <w:sz w:val="18"/>
                <w:szCs w:val="18"/>
              </w:rPr>
              <w:t>"LOWER KLAMATH RIVER VALLEY"</w:t>
            </w:r>
          </w:p>
        </w:tc>
        <w:tc>
          <w:tcPr>
            <w:tcW w:w="1086" w:type="dxa"/>
          </w:tcPr>
          <w:p w14:paraId="589677EA" w14:textId="77777777" w:rsidR="00A63227" w:rsidRPr="00102E65" w:rsidRDefault="00A63227" w:rsidP="00A63227">
            <w:pPr>
              <w:rPr>
                <w:sz w:val="18"/>
                <w:szCs w:val="18"/>
              </w:rPr>
            </w:pPr>
            <w:r w:rsidRPr="00102E65">
              <w:rPr>
                <w:sz w:val="18"/>
                <w:szCs w:val="18"/>
              </w:rPr>
              <w:t>281.09</w:t>
            </w:r>
          </w:p>
        </w:tc>
        <w:tc>
          <w:tcPr>
            <w:tcW w:w="889" w:type="dxa"/>
          </w:tcPr>
          <w:p w14:paraId="1F832088" w14:textId="77777777" w:rsidR="00A63227" w:rsidRPr="00102E65" w:rsidRDefault="00A63227" w:rsidP="00A63227">
            <w:pPr>
              <w:rPr>
                <w:sz w:val="18"/>
                <w:szCs w:val="18"/>
              </w:rPr>
            </w:pPr>
            <w:r w:rsidRPr="00102E65">
              <w:rPr>
                <w:sz w:val="18"/>
                <w:szCs w:val="18"/>
              </w:rPr>
              <w:t>"yes"</w:t>
            </w:r>
          </w:p>
        </w:tc>
      </w:tr>
      <w:tr w:rsidR="0092099D" w:rsidRPr="0092099D" w14:paraId="13FFFBC0" w14:textId="77777777" w:rsidTr="0092099D">
        <w:tc>
          <w:tcPr>
            <w:tcW w:w="859" w:type="dxa"/>
          </w:tcPr>
          <w:p w14:paraId="4E909350" w14:textId="77777777" w:rsidR="00A63227" w:rsidRPr="00102E65" w:rsidRDefault="00A63227" w:rsidP="00A63227">
            <w:pPr>
              <w:rPr>
                <w:sz w:val="18"/>
                <w:szCs w:val="18"/>
              </w:rPr>
            </w:pPr>
            <w:r w:rsidRPr="00102E65">
              <w:rPr>
                <w:sz w:val="18"/>
                <w:szCs w:val="18"/>
              </w:rPr>
              <w:t>"1-15"</w:t>
            </w:r>
          </w:p>
        </w:tc>
        <w:tc>
          <w:tcPr>
            <w:tcW w:w="1476" w:type="dxa"/>
          </w:tcPr>
          <w:p w14:paraId="1B703EE1" w14:textId="77777777" w:rsidR="00A63227" w:rsidRPr="00102E65" w:rsidRDefault="00A63227" w:rsidP="00A63227">
            <w:pPr>
              <w:rPr>
                <w:sz w:val="18"/>
                <w:szCs w:val="18"/>
              </w:rPr>
            </w:pPr>
            <w:r w:rsidRPr="00102E65">
              <w:rPr>
                <w:sz w:val="18"/>
                <w:szCs w:val="18"/>
              </w:rPr>
              <w:t>"HAPPY CAMP TOWN AREA"</w:t>
            </w:r>
          </w:p>
        </w:tc>
        <w:tc>
          <w:tcPr>
            <w:tcW w:w="1086" w:type="dxa"/>
          </w:tcPr>
          <w:p w14:paraId="3C28F6E9" w14:textId="77777777" w:rsidR="00A63227" w:rsidRPr="00102E65" w:rsidRDefault="00A63227" w:rsidP="00A63227">
            <w:pPr>
              <w:rPr>
                <w:sz w:val="18"/>
                <w:szCs w:val="18"/>
              </w:rPr>
            </w:pPr>
            <w:r w:rsidRPr="00102E65">
              <w:rPr>
                <w:sz w:val="18"/>
                <w:szCs w:val="18"/>
              </w:rPr>
              <w:t>467.41</w:t>
            </w:r>
          </w:p>
        </w:tc>
        <w:tc>
          <w:tcPr>
            <w:tcW w:w="889" w:type="dxa"/>
          </w:tcPr>
          <w:p w14:paraId="0A9512D4" w14:textId="77777777" w:rsidR="00A63227" w:rsidRPr="00102E65" w:rsidRDefault="00A63227" w:rsidP="00A63227">
            <w:pPr>
              <w:rPr>
                <w:sz w:val="18"/>
                <w:szCs w:val="18"/>
              </w:rPr>
            </w:pPr>
            <w:r w:rsidRPr="00102E65">
              <w:rPr>
                <w:sz w:val="18"/>
                <w:szCs w:val="18"/>
              </w:rPr>
              <w:t>"yes"</w:t>
            </w:r>
          </w:p>
        </w:tc>
      </w:tr>
      <w:tr w:rsidR="0092099D" w:rsidRPr="0092099D" w14:paraId="1EE34613" w14:textId="77777777" w:rsidTr="0092099D">
        <w:tc>
          <w:tcPr>
            <w:tcW w:w="859" w:type="dxa"/>
          </w:tcPr>
          <w:p w14:paraId="5E69B915" w14:textId="77777777" w:rsidR="00A63227" w:rsidRPr="00102E65" w:rsidRDefault="00A63227" w:rsidP="00A63227">
            <w:pPr>
              <w:rPr>
                <w:sz w:val="18"/>
                <w:szCs w:val="18"/>
              </w:rPr>
            </w:pPr>
            <w:r w:rsidRPr="00102E65">
              <w:rPr>
                <w:sz w:val="18"/>
                <w:szCs w:val="18"/>
              </w:rPr>
              <w:t>"1-16"</w:t>
            </w:r>
          </w:p>
        </w:tc>
        <w:tc>
          <w:tcPr>
            <w:tcW w:w="1476" w:type="dxa"/>
          </w:tcPr>
          <w:p w14:paraId="18EE4DA6" w14:textId="77777777" w:rsidR="00A63227" w:rsidRPr="00102E65" w:rsidRDefault="00A63227" w:rsidP="00A63227">
            <w:pPr>
              <w:rPr>
                <w:sz w:val="18"/>
                <w:szCs w:val="18"/>
              </w:rPr>
            </w:pPr>
            <w:r w:rsidRPr="00102E65">
              <w:rPr>
                <w:sz w:val="18"/>
                <w:szCs w:val="18"/>
              </w:rPr>
              <w:t>"SEIAD VALLEY"</w:t>
            </w:r>
          </w:p>
        </w:tc>
        <w:tc>
          <w:tcPr>
            <w:tcW w:w="1086" w:type="dxa"/>
          </w:tcPr>
          <w:p w14:paraId="092585D1" w14:textId="77777777" w:rsidR="00A63227" w:rsidRPr="00102E65" w:rsidRDefault="00A63227" w:rsidP="00A63227">
            <w:pPr>
              <w:rPr>
                <w:sz w:val="18"/>
                <w:szCs w:val="18"/>
              </w:rPr>
            </w:pPr>
            <w:r w:rsidRPr="00102E65">
              <w:rPr>
                <w:sz w:val="18"/>
                <w:szCs w:val="18"/>
              </w:rPr>
              <w:t>746.63</w:t>
            </w:r>
          </w:p>
        </w:tc>
        <w:tc>
          <w:tcPr>
            <w:tcW w:w="889" w:type="dxa"/>
          </w:tcPr>
          <w:p w14:paraId="7F8B525A" w14:textId="77777777" w:rsidR="00A63227" w:rsidRPr="00102E65" w:rsidRDefault="00A63227" w:rsidP="00A63227">
            <w:pPr>
              <w:rPr>
                <w:sz w:val="18"/>
                <w:szCs w:val="18"/>
              </w:rPr>
            </w:pPr>
            <w:r w:rsidRPr="00102E65">
              <w:rPr>
                <w:sz w:val="18"/>
                <w:szCs w:val="18"/>
              </w:rPr>
              <w:t>"yes"</w:t>
            </w:r>
          </w:p>
        </w:tc>
      </w:tr>
      <w:tr w:rsidR="0092099D" w:rsidRPr="0092099D" w14:paraId="57C49FF6" w14:textId="77777777" w:rsidTr="0092099D">
        <w:tc>
          <w:tcPr>
            <w:tcW w:w="859" w:type="dxa"/>
          </w:tcPr>
          <w:p w14:paraId="100418A7" w14:textId="77777777" w:rsidR="00A63227" w:rsidRPr="00102E65" w:rsidRDefault="00A63227" w:rsidP="00A63227">
            <w:pPr>
              <w:rPr>
                <w:sz w:val="18"/>
                <w:szCs w:val="18"/>
              </w:rPr>
            </w:pPr>
            <w:r w:rsidRPr="00102E65">
              <w:rPr>
                <w:sz w:val="18"/>
                <w:szCs w:val="18"/>
              </w:rPr>
              <w:t>"1-17"</w:t>
            </w:r>
          </w:p>
        </w:tc>
        <w:tc>
          <w:tcPr>
            <w:tcW w:w="1476" w:type="dxa"/>
          </w:tcPr>
          <w:p w14:paraId="083278AB" w14:textId="77777777" w:rsidR="00A63227" w:rsidRPr="00102E65" w:rsidRDefault="00A63227" w:rsidP="00A63227">
            <w:pPr>
              <w:rPr>
                <w:sz w:val="18"/>
                <w:szCs w:val="18"/>
              </w:rPr>
            </w:pPr>
            <w:r w:rsidRPr="00102E65">
              <w:rPr>
                <w:sz w:val="18"/>
                <w:szCs w:val="18"/>
              </w:rPr>
              <w:t>"BRAY TOWN AREA"</w:t>
            </w:r>
          </w:p>
        </w:tc>
        <w:tc>
          <w:tcPr>
            <w:tcW w:w="1086" w:type="dxa"/>
          </w:tcPr>
          <w:p w14:paraId="134BDBDD" w14:textId="77777777" w:rsidR="00A63227" w:rsidRPr="00102E65" w:rsidRDefault="00A63227" w:rsidP="00A63227">
            <w:pPr>
              <w:rPr>
                <w:sz w:val="18"/>
                <w:szCs w:val="18"/>
              </w:rPr>
            </w:pPr>
            <w:r w:rsidRPr="00102E65">
              <w:rPr>
                <w:sz w:val="18"/>
                <w:szCs w:val="18"/>
              </w:rPr>
              <w:t>875.51</w:t>
            </w:r>
          </w:p>
        </w:tc>
        <w:tc>
          <w:tcPr>
            <w:tcW w:w="889" w:type="dxa"/>
          </w:tcPr>
          <w:p w14:paraId="603E7969" w14:textId="77777777" w:rsidR="00A63227" w:rsidRPr="00102E65" w:rsidRDefault="00A63227" w:rsidP="00A63227">
            <w:pPr>
              <w:rPr>
                <w:sz w:val="18"/>
                <w:szCs w:val="18"/>
              </w:rPr>
            </w:pPr>
            <w:r w:rsidRPr="00102E65">
              <w:rPr>
                <w:sz w:val="18"/>
                <w:szCs w:val="18"/>
              </w:rPr>
              <w:t>"yes"</w:t>
            </w:r>
          </w:p>
        </w:tc>
      </w:tr>
      <w:tr w:rsidR="0092099D" w:rsidRPr="0092099D" w14:paraId="1782DE1C" w14:textId="77777777" w:rsidTr="0092099D">
        <w:tc>
          <w:tcPr>
            <w:tcW w:w="859" w:type="dxa"/>
          </w:tcPr>
          <w:p w14:paraId="2D399302" w14:textId="77777777" w:rsidR="00A63227" w:rsidRPr="00102E65" w:rsidRDefault="00A63227" w:rsidP="00A63227">
            <w:pPr>
              <w:rPr>
                <w:sz w:val="18"/>
                <w:szCs w:val="18"/>
              </w:rPr>
            </w:pPr>
            <w:r w:rsidRPr="00102E65">
              <w:rPr>
                <w:sz w:val="18"/>
                <w:szCs w:val="18"/>
              </w:rPr>
              <w:t>"1-18"</w:t>
            </w:r>
          </w:p>
        </w:tc>
        <w:tc>
          <w:tcPr>
            <w:tcW w:w="1476" w:type="dxa"/>
          </w:tcPr>
          <w:p w14:paraId="14C98A1F" w14:textId="77777777" w:rsidR="00A63227" w:rsidRPr="00102E65" w:rsidRDefault="00A63227" w:rsidP="00A63227">
            <w:pPr>
              <w:rPr>
                <w:sz w:val="18"/>
                <w:szCs w:val="18"/>
              </w:rPr>
            </w:pPr>
            <w:r w:rsidRPr="00102E65">
              <w:rPr>
                <w:sz w:val="18"/>
                <w:szCs w:val="18"/>
              </w:rPr>
              <w:t>"RED ROCK VALLEY"</w:t>
            </w:r>
          </w:p>
        </w:tc>
        <w:tc>
          <w:tcPr>
            <w:tcW w:w="1086" w:type="dxa"/>
          </w:tcPr>
          <w:p w14:paraId="12C48B4D" w14:textId="77777777" w:rsidR="00A63227" w:rsidRPr="00102E65" w:rsidRDefault="00A63227" w:rsidP="00A63227">
            <w:pPr>
              <w:rPr>
                <w:sz w:val="18"/>
                <w:szCs w:val="18"/>
              </w:rPr>
            </w:pPr>
            <w:r w:rsidRPr="00102E65">
              <w:rPr>
                <w:sz w:val="18"/>
                <w:szCs w:val="18"/>
              </w:rPr>
              <w:t>503.32</w:t>
            </w:r>
          </w:p>
        </w:tc>
        <w:tc>
          <w:tcPr>
            <w:tcW w:w="889" w:type="dxa"/>
          </w:tcPr>
          <w:p w14:paraId="1920B9C1" w14:textId="77777777" w:rsidR="00A63227" w:rsidRPr="00102E65" w:rsidRDefault="00A63227" w:rsidP="00A63227">
            <w:pPr>
              <w:rPr>
                <w:sz w:val="18"/>
                <w:szCs w:val="18"/>
              </w:rPr>
            </w:pPr>
            <w:r w:rsidRPr="00102E65">
              <w:rPr>
                <w:sz w:val="18"/>
                <w:szCs w:val="18"/>
              </w:rPr>
              <w:t>"yes"</w:t>
            </w:r>
          </w:p>
        </w:tc>
      </w:tr>
      <w:tr w:rsidR="0092099D" w:rsidRPr="0092099D" w14:paraId="75F6DA10" w14:textId="77777777" w:rsidTr="0092099D">
        <w:tc>
          <w:tcPr>
            <w:tcW w:w="859" w:type="dxa"/>
          </w:tcPr>
          <w:p w14:paraId="128F861B" w14:textId="77777777" w:rsidR="00A63227" w:rsidRPr="00102E65" w:rsidRDefault="00A63227" w:rsidP="00A63227">
            <w:pPr>
              <w:rPr>
                <w:sz w:val="18"/>
                <w:szCs w:val="18"/>
              </w:rPr>
            </w:pPr>
            <w:r w:rsidRPr="00102E65">
              <w:rPr>
                <w:sz w:val="18"/>
                <w:szCs w:val="18"/>
              </w:rPr>
              <w:t>"1-19"</w:t>
            </w:r>
          </w:p>
        </w:tc>
        <w:tc>
          <w:tcPr>
            <w:tcW w:w="1476" w:type="dxa"/>
          </w:tcPr>
          <w:p w14:paraId="27187A8C" w14:textId="77777777" w:rsidR="00A63227" w:rsidRPr="00102E65" w:rsidRDefault="00A63227" w:rsidP="00A63227">
            <w:pPr>
              <w:rPr>
                <w:sz w:val="18"/>
                <w:szCs w:val="18"/>
              </w:rPr>
            </w:pPr>
            <w:r w:rsidRPr="00102E65">
              <w:rPr>
                <w:sz w:val="18"/>
                <w:szCs w:val="18"/>
              </w:rPr>
              <w:t>"ANDERSON VALLEY"</w:t>
            </w:r>
          </w:p>
        </w:tc>
        <w:tc>
          <w:tcPr>
            <w:tcW w:w="1086" w:type="dxa"/>
          </w:tcPr>
          <w:p w14:paraId="7122244C" w14:textId="77777777" w:rsidR="00A63227" w:rsidRPr="00102E65" w:rsidRDefault="00A63227" w:rsidP="00A63227">
            <w:pPr>
              <w:rPr>
                <w:sz w:val="18"/>
                <w:szCs w:val="18"/>
              </w:rPr>
            </w:pPr>
            <w:r w:rsidRPr="00102E65">
              <w:rPr>
                <w:sz w:val="18"/>
                <w:szCs w:val="18"/>
              </w:rPr>
              <w:t>529.56</w:t>
            </w:r>
          </w:p>
        </w:tc>
        <w:tc>
          <w:tcPr>
            <w:tcW w:w="889" w:type="dxa"/>
          </w:tcPr>
          <w:p w14:paraId="45D776D6" w14:textId="77777777" w:rsidR="00A63227" w:rsidRPr="00102E65" w:rsidRDefault="00A63227" w:rsidP="00A63227">
            <w:pPr>
              <w:rPr>
                <w:sz w:val="18"/>
                <w:szCs w:val="18"/>
              </w:rPr>
            </w:pPr>
            <w:r w:rsidRPr="00102E65">
              <w:rPr>
                <w:sz w:val="18"/>
                <w:szCs w:val="18"/>
              </w:rPr>
              <w:t>"no"</w:t>
            </w:r>
          </w:p>
        </w:tc>
      </w:tr>
      <w:tr w:rsidR="0092099D" w:rsidRPr="0092099D" w14:paraId="659E1FC4" w14:textId="77777777" w:rsidTr="0092099D">
        <w:tc>
          <w:tcPr>
            <w:tcW w:w="859" w:type="dxa"/>
          </w:tcPr>
          <w:p w14:paraId="1A188E5A" w14:textId="77777777" w:rsidR="00A63227" w:rsidRPr="00102E65" w:rsidRDefault="00A63227" w:rsidP="00A63227">
            <w:pPr>
              <w:rPr>
                <w:sz w:val="18"/>
                <w:szCs w:val="18"/>
              </w:rPr>
            </w:pPr>
            <w:r w:rsidRPr="00102E65">
              <w:rPr>
                <w:sz w:val="18"/>
                <w:szCs w:val="18"/>
              </w:rPr>
              <w:t>"1-2"</w:t>
            </w:r>
          </w:p>
        </w:tc>
        <w:tc>
          <w:tcPr>
            <w:tcW w:w="1476" w:type="dxa"/>
          </w:tcPr>
          <w:p w14:paraId="3B19D3F5" w14:textId="77777777" w:rsidR="00A63227" w:rsidRPr="00102E65" w:rsidRDefault="00A63227" w:rsidP="00A63227">
            <w:pPr>
              <w:rPr>
                <w:sz w:val="18"/>
                <w:szCs w:val="18"/>
              </w:rPr>
            </w:pPr>
            <w:r w:rsidRPr="00102E65">
              <w:rPr>
                <w:sz w:val="18"/>
                <w:szCs w:val="18"/>
              </w:rPr>
              <w:t>"KLAMATH RIVER VALLEY"</w:t>
            </w:r>
          </w:p>
        </w:tc>
        <w:tc>
          <w:tcPr>
            <w:tcW w:w="1086" w:type="dxa"/>
          </w:tcPr>
          <w:p w14:paraId="68E53FDC" w14:textId="77777777" w:rsidR="00A63227" w:rsidRPr="00102E65" w:rsidRDefault="00A63227" w:rsidP="00A63227">
            <w:pPr>
              <w:rPr>
                <w:sz w:val="18"/>
                <w:szCs w:val="18"/>
              </w:rPr>
            </w:pPr>
            <w:r w:rsidRPr="00102E65">
              <w:rPr>
                <w:sz w:val="18"/>
                <w:szCs w:val="18"/>
              </w:rPr>
              <w:t>620.88</w:t>
            </w:r>
          </w:p>
        </w:tc>
        <w:tc>
          <w:tcPr>
            <w:tcW w:w="889" w:type="dxa"/>
          </w:tcPr>
          <w:p w14:paraId="3DCFBD4E" w14:textId="77777777" w:rsidR="00A63227" w:rsidRPr="00102E65" w:rsidRDefault="00A63227" w:rsidP="00A63227">
            <w:pPr>
              <w:rPr>
                <w:sz w:val="18"/>
                <w:szCs w:val="18"/>
              </w:rPr>
            </w:pPr>
            <w:r w:rsidRPr="00102E65">
              <w:rPr>
                <w:sz w:val="18"/>
                <w:szCs w:val="18"/>
              </w:rPr>
              <w:t>"no"</w:t>
            </w:r>
          </w:p>
        </w:tc>
      </w:tr>
      <w:tr w:rsidR="0092099D" w:rsidRPr="0092099D" w14:paraId="711384AD" w14:textId="77777777" w:rsidTr="0092099D">
        <w:tc>
          <w:tcPr>
            <w:tcW w:w="859" w:type="dxa"/>
          </w:tcPr>
          <w:p w14:paraId="7E359883" w14:textId="77777777" w:rsidR="00A63227" w:rsidRPr="00102E65" w:rsidRDefault="00A63227" w:rsidP="00A63227">
            <w:pPr>
              <w:rPr>
                <w:sz w:val="18"/>
                <w:szCs w:val="18"/>
              </w:rPr>
            </w:pPr>
            <w:r w:rsidRPr="00102E65">
              <w:rPr>
                <w:sz w:val="18"/>
                <w:szCs w:val="18"/>
              </w:rPr>
              <w:t>"1-20"</w:t>
            </w:r>
          </w:p>
        </w:tc>
        <w:tc>
          <w:tcPr>
            <w:tcW w:w="1476" w:type="dxa"/>
          </w:tcPr>
          <w:p w14:paraId="6928D286" w14:textId="77777777" w:rsidR="00A63227" w:rsidRPr="00102E65" w:rsidRDefault="00A63227" w:rsidP="00A63227">
            <w:pPr>
              <w:rPr>
                <w:sz w:val="18"/>
                <w:szCs w:val="18"/>
              </w:rPr>
            </w:pPr>
            <w:r w:rsidRPr="00102E65">
              <w:rPr>
                <w:sz w:val="18"/>
                <w:szCs w:val="18"/>
              </w:rPr>
              <w:t>"GARCIA RIVER VALLEY"</w:t>
            </w:r>
          </w:p>
        </w:tc>
        <w:tc>
          <w:tcPr>
            <w:tcW w:w="1086" w:type="dxa"/>
          </w:tcPr>
          <w:p w14:paraId="5E213F1C" w14:textId="77777777" w:rsidR="00A63227" w:rsidRPr="00102E65" w:rsidRDefault="00A63227" w:rsidP="00A63227">
            <w:pPr>
              <w:rPr>
                <w:sz w:val="18"/>
                <w:szCs w:val="18"/>
              </w:rPr>
            </w:pPr>
            <w:r w:rsidRPr="00102E65">
              <w:rPr>
                <w:sz w:val="18"/>
                <w:szCs w:val="18"/>
              </w:rPr>
              <w:t>362.71</w:t>
            </w:r>
          </w:p>
        </w:tc>
        <w:tc>
          <w:tcPr>
            <w:tcW w:w="889" w:type="dxa"/>
          </w:tcPr>
          <w:p w14:paraId="3C7F0C9C" w14:textId="77777777" w:rsidR="00A63227" w:rsidRPr="00102E65" w:rsidRDefault="00A63227" w:rsidP="00A63227">
            <w:pPr>
              <w:rPr>
                <w:sz w:val="18"/>
                <w:szCs w:val="18"/>
              </w:rPr>
            </w:pPr>
            <w:r w:rsidRPr="00102E65">
              <w:rPr>
                <w:sz w:val="18"/>
                <w:szCs w:val="18"/>
              </w:rPr>
              <w:t>"no"</w:t>
            </w:r>
          </w:p>
        </w:tc>
      </w:tr>
      <w:tr w:rsidR="0092099D" w:rsidRPr="0092099D" w14:paraId="2FFE4CA0" w14:textId="77777777" w:rsidTr="0092099D">
        <w:tc>
          <w:tcPr>
            <w:tcW w:w="859" w:type="dxa"/>
          </w:tcPr>
          <w:p w14:paraId="14D5D00B" w14:textId="77777777" w:rsidR="00A63227" w:rsidRPr="00102E65" w:rsidRDefault="00A63227" w:rsidP="00A63227">
            <w:pPr>
              <w:rPr>
                <w:sz w:val="18"/>
                <w:szCs w:val="18"/>
              </w:rPr>
            </w:pPr>
            <w:r w:rsidRPr="00102E65">
              <w:rPr>
                <w:sz w:val="18"/>
                <w:szCs w:val="18"/>
              </w:rPr>
              <w:t>"1-21"</w:t>
            </w:r>
          </w:p>
        </w:tc>
        <w:tc>
          <w:tcPr>
            <w:tcW w:w="1476" w:type="dxa"/>
          </w:tcPr>
          <w:p w14:paraId="699AFEC0" w14:textId="77777777" w:rsidR="00A63227" w:rsidRPr="00102E65" w:rsidRDefault="00A63227" w:rsidP="00A63227">
            <w:pPr>
              <w:rPr>
                <w:sz w:val="18"/>
                <w:szCs w:val="18"/>
              </w:rPr>
            </w:pPr>
            <w:r w:rsidRPr="00102E65">
              <w:rPr>
                <w:sz w:val="18"/>
                <w:szCs w:val="18"/>
              </w:rPr>
              <w:t>"FORT BRAGG TERRACE AREA"</w:t>
            </w:r>
          </w:p>
        </w:tc>
        <w:tc>
          <w:tcPr>
            <w:tcW w:w="1086" w:type="dxa"/>
          </w:tcPr>
          <w:p w14:paraId="7A2BF3E6" w14:textId="77777777" w:rsidR="00A63227" w:rsidRPr="00102E65" w:rsidRDefault="00A63227" w:rsidP="00A63227">
            <w:pPr>
              <w:rPr>
                <w:sz w:val="18"/>
                <w:szCs w:val="18"/>
              </w:rPr>
            </w:pPr>
            <w:r w:rsidRPr="00102E65">
              <w:rPr>
                <w:sz w:val="18"/>
                <w:szCs w:val="18"/>
              </w:rPr>
              <w:t>553.94</w:t>
            </w:r>
          </w:p>
        </w:tc>
        <w:tc>
          <w:tcPr>
            <w:tcW w:w="889" w:type="dxa"/>
          </w:tcPr>
          <w:p w14:paraId="0338AAD5" w14:textId="77777777" w:rsidR="00A63227" w:rsidRPr="00102E65" w:rsidRDefault="00A63227" w:rsidP="00A63227">
            <w:pPr>
              <w:rPr>
                <w:sz w:val="18"/>
                <w:szCs w:val="18"/>
              </w:rPr>
            </w:pPr>
            <w:r w:rsidRPr="00102E65">
              <w:rPr>
                <w:sz w:val="18"/>
                <w:szCs w:val="18"/>
              </w:rPr>
              <w:t>"yes"</w:t>
            </w:r>
          </w:p>
        </w:tc>
      </w:tr>
      <w:tr w:rsidR="0092099D" w:rsidRPr="0092099D" w14:paraId="23801143" w14:textId="77777777" w:rsidTr="0092099D">
        <w:tc>
          <w:tcPr>
            <w:tcW w:w="859" w:type="dxa"/>
          </w:tcPr>
          <w:p w14:paraId="49CE6627" w14:textId="77777777" w:rsidR="00A63227" w:rsidRPr="00102E65" w:rsidRDefault="00A63227" w:rsidP="00A63227">
            <w:pPr>
              <w:rPr>
                <w:sz w:val="18"/>
                <w:szCs w:val="18"/>
              </w:rPr>
            </w:pPr>
            <w:r w:rsidRPr="00102E65">
              <w:rPr>
                <w:sz w:val="18"/>
                <w:szCs w:val="18"/>
              </w:rPr>
              <w:t>"1-22"</w:t>
            </w:r>
          </w:p>
        </w:tc>
        <w:tc>
          <w:tcPr>
            <w:tcW w:w="1476" w:type="dxa"/>
          </w:tcPr>
          <w:p w14:paraId="0E31B05A" w14:textId="77777777" w:rsidR="00A63227" w:rsidRPr="00102E65" w:rsidRDefault="00A63227" w:rsidP="00A63227">
            <w:pPr>
              <w:rPr>
                <w:sz w:val="18"/>
                <w:szCs w:val="18"/>
              </w:rPr>
            </w:pPr>
            <w:r w:rsidRPr="00102E65">
              <w:rPr>
                <w:sz w:val="18"/>
                <w:szCs w:val="18"/>
              </w:rPr>
              <w:t>"FAIRCHILD SWAMP VALLEY"</w:t>
            </w:r>
          </w:p>
        </w:tc>
        <w:tc>
          <w:tcPr>
            <w:tcW w:w="1086" w:type="dxa"/>
          </w:tcPr>
          <w:p w14:paraId="2347196E" w14:textId="77777777" w:rsidR="00A63227" w:rsidRPr="00102E65" w:rsidRDefault="00A63227" w:rsidP="00A63227">
            <w:pPr>
              <w:rPr>
                <w:sz w:val="18"/>
                <w:szCs w:val="18"/>
              </w:rPr>
            </w:pPr>
            <w:r w:rsidRPr="00102E65">
              <w:rPr>
                <w:sz w:val="18"/>
                <w:szCs w:val="18"/>
              </w:rPr>
              <w:t>NA</w:t>
            </w:r>
          </w:p>
        </w:tc>
        <w:tc>
          <w:tcPr>
            <w:tcW w:w="889" w:type="dxa"/>
          </w:tcPr>
          <w:p w14:paraId="79A7554B" w14:textId="77777777" w:rsidR="00A63227" w:rsidRPr="00102E65" w:rsidRDefault="00A63227" w:rsidP="00A63227">
            <w:pPr>
              <w:rPr>
                <w:sz w:val="18"/>
                <w:szCs w:val="18"/>
              </w:rPr>
            </w:pPr>
            <w:r w:rsidRPr="00102E65">
              <w:rPr>
                <w:sz w:val="18"/>
                <w:szCs w:val="18"/>
              </w:rPr>
              <w:t>NA</w:t>
            </w:r>
          </w:p>
        </w:tc>
      </w:tr>
      <w:tr w:rsidR="0092099D" w:rsidRPr="0092099D" w14:paraId="7A43E999" w14:textId="77777777" w:rsidTr="0092099D">
        <w:tc>
          <w:tcPr>
            <w:tcW w:w="859" w:type="dxa"/>
          </w:tcPr>
          <w:p w14:paraId="03230A4A" w14:textId="77777777" w:rsidR="00A63227" w:rsidRPr="00102E65" w:rsidRDefault="00A63227" w:rsidP="00A63227">
            <w:pPr>
              <w:rPr>
                <w:sz w:val="18"/>
                <w:szCs w:val="18"/>
              </w:rPr>
            </w:pPr>
            <w:r w:rsidRPr="00102E65">
              <w:rPr>
                <w:sz w:val="18"/>
                <w:szCs w:val="18"/>
              </w:rPr>
              <w:t>"1-25"</w:t>
            </w:r>
          </w:p>
        </w:tc>
        <w:tc>
          <w:tcPr>
            <w:tcW w:w="1476" w:type="dxa"/>
          </w:tcPr>
          <w:p w14:paraId="724E6F47" w14:textId="77777777" w:rsidR="00A63227" w:rsidRPr="00102E65" w:rsidRDefault="00A63227" w:rsidP="00A63227">
            <w:pPr>
              <w:rPr>
                <w:sz w:val="18"/>
                <w:szCs w:val="18"/>
              </w:rPr>
            </w:pPr>
            <w:r w:rsidRPr="00102E65">
              <w:rPr>
                <w:sz w:val="18"/>
                <w:szCs w:val="18"/>
              </w:rPr>
              <w:t>"PRAIRIE CREEK AREA"</w:t>
            </w:r>
          </w:p>
        </w:tc>
        <w:tc>
          <w:tcPr>
            <w:tcW w:w="1086" w:type="dxa"/>
          </w:tcPr>
          <w:p w14:paraId="460FF20D" w14:textId="77777777" w:rsidR="00A63227" w:rsidRPr="00102E65" w:rsidRDefault="00A63227" w:rsidP="00A63227">
            <w:pPr>
              <w:rPr>
                <w:sz w:val="18"/>
                <w:szCs w:val="18"/>
              </w:rPr>
            </w:pPr>
            <w:r w:rsidRPr="00102E65">
              <w:rPr>
                <w:sz w:val="18"/>
                <w:szCs w:val="18"/>
              </w:rPr>
              <w:t>177.81</w:t>
            </w:r>
          </w:p>
        </w:tc>
        <w:tc>
          <w:tcPr>
            <w:tcW w:w="889" w:type="dxa"/>
          </w:tcPr>
          <w:p w14:paraId="6CC5C5D8" w14:textId="77777777" w:rsidR="00A63227" w:rsidRPr="00102E65" w:rsidRDefault="00A63227" w:rsidP="00A63227">
            <w:pPr>
              <w:rPr>
                <w:sz w:val="18"/>
                <w:szCs w:val="18"/>
              </w:rPr>
            </w:pPr>
            <w:r w:rsidRPr="00102E65">
              <w:rPr>
                <w:sz w:val="18"/>
                <w:szCs w:val="18"/>
              </w:rPr>
              <w:t>"no"</w:t>
            </w:r>
          </w:p>
        </w:tc>
      </w:tr>
      <w:tr w:rsidR="0092099D" w:rsidRPr="0092099D" w14:paraId="2D5DFAC2" w14:textId="77777777" w:rsidTr="0092099D">
        <w:tc>
          <w:tcPr>
            <w:tcW w:w="859" w:type="dxa"/>
          </w:tcPr>
          <w:p w14:paraId="1A6595C9" w14:textId="77777777" w:rsidR="00A63227" w:rsidRPr="00102E65" w:rsidRDefault="00A63227" w:rsidP="00A63227">
            <w:pPr>
              <w:rPr>
                <w:sz w:val="18"/>
                <w:szCs w:val="18"/>
              </w:rPr>
            </w:pPr>
            <w:r w:rsidRPr="00102E65">
              <w:rPr>
                <w:sz w:val="18"/>
                <w:szCs w:val="18"/>
              </w:rPr>
              <w:t>"1-26"</w:t>
            </w:r>
          </w:p>
        </w:tc>
        <w:tc>
          <w:tcPr>
            <w:tcW w:w="1476" w:type="dxa"/>
          </w:tcPr>
          <w:p w14:paraId="462FF598" w14:textId="77777777" w:rsidR="00A63227" w:rsidRPr="00102E65" w:rsidRDefault="00A63227" w:rsidP="00A63227">
            <w:pPr>
              <w:rPr>
                <w:sz w:val="18"/>
                <w:szCs w:val="18"/>
              </w:rPr>
            </w:pPr>
            <w:r w:rsidRPr="00102E65">
              <w:rPr>
                <w:sz w:val="18"/>
                <w:szCs w:val="18"/>
              </w:rPr>
              <w:t>"REDWOOD CREEK AREA"</w:t>
            </w:r>
          </w:p>
        </w:tc>
        <w:tc>
          <w:tcPr>
            <w:tcW w:w="1086" w:type="dxa"/>
          </w:tcPr>
          <w:p w14:paraId="38ED9D30" w14:textId="77777777" w:rsidR="00A63227" w:rsidRPr="00102E65" w:rsidRDefault="00A63227" w:rsidP="00A63227">
            <w:pPr>
              <w:rPr>
                <w:sz w:val="18"/>
                <w:szCs w:val="18"/>
              </w:rPr>
            </w:pPr>
            <w:r w:rsidRPr="00102E65">
              <w:rPr>
                <w:sz w:val="18"/>
                <w:szCs w:val="18"/>
              </w:rPr>
              <w:t>195.02</w:t>
            </w:r>
          </w:p>
        </w:tc>
        <w:tc>
          <w:tcPr>
            <w:tcW w:w="889" w:type="dxa"/>
          </w:tcPr>
          <w:p w14:paraId="0EB41388" w14:textId="77777777" w:rsidR="00A63227" w:rsidRPr="00102E65" w:rsidRDefault="00A63227" w:rsidP="00A63227">
            <w:pPr>
              <w:rPr>
                <w:sz w:val="18"/>
                <w:szCs w:val="18"/>
              </w:rPr>
            </w:pPr>
            <w:r w:rsidRPr="00102E65">
              <w:rPr>
                <w:sz w:val="18"/>
                <w:szCs w:val="18"/>
              </w:rPr>
              <w:t>"yes"</w:t>
            </w:r>
          </w:p>
        </w:tc>
      </w:tr>
      <w:tr w:rsidR="0092099D" w:rsidRPr="0092099D" w14:paraId="39F631A3" w14:textId="77777777" w:rsidTr="0092099D">
        <w:tc>
          <w:tcPr>
            <w:tcW w:w="859" w:type="dxa"/>
          </w:tcPr>
          <w:p w14:paraId="0969C0B8" w14:textId="77777777" w:rsidR="00A63227" w:rsidRPr="00102E65" w:rsidRDefault="00A63227" w:rsidP="00A63227">
            <w:pPr>
              <w:rPr>
                <w:sz w:val="18"/>
                <w:szCs w:val="18"/>
              </w:rPr>
            </w:pPr>
            <w:r w:rsidRPr="00102E65">
              <w:rPr>
                <w:sz w:val="18"/>
                <w:szCs w:val="18"/>
              </w:rPr>
              <w:t>"1-27"</w:t>
            </w:r>
          </w:p>
        </w:tc>
        <w:tc>
          <w:tcPr>
            <w:tcW w:w="1476" w:type="dxa"/>
          </w:tcPr>
          <w:p w14:paraId="3912F6F6" w14:textId="77777777" w:rsidR="00A63227" w:rsidRPr="00102E65" w:rsidRDefault="00A63227" w:rsidP="00A63227">
            <w:pPr>
              <w:rPr>
                <w:sz w:val="18"/>
                <w:szCs w:val="18"/>
              </w:rPr>
            </w:pPr>
            <w:r w:rsidRPr="00102E65">
              <w:rPr>
                <w:sz w:val="18"/>
                <w:szCs w:val="18"/>
              </w:rPr>
              <w:t>"BIG LAGOON AREA"</w:t>
            </w:r>
          </w:p>
        </w:tc>
        <w:tc>
          <w:tcPr>
            <w:tcW w:w="1086" w:type="dxa"/>
          </w:tcPr>
          <w:p w14:paraId="279903F9" w14:textId="77777777" w:rsidR="00A63227" w:rsidRPr="00102E65" w:rsidRDefault="00A63227" w:rsidP="00A63227">
            <w:pPr>
              <w:rPr>
                <w:sz w:val="18"/>
                <w:szCs w:val="18"/>
              </w:rPr>
            </w:pPr>
            <w:r w:rsidRPr="00102E65">
              <w:rPr>
                <w:sz w:val="18"/>
                <w:szCs w:val="18"/>
              </w:rPr>
              <w:t>436.91</w:t>
            </w:r>
          </w:p>
        </w:tc>
        <w:tc>
          <w:tcPr>
            <w:tcW w:w="889" w:type="dxa"/>
          </w:tcPr>
          <w:p w14:paraId="343A41AC" w14:textId="77777777" w:rsidR="00A63227" w:rsidRPr="00102E65" w:rsidRDefault="00A63227" w:rsidP="00A63227">
            <w:pPr>
              <w:rPr>
                <w:sz w:val="18"/>
                <w:szCs w:val="18"/>
              </w:rPr>
            </w:pPr>
            <w:r w:rsidRPr="00102E65">
              <w:rPr>
                <w:sz w:val="18"/>
                <w:szCs w:val="18"/>
              </w:rPr>
              <w:t>"yes"</w:t>
            </w:r>
          </w:p>
        </w:tc>
      </w:tr>
      <w:tr w:rsidR="0092099D" w:rsidRPr="0092099D" w14:paraId="7E74E970" w14:textId="77777777" w:rsidTr="0092099D">
        <w:tc>
          <w:tcPr>
            <w:tcW w:w="859" w:type="dxa"/>
          </w:tcPr>
          <w:p w14:paraId="34DAFF00" w14:textId="77777777" w:rsidR="00A63227" w:rsidRPr="00102E65" w:rsidRDefault="00A63227" w:rsidP="00A63227">
            <w:pPr>
              <w:rPr>
                <w:sz w:val="18"/>
                <w:szCs w:val="18"/>
              </w:rPr>
            </w:pPr>
            <w:r w:rsidRPr="00102E65">
              <w:rPr>
                <w:sz w:val="18"/>
                <w:szCs w:val="18"/>
              </w:rPr>
              <w:t>"1-28"</w:t>
            </w:r>
          </w:p>
        </w:tc>
        <w:tc>
          <w:tcPr>
            <w:tcW w:w="1476" w:type="dxa"/>
          </w:tcPr>
          <w:p w14:paraId="50757319" w14:textId="77777777" w:rsidR="00A63227" w:rsidRPr="00102E65" w:rsidRDefault="00A63227" w:rsidP="00A63227">
            <w:pPr>
              <w:rPr>
                <w:sz w:val="18"/>
                <w:szCs w:val="18"/>
              </w:rPr>
            </w:pPr>
            <w:r w:rsidRPr="00102E65">
              <w:rPr>
                <w:sz w:val="18"/>
                <w:szCs w:val="18"/>
              </w:rPr>
              <w:t>"MATTOLE RIVER VALLEY"</w:t>
            </w:r>
          </w:p>
        </w:tc>
        <w:tc>
          <w:tcPr>
            <w:tcW w:w="1086" w:type="dxa"/>
          </w:tcPr>
          <w:p w14:paraId="44CD6697" w14:textId="77777777" w:rsidR="00A63227" w:rsidRPr="00102E65" w:rsidRDefault="00A63227" w:rsidP="00A63227">
            <w:pPr>
              <w:rPr>
                <w:sz w:val="18"/>
                <w:szCs w:val="18"/>
              </w:rPr>
            </w:pPr>
            <w:r w:rsidRPr="00102E65">
              <w:rPr>
                <w:sz w:val="18"/>
                <w:szCs w:val="18"/>
              </w:rPr>
              <w:t>228.38</w:t>
            </w:r>
          </w:p>
        </w:tc>
        <w:tc>
          <w:tcPr>
            <w:tcW w:w="889" w:type="dxa"/>
          </w:tcPr>
          <w:p w14:paraId="16E586E6" w14:textId="77777777" w:rsidR="00A63227" w:rsidRPr="00102E65" w:rsidRDefault="00A63227" w:rsidP="00A63227">
            <w:pPr>
              <w:rPr>
                <w:sz w:val="18"/>
                <w:szCs w:val="18"/>
              </w:rPr>
            </w:pPr>
            <w:r w:rsidRPr="00102E65">
              <w:rPr>
                <w:sz w:val="18"/>
                <w:szCs w:val="18"/>
              </w:rPr>
              <w:t>"no"</w:t>
            </w:r>
          </w:p>
        </w:tc>
      </w:tr>
      <w:tr w:rsidR="0092099D" w:rsidRPr="0092099D" w14:paraId="3D224E20" w14:textId="77777777" w:rsidTr="0092099D">
        <w:tc>
          <w:tcPr>
            <w:tcW w:w="859" w:type="dxa"/>
          </w:tcPr>
          <w:p w14:paraId="662C5D41" w14:textId="77777777" w:rsidR="00A63227" w:rsidRPr="00102E65" w:rsidRDefault="00A63227" w:rsidP="00A63227">
            <w:pPr>
              <w:rPr>
                <w:sz w:val="18"/>
                <w:szCs w:val="18"/>
              </w:rPr>
            </w:pPr>
            <w:r w:rsidRPr="00102E65">
              <w:rPr>
                <w:sz w:val="18"/>
                <w:szCs w:val="18"/>
              </w:rPr>
              <w:t>"1-29"</w:t>
            </w:r>
          </w:p>
        </w:tc>
        <w:tc>
          <w:tcPr>
            <w:tcW w:w="1476" w:type="dxa"/>
          </w:tcPr>
          <w:p w14:paraId="4F027249" w14:textId="77777777" w:rsidR="00A63227" w:rsidRPr="00102E65" w:rsidRDefault="00A63227" w:rsidP="00A63227">
            <w:pPr>
              <w:rPr>
                <w:sz w:val="18"/>
                <w:szCs w:val="18"/>
              </w:rPr>
            </w:pPr>
            <w:r w:rsidRPr="00102E65">
              <w:rPr>
                <w:sz w:val="18"/>
                <w:szCs w:val="18"/>
              </w:rPr>
              <w:t>"HONEYDEW TOWN AREA"</w:t>
            </w:r>
          </w:p>
        </w:tc>
        <w:tc>
          <w:tcPr>
            <w:tcW w:w="1086" w:type="dxa"/>
          </w:tcPr>
          <w:p w14:paraId="2BE73509" w14:textId="77777777" w:rsidR="00A63227" w:rsidRPr="00102E65" w:rsidRDefault="00A63227" w:rsidP="00A63227">
            <w:pPr>
              <w:rPr>
                <w:sz w:val="18"/>
                <w:szCs w:val="18"/>
              </w:rPr>
            </w:pPr>
            <w:r w:rsidRPr="00102E65">
              <w:rPr>
                <w:sz w:val="18"/>
                <w:szCs w:val="18"/>
              </w:rPr>
              <w:t>322.63</w:t>
            </w:r>
          </w:p>
        </w:tc>
        <w:tc>
          <w:tcPr>
            <w:tcW w:w="889" w:type="dxa"/>
          </w:tcPr>
          <w:p w14:paraId="5FEA5DEE" w14:textId="77777777" w:rsidR="00A63227" w:rsidRPr="00102E65" w:rsidRDefault="00A63227" w:rsidP="00A63227">
            <w:pPr>
              <w:rPr>
                <w:sz w:val="18"/>
                <w:szCs w:val="18"/>
              </w:rPr>
            </w:pPr>
            <w:r w:rsidRPr="00102E65">
              <w:rPr>
                <w:sz w:val="18"/>
                <w:szCs w:val="18"/>
              </w:rPr>
              <w:t>"no"</w:t>
            </w:r>
          </w:p>
        </w:tc>
      </w:tr>
      <w:tr w:rsidR="0092099D" w:rsidRPr="0092099D" w14:paraId="5A9CF142" w14:textId="77777777" w:rsidTr="0092099D">
        <w:tc>
          <w:tcPr>
            <w:tcW w:w="859" w:type="dxa"/>
          </w:tcPr>
          <w:p w14:paraId="681BF338" w14:textId="77777777" w:rsidR="00A63227" w:rsidRPr="00102E65" w:rsidRDefault="00A63227" w:rsidP="00A63227">
            <w:pPr>
              <w:rPr>
                <w:sz w:val="18"/>
                <w:szCs w:val="18"/>
              </w:rPr>
            </w:pPr>
            <w:r w:rsidRPr="00102E65">
              <w:rPr>
                <w:sz w:val="18"/>
                <w:szCs w:val="18"/>
              </w:rPr>
              <w:t>"1-3"</w:t>
            </w:r>
          </w:p>
        </w:tc>
        <w:tc>
          <w:tcPr>
            <w:tcW w:w="1476" w:type="dxa"/>
          </w:tcPr>
          <w:p w14:paraId="134EA422" w14:textId="77777777" w:rsidR="00A63227" w:rsidRPr="00102E65" w:rsidRDefault="00A63227" w:rsidP="00A63227">
            <w:pPr>
              <w:rPr>
                <w:sz w:val="18"/>
                <w:szCs w:val="18"/>
              </w:rPr>
            </w:pPr>
            <w:r w:rsidRPr="00102E65">
              <w:rPr>
                <w:sz w:val="18"/>
                <w:szCs w:val="18"/>
              </w:rPr>
              <w:t>"BUTTE VALLEY"</w:t>
            </w:r>
          </w:p>
        </w:tc>
        <w:tc>
          <w:tcPr>
            <w:tcW w:w="1086" w:type="dxa"/>
          </w:tcPr>
          <w:p w14:paraId="4AFB5856" w14:textId="77777777" w:rsidR="00A63227" w:rsidRPr="00102E65" w:rsidRDefault="00A63227" w:rsidP="00A63227">
            <w:pPr>
              <w:rPr>
                <w:sz w:val="18"/>
                <w:szCs w:val="18"/>
              </w:rPr>
            </w:pPr>
            <w:r w:rsidRPr="00102E65">
              <w:rPr>
                <w:sz w:val="18"/>
                <w:szCs w:val="18"/>
              </w:rPr>
              <w:t>958.82</w:t>
            </w:r>
          </w:p>
        </w:tc>
        <w:tc>
          <w:tcPr>
            <w:tcW w:w="889" w:type="dxa"/>
          </w:tcPr>
          <w:p w14:paraId="2778A69F" w14:textId="77777777" w:rsidR="00A63227" w:rsidRPr="00102E65" w:rsidRDefault="00A63227" w:rsidP="00A63227">
            <w:pPr>
              <w:rPr>
                <w:sz w:val="18"/>
                <w:szCs w:val="18"/>
              </w:rPr>
            </w:pPr>
            <w:r w:rsidRPr="00102E65">
              <w:rPr>
                <w:sz w:val="18"/>
                <w:szCs w:val="18"/>
              </w:rPr>
              <w:t>"no"</w:t>
            </w:r>
          </w:p>
        </w:tc>
      </w:tr>
      <w:tr w:rsidR="0092099D" w:rsidRPr="0092099D" w14:paraId="1F01E97D" w14:textId="77777777" w:rsidTr="0092099D">
        <w:tc>
          <w:tcPr>
            <w:tcW w:w="859" w:type="dxa"/>
          </w:tcPr>
          <w:p w14:paraId="51E06677" w14:textId="77777777" w:rsidR="00A63227" w:rsidRPr="00102E65" w:rsidRDefault="00A63227" w:rsidP="00A63227">
            <w:pPr>
              <w:rPr>
                <w:sz w:val="18"/>
                <w:szCs w:val="18"/>
              </w:rPr>
            </w:pPr>
            <w:r w:rsidRPr="00102E65">
              <w:rPr>
                <w:sz w:val="18"/>
                <w:szCs w:val="18"/>
              </w:rPr>
              <w:t>"1-30"</w:t>
            </w:r>
          </w:p>
        </w:tc>
        <w:tc>
          <w:tcPr>
            <w:tcW w:w="1476" w:type="dxa"/>
          </w:tcPr>
          <w:p w14:paraId="28C7B5E1" w14:textId="77777777" w:rsidR="00A63227" w:rsidRPr="00102E65" w:rsidRDefault="00A63227" w:rsidP="00A63227">
            <w:pPr>
              <w:rPr>
                <w:sz w:val="18"/>
                <w:szCs w:val="18"/>
              </w:rPr>
            </w:pPr>
            <w:r w:rsidRPr="00102E65">
              <w:rPr>
                <w:sz w:val="18"/>
                <w:szCs w:val="18"/>
              </w:rPr>
              <w:t>"PEPPERWOOD TOWN AREA"</w:t>
            </w:r>
          </w:p>
        </w:tc>
        <w:tc>
          <w:tcPr>
            <w:tcW w:w="1086" w:type="dxa"/>
          </w:tcPr>
          <w:p w14:paraId="109939A1" w14:textId="77777777" w:rsidR="00A63227" w:rsidRPr="00102E65" w:rsidRDefault="00A63227" w:rsidP="00A63227">
            <w:pPr>
              <w:rPr>
                <w:sz w:val="18"/>
                <w:szCs w:val="18"/>
              </w:rPr>
            </w:pPr>
            <w:r w:rsidRPr="00102E65">
              <w:rPr>
                <w:sz w:val="18"/>
                <w:szCs w:val="18"/>
              </w:rPr>
              <w:t>416.8</w:t>
            </w:r>
          </w:p>
        </w:tc>
        <w:tc>
          <w:tcPr>
            <w:tcW w:w="889" w:type="dxa"/>
          </w:tcPr>
          <w:p w14:paraId="61449480" w14:textId="77777777" w:rsidR="00A63227" w:rsidRPr="00102E65" w:rsidRDefault="00A63227" w:rsidP="00A63227">
            <w:pPr>
              <w:rPr>
                <w:sz w:val="18"/>
                <w:szCs w:val="18"/>
              </w:rPr>
            </w:pPr>
            <w:r w:rsidRPr="00102E65">
              <w:rPr>
                <w:sz w:val="18"/>
                <w:szCs w:val="18"/>
              </w:rPr>
              <w:t>"no"</w:t>
            </w:r>
          </w:p>
        </w:tc>
      </w:tr>
      <w:tr w:rsidR="0092099D" w:rsidRPr="0092099D" w14:paraId="619BB027" w14:textId="77777777" w:rsidTr="0092099D">
        <w:tc>
          <w:tcPr>
            <w:tcW w:w="859" w:type="dxa"/>
          </w:tcPr>
          <w:p w14:paraId="276724F9" w14:textId="77777777" w:rsidR="00A63227" w:rsidRPr="00102E65" w:rsidRDefault="00A63227" w:rsidP="00A63227">
            <w:pPr>
              <w:rPr>
                <w:sz w:val="18"/>
                <w:szCs w:val="18"/>
              </w:rPr>
            </w:pPr>
            <w:r w:rsidRPr="00102E65">
              <w:rPr>
                <w:sz w:val="18"/>
                <w:szCs w:val="18"/>
              </w:rPr>
              <w:t>"1-31"</w:t>
            </w:r>
          </w:p>
        </w:tc>
        <w:tc>
          <w:tcPr>
            <w:tcW w:w="1476" w:type="dxa"/>
          </w:tcPr>
          <w:p w14:paraId="3B021FA7" w14:textId="77777777" w:rsidR="00A63227" w:rsidRPr="00102E65" w:rsidRDefault="00A63227" w:rsidP="00A63227">
            <w:pPr>
              <w:rPr>
                <w:sz w:val="18"/>
                <w:szCs w:val="18"/>
              </w:rPr>
            </w:pPr>
            <w:r w:rsidRPr="00102E65">
              <w:rPr>
                <w:sz w:val="18"/>
                <w:szCs w:val="18"/>
              </w:rPr>
              <w:t>"WEOTT TOWN AREA"</w:t>
            </w:r>
          </w:p>
        </w:tc>
        <w:tc>
          <w:tcPr>
            <w:tcW w:w="1086" w:type="dxa"/>
          </w:tcPr>
          <w:p w14:paraId="5B85102D" w14:textId="77777777" w:rsidR="00A63227" w:rsidRPr="00102E65" w:rsidRDefault="00A63227" w:rsidP="00A63227">
            <w:pPr>
              <w:rPr>
                <w:sz w:val="18"/>
                <w:szCs w:val="18"/>
              </w:rPr>
            </w:pPr>
            <w:r w:rsidRPr="00102E65">
              <w:rPr>
                <w:sz w:val="18"/>
                <w:szCs w:val="18"/>
              </w:rPr>
              <w:t>367.26</w:t>
            </w:r>
          </w:p>
        </w:tc>
        <w:tc>
          <w:tcPr>
            <w:tcW w:w="889" w:type="dxa"/>
          </w:tcPr>
          <w:p w14:paraId="1ACA6544" w14:textId="77777777" w:rsidR="00A63227" w:rsidRPr="00102E65" w:rsidRDefault="00A63227" w:rsidP="00A63227">
            <w:pPr>
              <w:rPr>
                <w:sz w:val="18"/>
                <w:szCs w:val="18"/>
              </w:rPr>
            </w:pPr>
            <w:r w:rsidRPr="00102E65">
              <w:rPr>
                <w:sz w:val="18"/>
                <w:szCs w:val="18"/>
              </w:rPr>
              <w:t>"yes"</w:t>
            </w:r>
          </w:p>
        </w:tc>
      </w:tr>
      <w:tr w:rsidR="0092099D" w:rsidRPr="0092099D" w14:paraId="5F04EEE8" w14:textId="77777777" w:rsidTr="0092099D">
        <w:tc>
          <w:tcPr>
            <w:tcW w:w="859" w:type="dxa"/>
          </w:tcPr>
          <w:p w14:paraId="2CC1A8D4" w14:textId="77777777" w:rsidR="00A63227" w:rsidRPr="00102E65" w:rsidRDefault="00A63227" w:rsidP="00A63227">
            <w:pPr>
              <w:rPr>
                <w:sz w:val="18"/>
                <w:szCs w:val="18"/>
              </w:rPr>
            </w:pPr>
            <w:r w:rsidRPr="00102E65">
              <w:rPr>
                <w:sz w:val="18"/>
                <w:szCs w:val="18"/>
              </w:rPr>
              <w:t>"1-32"</w:t>
            </w:r>
          </w:p>
        </w:tc>
        <w:tc>
          <w:tcPr>
            <w:tcW w:w="1476" w:type="dxa"/>
          </w:tcPr>
          <w:p w14:paraId="1C768CA2" w14:textId="77777777" w:rsidR="00A63227" w:rsidRPr="00102E65" w:rsidRDefault="00A63227" w:rsidP="00A63227">
            <w:pPr>
              <w:rPr>
                <w:sz w:val="18"/>
                <w:szCs w:val="18"/>
              </w:rPr>
            </w:pPr>
            <w:r w:rsidRPr="00102E65">
              <w:rPr>
                <w:sz w:val="18"/>
                <w:szCs w:val="18"/>
              </w:rPr>
              <w:t>"GARBERVILLE TOWN AREA"</w:t>
            </w:r>
          </w:p>
        </w:tc>
        <w:tc>
          <w:tcPr>
            <w:tcW w:w="1086" w:type="dxa"/>
          </w:tcPr>
          <w:p w14:paraId="0AFDDE80" w14:textId="77777777" w:rsidR="00A63227" w:rsidRPr="00102E65" w:rsidRDefault="00A63227" w:rsidP="00A63227">
            <w:pPr>
              <w:rPr>
                <w:sz w:val="18"/>
                <w:szCs w:val="18"/>
              </w:rPr>
            </w:pPr>
            <w:r w:rsidRPr="00102E65">
              <w:rPr>
                <w:sz w:val="18"/>
                <w:szCs w:val="18"/>
              </w:rPr>
              <w:t>662.79</w:t>
            </w:r>
          </w:p>
        </w:tc>
        <w:tc>
          <w:tcPr>
            <w:tcW w:w="889" w:type="dxa"/>
          </w:tcPr>
          <w:p w14:paraId="484D7817" w14:textId="77777777" w:rsidR="00A63227" w:rsidRPr="00102E65" w:rsidRDefault="00A63227" w:rsidP="00A63227">
            <w:pPr>
              <w:rPr>
                <w:sz w:val="18"/>
                <w:szCs w:val="18"/>
              </w:rPr>
            </w:pPr>
            <w:r w:rsidRPr="00102E65">
              <w:rPr>
                <w:sz w:val="18"/>
                <w:szCs w:val="18"/>
              </w:rPr>
              <w:t>"no"</w:t>
            </w:r>
          </w:p>
        </w:tc>
      </w:tr>
      <w:tr w:rsidR="0092099D" w:rsidRPr="0092099D" w14:paraId="29934EEB" w14:textId="77777777" w:rsidTr="0092099D">
        <w:tc>
          <w:tcPr>
            <w:tcW w:w="859" w:type="dxa"/>
          </w:tcPr>
          <w:p w14:paraId="5B4E3157" w14:textId="77777777" w:rsidR="00A63227" w:rsidRPr="00102E65" w:rsidRDefault="00A63227" w:rsidP="00A63227">
            <w:pPr>
              <w:rPr>
                <w:sz w:val="18"/>
                <w:szCs w:val="18"/>
              </w:rPr>
            </w:pPr>
            <w:r w:rsidRPr="00102E65">
              <w:rPr>
                <w:sz w:val="18"/>
                <w:szCs w:val="18"/>
              </w:rPr>
              <w:t>"1-33"</w:t>
            </w:r>
          </w:p>
        </w:tc>
        <w:tc>
          <w:tcPr>
            <w:tcW w:w="1476" w:type="dxa"/>
          </w:tcPr>
          <w:p w14:paraId="61C7C87F" w14:textId="77777777" w:rsidR="00A63227" w:rsidRPr="00102E65" w:rsidRDefault="00A63227" w:rsidP="00A63227">
            <w:pPr>
              <w:rPr>
                <w:sz w:val="18"/>
                <w:szCs w:val="18"/>
              </w:rPr>
            </w:pPr>
            <w:r w:rsidRPr="00102E65">
              <w:rPr>
                <w:sz w:val="18"/>
                <w:szCs w:val="18"/>
              </w:rPr>
              <w:t>"LARABEE VALLEY"</w:t>
            </w:r>
          </w:p>
        </w:tc>
        <w:tc>
          <w:tcPr>
            <w:tcW w:w="1086" w:type="dxa"/>
          </w:tcPr>
          <w:p w14:paraId="48638D92" w14:textId="77777777" w:rsidR="00A63227" w:rsidRPr="00102E65" w:rsidRDefault="00A63227" w:rsidP="00A63227">
            <w:pPr>
              <w:rPr>
                <w:sz w:val="18"/>
                <w:szCs w:val="18"/>
              </w:rPr>
            </w:pPr>
            <w:r w:rsidRPr="00102E65">
              <w:rPr>
                <w:sz w:val="18"/>
                <w:szCs w:val="18"/>
              </w:rPr>
              <w:t>483.9</w:t>
            </w:r>
          </w:p>
        </w:tc>
        <w:tc>
          <w:tcPr>
            <w:tcW w:w="889" w:type="dxa"/>
          </w:tcPr>
          <w:p w14:paraId="2E3B0749" w14:textId="77777777" w:rsidR="00A63227" w:rsidRPr="00102E65" w:rsidRDefault="00A63227" w:rsidP="00A63227">
            <w:pPr>
              <w:rPr>
                <w:sz w:val="18"/>
                <w:szCs w:val="18"/>
              </w:rPr>
            </w:pPr>
            <w:r w:rsidRPr="00102E65">
              <w:rPr>
                <w:sz w:val="18"/>
                <w:szCs w:val="18"/>
              </w:rPr>
              <w:t>"yes"</w:t>
            </w:r>
          </w:p>
        </w:tc>
      </w:tr>
      <w:tr w:rsidR="0092099D" w:rsidRPr="0092099D" w14:paraId="1B9F113A" w14:textId="77777777" w:rsidTr="0092099D">
        <w:tc>
          <w:tcPr>
            <w:tcW w:w="859" w:type="dxa"/>
          </w:tcPr>
          <w:p w14:paraId="13474738" w14:textId="77777777" w:rsidR="00A63227" w:rsidRPr="00102E65" w:rsidRDefault="00A63227" w:rsidP="00A63227">
            <w:pPr>
              <w:rPr>
                <w:sz w:val="18"/>
                <w:szCs w:val="18"/>
              </w:rPr>
            </w:pPr>
            <w:r w:rsidRPr="00102E65">
              <w:rPr>
                <w:sz w:val="18"/>
                <w:szCs w:val="18"/>
              </w:rPr>
              <w:t>"1-34"</w:t>
            </w:r>
          </w:p>
        </w:tc>
        <w:tc>
          <w:tcPr>
            <w:tcW w:w="1476" w:type="dxa"/>
          </w:tcPr>
          <w:p w14:paraId="3083EB83" w14:textId="77777777" w:rsidR="00A63227" w:rsidRPr="00102E65" w:rsidRDefault="00A63227" w:rsidP="00A63227">
            <w:pPr>
              <w:rPr>
                <w:sz w:val="18"/>
                <w:szCs w:val="18"/>
              </w:rPr>
            </w:pPr>
            <w:r w:rsidRPr="00102E65">
              <w:rPr>
                <w:sz w:val="18"/>
                <w:szCs w:val="18"/>
              </w:rPr>
              <w:t>"DINSMORES TOWN AREA"</w:t>
            </w:r>
          </w:p>
        </w:tc>
        <w:tc>
          <w:tcPr>
            <w:tcW w:w="1086" w:type="dxa"/>
          </w:tcPr>
          <w:p w14:paraId="4FEED4F5" w14:textId="77777777" w:rsidR="00A63227" w:rsidRPr="00102E65" w:rsidRDefault="00A63227" w:rsidP="00A63227">
            <w:pPr>
              <w:rPr>
                <w:sz w:val="18"/>
                <w:szCs w:val="18"/>
              </w:rPr>
            </w:pPr>
            <w:r w:rsidRPr="00102E65">
              <w:rPr>
                <w:sz w:val="18"/>
                <w:szCs w:val="18"/>
              </w:rPr>
              <w:t>435.49</w:t>
            </w:r>
          </w:p>
        </w:tc>
        <w:tc>
          <w:tcPr>
            <w:tcW w:w="889" w:type="dxa"/>
          </w:tcPr>
          <w:p w14:paraId="186CA914" w14:textId="77777777" w:rsidR="00A63227" w:rsidRPr="00102E65" w:rsidRDefault="00A63227" w:rsidP="00A63227">
            <w:pPr>
              <w:rPr>
                <w:sz w:val="18"/>
                <w:szCs w:val="18"/>
              </w:rPr>
            </w:pPr>
            <w:r w:rsidRPr="00102E65">
              <w:rPr>
                <w:sz w:val="18"/>
                <w:szCs w:val="18"/>
              </w:rPr>
              <w:t>"no"</w:t>
            </w:r>
          </w:p>
        </w:tc>
      </w:tr>
      <w:tr w:rsidR="0092099D" w:rsidRPr="0092099D" w14:paraId="0B7A9AEB" w14:textId="77777777" w:rsidTr="0092099D">
        <w:tc>
          <w:tcPr>
            <w:tcW w:w="859" w:type="dxa"/>
          </w:tcPr>
          <w:p w14:paraId="406490F2" w14:textId="77777777" w:rsidR="00A63227" w:rsidRPr="00102E65" w:rsidRDefault="00A63227" w:rsidP="00A63227">
            <w:pPr>
              <w:rPr>
                <w:sz w:val="18"/>
                <w:szCs w:val="18"/>
              </w:rPr>
            </w:pPr>
            <w:r w:rsidRPr="00102E65">
              <w:rPr>
                <w:sz w:val="18"/>
                <w:szCs w:val="18"/>
              </w:rPr>
              <w:t>"1-35"</w:t>
            </w:r>
          </w:p>
        </w:tc>
        <w:tc>
          <w:tcPr>
            <w:tcW w:w="1476" w:type="dxa"/>
          </w:tcPr>
          <w:p w14:paraId="6D197A90" w14:textId="77777777" w:rsidR="00A63227" w:rsidRPr="00102E65" w:rsidRDefault="00A63227" w:rsidP="00A63227">
            <w:pPr>
              <w:rPr>
                <w:sz w:val="18"/>
                <w:szCs w:val="18"/>
              </w:rPr>
            </w:pPr>
            <w:r w:rsidRPr="00102E65">
              <w:rPr>
                <w:sz w:val="18"/>
                <w:szCs w:val="18"/>
              </w:rPr>
              <w:t>"HYAMPOM VALLEY"</w:t>
            </w:r>
          </w:p>
        </w:tc>
        <w:tc>
          <w:tcPr>
            <w:tcW w:w="1086" w:type="dxa"/>
          </w:tcPr>
          <w:p w14:paraId="057FE0AD" w14:textId="77777777" w:rsidR="00A63227" w:rsidRPr="00102E65" w:rsidRDefault="00A63227" w:rsidP="00A63227">
            <w:pPr>
              <w:rPr>
                <w:sz w:val="18"/>
                <w:szCs w:val="18"/>
              </w:rPr>
            </w:pPr>
            <w:r w:rsidRPr="00102E65">
              <w:rPr>
                <w:sz w:val="18"/>
                <w:szCs w:val="18"/>
              </w:rPr>
              <w:t>430.59</w:t>
            </w:r>
          </w:p>
        </w:tc>
        <w:tc>
          <w:tcPr>
            <w:tcW w:w="889" w:type="dxa"/>
          </w:tcPr>
          <w:p w14:paraId="15DAF1CA" w14:textId="77777777" w:rsidR="00A63227" w:rsidRPr="00102E65" w:rsidRDefault="00A63227" w:rsidP="00A63227">
            <w:pPr>
              <w:rPr>
                <w:sz w:val="18"/>
                <w:szCs w:val="18"/>
              </w:rPr>
            </w:pPr>
            <w:r w:rsidRPr="00102E65">
              <w:rPr>
                <w:sz w:val="18"/>
                <w:szCs w:val="18"/>
              </w:rPr>
              <w:t>"yes"</w:t>
            </w:r>
          </w:p>
        </w:tc>
      </w:tr>
      <w:tr w:rsidR="0092099D" w:rsidRPr="0092099D" w14:paraId="246BB62B" w14:textId="77777777" w:rsidTr="0092099D">
        <w:tc>
          <w:tcPr>
            <w:tcW w:w="859" w:type="dxa"/>
          </w:tcPr>
          <w:p w14:paraId="7995D640" w14:textId="77777777" w:rsidR="00A63227" w:rsidRPr="00102E65" w:rsidRDefault="00A63227" w:rsidP="00A63227">
            <w:pPr>
              <w:rPr>
                <w:sz w:val="18"/>
                <w:szCs w:val="18"/>
              </w:rPr>
            </w:pPr>
            <w:r w:rsidRPr="00102E65">
              <w:rPr>
                <w:sz w:val="18"/>
                <w:szCs w:val="18"/>
              </w:rPr>
              <w:t>"1-36"</w:t>
            </w:r>
          </w:p>
        </w:tc>
        <w:tc>
          <w:tcPr>
            <w:tcW w:w="1476" w:type="dxa"/>
          </w:tcPr>
          <w:p w14:paraId="04494DE3" w14:textId="77777777" w:rsidR="00A63227" w:rsidRPr="00102E65" w:rsidRDefault="00A63227" w:rsidP="00A63227">
            <w:pPr>
              <w:rPr>
                <w:sz w:val="18"/>
                <w:szCs w:val="18"/>
              </w:rPr>
            </w:pPr>
            <w:r w:rsidRPr="00102E65">
              <w:rPr>
                <w:sz w:val="18"/>
                <w:szCs w:val="18"/>
              </w:rPr>
              <w:t>"HETTENSHAW VALLEY"</w:t>
            </w:r>
          </w:p>
        </w:tc>
        <w:tc>
          <w:tcPr>
            <w:tcW w:w="1086" w:type="dxa"/>
          </w:tcPr>
          <w:p w14:paraId="0B3DC207" w14:textId="77777777" w:rsidR="00A63227" w:rsidRPr="00102E65" w:rsidRDefault="00A63227" w:rsidP="00A63227">
            <w:pPr>
              <w:rPr>
                <w:sz w:val="18"/>
                <w:szCs w:val="18"/>
              </w:rPr>
            </w:pPr>
            <w:r w:rsidRPr="00102E65">
              <w:rPr>
                <w:sz w:val="18"/>
                <w:szCs w:val="18"/>
              </w:rPr>
              <w:t>413.74</w:t>
            </w:r>
          </w:p>
        </w:tc>
        <w:tc>
          <w:tcPr>
            <w:tcW w:w="889" w:type="dxa"/>
          </w:tcPr>
          <w:p w14:paraId="5B4941BC" w14:textId="77777777" w:rsidR="00A63227" w:rsidRPr="00102E65" w:rsidRDefault="00A63227" w:rsidP="00A63227">
            <w:pPr>
              <w:rPr>
                <w:sz w:val="18"/>
                <w:szCs w:val="18"/>
              </w:rPr>
            </w:pPr>
            <w:r w:rsidRPr="00102E65">
              <w:rPr>
                <w:sz w:val="18"/>
                <w:szCs w:val="18"/>
              </w:rPr>
              <w:t>"yes"</w:t>
            </w:r>
          </w:p>
        </w:tc>
      </w:tr>
      <w:tr w:rsidR="0092099D" w:rsidRPr="0092099D" w14:paraId="3B1012A5" w14:textId="77777777" w:rsidTr="0092099D">
        <w:tc>
          <w:tcPr>
            <w:tcW w:w="859" w:type="dxa"/>
          </w:tcPr>
          <w:p w14:paraId="53386689" w14:textId="77777777" w:rsidR="00A63227" w:rsidRPr="00102E65" w:rsidRDefault="00A63227" w:rsidP="00A63227">
            <w:pPr>
              <w:rPr>
                <w:sz w:val="18"/>
                <w:szCs w:val="18"/>
              </w:rPr>
            </w:pPr>
            <w:r w:rsidRPr="00102E65">
              <w:rPr>
                <w:sz w:val="18"/>
                <w:szCs w:val="18"/>
              </w:rPr>
              <w:t>"1-37"</w:t>
            </w:r>
          </w:p>
        </w:tc>
        <w:tc>
          <w:tcPr>
            <w:tcW w:w="1476" w:type="dxa"/>
          </w:tcPr>
          <w:p w14:paraId="35C28A95" w14:textId="77777777" w:rsidR="00A63227" w:rsidRPr="00102E65" w:rsidRDefault="00A63227" w:rsidP="00A63227">
            <w:pPr>
              <w:rPr>
                <w:sz w:val="18"/>
                <w:szCs w:val="18"/>
              </w:rPr>
            </w:pPr>
            <w:r w:rsidRPr="00102E65">
              <w:rPr>
                <w:sz w:val="18"/>
                <w:szCs w:val="18"/>
              </w:rPr>
              <w:t>"COTTONEVA CREEK VALLEY"</w:t>
            </w:r>
          </w:p>
        </w:tc>
        <w:tc>
          <w:tcPr>
            <w:tcW w:w="1086" w:type="dxa"/>
          </w:tcPr>
          <w:p w14:paraId="034B56CA" w14:textId="77777777" w:rsidR="00A63227" w:rsidRPr="00102E65" w:rsidRDefault="00A63227" w:rsidP="00A63227">
            <w:pPr>
              <w:rPr>
                <w:sz w:val="18"/>
                <w:szCs w:val="18"/>
              </w:rPr>
            </w:pPr>
            <w:r w:rsidRPr="00102E65">
              <w:rPr>
                <w:sz w:val="18"/>
                <w:szCs w:val="18"/>
              </w:rPr>
              <w:t>554</w:t>
            </w:r>
          </w:p>
        </w:tc>
        <w:tc>
          <w:tcPr>
            <w:tcW w:w="889" w:type="dxa"/>
          </w:tcPr>
          <w:p w14:paraId="7C4D42FE" w14:textId="77777777" w:rsidR="00A63227" w:rsidRPr="00102E65" w:rsidRDefault="00A63227" w:rsidP="00A63227">
            <w:pPr>
              <w:rPr>
                <w:sz w:val="18"/>
                <w:szCs w:val="18"/>
              </w:rPr>
            </w:pPr>
            <w:r w:rsidRPr="00102E65">
              <w:rPr>
                <w:sz w:val="18"/>
                <w:szCs w:val="18"/>
              </w:rPr>
              <w:t>"yes"</w:t>
            </w:r>
          </w:p>
        </w:tc>
      </w:tr>
      <w:tr w:rsidR="0092099D" w:rsidRPr="0092099D" w14:paraId="156DAE56" w14:textId="77777777" w:rsidTr="0092099D">
        <w:tc>
          <w:tcPr>
            <w:tcW w:w="859" w:type="dxa"/>
          </w:tcPr>
          <w:p w14:paraId="72A824F9" w14:textId="77777777" w:rsidR="00A63227" w:rsidRPr="00102E65" w:rsidRDefault="00A63227" w:rsidP="00A63227">
            <w:pPr>
              <w:rPr>
                <w:sz w:val="18"/>
                <w:szCs w:val="18"/>
              </w:rPr>
            </w:pPr>
            <w:r w:rsidRPr="00102E65">
              <w:rPr>
                <w:sz w:val="18"/>
                <w:szCs w:val="18"/>
              </w:rPr>
              <w:t>"1-38"</w:t>
            </w:r>
          </w:p>
        </w:tc>
        <w:tc>
          <w:tcPr>
            <w:tcW w:w="1476" w:type="dxa"/>
          </w:tcPr>
          <w:p w14:paraId="379F46EA" w14:textId="77777777" w:rsidR="00A63227" w:rsidRPr="00102E65" w:rsidRDefault="00A63227" w:rsidP="00A63227">
            <w:pPr>
              <w:rPr>
                <w:sz w:val="18"/>
                <w:szCs w:val="18"/>
              </w:rPr>
            </w:pPr>
            <w:r w:rsidRPr="00102E65">
              <w:rPr>
                <w:sz w:val="18"/>
                <w:szCs w:val="18"/>
              </w:rPr>
              <w:t>"LOWER LAYTONVILLE VALLEY"</w:t>
            </w:r>
          </w:p>
        </w:tc>
        <w:tc>
          <w:tcPr>
            <w:tcW w:w="1086" w:type="dxa"/>
          </w:tcPr>
          <w:p w14:paraId="74704C8E" w14:textId="77777777" w:rsidR="00A63227" w:rsidRPr="00102E65" w:rsidRDefault="00A63227" w:rsidP="00A63227">
            <w:pPr>
              <w:rPr>
                <w:sz w:val="18"/>
                <w:szCs w:val="18"/>
              </w:rPr>
            </w:pPr>
            <w:r w:rsidRPr="00102E65">
              <w:rPr>
                <w:sz w:val="18"/>
                <w:szCs w:val="18"/>
              </w:rPr>
              <w:t>420.39</w:t>
            </w:r>
          </w:p>
        </w:tc>
        <w:tc>
          <w:tcPr>
            <w:tcW w:w="889" w:type="dxa"/>
          </w:tcPr>
          <w:p w14:paraId="1335E3B7" w14:textId="77777777" w:rsidR="00A63227" w:rsidRPr="00102E65" w:rsidRDefault="00A63227" w:rsidP="00A63227">
            <w:pPr>
              <w:rPr>
                <w:sz w:val="18"/>
                <w:szCs w:val="18"/>
              </w:rPr>
            </w:pPr>
            <w:r w:rsidRPr="00102E65">
              <w:rPr>
                <w:sz w:val="18"/>
                <w:szCs w:val="18"/>
              </w:rPr>
              <w:t>"yes"</w:t>
            </w:r>
          </w:p>
        </w:tc>
      </w:tr>
      <w:tr w:rsidR="0092099D" w:rsidRPr="0092099D" w14:paraId="3AD42CA2" w14:textId="77777777" w:rsidTr="0092099D">
        <w:tc>
          <w:tcPr>
            <w:tcW w:w="859" w:type="dxa"/>
          </w:tcPr>
          <w:p w14:paraId="2BC5DE54" w14:textId="77777777" w:rsidR="00A63227" w:rsidRPr="00102E65" w:rsidRDefault="00A63227" w:rsidP="00A63227">
            <w:pPr>
              <w:rPr>
                <w:sz w:val="18"/>
                <w:szCs w:val="18"/>
              </w:rPr>
            </w:pPr>
            <w:r w:rsidRPr="00102E65">
              <w:rPr>
                <w:sz w:val="18"/>
                <w:szCs w:val="18"/>
              </w:rPr>
              <w:t>"1-39"</w:t>
            </w:r>
          </w:p>
        </w:tc>
        <w:tc>
          <w:tcPr>
            <w:tcW w:w="1476" w:type="dxa"/>
          </w:tcPr>
          <w:p w14:paraId="60EF021F" w14:textId="77777777" w:rsidR="00A63227" w:rsidRPr="00102E65" w:rsidRDefault="00A63227" w:rsidP="00A63227">
            <w:pPr>
              <w:rPr>
                <w:sz w:val="18"/>
                <w:szCs w:val="18"/>
              </w:rPr>
            </w:pPr>
            <w:r w:rsidRPr="00102E65">
              <w:rPr>
                <w:sz w:val="18"/>
                <w:szCs w:val="18"/>
              </w:rPr>
              <w:t>"BRANSCOMB TOWN AREA"</w:t>
            </w:r>
          </w:p>
        </w:tc>
        <w:tc>
          <w:tcPr>
            <w:tcW w:w="1086" w:type="dxa"/>
          </w:tcPr>
          <w:p w14:paraId="4C3155A6" w14:textId="77777777" w:rsidR="00A63227" w:rsidRPr="00102E65" w:rsidRDefault="00A63227" w:rsidP="00A63227">
            <w:pPr>
              <w:rPr>
                <w:sz w:val="18"/>
                <w:szCs w:val="18"/>
              </w:rPr>
            </w:pPr>
            <w:r w:rsidRPr="00102E65">
              <w:rPr>
                <w:sz w:val="18"/>
                <w:szCs w:val="18"/>
              </w:rPr>
              <w:t>487.26</w:t>
            </w:r>
          </w:p>
        </w:tc>
        <w:tc>
          <w:tcPr>
            <w:tcW w:w="889" w:type="dxa"/>
          </w:tcPr>
          <w:p w14:paraId="1BAF9AD9" w14:textId="77777777" w:rsidR="00A63227" w:rsidRPr="00102E65" w:rsidRDefault="00A63227" w:rsidP="00A63227">
            <w:pPr>
              <w:rPr>
                <w:sz w:val="18"/>
                <w:szCs w:val="18"/>
              </w:rPr>
            </w:pPr>
            <w:r w:rsidRPr="00102E65">
              <w:rPr>
                <w:sz w:val="18"/>
                <w:szCs w:val="18"/>
              </w:rPr>
              <w:t>"no"</w:t>
            </w:r>
          </w:p>
        </w:tc>
      </w:tr>
      <w:tr w:rsidR="0092099D" w:rsidRPr="0092099D" w14:paraId="37ED3E3E" w14:textId="77777777" w:rsidTr="0092099D">
        <w:tc>
          <w:tcPr>
            <w:tcW w:w="859" w:type="dxa"/>
          </w:tcPr>
          <w:p w14:paraId="78C1065C" w14:textId="77777777" w:rsidR="00A63227" w:rsidRPr="00102E65" w:rsidRDefault="00A63227" w:rsidP="00A63227">
            <w:pPr>
              <w:rPr>
                <w:sz w:val="18"/>
                <w:szCs w:val="18"/>
              </w:rPr>
            </w:pPr>
            <w:r w:rsidRPr="00102E65">
              <w:rPr>
                <w:sz w:val="18"/>
                <w:szCs w:val="18"/>
              </w:rPr>
              <w:t>"1-4"</w:t>
            </w:r>
          </w:p>
        </w:tc>
        <w:tc>
          <w:tcPr>
            <w:tcW w:w="1476" w:type="dxa"/>
          </w:tcPr>
          <w:p w14:paraId="201DEA84" w14:textId="77777777" w:rsidR="00A63227" w:rsidRPr="00102E65" w:rsidRDefault="00A63227" w:rsidP="00A63227">
            <w:pPr>
              <w:rPr>
                <w:sz w:val="18"/>
                <w:szCs w:val="18"/>
              </w:rPr>
            </w:pPr>
            <w:r w:rsidRPr="00102E65">
              <w:rPr>
                <w:sz w:val="18"/>
                <w:szCs w:val="18"/>
              </w:rPr>
              <w:t>"SHASTA VALLEY"</w:t>
            </w:r>
          </w:p>
        </w:tc>
        <w:tc>
          <w:tcPr>
            <w:tcW w:w="1086" w:type="dxa"/>
          </w:tcPr>
          <w:p w14:paraId="36BA7D6E" w14:textId="77777777" w:rsidR="00A63227" w:rsidRPr="00102E65" w:rsidRDefault="00A63227" w:rsidP="00A63227">
            <w:pPr>
              <w:rPr>
                <w:sz w:val="18"/>
                <w:szCs w:val="18"/>
              </w:rPr>
            </w:pPr>
            <w:r w:rsidRPr="00102E65">
              <w:rPr>
                <w:sz w:val="18"/>
                <w:szCs w:val="18"/>
              </w:rPr>
              <w:t>747.85</w:t>
            </w:r>
          </w:p>
        </w:tc>
        <w:tc>
          <w:tcPr>
            <w:tcW w:w="889" w:type="dxa"/>
          </w:tcPr>
          <w:p w14:paraId="2B6AB6A2" w14:textId="77777777" w:rsidR="00A63227" w:rsidRPr="00102E65" w:rsidRDefault="00A63227" w:rsidP="00A63227">
            <w:pPr>
              <w:rPr>
                <w:sz w:val="18"/>
                <w:szCs w:val="18"/>
              </w:rPr>
            </w:pPr>
            <w:r w:rsidRPr="00102E65">
              <w:rPr>
                <w:sz w:val="18"/>
                <w:szCs w:val="18"/>
              </w:rPr>
              <w:t>"yes"</w:t>
            </w:r>
          </w:p>
        </w:tc>
      </w:tr>
      <w:tr w:rsidR="0092099D" w:rsidRPr="0092099D" w14:paraId="38F1696E" w14:textId="77777777" w:rsidTr="0092099D">
        <w:tc>
          <w:tcPr>
            <w:tcW w:w="859" w:type="dxa"/>
          </w:tcPr>
          <w:p w14:paraId="23799EC0" w14:textId="77777777" w:rsidR="00A63227" w:rsidRPr="00102E65" w:rsidRDefault="00A63227" w:rsidP="00A63227">
            <w:pPr>
              <w:rPr>
                <w:sz w:val="18"/>
                <w:szCs w:val="18"/>
              </w:rPr>
            </w:pPr>
            <w:r w:rsidRPr="00102E65">
              <w:rPr>
                <w:sz w:val="18"/>
                <w:szCs w:val="18"/>
              </w:rPr>
              <w:t>"1-40"</w:t>
            </w:r>
          </w:p>
        </w:tc>
        <w:tc>
          <w:tcPr>
            <w:tcW w:w="1476" w:type="dxa"/>
          </w:tcPr>
          <w:p w14:paraId="0BCBF782" w14:textId="77777777" w:rsidR="00A63227" w:rsidRPr="00102E65" w:rsidRDefault="00A63227" w:rsidP="00A63227">
            <w:pPr>
              <w:rPr>
                <w:sz w:val="18"/>
                <w:szCs w:val="18"/>
              </w:rPr>
            </w:pPr>
            <w:r w:rsidRPr="00102E65">
              <w:rPr>
                <w:sz w:val="18"/>
                <w:szCs w:val="18"/>
              </w:rPr>
              <w:t>"TEN MILE RIVER VALLEY"</w:t>
            </w:r>
          </w:p>
        </w:tc>
        <w:tc>
          <w:tcPr>
            <w:tcW w:w="1086" w:type="dxa"/>
          </w:tcPr>
          <w:p w14:paraId="2AE2DBD8" w14:textId="77777777" w:rsidR="00A63227" w:rsidRPr="00102E65" w:rsidRDefault="00A63227" w:rsidP="00A63227">
            <w:pPr>
              <w:rPr>
                <w:sz w:val="18"/>
                <w:szCs w:val="18"/>
              </w:rPr>
            </w:pPr>
            <w:r w:rsidRPr="00102E65">
              <w:rPr>
                <w:sz w:val="18"/>
                <w:szCs w:val="18"/>
              </w:rPr>
              <w:t>562.72</w:t>
            </w:r>
          </w:p>
        </w:tc>
        <w:tc>
          <w:tcPr>
            <w:tcW w:w="889" w:type="dxa"/>
          </w:tcPr>
          <w:p w14:paraId="5C18A7FD" w14:textId="77777777" w:rsidR="00A63227" w:rsidRPr="00102E65" w:rsidRDefault="00A63227" w:rsidP="00A63227">
            <w:pPr>
              <w:rPr>
                <w:sz w:val="18"/>
                <w:szCs w:val="18"/>
              </w:rPr>
            </w:pPr>
            <w:r w:rsidRPr="00102E65">
              <w:rPr>
                <w:sz w:val="18"/>
                <w:szCs w:val="18"/>
              </w:rPr>
              <w:t>"yes"</w:t>
            </w:r>
          </w:p>
        </w:tc>
      </w:tr>
      <w:tr w:rsidR="0092099D" w:rsidRPr="0092099D" w14:paraId="5457EE65" w14:textId="77777777" w:rsidTr="0092099D">
        <w:tc>
          <w:tcPr>
            <w:tcW w:w="859" w:type="dxa"/>
          </w:tcPr>
          <w:p w14:paraId="2066769B" w14:textId="77777777" w:rsidR="00A63227" w:rsidRPr="00102E65" w:rsidRDefault="00A63227" w:rsidP="00A63227">
            <w:pPr>
              <w:rPr>
                <w:sz w:val="18"/>
                <w:szCs w:val="18"/>
              </w:rPr>
            </w:pPr>
            <w:r w:rsidRPr="00102E65">
              <w:rPr>
                <w:sz w:val="18"/>
                <w:szCs w:val="18"/>
              </w:rPr>
              <w:t>"1-41"</w:t>
            </w:r>
          </w:p>
        </w:tc>
        <w:tc>
          <w:tcPr>
            <w:tcW w:w="1476" w:type="dxa"/>
          </w:tcPr>
          <w:p w14:paraId="15E0E364" w14:textId="77777777" w:rsidR="00A63227" w:rsidRPr="00102E65" w:rsidRDefault="00A63227" w:rsidP="00A63227">
            <w:pPr>
              <w:rPr>
                <w:sz w:val="18"/>
                <w:szCs w:val="18"/>
              </w:rPr>
            </w:pPr>
            <w:r w:rsidRPr="00102E65">
              <w:rPr>
                <w:sz w:val="18"/>
                <w:szCs w:val="18"/>
              </w:rPr>
              <w:t>"LITTLE VALLEY"</w:t>
            </w:r>
          </w:p>
        </w:tc>
        <w:tc>
          <w:tcPr>
            <w:tcW w:w="1086" w:type="dxa"/>
          </w:tcPr>
          <w:p w14:paraId="6F8026F3" w14:textId="77777777" w:rsidR="00A63227" w:rsidRPr="00102E65" w:rsidRDefault="00A63227" w:rsidP="00A63227">
            <w:pPr>
              <w:rPr>
                <w:sz w:val="18"/>
                <w:szCs w:val="18"/>
              </w:rPr>
            </w:pPr>
            <w:r w:rsidRPr="00102E65">
              <w:rPr>
                <w:sz w:val="18"/>
                <w:szCs w:val="18"/>
              </w:rPr>
              <w:t>393.4</w:t>
            </w:r>
          </w:p>
        </w:tc>
        <w:tc>
          <w:tcPr>
            <w:tcW w:w="889" w:type="dxa"/>
          </w:tcPr>
          <w:p w14:paraId="22633E40" w14:textId="77777777" w:rsidR="00A63227" w:rsidRPr="00102E65" w:rsidRDefault="00A63227" w:rsidP="00A63227">
            <w:pPr>
              <w:rPr>
                <w:sz w:val="18"/>
                <w:szCs w:val="18"/>
              </w:rPr>
            </w:pPr>
            <w:r w:rsidRPr="00102E65">
              <w:rPr>
                <w:sz w:val="18"/>
                <w:szCs w:val="18"/>
              </w:rPr>
              <w:t>"yes"</w:t>
            </w:r>
          </w:p>
        </w:tc>
      </w:tr>
      <w:tr w:rsidR="0092099D" w:rsidRPr="0092099D" w14:paraId="068C483B" w14:textId="77777777" w:rsidTr="0092099D">
        <w:tc>
          <w:tcPr>
            <w:tcW w:w="859" w:type="dxa"/>
          </w:tcPr>
          <w:p w14:paraId="4C618E07" w14:textId="77777777" w:rsidR="00A63227" w:rsidRPr="00102E65" w:rsidRDefault="00A63227" w:rsidP="00A63227">
            <w:pPr>
              <w:rPr>
                <w:sz w:val="18"/>
                <w:szCs w:val="18"/>
              </w:rPr>
            </w:pPr>
            <w:r w:rsidRPr="00102E65">
              <w:rPr>
                <w:sz w:val="18"/>
                <w:szCs w:val="18"/>
              </w:rPr>
              <w:t>"1-42"</w:t>
            </w:r>
          </w:p>
        </w:tc>
        <w:tc>
          <w:tcPr>
            <w:tcW w:w="1476" w:type="dxa"/>
          </w:tcPr>
          <w:p w14:paraId="55928D9D" w14:textId="77777777" w:rsidR="00A63227" w:rsidRPr="00102E65" w:rsidRDefault="00A63227" w:rsidP="00A63227">
            <w:pPr>
              <w:rPr>
                <w:sz w:val="18"/>
                <w:szCs w:val="18"/>
              </w:rPr>
            </w:pPr>
            <w:r w:rsidRPr="00102E65">
              <w:rPr>
                <w:sz w:val="18"/>
                <w:szCs w:val="18"/>
              </w:rPr>
              <w:t>"SHERWOOD VALLEY"</w:t>
            </w:r>
          </w:p>
        </w:tc>
        <w:tc>
          <w:tcPr>
            <w:tcW w:w="1086" w:type="dxa"/>
          </w:tcPr>
          <w:p w14:paraId="724FAF87" w14:textId="77777777" w:rsidR="00A63227" w:rsidRPr="00102E65" w:rsidRDefault="00A63227" w:rsidP="00A63227">
            <w:pPr>
              <w:rPr>
                <w:sz w:val="18"/>
                <w:szCs w:val="18"/>
              </w:rPr>
            </w:pPr>
            <w:r w:rsidRPr="00102E65">
              <w:rPr>
                <w:sz w:val="18"/>
                <w:szCs w:val="18"/>
              </w:rPr>
              <w:t>415.74</w:t>
            </w:r>
          </w:p>
        </w:tc>
        <w:tc>
          <w:tcPr>
            <w:tcW w:w="889" w:type="dxa"/>
          </w:tcPr>
          <w:p w14:paraId="760DB2AB" w14:textId="77777777" w:rsidR="00A63227" w:rsidRPr="00102E65" w:rsidRDefault="00A63227" w:rsidP="00A63227">
            <w:pPr>
              <w:rPr>
                <w:sz w:val="18"/>
                <w:szCs w:val="18"/>
              </w:rPr>
            </w:pPr>
            <w:r w:rsidRPr="00102E65">
              <w:rPr>
                <w:sz w:val="18"/>
                <w:szCs w:val="18"/>
              </w:rPr>
              <w:t>"no"</w:t>
            </w:r>
          </w:p>
        </w:tc>
      </w:tr>
      <w:tr w:rsidR="0092099D" w:rsidRPr="0092099D" w14:paraId="26AD3DD6" w14:textId="77777777" w:rsidTr="0092099D">
        <w:tc>
          <w:tcPr>
            <w:tcW w:w="859" w:type="dxa"/>
          </w:tcPr>
          <w:p w14:paraId="4EBBA785" w14:textId="77777777" w:rsidR="00A63227" w:rsidRPr="00102E65" w:rsidRDefault="00A63227" w:rsidP="00A63227">
            <w:pPr>
              <w:rPr>
                <w:sz w:val="18"/>
                <w:szCs w:val="18"/>
              </w:rPr>
            </w:pPr>
            <w:r w:rsidRPr="00102E65">
              <w:rPr>
                <w:sz w:val="18"/>
                <w:szCs w:val="18"/>
              </w:rPr>
              <w:t>"1-43"</w:t>
            </w:r>
          </w:p>
        </w:tc>
        <w:tc>
          <w:tcPr>
            <w:tcW w:w="1476" w:type="dxa"/>
          </w:tcPr>
          <w:p w14:paraId="101679FA" w14:textId="77777777" w:rsidR="00A63227" w:rsidRPr="00102E65" w:rsidRDefault="00A63227" w:rsidP="00A63227">
            <w:pPr>
              <w:rPr>
                <w:sz w:val="18"/>
                <w:szCs w:val="18"/>
              </w:rPr>
            </w:pPr>
            <w:r w:rsidRPr="00102E65">
              <w:rPr>
                <w:sz w:val="18"/>
                <w:szCs w:val="18"/>
              </w:rPr>
              <w:t>"WILLIAMS VALLEY"</w:t>
            </w:r>
          </w:p>
        </w:tc>
        <w:tc>
          <w:tcPr>
            <w:tcW w:w="1086" w:type="dxa"/>
          </w:tcPr>
          <w:p w14:paraId="49522B6F" w14:textId="77777777" w:rsidR="00A63227" w:rsidRPr="00102E65" w:rsidRDefault="00A63227" w:rsidP="00A63227">
            <w:pPr>
              <w:rPr>
                <w:sz w:val="18"/>
                <w:szCs w:val="18"/>
              </w:rPr>
            </w:pPr>
            <w:r w:rsidRPr="00102E65">
              <w:rPr>
                <w:sz w:val="18"/>
                <w:szCs w:val="18"/>
              </w:rPr>
              <w:t>646.02</w:t>
            </w:r>
          </w:p>
        </w:tc>
        <w:tc>
          <w:tcPr>
            <w:tcW w:w="889" w:type="dxa"/>
          </w:tcPr>
          <w:p w14:paraId="70592354" w14:textId="77777777" w:rsidR="00A63227" w:rsidRPr="00102E65" w:rsidRDefault="00A63227" w:rsidP="00A63227">
            <w:pPr>
              <w:rPr>
                <w:sz w:val="18"/>
                <w:szCs w:val="18"/>
              </w:rPr>
            </w:pPr>
            <w:r w:rsidRPr="00102E65">
              <w:rPr>
                <w:sz w:val="18"/>
                <w:szCs w:val="18"/>
              </w:rPr>
              <w:t>"yes"</w:t>
            </w:r>
          </w:p>
        </w:tc>
      </w:tr>
      <w:tr w:rsidR="0092099D" w:rsidRPr="0092099D" w14:paraId="0DE1778E" w14:textId="77777777" w:rsidTr="0092099D">
        <w:tc>
          <w:tcPr>
            <w:tcW w:w="859" w:type="dxa"/>
          </w:tcPr>
          <w:p w14:paraId="5F29F902" w14:textId="77777777" w:rsidR="00A63227" w:rsidRPr="00102E65" w:rsidRDefault="00A63227" w:rsidP="00A63227">
            <w:pPr>
              <w:rPr>
                <w:sz w:val="18"/>
                <w:szCs w:val="18"/>
              </w:rPr>
            </w:pPr>
            <w:r w:rsidRPr="00102E65">
              <w:rPr>
                <w:sz w:val="18"/>
                <w:szCs w:val="18"/>
              </w:rPr>
              <w:t>"1-44"</w:t>
            </w:r>
          </w:p>
        </w:tc>
        <w:tc>
          <w:tcPr>
            <w:tcW w:w="1476" w:type="dxa"/>
          </w:tcPr>
          <w:p w14:paraId="68429964" w14:textId="77777777" w:rsidR="00A63227" w:rsidRPr="00102E65" w:rsidRDefault="00A63227" w:rsidP="00A63227">
            <w:pPr>
              <w:rPr>
                <w:sz w:val="18"/>
                <w:szCs w:val="18"/>
              </w:rPr>
            </w:pPr>
            <w:r w:rsidRPr="00102E65">
              <w:rPr>
                <w:sz w:val="18"/>
                <w:szCs w:val="18"/>
              </w:rPr>
              <w:t>"EDEN VALLEY"</w:t>
            </w:r>
          </w:p>
        </w:tc>
        <w:tc>
          <w:tcPr>
            <w:tcW w:w="1086" w:type="dxa"/>
          </w:tcPr>
          <w:p w14:paraId="5E037F19" w14:textId="77777777" w:rsidR="00A63227" w:rsidRPr="00102E65" w:rsidRDefault="00A63227" w:rsidP="00A63227">
            <w:pPr>
              <w:rPr>
                <w:sz w:val="18"/>
                <w:szCs w:val="18"/>
              </w:rPr>
            </w:pPr>
            <w:r w:rsidRPr="00102E65">
              <w:rPr>
                <w:sz w:val="18"/>
                <w:szCs w:val="18"/>
              </w:rPr>
              <w:t>NA</w:t>
            </w:r>
          </w:p>
        </w:tc>
        <w:tc>
          <w:tcPr>
            <w:tcW w:w="889" w:type="dxa"/>
          </w:tcPr>
          <w:p w14:paraId="472FBFE4" w14:textId="77777777" w:rsidR="00A63227" w:rsidRPr="00102E65" w:rsidRDefault="00A63227" w:rsidP="00A63227">
            <w:pPr>
              <w:rPr>
                <w:sz w:val="18"/>
                <w:szCs w:val="18"/>
              </w:rPr>
            </w:pPr>
            <w:r w:rsidRPr="00102E65">
              <w:rPr>
                <w:sz w:val="18"/>
                <w:szCs w:val="18"/>
              </w:rPr>
              <w:t>NA</w:t>
            </w:r>
          </w:p>
        </w:tc>
      </w:tr>
      <w:tr w:rsidR="0092099D" w:rsidRPr="0092099D" w14:paraId="1513EA7B" w14:textId="77777777" w:rsidTr="0092099D">
        <w:tc>
          <w:tcPr>
            <w:tcW w:w="859" w:type="dxa"/>
          </w:tcPr>
          <w:p w14:paraId="1DB44161" w14:textId="77777777" w:rsidR="00A63227" w:rsidRPr="00102E65" w:rsidRDefault="00A63227" w:rsidP="00A63227">
            <w:pPr>
              <w:rPr>
                <w:sz w:val="18"/>
                <w:szCs w:val="18"/>
              </w:rPr>
            </w:pPr>
            <w:r w:rsidRPr="00102E65">
              <w:rPr>
                <w:sz w:val="18"/>
                <w:szCs w:val="18"/>
              </w:rPr>
              <w:t>"1-45"</w:t>
            </w:r>
          </w:p>
        </w:tc>
        <w:tc>
          <w:tcPr>
            <w:tcW w:w="1476" w:type="dxa"/>
          </w:tcPr>
          <w:p w14:paraId="273CE1F5" w14:textId="77777777" w:rsidR="00A63227" w:rsidRPr="00102E65" w:rsidRDefault="00A63227" w:rsidP="00A63227">
            <w:pPr>
              <w:rPr>
                <w:sz w:val="18"/>
                <w:szCs w:val="18"/>
              </w:rPr>
            </w:pPr>
            <w:r w:rsidRPr="00102E65">
              <w:rPr>
                <w:sz w:val="18"/>
                <w:szCs w:val="18"/>
              </w:rPr>
              <w:t>"BIG RIVER VALLEY"</w:t>
            </w:r>
          </w:p>
        </w:tc>
        <w:tc>
          <w:tcPr>
            <w:tcW w:w="1086" w:type="dxa"/>
          </w:tcPr>
          <w:p w14:paraId="65B544ED" w14:textId="77777777" w:rsidR="00A63227" w:rsidRPr="00102E65" w:rsidRDefault="00A63227" w:rsidP="00A63227">
            <w:pPr>
              <w:rPr>
                <w:sz w:val="18"/>
                <w:szCs w:val="18"/>
              </w:rPr>
            </w:pPr>
            <w:r w:rsidRPr="00102E65">
              <w:rPr>
                <w:sz w:val="18"/>
                <w:szCs w:val="18"/>
              </w:rPr>
              <w:t>465.77</w:t>
            </w:r>
          </w:p>
        </w:tc>
        <w:tc>
          <w:tcPr>
            <w:tcW w:w="889" w:type="dxa"/>
          </w:tcPr>
          <w:p w14:paraId="76221887" w14:textId="77777777" w:rsidR="00A63227" w:rsidRPr="00102E65" w:rsidRDefault="00A63227" w:rsidP="00A63227">
            <w:pPr>
              <w:rPr>
                <w:sz w:val="18"/>
                <w:szCs w:val="18"/>
              </w:rPr>
            </w:pPr>
            <w:r w:rsidRPr="00102E65">
              <w:rPr>
                <w:sz w:val="18"/>
                <w:szCs w:val="18"/>
              </w:rPr>
              <w:t>"yes"</w:t>
            </w:r>
          </w:p>
        </w:tc>
      </w:tr>
      <w:tr w:rsidR="0092099D" w:rsidRPr="0092099D" w14:paraId="51D064E2" w14:textId="77777777" w:rsidTr="0092099D">
        <w:tc>
          <w:tcPr>
            <w:tcW w:w="859" w:type="dxa"/>
          </w:tcPr>
          <w:p w14:paraId="381738D7" w14:textId="77777777" w:rsidR="00A63227" w:rsidRPr="00102E65" w:rsidRDefault="00A63227" w:rsidP="00A63227">
            <w:pPr>
              <w:rPr>
                <w:sz w:val="18"/>
                <w:szCs w:val="18"/>
              </w:rPr>
            </w:pPr>
            <w:r w:rsidRPr="00102E65">
              <w:rPr>
                <w:sz w:val="18"/>
                <w:szCs w:val="18"/>
              </w:rPr>
              <w:t>"1-46"</w:t>
            </w:r>
          </w:p>
        </w:tc>
        <w:tc>
          <w:tcPr>
            <w:tcW w:w="1476" w:type="dxa"/>
          </w:tcPr>
          <w:p w14:paraId="6DEC66DF" w14:textId="77777777" w:rsidR="00A63227" w:rsidRPr="00102E65" w:rsidRDefault="00A63227" w:rsidP="00A63227">
            <w:pPr>
              <w:rPr>
                <w:sz w:val="18"/>
                <w:szCs w:val="18"/>
              </w:rPr>
            </w:pPr>
            <w:r w:rsidRPr="00102E65">
              <w:rPr>
                <w:sz w:val="18"/>
                <w:szCs w:val="18"/>
              </w:rPr>
              <w:t>"NAVARRO RIVER VALLEY"</w:t>
            </w:r>
          </w:p>
        </w:tc>
        <w:tc>
          <w:tcPr>
            <w:tcW w:w="1086" w:type="dxa"/>
          </w:tcPr>
          <w:p w14:paraId="21335FE4" w14:textId="77777777" w:rsidR="00A63227" w:rsidRPr="00102E65" w:rsidRDefault="00A63227" w:rsidP="00A63227">
            <w:pPr>
              <w:rPr>
                <w:sz w:val="18"/>
                <w:szCs w:val="18"/>
              </w:rPr>
            </w:pPr>
            <w:r w:rsidRPr="00102E65">
              <w:rPr>
                <w:sz w:val="18"/>
                <w:szCs w:val="18"/>
              </w:rPr>
              <w:t>483.51</w:t>
            </w:r>
          </w:p>
        </w:tc>
        <w:tc>
          <w:tcPr>
            <w:tcW w:w="889" w:type="dxa"/>
          </w:tcPr>
          <w:p w14:paraId="4AF27070" w14:textId="77777777" w:rsidR="00A63227" w:rsidRPr="00102E65" w:rsidRDefault="00A63227" w:rsidP="00A63227">
            <w:pPr>
              <w:rPr>
                <w:sz w:val="18"/>
                <w:szCs w:val="18"/>
              </w:rPr>
            </w:pPr>
            <w:r w:rsidRPr="00102E65">
              <w:rPr>
                <w:sz w:val="18"/>
                <w:szCs w:val="18"/>
              </w:rPr>
              <w:t>"yes"</w:t>
            </w:r>
          </w:p>
        </w:tc>
      </w:tr>
      <w:tr w:rsidR="0092099D" w:rsidRPr="0092099D" w14:paraId="40738810" w14:textId="77777777" w:rsidTr="0092099D">
        <w:tc>
          <w:tcPr>
            <w:tcW w:w="859" w:type="dxa"/>
          </w:tcPr>
          <w:p w14:paraId="42BB1708" w14:textId="77777777" w:rsidR="00A63227" w:rsidRPr="00102E65" w:rsidRDefault="00A63227" w:rsidP="00A63227">
            <w:pPr>
              <w:rPr>
                <w:sz w:val="18"/>
                <w:szCs w:val="18"/>
              </w:rPr>
            </w:pPr>
            <w:r w:rsidRPr="00102E65">
              <w:rPr>
                <w:sz w:val="18"/>
                <w:szCs w:val="18"/>
              </w:rPr>
              <w:lastRenderedPageBreak/>
              <w:t>"1-48"</w:t>
            </w:r>
          </w:p>
        </w:tc>
        <w:tc>
          <w:tcPr>
            <w:tcW w:w="1476" w:type="dxa"/>
          </w:tcPr>
          <w:p w14:paraId="1E6F5B16" w14:textId="77777777" w:rsidR="00A63227" w:rsidRPr="00102E65" w:rsidRDefault="00A63227" w:rsidP="00A63227">
            <w:pPr>
              <w:rPr>
                <w:sz w:val="18"/>
                <w:szCs w:val="18"/>
              </w:rPr>
            </w:pPr>
            <w:r w:rsidRPr="00102E65">
              <w:rPr>
                <w:sz w:val="18"/>
                <w:szCs w:val="18"/>
              </w:rPr>
              <w:t>"GRAVELLY VALLEY"</w:t>
            </w:r>
          </w:p>
        </w:tc>
        <w:tc>
          <w:tcPr>
            <w:tcW w:w="1086" w:type="dxa"/>
          </w:tcPr>
          <w:p w14:paraId="310611EA" w14:textId="77777777" w:rsidR="00A63227" w:rsidRPr="00102E65" w:rsidRDefault="00A63227" w:rsidP="00A63227">
            <w:pPr>
              <w:rPr>
                <w:sz w:val="18"/>
                <w:szCs w:val="18"/>
              </w:rPr>
            </w:pPr>
            <w:r w:rsidRPr="00102E65">
              <w:rPr>
                <w:sz w:val="18"/>
                <w:szCs w:val="18"/>
              </w:rPr>
              <w:t>642.7</w:t>
            </w:r>
          </w:p>
        </w:tc>
        <w:tc>
          <w:tcPr>
            <w:tcW w:w="889" w:type="dxa"/>
          </w:tcPr>
          <w:p w14:paraId="50EA1D51" w14:textId="77777777" w:rsidR="00A63227" w:rsidRPr="00102E65" w:rsidRDefault="00A63227" w:rsidP="00A63227">
            <w:pPr>
              <w:rPr>
                <w:sz w:val="18"/>
                <w:szCs w:val="18"/>
              </w:rPr>
            </w:pPr>
            <w:r w:rsidRPr="00102E65">
              <w:rPr>
                <w:sz w:val="18"/>
                <w:szCs w:val="18"/>
              </w:rPr>
              <w:t>"yes"</w:t>
            </w:r>
          </w:p>
        </w:tc>
      </w:tr>
      <w:tr w:rsidR="0092099D" w:rsidRPr="0092099D" w14:paraId="2EB777B7" w14:textId="77777777" w:rsidTr="0092099D">
        <w:tc>
          <w:tcPr>
            <w:tcW w:w="859" w:type="dxa"/>
          </w:tcPr>
          <w:p w14:paraId="2B37AD46" w14:textId="77777777" w:rsidR="00A63227" w:rsidRPr="00102E65" w:rsidRDefault="00A63227" w:rsidP="00A63227">
            <w:pPr>
              <w:rPr>
                <w:sz w:val="18"/>
                <w:szCs w:val="18"/>
              </w:rPr>
            </w:pPr>
            <w:r w:rsidRPr="00102E65">
              <w:rPr>
                <w:sz w:val="18"/>
                <w:szCs w:val="18"/>
              </w:rPr>
              <w:t>"1-49"</w:t>
            </w:r>
          </w:p>
        </w:tc>
        <w:tc>
          <w:tcPr>
            <w:tcW w:w="1476" w:type="dxa"/>
          </w:tcPr>
          <w:p w14:paraId="11FF19A5" w14:textId="77777777" w:rsidR="00A63227" w:rsidRPr="00102E65" w:rsidRDefault="00A63227" w:rsidP="00A63227">
            <w:pPr>
              <w:rPr>
                <w:sz w:val="18"/>
                <w:szCs w:val="18"/>
              </w:rPr>
            </w:pPr>
            <w:r w:rsidRPr="00102E65">
              <w:rPr>
                <w:sz w:val="18"/>
                <w:szCs w:val="18"/>
              </w:rPr>
              <w:t>"ANNAPOLIS OHLSON RANCH FM HIGHLANDS"</w:t>
            </w:r>
          </w:p>
        </w:tc>
        <w:tc>
          <w:tcPr>
            <w:tcW w:w="1086" w:type="dxa"/>
          </w:tcPr>
          <w:p w14:paraId="02877FCC" w14:textId="77777777" w:rsidR="00A63227" w:rsidRPr="00102E65" w:rsidRDefault="00A63227" w:rsidP="00A63227">
            <w:pPr>
              <w:rPr>
                <w:sz w:val="18"/>
                <w:szCs w:val="18"/>
              </w:rPr>
            </w:pPr>
            <w:r w:rsidRPr="00102E65">
              <w:rPr>
                <w:sz w:val="18"/>
                <w:szCs w:val="18"/>
              </w:rPr>
              <w:t>490.35</w:t>
            </w:r>
          </w:p>
        </w:tc>
        <w:tc>
          <w:tcPr>
            <w:tcW w:w="889" w:type="dxa"/>
          </w:tcPr>
          <w:p w14:paraId="233E7912" w14:textId="77777777" w:rsidR="00A63227" w:rsidRPr="00102E65" w:rsidRDefault="00A63227" w:rsidP="00A63227">
            <w:pPr>
              <w:rPr>
                <w:sz w:val="18"/>
                <w:szCs w:val="18"/>
              </w:rPr>
            </w:pPr>
            <w:r w:rsidRPr="00102E65">
              <w:rPr>
                <w:sz w:val="18"/>
                <w:szCs w:val="18"/>
              </w:rPr>
              <w:t>"yes"</w:t>
            </w:r>
          </w:p>
        </w:tc>
      </w:tr>
      <w:tr w:rsidR="0092099D" w:rsidRPr="0092099D" w14:paraId="688A8727" w14:textId="77777777" w:rsidTr="0092099D">
        <w:tc>
          <w:tcPr>
            <w:tcW w:w="859" w:type="dxa"/>
          </w:tcPr>
          <w:p w14:paraId="4F787F98" w14:textId="77777777" w:rsidR="00A63227" w:rsidRPr="00102E65" w:rsidRDefault="00A63227" w:rsidP="00A63227">
            <w:pPr>
              <w:rPr>
                <w:sz w:val="18"/>
                <w:szCs w:val="18"/>
              </w:rPr>
            </w:pPr>
            <w:r w:rsidRPr="00102E65">
              <w:rPr>
                <w:sz w:val="18"/>
                <w:szCs w:val="18"/>
              </w:rPr>
              <w:t>"1-5"</w:t>
            </w:r>
          </w:p>
        </w:tc>
        <w:tc>
          <w:tcPr>
            <w:tcW w:w="1476" w:type="dxa"/>
          </w:tcPr>
          <w:p w14:paraId="5CC3DB6F" w14:textId="77777777" w:rsidR="00A63227" w:rsidRPr="00102E65" w:rsidRDefault="00A63227" w:rsidP="00A63227">
            <w:pPr>
              <w:rPr>
                <w:sz w:val="18"/>
                <w:szCs w:val="18"/>
              </w:rPr>
            </w:pPr>
            <w:r w:rsidRPr="00102E65">
              <w:rPr>
                <w:sz w:val="18"/>
                <w:szCs w:val="18"/>
              </w:rPr>
              <w:t>"SCOTT RIVER VALLEY"</w:t>
            </w:r>
          </w:p>
        </w:tc>
        <w:tc>
          <w:tcPr>
            <w:tcW w:w="1086" w:type="dxa"/>
          </w:tcPr>
          <w:p w14:paraId="60C61CC5" w14:textId="77777777" w:rsidR="00A63227" w:rsidRPr="00102E65" w:rsidRDefault="00A63227" w:rsidP="00A63227">
            <w:pPr>
              <w:rPr>
                <w:sz w:val="18"/>
                <w:szCs w:val="18"/>
              </w:rPr>
            </w:pPr>
            <w:r w:rsidRPr="00102E65">
              <w:rPr>
                <w:sz w:val="18"/>
                <w:szCs w:val="18"/>
              </w:rPr>
              <w:t>515.07</w:t>
            </w:r>
          </w:p>
        </w:tc>
        <w:tc>
          <w:tcPr>
            <w:tcW w:w="889" w:type="dxa"/>
          </w:tcPr>
          <w:p w14:paraId="2B4A9D8A" w14:textId="77777777" w:rsidR="00A63227" w:rsidRPr="00102E65" w:rsidRDefault="00A63227" w:rsidP="00A63227">
            <w:pPr>
              <w:rPr>
                <w:sz w:val="18"/>
                <w:szCs w:val="18"/>
              </w:rPr>
            </w:pPr>
            <w:r w:rsidRPr="00102E65">
              <w:rPr>
                <w:sz w:val="18"/>
                <w:szCs w:val="18"/>
              </w:rPr>
              <w:t>"yes"</w:t>
            </w:r>
          </w:p>
        </w:tc>
      </w:tr>
      <w:tr w:rsidR="0092099D" w:rsidRPr="0092099D" w14:paraId="1E04CAC8" w14:textId="77777777" w:rsidTr="0092099D">
        <w:tc>
          <w:tcPr>
            <w:tcW w:w="859" w:type="dxa"/>
          </w:tcPr>
          <w:p w14:paraId="256FE313" w14:textId="77777777" w:rsidR="00A63227" w:rsidRPr="00102E65" w:rsidRDefault="00A63227" w:rsidP="00A63227">
            <w:pPr>
              <w:rPr>
                <w:sz w:val="18"/>
                <w:szCs w:val="18"/>
              </w:rPr>
            </w:pPr>
            <w:r w:rsidRPr="00102E65">
              <w:rPr>
                <w:sz w:val="18"/>
                <w:szCs w:val="18"/>
              </w:rPr>
              <w:t>"1-50"</w:t>
            </w:r>
          </w:p>
        </w:tc>
        <w:tc>
          <w:tcPr>
            <w:tcW w:w="1476" w:type="dxa"/>
          </w:tcPr>
          <w:p w14:paraId="506705B3" w14:textId="77777777" w:rsidR="00A63227" w:rsidRPr="00102E65" w:rsidRDefault="00A63227" w:rsidP="00A63227">
            <w:pPr>
              <w:rPr>
                <w:sz w:val="18"/>
                <w:szCs w:val="18"/>
              </w:rPr>
            </w:pPr>
            <w:r w:rsidRPr="00102E65">
              <w:rPr>
                <w:sz w:val="18"/>
                <w:szCs w:val="18"/>
              </w:rPr>
              <w:t>"KNIGHTS VALLEY"</w:t>
            </w:r>
          </w:p>
        </w:tc>
        <w:tc>
          <w:tcPr>
            <w:tcW w:w="1086" w:type="dxa"/>
          </w:tcPr>
          <w:p w14:paraId="1B528DE7" w14:textId="77777777" w:rsidR="00A63227" w:rsidRPr="00102E65" w:rsidRDefault="00A63227" w:rsidP="00A63227">
            <w:pPr>
              <w:rPr>
                <w:sz w:val="18"/>
                <w:szCs w:val="18"/>
              </w:rPr>
            </w:pPr>
            <w:r w:rsidRPr="00102E65">
              <w:rPr>
                <w:sz w:val="18"/>
                <w:szCs w:val="18"/>
              </w:rPr>
              <w:t>758.9</w:t>
            </w:r>
          </w:p>
        </w:tc>
        <w:tc>
          <w:tcPr>
            <w:tcW w:w="889" w:type="dxa"/>
          </w:tcPr>
          <w:p w14:paraId="491AA3A5" w14:textId="77777777" w:rsidR="00A63227" w:rsidRPr="00102E65" w:rsidRDefault="00A63227" w:rsidP="00A63227">
            <w:pPr>
              <w:rPr>
                <w:sz w:val="18"/>
                <w:szCs w:val="18"/>
              </w:rPr>
            </w:pPr>
            <w:r w:rsidRPr="00102E65">
              <w:rPr>
                <w:sz w:val="18"/>
                <w:szCs w:val="18"/>
              </w:rPr>
              <w:t>"yes"</w:t>
            </w:r>
          </w:p>
        </w:tc>
      </w:tr>
      <w:tr w:rsidR="0092099D" w:rsidRPr="0092099D" w14:paraId="48A69029" w14:textId="77777777" w:rsidTr="0092099D">
        <w:tc>
          <w:tcPr>
            <w:tcW w:w="859" w:type="dxa"/>
          </w:tcPr>
          <w:p w14:paraId="38E42C54" w14:textId="77777777" w:rsidR="00A63227" w:rsidRPr="00102E65" w:rsidRDefault="00A63227" w:rsidP="00A63227">
            <w:pPr>
              <w:rPr>
                <w:sz w:val="18"/>
                <w:szCs w:val="18"/>
              </w:rPr>
            </w:pPr>
            <w:r w:rsidRPr="00102E65">
              <w:rPr>
                <w:sz w:val="18"/>
                <w:szCs w:val="18"/>
              </w:rPr>
              <w:t>"1-51"</w:t>
            </w:r>
          </w:p>
        </w:tc>
        <w:tc>
          <w:tcPr>
            <w:tcW w:w="1476" w:type="dxa"/>
          </w:tcPr>
          <w:p w14:paraId="24856BE8" w14:textId="77777777" w:rsidR="00A63227" w:rsidRPr="00102E65" w:rsidRDefault="00A63227" w:rsidP="00A63227">
            <w:pPr>
              <w:rPr>
                <w:sz w:val="18"/>
                <w:szCs w:val="18"/>
              </w:rPr>
            </w:pPr>
            <w:r w:rsidRPr="00102E65">
              <w:rPr>
                <w:sz w:val="18"/>
                <w:szCs w:val="18"/>
              </w:rPr>
              <w:t>"POTTER VALLEY"</w:t>
            </w:r>
          </w:p>
        </w:tc>
        <w:tc>
          <w:tcPr>
            <w:tcW w:w="1086" w:type="dxa"/>
          </w:tcPr>
          <w:p w14:paraId="2D897182" w14:textId="77777777" w:rsidR="00A63227" w:rsidRPr="00102E65" w:rsidRDefault="00A63227" w:rsidP="00A63227">
            <w:pPr>
              <w:rPr>
                <w:sz w:val="18"/>
                <w:szCs w:val="18"/>
              </w:rPr>
            </w:pPr>
            <w:r w:rsidRPr="00102E65">
              <w:rPr>
                <w:sz w:val="18"/>
                <w:szCs w:val="18"/>
              </w:rPr>
              <w:t>560.78</w:t>
            </w:r>
          </w:p>
        </w:tc>
        <w:tc>
          <w:tcPr>
            <w:tcW w:w="889" w:type="dxa"/>
          </w:tcPr>
          <w:p w14:paraId="0CD453FC" w14:textId="77777777" w:rsidR="00A63227" w:rsidRPr="00102E65" w:rsidRDefault="00A63227" w:rsidP="00A63227">
            <w:pPr>
              <w:rPr>
                <w:sz w:val="18"/>
                <w:szCs w:val="18"/>
              </w:rPr>
            </w:pPr>
            <w:r w:rsidRPr="00102E65">
              <w:rPr>
                <w:sz w:val="18"/>
                <w:szCs w:val="18"/>
              </w:rPr>
              <w:t>"yes"</w:t>
            </w:r>
          </w:p>
        </w:tc>
      </w:tr>
      <w:tr w:rsidR="0092099D" w:rsidRPr="0092099D" w14:paraId="17D64EDF" w14:textId="77777777" w:rsidTr="0092099D">
        <w:tc>
          <w:tcPr>
            <w:tcW w:w="859" w:type="dxa"/>
          </w:tcPr>
          <w:p w14:paraId="38F555C7" w14:textId="77777777" w:rsidR="00A63227" w:rsidRPr="00102E65" w:rsidRDefault="00A63227" w:rsidP="00A63227">
            <w:pPr>
              <w:rPr>
                <w:sz w:val="18"/>
                <w:szCs w:val="18"/>
              </w:rPr>
            </w:pPr>
            <w:r w:rsidRPr="00102E65">
              <w:rPr>
                <w:sz w:val="18"/>
                <w:szCs w:val="18"/>
              </w:rPr>
              <w:t>"1-52"</w:t>
            </w:r>
          </w:p>
        </w:tc>
        <w:tc>
          <w:tcPr>
            <w:tcW w:w="1476" w:type="dxa"/>
          </w:tcPr>
          <w:p w14:paraId="36E887D0" w14:textId="77777777" w:rsidR="00A63227" w:rsidRPr="00102E65" w:rsidRDefault="00A63227" w:rsidP="00A63227">
            <w:pPr>
              <w:rPr>
                <w:sz w:val="18"/>
                <w:szCs w:val="18"/>
              </w:rPr>
            </w:pPr>
            <w:r w:rsidRPr="00102E65">
              <w:rPr>
                <w:sz w:val="18"/>
                <w:szCs w:val="18"/>
              </w:rPr>
              <w:t>"UKIAH VALLEY"</w:t>
            </w:r>
          </w:p>
        </w:tc>
        <w:tc>
          <w:tcPr>
            <w:tcW w:w="1086" w:type="dxa"/>
          </w:tcPr>
          <w:p w14:paraId="11AF0C35" w14:textId="77777777" w:rsidR="00A63227" w:rsidRPr="00102E65" w:rsidRDefault="00A63227" w:rsidP="00A63227">
            <w:pPr>
              <w:rPr>
                <w:sz w:val="18"/>
                <w:szCs w:val="18"/>
              </w:rPr>
            </w:pPr>
            <w:r w:rsidRPr="00102E65">
              <w:rPr>
                <w:sz w:val="18"/>
                <w:szCs w:val="18"/>
              </w:rPr>
              <w:t>715.52</w:t>
            </w:r>
          </w:p>
        </w:tc>
        <w:tc>
          <w:tcPr>
            <w:tcW w:w="889" w:type="dxa"/>
          </w:tcPr>
          <w:p w14:paraId="03741856" w14:textId="77777777" w:rsidR="00A63227" w:rsidRPr="00102E65" w:rsidRDefault="00A63227" w:rsidP="00A63227">
            <w:pPr>
              <w:rPr>
                <w:sz w:val="18"/>
                <w:szCs w:val="18"/>
              </w:rPr>
            </w:pPr>
            <w:r w:rsidRPr="00102E65">
              <w:rPr>
                <w:sz w:val="18"/>
                <w:szCs w:val="18"/>
              </w:rPr>
              <w:t>"no"</w:t>
            </w:r>
          </w:p>
        </w:tc>
      </w:tr>
      <w:tr w:rsidR="0092099D" w:rsidRPr="0092099D" w14:paraId="1A743AE8" w14:textId="77777777" w:rsidTr="0092099D">
        <w:tc>
          <w:tcPr>
            <w:tcW w:w="859" w:type="dxa"/>
          </w:tcPr>
          <w:p w14:paraId="139C7A43" w14:textId="77777777" w:rsidR="00A63227" w:rsidRPr="00102E65" w:rsidRDefault="00A63227" w:rsidP="00A63227">
            <w:pPr>
              <w:rPr>
                <w:sz w:val="18"/>
                <w:szCs w:val="18"/>
              </w:rPr>
            </w:pPr>
            <w:r w:rsidRPr="00102E65">
              <w:rPr>
                <w:sz w:val="18"/>
                <w:szCs w:val="18"/>
              </w:rPr>
              <w:t>"1-53"</w:t>
            </w:r>
          </w:p>
        </w:tc>
        <w:tc>
          <w:tcPr>
            <w:tcW w:w="1476" w:type="dxa"/>
          </w:tcPr>
          <w:p w14:paraId="750B071F" w14:textId="77777777" w:rsidR="00A63227" w:rsidRPr="00102E65" w:rsidRDefault="00A63227" w:rsidP="00A63227">
            <w:pPr>
              <w:rPr>
                <w:sz w:val="18"/>
                <w:szCs w:val="18"/>
              </w:rPr>
            </w:pPr>
            <w:r w:rsidRPr="00102E65">
              <w:rPr>
                <w:sz w:val="18"/>
                <w:szCs w:val="18"/>
              </w:rPr>
              <w:t>"SANEL VALLEY"</w:t>
            </w:r>
          </w:p>
        </w:tc>
        <w:tc>
          <w:tcPr>
            <w:tcW w:w="1086" w:type="dxa"/>
          </w:tcPr>
          <w:p w14:paraId="431D2599" w14:textId="77777777" w:rsidR="00A63227" w:rsidRPr="00102E65" w:rsidRDefault="00A63227" w:rsidP="00A63227">
            <w:pPr>
              <w:rPr>
                <w:sz w:val="18"/>
                <w:szCs w:val="18"/>
              </w:rPr>
            </w:pPr>
            <w:r w:rsidRPr="00102E65">
              <w:rPr>
                <w:sz w:val="18"/>
                <w:szCs w:val="18"/>
              </w:rPr>
              <w:t>433.26</w:t>
            </w:r>
          </w:p>
        </w:tc>
        <w:tc>
          <w:tcPr>
            <w:tcW w:w="889" w:type="dxa"/>
          </w:tcPr>
          <w:p w14:paraId="503849CE" w14:textId="77777777" w:rsidR="00A63227" w:rsidRPr="00102E65" w:rsidRDefault="00A63227" w:rsidP="00A63227">
            <w:pPr>
              <w:rPr>
                <w:sz w:val="18"/>
                <w:szCs w:val="18"/>
              </w:rPr>
            </w:pPr>
            <w:r w:rsidRPr="00102E65">
              <w:rPr>
                <w:sz w:val="18"/>
                <w:szCs w:val="18"/>
              </w:rPr>
              <w:t>"no"</w:t>
            </w:r>
          </w:p>
        </w:tc>
      </w:tr>
      <w:tr w:rsidR="0092099D" w:rsidRPr="0092099D" w14:paraId="1A126EA1" w14:textId="77777777" w:rsidTr="0092099D">
        <w:tc>
          <w:tcPr>
            <w:tcW w:w="859" w:type="dxa"/>
          </w:tcPr>
          <w:p w14:paraId="78048C4D" w14:textId="77777777" w:rsidR="00A63227" w:rsidRPr="00102E65" w:rsidRDefault="00A63227" w:rsidP="00A63227">
            <w:pPr>
              <w:rPr>
                <w:sz w:val="18"/>
                <w:szCs w:val="18"/>
              </w:rPr>
            </w:pPr>
            <w:r w:rsidRPr="00102E65">
              <w:rPr>
                <w:sz w:val="18"/>
                <w:szCs w:val="18"/>
              </w:rPr>
              <w:t>"1-54"</w:t>
            </w:r>
          </w:p>
        </w:tc>
        <w:tc>
          <w:tcPr>
            <w:tcW w:w="1476" w:type="dxa"/>
          </w:tcPr>
          <w:p w14:paraId="618764C0" w14:textId="77777777" w:rsidR="00A63227" w:rsidRPr="00102E65" w:rsidRDefault="00A63227" w:rsidP="00A63227">
            <w:pPr>
              <w:rPr>
                <w:sz w:val="18"/>
                <w:szCs w:val="18"/>
              </w:rPr>
            </w:pPr>
            <w:r w:rsidRPr="00102E65">
              <w:rPr>
                <w:sz w:val="18"/>
                <w:szCs w:val="18"/>
              </w:rPr>
              <w:t>"ALEXANDER VALLEY"</w:t>
            </w:r>
          </w:p>
        </w:tc>
        <w:tc>
          <w:tcPr>
            <w:tcW w:w="1086" w:type="dxa"/>
          </w:tcPr>
          <w:p w14:paraId="2231007B" w14:textId="77777777" w:rsidR="00A63227" w:rsidRPr="00102E65" w:rsidRDefault="00A63227" w:rsidP="00A63227">
            <w:pPr>
              <w:rPr>
                <w:sz w:val="18"/>
                <w:szCs w:val="18"/>
              </w:rPr>
            </w:pPr>
            <w:r w:rsidRPr="00102E65">
              <w:rPr>
                <w:sz w:val="18"/>
                <w:szCs w:val="18"/>
              </w:rPr>
              <w:t>976.93</w:t>
            </w:r>
          </w:p>
        </w:tc>
        <w:tc>
          <w:tcPr>
            <w:tcW w:w="889" w:type="dxa"/>
          </w:tcPr>
          <w:p w14:paraId="4CEC2348" w14:textId="77777777" w:rsidR="00A63227" w:rsidRPr="00102E65" w:rsidRDefault="00A63227" w:rsidP="00A63227">
            <w:pPr>
              <w:rPr>
                <w:sz w:val="18"/>
                <w:szCs w:val="18"/>
              </w:rPr>
            </w:pPr>
            <w:r w:rsidRPr="00102E65">
              <w:rPr>
                <w:sz w:val="18"/>
                <w:szCs w:val="18"/>
              </w:rPr>
              <w:t>"yes"</w:t>
            </w:r>
          </w:p>
        </w:tc>
      </w:tr>
      <w:tr w:rsidR="0092099D" w:rsidRPr="0092099D" w14:paraId="2C27F091" w14:textId="77777777" w:rsidTr="0092099D">
        <w:tc>
          <w:tcPr>
            <w:tcW w:w="859" w:type="dxa"/>
          </w:tcPr>
          <w:p w14:paraId="502AD86D" w14:textId="77777777" w:rsidR="00A63227" w:rsidRPr="00102E65" w:rsidRDefault="00A63227" w:rsidP="00A63227">
            <w:pPr>
              <w:rPr>
                <w:sz w:val="18"/>
                <w:szCs w:val="18"/>
              </w:rPr>
            </w:pPr>
            <w:r w:rsidRPr="00102E65">
              <w:rPr>
                <w:sz w:val="18"/>
                <w:szCs w:val="18"/>
              </w:rPr>
              <w:t>"1-55"</w:t>
            </w:r>
          </w:p>
        </w:tc>
        <w:tc>
          <w:tcPr>
            <w:tcW w:w="1476" w:type="dxa"/>
          </w:tcPr>
          <w:p w14:paraId="16BDA172" w14:textId="77777777" w:rsidR="00A63227" w:rsidRPr="00102E65" w:rsidRDefault="00A63227" w:rsidP="00A63227">
            <w:pPr>
              <w:rPr>
                <w:sz w:val="18"/>
                <w:szCs w:val="18"/>
              </w:rPr>
            </w:pPr>
            <w:r w:rsidRPr="00102E65">
              <w:rPr>
                <w:sz w:val="18"/>
                <w:szCs w:val="18"/>
              </w:rPr>
              <w:t>"SANTA ROSA VALLEY"</w:t>
            </w:r>
          </w:p>
        </w:tc>
        <w:tc>
          <w:tcPr>
            <w:tcW w:w="1086" w:type="dxa"/>
          </w:tcPr>
          <w:p w14:paraId="03E74FB6" w14:textId="77777777" w:rsidR="00A63227" w:rsidRPr="00102E65" w:rsidRDefault="00A63227" w:rsidP="00A63227">
            <w:pPr>
              <w:rPr>
                <w:sz w:val="18"/>
                <w:szCs w:val="18"/>
              </w:rPr>
            </w:pPr>
            <w:r w:rsidRPr="00102E65">
              <w:rPr>
                <w:sz w:val="18"/>
                <w:szCs w:val="18"/>
              </w:rPr>
              <w:t>1362.23</w:t>
            </w:r>
          </w:p>
        </w:tc>
        <w:tc>
          <w:tcPr>
            <w:tcW w:w="889" w:type="dxa"/>
          </w:tcPr>
          <w:p w14:paraId="5BE99C8F" w14:textId="77777777" w:rsidR="00A63227" w:rsidRPr="00102E65" w:rsidRDefault="00A63227" w:rsidP="00A63227">
            <w:pPr>
              <w:rPr>
                <w:sz w:val="18"/>
                <w:szCs w:val="18"/>
              </w:rPr>
            </w:pPr>
            <w:r w:rsidRPr="00102E65">
              <w:rPr>
                <w:sz w:val="18"/>
                <w:szCs w:val="18"/>
              </w:rPr>
              <w:t>"yes"</w:t>
            </w:r>
          </w:p>
        </w:tc>
      </w:tr>
      <w:tr w:rsidR="0092099D" w:rsidRPr="0092099D" w14:paraId="697FC209" w14:textId="77777777" w:rsidTr="0092099D">
        <w:tc>
          <w:tcPr>
            <w:tcW w:w="859" w:type="dxa"/>
          </w:tcPr>
          <w:p w14:paraId="1344C39E" w14:textId="77777777" w:rsidR="00A63227" w:rsidRPr="00102E65" w:rsidRDefault="00A63227" w:rsidP="00A63227">
            <w:pPr>
              <w:rPr>
                <w:sz w:val="18"/>
                <w:szCs w:val="18"/>
              </w:rPr>
            </w:pPr>
            <w:r w:rsidRPr="00102E65">
              <w:rPr>
                <w:sz w:val="18"/>
                <w:szCs w:val="18"/>
              </w:rPr>
              <w:t>"1-56"</w:t>
            </w:r>
          </w:p>
        </w:tc>
        <w:tc>
          <w:tcPr>
            <w:tcW w:w="1476" w:type="dxa"/>
          </w:tcPr>
          <w:p w14:paraId="50114F2D" w14:textId="77777777" w:rsidR="00A63227" w:rsidRPr="00102E65" w:rsidRDefault="00A63227" w:rsidP="00A63227">
            <w:pPr>
              <w:rPr>
                <w:sz w:val="18"/>
                <w:szCs w:val="18"/>
              </w:rPr>
            </w:pPr>
            <w:r w:rsidRPr="00102E65">
              <w:rPr>
                <w:sz w:val="18"/>
                <w:szCs w:val="18"/>
              </w:rPr>
              <w:t>"</w:t>
            </w:r>
            <w:proofErr w:type="spellStart"/>
            <w:r w:rsidRPr="00102E65">
              <w:rPr>
                <w:sz w:val="18"/>
                <w:szCs w:val="18"/>
              </w:rPr>
              <w:t>McDOWELL</w:t>
            </w:r>
            <w:proofErr w:type="spellEnd"/>
            <w:r w:rsidRPr="00102E65">
              <w:rPr>
                <w:sz w:val="18"/>
                <w:szCs w:val="18"/>
              </w:rPr>
              <w:t xml:space="preserve"> VALLEY"</w:t>
            </w:r>
          </w:p>
        </w:tc>
        <w:tc>
          <w:tcPr>
            <w:tcW w:w="1086" w:type="dxa"/>
          </w:tcPr>
          <w:p w14:paraId="431755D4" w14:textId="77777777" w:rsidR="00A63227" w:rsidRPr="00102E65" w:rsidRDefault="00A63227" w:rsidP="00A63227">
            <w:pPr>
              <w:rPr>
                <w:sz w:val="18"/>
                <w:szCs w:val="18"/>
              </w:rPr>
            </w:pPr>
            <w:r w:rsidRPr="00102E65">
              <w:rPr>
                <w:sz w:val="18"/>
                <w:szCs w:val="18"/>
              </w:rPr>
              <w:t>486.59</w:t>
            </w:r>
          </w:p>
        </w:tc>
        <w:tc>
          <w:tcPr>
            <w:tcW w:w="889" w:type="dxa"/>
          </w:tcPr>
          <w:p w14:paraId="71446FBE" w14:textId="77777777" w:rsidR="00A63227" w:rsidRPr="00102E65" w:rsidRDefault="00A63227" w:rsidP="00A63227">
            <w:pPr>
              <w:rPr>
                <w:sz w:val="18"/>
                <w:szCs w:val="18"/>
              </w:rPr>
            </w:pPr>
            <w:r w:rsidRPr="00102E65">
              <w:rPr>
                <w:sz w:val="18"/>
                <w:szCs w:val="18"/>
              </w:rPr>
              <w:t>"no"</w:t>
            </w:r>
          </w:p>
        </w:tc>
      </w:tr>
      <w:tr w:rsidR="0092099D" w:rsidRPr="0092099D" w14:paraId="7C62CABC" w14:textId="77777777" w:rsidTr="0092099D">
        <w:tc>
          <w:tcPr>
            <w:tcW w:w="859" w:type="dxa"/>
          </w:tcPr>
          <w:p w14:paraId="6543B067" w14:textId="77777777" w:rsidR="00A63227" w:rsidRPr="00102E65" w:rsidRDefault="00A63227" w:rsidP="00A63227">
            <w:pPr>
              <w:rPr>
                <w:sz w:val="18"/>
                <w:szCs w:val="18"/>
              </w:rPr>
            </w:pPr>
            <w:r w:rsidRPr="00102E65">
              <w:rPr>
                <w:sz w:val="18"/>
                <w:szCs w:val="18"/>
              </w:rPr>
              <w:t>"1-57"</w:t>
            </w:r>
          </w:p>
        </w:tc>
        <w:tc>
          <w:tcPr>
            <w:tcW w:w="1476" w:type="dxa"/>
          </w:tcPr>
          <w:p w14:paraId="70D35727" w14:textId="77777777" w:rsidR="00A63227" w:rsidRPr="00102E65" w:rsidRDefault="00A63227" w:rsidP="00A63227">
            <w:pPr>
              <w:rPr>
                <w:sz w:val="18"/>
                <w:szCs w:val="18"/>
              </w:rPr>
            </w:pPr>
            <w:r w:rsidRPr="00102E65">
              <w:rPr>
                <w:sz w:val="18"/>
                <w:szCs w:val="18"/>
              </w:rPr>
              <w:t>"BODEGA BAY AREA"</w:t>
            </w:r>
          </w:p>
        </w:tc>
        <w:tc>
          <w:tcPr>
            <w:tcW w:w="1086" w:type="dxa"/>
          </w:tcPr>
          <w:p w14:paraId="76C3570B" w14:textId="77777777" w:rsidR="00A63227" w:rsidRPr="00102E65" w:rsidRDefault="00A63227" w:rsidP="00A63227">
            <w:pPr>
              <w:rPr>
                <w:sz w:val="18"/>
                <w:szCs w:val="18"/>
              </w:rPr>
            </w:pPr>
            <w:r w:rsidRPr="00102E65">
              <w:rPr>
                <w:sz w:val="18"/>
                <w:szCs w:val="18"/>
              </w:rPr>
              <w:t>428.91</w:t>
            </w:r>
          </w:p>
        </w:tc>
        <w:tc>
          <w:tcPr>
            <w:tcW w:w="889" w:type="dxa"/>
          </w:tcPr>
          <w:p w14:paraId="3EEF4625" w14:textId="77777777" w:rsidR="00A63227" w:rsidRPr="00102E65" w:rsidRDefault="00A63227" w:rsidP="00A63227">
            <w:pPr>
              <w:rPr>
                <w:sz w:val="18"/>
                <w:szCs w:val="18"/>
              </w:rPr>
            </w:pPr>
            <w:r w:rsidRPr="00102E65">
              <w:rPr>
                <w:sz w:val="18"/>
                <w:szCs w:val="18"/>
              </w:rPr>
              <w:t>"yes"</w:t>
            </w:r>
          </w:p>
        </w:tc>
      </w:tr>
      <w:tr w:rsidR="0092099D" w:rsidRPr="0092099D" w14:paraId="2BAF0D38" w14:textId="77777777" w:rsidTr="0092099D">
        <w:tc>
          <w:tcPr>
            <w:tcW w:w="859" w:type="dxa"/>
          </w:tcPr>
          <w:p w14:paraId="75089191" w14:textId="77777777" w:rsidR="00A63227" w:rsidRPr="00102E65" w:rsidRDefault="00A63227" w:rsidP="00A63227">
            <w:pPr>
              <w:rPr>
                <w:sz w:val="18"/>
                <w:szCs w:val="18"/>
              </w:rPr>
            </w:pPr>
            <w:r w:rsidRPr="00102E65">
              <w:rPr>
                <w:sz w:val="18"/>
                <w:szCs w:val="18"/>
              </w:rPr>
              <w:t>"1-59"</w:t>
            </w:r>
          </w:p>
        </w:tc>
        <w:tc>
          <w:tcPr>
            <w:tcW w:w="1476" w:type="dxa"/>
          </w:tcPr>
          <w:p w14:paraId="64C570DE" w14:textId="77777777" w:rsidR="00A63227" w:rsidRPr="00102E65" w:rsidRDefault="00A63227" w:rsidP="00A63227">
            <w:pPr>
              <w:rPr>
                <w:sz w:val="18"/>
                <w:szCs w:val="18"/>
              </w:rPr>
            </w:pPr>
            <w:r w:rsidRPr="00102E65">
              <w:rPr>
                <w:sz w:val="18"/>
                <w:szCs w:val="18"/>
              </w:rPr>
              <w:t>"WILSON GROVE FORMATION HIGHLANDS"</w:t>
            </w:r>
          </w:p>
        </w:tc>
        <w:tc>
          <w:tcPr>
            <w:tcW w:w="1086" w:type="dxa"/>
          </w:tcPr>
          <w:p w14:paraId="0587E4F8" w14:textId="77777777" w:rsidR="00A63227" w:rsidRPr="00102E65" w:rsidRDefault="00A63227" w:rsidP="00A63227">
            <w:pPr>
              <w:rPr>
                <w:sz w:val="18"/>
                <w:szCs w:val="18"/>
              </w:rPr>
            </w:pPr>
            <w:r w:rsidRPr="00102E65">
              <w:rPr>
                <w:sz w:val="18"/>
                <w:szCs w:val="18"/>
              </w:rPr>
              <w:t>1217.47</w:t>
            </w:r>
          </w:p>
        </w:tc>
        <w:tc>
          <w:tcPr>
            <w:tcW w:w="889" w:type="dxa"/>
          </w:tcPr>
          <w:p w14:paraId="4967BC49" w14:textId="77777777" w:rsidR="00A63227" w:rsidRPr="00102E65" w:rsidRDefault="00A63227" w:rsidP="00A63227">
            <w:pPr>
              <w:rPr>
                <w:sz w:val="18"/>
                <w:szCs w:val="18"/>
              </w:rPr>
            </w:pPr>
            <w:r w:rsidRPr="00102E65">
              <w:rPr>
                <w:sz w:val="18"/>
                <w:szCs w:val="18"/>
              </w:rPr>
              <w:t>"yes"</w:t>
            </w:r>
          </w:p>
        </w:tc>
      </w:tr>
      <w:tr w:rsidR="0092099D" w:rsidRPr="0092099D" w14:paraId="5EF1BF7B" w14:textId="77777777" w:rsidTr="0092099D">
        <w:tc>
          <w:tcPr>
            <w:tcW w:w="859" w:type="dxa"/>
          </w:tcPr>
          <w:p w14:paraId="759AE8DE" w14:textId="77777777" w:rsidR="00A63227" w:rsidRPr="00102E65" w:rsidRDefault="00A63227" w:rsidP="00A63227">
            <w:pPr>
              <w:rPr>
                <w:sz w:val="18"/>
                <w:szCs w:val="18"/>
              </w:rPr>
            </w:pPr>
            <w:r w:rsidRPr="00102E65">
              <w:rPr>
                <w:sz w:val="18"/>
                <w:szCs w:val="18"/>
              </w:rPr>
              <w:t>"1-6"</w:t>
            </w:r>
          </w:p>
        </w:tc>
        <w:tc>
          <w:tcPr>
            <w:tcW w:w="1476" w:type="dxa"/>
          </w:tcPr>
          <w:p w14:paraId="52E49072" w14:textId="77777777" w:rsidR="00A63227" w:rsidRPr="00102E65" w:rsidRDefault="00A63227" w:rsidP="00A63227">
            <w:pPr>
              <w:rPr>
                <w:sz w:val="18"/>
                <w:szCs w:val="18"/>
              </w:rPr>
            </w:pPr>
            <w:r w:rsidRPr="00102E65">
              <w:rPr>
                <w:sz w:val="18"/>
                <w:szCs w:val="18"/>
              </w:rPr>
              <w:t>"HAYFORK VALLEY"</w:t>
            </w:r>
          </w:p>
        </w:tc>
        <w:tc>
          <w:tcPr>
            <w:tcW w:w="1086" w:type="dxa"/>
          </w:tcPr>
          <w:p w14:paraId="258652BD" w14:textId="77777777" w:rsidR="00A63227" w:rsidRPr="00102E65" w:rsidRDefault="00A63227" w:rsidP="00A63227">
            <w:pPr>
              <w:rPr>
                <w:sz w:val="18"/>
                <w:szCs w:val="18"/>
              </w:rPr>
            </w:pPr>
            <w:r w:rsidRPr="00102E65">
              <w:rPr>
                <w:sz w:val="18"/>
                <w:szCs w:val="18"/>
              </w:rPr>
              <w:t>587.9</w:t>
            </w:r>
          </w:p>
        </w:tc>
        <w:tc>
          <w:tcPr>
            <w:tcW w:w="889" w:type="dxa"/>
          </w:tcPr>
          <w:p w14:paraId="2D20D0A9" w14:textId="77777777" w:rsidR="00A63227" w:rsidRPr="00102E65" w:rsidRDefault="00A63227" w:rsidP="00A63227">
            <w:pPr>
              <w:rPr>
                <w:sz w:val="18"/>
                <w:szCs w:val="18"/>
              </w:rPr>
            </w:pPr>
            <w:r w:rsidRPr="00102E65">
              <w:rPr>
                <w:sz w:val="18"/>
                <w:szCs w:val="18"/>
              </w:rPr>
              <w:t>"yes"</w:t>
            </w:r>
          </w:p>
        </w:tc>
      </w:tr>
      <w:tr w:rsidR="0092099D" w:rsidRPr="0092099D" w14:paraId="0F2A76A4" w14:textId="77777777" w:rsidTr="0092099D">
        <w:tc>
          <w:tcPr>
            <w:tcW w:w="859" w:type="dxa"/>
          </w:tcPr>
          <w:p w14:paraId="7B4BB496" w14:textId="77777777" w:rsidR="00A63227" w:rsidRPr="00102E65" w:rsidRDefault="00A63227" w:rsidP="00A63227">
            <w:pPr>
              <w:rPr>
                <w:sz w:val="18"/>
                <w:szCs w:val="18"/>
              </w:rPr>
            </w:pPr>
            <w:r w:rsidRPr="00102E65">
              <w:rPr>
                <w:sz w:val="18"/>
                <w:szCs w:val="18"/>
              </w:rPr>
              <w:t>"1-60"</w:t>
            </w:r>
          </w:p>
        </w:tc>
        <w:tc>
          <w:tcPr>
            <w:tcW w:w="1476" w:type="dxa"/>
          </w:tcPr>
          <w:p w14:paraId="225BD5B5" w14:textId="77777777" w:rsidR="00A63227" w:rsidRPr="00102E65" w:rsidRDefault="00A63227" w:rsidP="00A63227">
            <w:pPr>
              <w:rPr>
                <w:sz w:val="18"/>
                <w:szCs w:val="18"/>
              </w:rPr>
            </w:pPr>
            <w:r w:rsidRPr="00102E65">
              <w:rPr>
                <w:sz w:val="18"/>
                <w:szCs w:val="18"/>
              </w:rPr>
              <w:t>"LOWER RUSSIAN RIVER VALLEY"</w:t>
            </w:r>
          </w:p>
        </w:tc>
        <w:tc>
          <w:tcPr>
            <w:tcW w:w="1086" w:type="dxa"/>
          </w:tcPr>
          <w:p w14:paraId="382233EE" w14:textId="77777777" w:rsidR="00A63227" w:rsidRPr="00102E65" w:rsidRDefault="00A63227" w:rsidP="00A63227">
            <w:pPr>
              <w:rPr>
                <w:sz w:val="18"/>
                <w:szCs w:val="18"/>
              </w:rPr>
            </w:pPr>
            <w:r w:rsidRPr="00102E65">
              <w:rPr>
                <w:sz w:val="18"/>
                <w:szCs w:val="18"/>
              </w:rPr>
              <w:t>719.49</w:t>
            </w:r>
          </w:p>
        </w:tc>
        <w:tc>
          <w:tcPr>
            <w:tcW w:w="889" w:type="dxa"/>
          </w:tcPr>
          <w:p w14:paraId="132F0DA0" w14:textId="77777777" w:rsidR="00A63227" w:rsidRPr="00102E65" w:rsidRDefault="00A63227" w:rsidP="00A63227">
            <w:pPr>
              <w:rPr>
                <w:sz w:val="18"/>
                <w:szCs w:val="18"/>
              </w:rPr>
            </w:pPr>
            <w:r w:rsidRPr="00102E65">
              <w:rPr>
                <w:sz w:val="18"/>
                <w:szCs w:val="18"/>
              </w:rPr>
              <w:t>"yes"</w:t>
            </w:r>
          </w:p>
        </w:tc>
      </w:tr>
      <w:tr w:rsidR="0092099D" w:rsidRPr="0092099D" w14:paraId="55646171" w14:textId="77777777" w:rsidTr="0092099D">
        <w:tc>
          <w:tcPr>
            <w:tcW w:w="859" w:type="dxa"/>
          </w:tcPr>
          <w:p w14:paraId="6B1617F0" w14:textId="77777777" w:rsidR="00A63227" w:rsidRPr="00102E65" w:rsidRDefault="00A63227" w:rsidP="00A63227">
            <w:pPr>
              <w:rPr>
                <w:sz w:val="18"/>
                <w:szCs w:val="18"/>
              </w:rPr>
            </w:pPr>
            <w:r w:rsidRPr="00102E65">
              <w:rPr>
                <w:sz w:val="18"/>
                <w:szCs w:val="18"/>
              </w:rPr>
              <w:t>"1-61"</w:t>
            </w:r>
          </w:p>
        </w:tc>
        <w:tc>
          <w:tcPr>
            <w:tcW w:w="1476" w:type="dxa"/>
          </w:tcPr>
          <w:p w14:paraId="49A15264" w14:textId="77777777" w:rsidR="00A63227" w:rsidRPr="00102E65" w:rsidRDefault="00A63227" w:rsidP="00A63227">
            <w:pPr>
              <w:rPr>
                <w:sz w:val="18"/>
                <w:szCs w:val="18"/>
              </w:rPr>
            </w:pPr>
            <w:r w:rsidRPr="00102E65">
              <w:rPr>
                <w:sz w:val="18"/>
                <w:szCs w:val="18"/>
              </w:rPr>
              <w:t>"FORT ROSS TERRACE DEPOSITS"</w:t>
            </w:r>
          </w:p>
        </w:tc>
        <w:tc>
          <w:tcPr>
            <w:tcW w:w="1086" w:type="dxa"/>
          </w:tcPr>
          <w:p w14:paraId="4CE29813" w14:textId="77777777" w:rsidR="00A63227" w:rsidRPr="00102E65" w:rsidRDefault="00A63227" w:rsidP="00A63227">
            <w:pPr>
              <w:rPr>
                <w:sz w:val="18"/>
                <w:szCs w:val="18"/>
              </w:rPr>
            </w:pPr>
            <w:r w:rsidRPr="00102E65">
              <w:rPr>
                <w:sz w:val="18"/>
                <w:szCs w:val="18"/>
              </w:rPr>
              <w:t>569.19</w:t>
            </w:r>
          </w:p>
        </w:tc>
        <w:tc>
          <w:tcPr>
            <w:tcW w:w="889" w:type="dxa"/>
          </w:tcPr>
          <w:p w14:paraId="2BF0F143" w14:textId="77777777" w:rsidR="00A63227" w:rsidRPr="00102E65" w:rsidRDefault="00A63227" w:rsidP="00A63227">
            <w:pPr>
              <w:rPr>
                <w:sz w:val="18"/>
                <w:szCs w:val="18"/>
              </w:rPr>
            </w:pPr>
            <w:r w:rsidRPr="00102E65">
              <w:rPr>
                <w:sz w:val="18"/>
                <w:szCs w:val="18"/>
              </w:rPr>
              <w:t>"no"</w:t>
            </w:r>
          </w:p>
        </w:tc>
      </w:tr>
      <w:tr w:rsidR="0092099D" w:rsidRPr="0092099D" w14:paraId="65DD61FA" w14:textId="77777777" w:rsidTr="0092099D">
        <w:tc>
          <w:tcPr>
            <w:tcW w:w="859" w:type="dxa"/>
          </w:tcPr>
          <w:p w14:paraId="06FB1E8C" w14:textId="77777777" w:rsidR="00A63227" w:rsidRPr="00102E65" w:rsidRDefault="00A63227" w:rsidP="00A63227">
            <w:pPr>
              <w:rPr>
                <w:sz w:val="18"/>
                <w:szCs w:val="18"/>
              </w:rPr>
            </w:pPr>
            <w:r w:rsidRPr="00102E65">
              <w:rPr>
                <w:sz w:val="18"/>
                <w:szCs w:val="18"/>
              </w:rPr>
              <w:t>"1-62"</w:t>
            </w:r>
          </w:p>
        </w:tc>
        <w:tc>
          <w:tcPr>
            <w:tcW w:w="1476" w:type="dxa"/>
          </w:tcPr>
          <w:p w14:paraId="6ACF82F3" w14:textId="77777777" w:rsidR="00A63227" w:rsidRPr="00102E65" w:rsidRDefault="00A63227" w:rsidP="00A63227">
            <w:pPr>
              <w:rPr>
                <w:sz w:val="18"/>
                <w:szCs w:val="18"/>
              </w:rPr>
            </w:pPr>
            <w:r w:rsidRPr="00102E65">
              <w:rPr>
                <w:sz w:val="18"/>
                <w:szCs w:val="18"/>
              </w:rPr>
              <w:t>"WILSON POINT AREA"</w:t>
            </w:r>
          </w:p>
        </w:tc>
        <w:tc>
          <w:tcPr>
            <w:tcW w:w="1086" w:type="dxa"/>
          </w:tcPr>
          <w:p w14:paraId="35DF96EB" w14:textId="77777777" w:rsidR="00A63227" w:rsidRPr="00102E65" w:rsidRDefault="00A63227" w:rsidP="00A63227">
            <w:pPr>
              <w:rPr>
                <w:sz w:val="18"/>
                <w:szCs w:val="18"/>
              </w:rPr>
            </w:pPr>
            <w:r w:rsidRPr="00102E65">
              <w:rPr>
                <w:sz w:val="18"/>
                <w:szCs w:val="18"/>
              </w:rPr>
              <w:t>411.9</w:t>
            </w:r>
          </w:p>
        </w:tc>
        <w:tc>
          <w:tcPr>
            <w:tcW w:w="889" w:type="dxa"/>
          </w:tcPr>
          <w:p w14:paraId="5DAD8BE9" w14:textId="77777777" w:rsidR="00A63227" w:rsidRPr="00102E65" w:rsidRDefault="00A63227" w:rsidP="00A63227">
            <w:pPr>
              <w:rPr>
                <w:sz w:val="18"/>
                <w:szCs w:val="18"/>
              </w:rPr>
            </w:pPr>
            <w:r w:rsidRPr="00102E65">
              <w:rPr>
                <w:sz w:val="18"/>
                <w:szCs w:val="18"/>
              </w:rPr>
              <w:t>"yes"</w:t>
            </w:r>
          </w:p>
        </w:tc>
      </w:tr>
      <w:tr w:rsidR="0092099D" w:rsidRPr="0092099D" w14:paraId="1D9EDDBA" w14:textId="77777777" w:rsidTr="0092099D">
        <w:tc>
          <w:tcPr>
            <w:tcW w:w="859" w:type="dxa"/>
          </w:tcPr>
          <w:p w14:paraId="7904A914" w14:textId="77777777" w:rsidR="00A63227" w:rsidRPr="00102E65" w:rsidRDefault="00A63227" w:rsidP="00A63227">
            <w:pPr>
              <w:rPr>
                <w:sz w:val="18"/>
                <w:szCs w:val="18"/>
              </w:rPr>
            </w:pPr>
            <w:r w:rsidRPr="00102E65">
              <w:rPr>
                <w:sz w:val="18"/>
                <w:szCs w:val="18"/>
              </w:rPr>
              <w:t>"1-7"</w:t>
            </w:r>
          </w:p>
        </w:tc>
        <w:tc>
          <w:tcPr>
            <w:tcW w:w="1476" w:type="dxa"/>
          </w:tcPr>
          <w:p w14:paraId="42D76EBC" w14:textId="77777777" w:rsidR="00A63227" w:rsidRPr="00102E65" w:rsidRDefault="00A63227" w:rsidP="00A63227">
            <w:pPr>
              <w:rPr>
                <w:sz w:val="18"/>
                <w:szCs w:val="18"/>
              </w:rPr>
            </w:pPr>
            <w:r w:rsidRPr="00102E65">
              <w:rPr>
                <w:sz w:val="18"/>
                <w:szCs w:val="18"/>
              </w:rPr>
              <w:t>"HOOPA VALLEY"</w:t>
            </w:r>
          </w:p>
        </w:tc>
        <w:tc>
          <w:tcPr>
            <w:tcW w:w="1086" w:type="dxa"/>
          </w:tcPr>
          <w:p w14:paraId="5DBFEF8C" w14:textId="77777777" w:rsidR="00A63227" w:rsidRPr="00102E65" w:rsidRDefault="00A63227" w:rsidP="00A63227">
            <w:pPr>
              <w:rPr>
                <w:sz w:val="18"/>
                <w:szCs w:val="18"/>
              </w:rPr>
            </w:pPr>
            <w:r w:rsidRPr="00102E65">
              <w:rPr>
                <w:sz w:val="18"/>
                <w:szCs w:val="18"/>
              </w:rPr>
              <w:t>141.32</w:t>
            </w:r>
          </w:p>
        </w:tc>
        <w:tc>
          <w:tcPr>
            <w:tcW w:w="889" w:type="dxa"/>
          </w:tcPr>
          <w:p w14:paraId="2755B21E" w14:textId="77777777" w:rsidR="00A63227" w:rsidRPr="00102E65" w:rsidRDefault="00A63227" w:rsidP="00A63227">
            <w:pPr>
              <w:rPr>
                <w:sz w:val="18"/>
                <w:szCs w:val="18"/>
              </w:rPr>
            </w:pPr>
            <w:r w:rsidRPr="00102E65">
              <w:rPr>
                <w:sz w:val="18"/>
                <w:szCs w:val="18"/>
              </w:rPr>
              <w:t>"no"</w:t>
            </w:r>
          </w:p>
        </w:tc>
      </w:tr>
      <w:tr w:rsidR="0092099D" w:rsidRPr="0092099D" w14:paraId="21FE77F6" w14:textId="77777777" w:rsidTr="0092099D">
        <w:tc>
          <w:tcPr>
            <w:tcW w:w="859" w:type="dxa"/>
          </w:tcPr>
          <w:p w14:paraId="72ACDE37" w14:textId="77777777" w:rsidR="00A63227" w:rsidRPr="00102E65" w:rsidRDefault="00A63227" w:rsidP="00A63227">
            <w:pPr>
              <w:rPr>
                <w:sz w:val="18"/>
                <w:szCs w:val="18"/>
              </w:rPr>
            </w:pPr>
            <w:r w:rsidRPr="00102E65">
              <w:rPr>
                <w:sz w:val="18"/>
                <w:szCs w:val="18"/>
              </w:rPr>
              <w:t>"1-8"</w:t>
            </w:r>
          </w:p>
        </w:tc>
        <w:tc>
          <w:tcPr>
            <w:tcW w:w="1476" w:type="dxa"/>
          </w:tcPr>
          <w:p w14:paraId="6CD5E647" w14:textId="77777777" w:rsidR="00A63227" w:rsidRPr="00102E65" w:rsidRDefault="00A63227" w:rsidP="00A63227">
            <w:pPr>
              <w:rPr>
                <w:sz w:val="18"/>
                <w:szCs w:val="18"/>
              </w:rPr>
            </w:pPr>
            <w:r w:rsidRPr="00102E65">
              <w:rPr>
                <w:sz w:val="18"/>
                <w:szCs w:val="18"/>
              </w:rPr>
              <w:t>"MAD RIVER VALLEY"</w:t>
            </w:r>
          </w:p>
        </w:tc>
        <w:tc>
          <w:tcPr>
            <w:tcW w:w="1086" w:type="dxa"/>
          </w:tcPr>
          <w:p w14:paraId="64F02D33" w14:textId="77777777" w:rsidR="00A63227" w:rsidRPr="00102E65" w:rsidRDefault="00A63227" w:rsidP="00A63227">
            <w:pPr>
              <w:rPr>
                <w:sz w:val="18"/>
                <w:szCs w:val="18"/>
              </w:rPr>
            </w:pPr>
            <w:r w:rsidRPr="00102E65">
              <w:rPr>
                <w:sz w:val="18"/>
                <w:szCs w:val="18"/>
              </w:rPr>
              <w:t>402.93</w:t>
            </w:r>
          </w:p>
        </w:tc>
        <w:tc>
          <w:tcPr>
            <w:tcW w:w="889" w:type="dxa"/>
          </w:tcPr>
          <w:p w14:paraId="6D02DDA8" w14:textId="77777777" w:rsidR="00A63227" w:rsidRPr="00102E65" w:rsidRDefault="00A63227" w:rsidP="00A63227">
            <w:pPr>
              <w:rPr>
                <w:sz w:val="18"/>
                <w:szCs w:val="18"/>
              </w:rPr>
            </w:pPr>
            <w:r w:rsidRPr="00102E65">
              <w:rPr>
                <w:sz w:val="18"/>
                <w:szCs w:val="18"/>
              </w:rPr>
              <w:t>"yes"</w:t>
            </w:r>
          </w:p>
        </w:tc>
      </w:tr>
      <w:tr w:rsidR="0092099D" w:rsidRPr="0092099D" w14:paraId="5BFD2C23" w14:textId="77777777" w:rsidTr="0092099D">
        <w:tc>
          <w:tcPr>
            <w:tcW w:w="859" w:type="dxa"/>
          </w:tcPr>
          <w:p w14:paraId="3A4CCAA5" w14:textId="77777777" w:rsidR="00A63227" w:rsidRPr="00102E65" w:rsidRDefault="00A63227" w:rsidP="00A63227">
            <w:pPr>
              <w:rPr>
                <w:sz w:val="18"/>
                <w:szCs w:val="18"/>
              </w:rPr>
            </w:pPr>
            <w:r w:rsidRPr="00102E65">
              <w:rPr>
                <w:sz w:val="18"/>
                <w:szCs w:val="18"/>
              </w:rPr>
              <w:t>"1-9"</w:t>
            </w:r>
          </w:p>
        </w:tc>
        <w:tc>
          <w:tcPr>
            <w:tcW w:w="1476" w:type="dxa"/>
          </w:tcPr>
          <w:p w14:paraId="2F06F136" w14:textId="77777777" w:rsidR="00A63227" w:rsidRPr="00102E65" w:rsidRDefault="00A63227" w:rsidP="00A63227">
            <w:pPr>
              <w:rPr>
                <w:sz w:val="18"/>
                <w:szCs w:val="18"/>
              </w:rPr>
            </w:pPr>
            <w:r w:rsidRPr="00102E65">
              <w:rPr>
                <w:sz w:val="18"/>
                <w:szCs w:val="18"/>
              </w:rPr>
              <w:t>"EUREKA PLAIN"</w:t>
            </w:r>
          </w:p>
        </w:tc>
        <w:tc>
          <w:tcPr>
            <w:tcW w:w="1086" w:type="dxa"/>
          </w:tcPr>
          <w:p w14:paraId="38607338" w14:textId="77777777" w:rsidR="00A63227" w:rsidRPr="00102E65" w:rsidRDefault="00A63227" w:rsidP="00A63227">
            <w:pPr>
              <w:rPr>
                <w:sz w:val="18"/>
                <w:szCs w:val="18"/>
              </w:rPr>
            </w:pPr>
            <w:r w:rsidRPr="00102E65">
              <w:rPr>
                <w:sz w:val="18"/>
                <w:szCs w:val="18"/>
              </w:rPr>
              <w:t>511.62</w:t>
            </w:r>
          </w:p>
        </w:tc>
        <w:tc>
          <w:tcPr>
            <w:tcW w:w="889" w:type="dxa"/>
          </w:tcPr>
          <w:p w14:paraId="6730F393" w14:textId="77777777" w:rsidR="00A63227" w:rsidRPr="00102E65" w:rsidRDefault="00A63227" w:rsidP="00A63227">
            <w:pPr>
              <w:rPr>
                <w:sz w:val="18"/>
                <w:szCs w:val="18"/>
              </w:rPr>
            </w:pPr>
            <w:r w:rsidRPr="00102E65">
              <w:rPr>
                <w:sz w:val="18"/>
                <w:szCs w:val="18"/>
              </w:rPr>
              <w:t>"no"</w:t>
            </w:r>
          </w:p>
        </w:tc>
      </w:tr>
      <w:tr w:rsidR="0092099D" w:rsidRPr="0092099D" w14:paraId="3D31558A" w14:textId="77777777" w:rsidTr="0092099D">
        <w:tc>
          <w:tcPr>
            <w:tcW w:w="859" w:type="dxa"/>
          </w:tcPr>
          <w:p w14:paraId="1A931D79" w14:textId="77777777" w:rsidR="00A63227" w:rsidRPr="00102E65" w:rsidRDefault="00A63227" w:rsidP="00A63227">
            <w:pPr>
              <w:rPr>
                <w:sz w:val="18"/>
                <w:szCs w:val="18"/>
              </w:rPr>
            </w:pPr>
            <w:r w:rsidRPr="00102E65">
              <w:rPr>
                <w:sz w:val="18"/>
                <w:szCs w:val="18"/>
              </w:rPr>
              <w:t>"2-1"</w:t>
            </w:r>
          </w:p>
        </w:tc>
        <w:tc>
          <w:tcPr>
            <w:tcW w:w="1476" w:type="dxa"/>
          </w:tcPr>
          <w:p w14:paraId="18DE6DDF" w14:textId="77777777" w:rsidR="00A63227" w:rsidRPr="00102E65" w:rsidRDefault="00A63227" w:rsidP="00A63227">
            <w:pPr>
              <w:rPr>
                <w:sz w:val="18"/>
                <w:szCs w:val="18"/>
              </w:rPr>
            </w:pPr>
            <w:r w:rsidRPr="00102E65">
              <w:rPr>
                <w:sz w:val="18"/>
                <w:szCs w:val="18"/>
              </w:rPr>
              <w:t>"PETALUMA VALLEY"</w:t>
            </w:r>
          </w:p>
        </w:tc>
        <w:tc>
          <w:tcPr>
            <w:tcW w:w="1086" w:type="dxa"/>
          </w:tcPr>
          <w:p w14:paraId="2829BF5B" w14:textId="77777777" w:rsidR="00A63227" w:rsidRPr="00102E65" w:rsidRDefault="00A63227" w:rsidP="00A63227">
            <w:pPr>
              <w:rPr>
                <w:sz w:val="18"/>
                <w:szCs w:val="18"/>
              </w:rPr>
            </w:pPr>
            <w:r w:rsidRPr="00102E65">
              <w:rPr>
                <w:sz w:val="18"/>
                <w:szCs w:val="18"/>
              </w:rPr>
              <w:t>985.42</w:t>
            </w:r>
          </w:p>
        </w:tc>
        <w:tc>
          <w:tcPr>
            <w:tcW w:w="889" w:type="dxa"/>
          </w:tcPr>
          <w:p w14:paraId="649EDA80" w14:textId="77777777" w:rsidR="00A63227" w:rsidRPr="00102E65" w:rsidRDefault="00A63227" w:rsidP="00A63227">
            <w:pPr>
              <w:rPr>
                <w:sz w:val="18"/>
                <w:szCs w:val="18"/>
              </w:rPr>
            </w:pPr>
            <w:r w:rsidRPr="00102E65">
              <w:rPr>
                <w:sz w:val="18"/>
                <w:szCs w:val="18"/>
              </w:rPr>
              <w:t>"yes"</w:t>
            </w:r>
          </w:p>
        </w:tc>
      </w:tr>
      <w:tr w:rsidR="0092099D" w:rsidRPr="0092099D" w14:paraId="11E9BA97" w14:textId="77777777" w:rsidTr="0092099D">
        <w:tc>
          <w:tcPr>
            <w:tcW w:w="859" w:type="dxa"/>
          </w:tcPr>
          <w:p w14:paraId="28AB5E55" w14:textId="77777777" w:rsidR="00A63227" w:rsidRPr="00102E65" w:rsidRDefault="00A63227" w:rsidP="00A63227">
            <w:pPr>
              <w:rPr>
                <w:sz w:val="18"/>
                <w:szCs w:val="18"/>
              </w:rPr>
            </w:pPr>
            <w:r w:rsidRPr="00102E65">
              <w:rPr>
                <w:sz w:val="18"/>
                <w:szCs w:val="18"/>
              </w:rPr>
              <w:t>"2-10"</w:t>
            </w:r>
          </w:p>
        </w:tc>
        <w:tc>
          <w:tcPr>
            <w:tcW w:w="1476" w:type="dxa"/>
          </w:tcPr>
          <w:p w14:paraId="514EBC7E" w14:textId="77777777" w:rsidR="00A63227" w:rsidRPr="00102E65" w:rsidRDefault="00A63227" w:rsidP="00A63227">
            <w:pPr>
              <w:rPr>
                <w:sz w:val="18"/>
                <w:szCs w:val="18"/>
              </w:rPr>
            </w:pPr>
            <w:r w:rsidRPr="00102E65">
              <w:rPr>
                <w:sz w:val="18"/>
                <w:szCs w:val="18"/>
              </w:rPr>
              <w:t>"LIVERMORE VALLEY"</w:t>
            </w:r>
          </w:p>
        </w:tc>
        <w:tc>
          <w:tcPr>
            <w:tcW w:w="1086" w:type="dxa"/>
          </w:tcPr>
          <w:p w14:paraId="54A210E7" w14:textId="77777777" w:rsidR="00A63227" w:rsidRPr="00102E65" w:rsidRDefault="00A63227" w:rsidP="00A63227">
            <w:pPr>
              <w:rPr>
                <w:sz w:val="18"/>
                <w:szCs w:val="18"/>
              </w:rPr>
            </w:pPr>
            <w:r w:rsidRPr="00102E65">
              <w:rPr>
                <w:sz w:val="18"/>
                <w:szCs w:val="18"/>
              </w:rPr>
              <w:t>872.83</w:t>
            </w:r>
          </w:p>
        </w:tc>
        <w:tc>
          <w:tcPr>
            <w:tcW w:w="889" w:type="dxa"/>
          </w:tcPr>
          <w:p w14:paraId="686F53AB" w14:textId="77777777" w:rsidR="00A63227" w:rsidRPr="00102E65" w:rsidRDefault="00A63227" w:rsidP="00A63227">
            <w:pPr>
              <w:rPr>
                <w:sz w:val="18"/>
                <w:szCs w:val="18"/>
              </w:rPr>
            </w:pPr>
            <w:r w:rsidRPr="00102E65">
              <w:rPr>
                <w:sz w:val="18"/>
                <w:szCs w:val="18"/>
              </w:rPr>
              <w:t>"no"</w:t>
            </w:r>
          </w:p>
        </w:tc>
      </w:tr>
      <w:tr w:rsidR="0092099D" w:rsidRPr="0092099D" w14:paraId="1AAC02C1" w14:textId="77777777" w:rsidTr="0092099D">
        <w:tc>
          <w:tcPr>
            <w:tcW w:w="859" w:type="dxa"/>
          </w:tcPr>
          <w:p w14:paraId="4EA7E2CF" w14:textId="77777777" w:rsidR="00A63227" w:rsidRPr="00102E65" w:rsidRDefault="00A63227" w:rsidP="00A63227">
            <w:pPr>
              <w:rPr>
                <w:sz w:val="18"/>
                <w:szCs w:val="18"/>
              </w:rPr>
            </w:pPr>
            <w:r w:rsidRPr="00102E65">
              <w:rPr>
                <w:sz w:val="18"/>
                <w:szCs w:val="18"/>
              </w:rPr>
              <w:t>"2-11"</w:t>
            </w:r>
          </w:p>
        </w:tc>
        <w:tc>
          <w:tcPr>
            <w:tcW w:w="1476" w:type="dxa"/>
          </w:tcPr>
          <w:p w14:paraId="19B502A2" w14:textId="77777777" w:rsidR="00A63227" w:rsidRPr="00102E65" w:rsidRDefault="00A63227" w:rsidP="00A63227">
            <w:pPr>
              <w:rPr>
                <w:sz w:val="18"/>
                <w:szCs w:val="18"/>
              </w:rPr>
            </w:pPr>
            <w:r w:rsidRPr="00102E65">
              <w:rPr>
                <w:sz w:val="18"/>
                <w:szCs w:val="18"/>
              </w:rPr>
              <w:t>"SUNOL VALLEY"</w:t>
            </w:r>
          </w:p>
        </w:tc>
        <w:tc>
          <w:tcPr>
            <w:tcW w:w="1086" w:type="dxa"/>
          </w:tcPr>
          <w:p w14:paraId="5032B5C0" w14:textId="77777777" w:rsidR="00A63227" w:rsidRPr="00102E65" w:rsidRDefault="00A63227" w:rsidP="00A63227">
            <w:pPr>
              <w:rPr>
                <w:sz w:val="18"/>
                <w:szCs w:val="18"/>
              </w:rPr>
            </w:pPr>
            <w:r w:rsidRPr="00102E65">
              <w:rPr>
                <w:sz w:val="18"/>
                <w:szCs w:val="18"/>
              </w:rPr>
              <w:t>876.94</w:t>
            </w:r>
          </w:p>
        </w:tc>
        <w:tc>
          <w:tcPr>
            <w:tcW w:w="889" w:type="dxa"/>
          </w:tcPr>
          <w:p w14:paraId="447369BB" w14:textId="77777777" w:rsidR="00A63227" w:rsidRPr="00102E65" w:rsidRDefault="00A63227" w:rsidP="00A63227">
            <w:pPr>
              <w:rPr>
                <w:sz w:val="18"/>
                <w:szCs w:val="18"/>
              </w:rPr>
            </w:pPr>
            <w:r w:rsidRPr="00102E65">
              <w:rPr>
                <w:sz w:val="18"/>
                <w:szCs w:val="18"/>
              </w:rPr>
              <w:t>"yes"</w:t>
            </w:r>
          </w:p>
        </w:tc>
      </w:tr>
      <w:tr w:rsidR="0092099D" w:rsidRPr="0092099D" w14:paraId="43E8B9D6" w14:textId="77777777" w:rsidTr="0092099D">
        <w:tc>
          <w:tcPr>
            <w:tcW w:w="859" w:type="dxa"/>
          </w:tcPr>
          <w:p w14:paraId="53F25518" w14:textId="77777777" w:rsidR="00A63227" w:rsidRPr="00102E65" w:rsidRDefault="00A63227" w:rsidP="00A63227">
            <w:pPr>
              <w:rPr>
                <w:sz w:val="18"/>
                <w:szCs w:val="18"/>
              </w:rPr>
            </w:pPr>
            <w:r w:rsidRPr="00102E65">
              <w:rPr>
                <w:sz w:val="18"/>
                <w:szCs w:val="18"/>
              </w:rPr>
              <w:t>"2-19"</w:t>
            </w:r>
          </w:p>
        </w:tc>
        <w:tc>
          <w:tcPr>
            <w:tcW w:w="1476" w:type="dxa"/>
          </w:tcPr>
          <w:p w14:paraId="12B74F4A" w14:textId="77777777" w:rsidR="00A63227" w:rsidRPr="00102E65" w:rsidRDefault="00A63227" w:rsidP="00A63227">
            <w:pPr>
              <w:rPr>
                <w:sz w:val="18"/>
                <w:szCs w:val="18"/>
              </w:rPr>
            </w:pPr>
            <w:r w:rsidRPr="00102E65">
              <w:rPr>
                <w:sz w:val="18"/>
                <w:szCs w:val="18"/>
              </w:rPr>
              <w:t>"KENWOOD VALLEY"</w:t>
            </w:r>
          </w:p>
        </w:tc>
        <w:tc>
          <w:tcPr>
            <w:tcW w:w="1086" w:type="dxa"/>
          </w:tcPr>
          <w:p w14:paraId="1D698DFF" w14:textId="77777777" w:rsidR="00A63227" w:rsidRPr="00102E65" w:rsidRDefault="00A63227" w:rsidP="00A63227">
            <w:pPr>
              <w:rPr>
                <w:sz w:val="18"/>
                <w:szCs w:val="18"/>
              </w:rPr>
            </w:pPr>
            <w:r w:rsidRPr="00102E65">
              <w:rPr>
                <w:sz w:val="18"/>
                <w:szCs w:val="18"/>
              </w:rPr>
              <w:t>1251.08</w:t>
            </w:r>
          </w:p>
        </w:tc>
        <w:tc>
          <w:tcPr>
            <w:tcW w:w="889" w:type="dxa"/>
          </w:tcPr>
          <w:p w14:paraId="75792761" w14:textId="77777777" w:rsidR="00A63227" w:rsidRPr="00102E65" w:rsidRDefault="00A63227" w:rsidP="00A63227">
            <w:pPr>
              <w:rPr>
                <w:sz w:val="18"/>
                <w:szCs w:val="18"/>
              </w:rPr>
            </w:pPr>
            <w:r w:rsidRPr="00102E65">
              <w:rPr>
                <w:sz w:val="18"/>
                <w:szCs w:val="18"/>
              </w:rPr>
              <w:t>"yes"</w:t>
            </w:r>
          </w:p>
        </w:tc>
      </w:tr>
      <w:tr w:rsidR="0092099D" w:rsidRPr="0092099D" w14:paraId="597FA640" w14:textId="77777777" w:rsidTr="0092099D">
        <w:tc>
          <w:tcPr>
            <w:tcW w:w="859" w:type="dxa"/>
          </w:tcPr>
          <w:p w14:paraId="522E1B7C" w14:textId="77777777" w:rsidR="00A63227" w:rsidRPr="00102E65" w:rsidRDefault="00A63227" w:rsidP="00A63227">
            <w:pPr>
              <w:rPr>
                <w:sz w:val="18"/>
                <w:szCs w:val="18"/>
              </w:rPr>
            </w:pPr>
            <w:r w:rsidRPr="00102E65">
              <w:rPr>
                <w:sz w:val="18"/>
                <w:szCs w:val="18"/>
              </w:rPr>
              <w:t>"2-2"</w:t>
            </w:r>
          </w:p>
        </w:tc>
        <w:tc>
          <w:tcPr>
            <w:tcW w:w="1476" w:type="dxa"/>
          </w:tcPr>
          <w:p w14:paraId="4DE14E98" w14:textId="77777777" w:rsidR="00A63227" w:rsidRPr="00102E65" w:rsidRDefault="00A63227" w:rsidP="00A63227">
            <w:pPr>
              <w:rPr>
                <w:sz w:val="18"/>
                <w:szCs w:val="18"/>
              </w:rPr>
            </w:pPr>
            <w:r w:rsidRPr="00102E65">
              <w:rPr>
                <w:sz w:val="18"/>
                <w:szCs w:val="18"/>
              </w:rPr>
              <w:t>"NAPA-SONOMA VALLEY"</w:t>
            </w:r>
          </w:p>
        </w:tc>
        <w:tc>
          <w:tcPr>
            <w:tcW w:w="1086" w:type="dxa"/>
          </w:tcPr>
          <w:p w14:paraId="5791024C" w14:textId="77777777" w:rsidR="00A63227" w:rsidRPr="00102E65" w:rsidRDefault="00A63227" w:rsidP="00A63227">
            <w:pPr>
              <w:rPr>
                <w:sz w:val="18"/>
                <w:szCs w:val="18"/>
              </w:rPr>
            </w:pPr>
            <w:r w:rsidRPr="00102E65">
              <w:rPr>
                <w:sz w:val="18"/>
                <w:szCs w:val="18"/>
              </w:rPr>
              <w:t>1899.36</w:t>
            </w:r>
          </w:p>
        </w:tc>
        <w:tc>
          <w:tcPr>
            <w:tcW w:w="889" w:type="dxa"/>
          </w:tcPr>
          <w:p w14:paraId="7111F8B8" w14:textId="77777777" w:rsidR="00A63227" w:rsidRPr="00102E65" w:rsidRDefault="00A63227" w:rsidP="00A63227">
            <w:pPr>
              <w:rPr>
                <w:sz w:val="18"/>
                <w:szCs w:val="18"/>
              </w:rPr>
            </w:pPr>
            <w:r w:rsidRPr="00102E65">
              <w:rPr>
                <w:sz w:val="18"/>
                <w:szCs w:val="18"/>
              </w:rPr>
              <w:t>"yes"</w:t>
            </w:r>
          </w:p>
        </w:tc>
      </w:tr>
      <w:tr w:rsidR="0092099D" w:rsidRPr="0092099D" w14:paraId="35623C79" w14:textId="77777777" w:rsidTr="0092099D">
        <w:tc>
          <w:tcPr>
            <w:tcW w:w="859" w:type="dxa"/>
          </w:tcPr>
          <w:p w14:paraId="1119C563" w14:textId="77777777" w:rsidR="00A63227" w:rsidRPr="00102E65" w:rsidRDefault="00A63227" w:rsidP="00A63227">
            <w:pPr>
              <w:rPr>
                <w:sz w:val="18"/>
                <w:szCs w:val="18"/>
              </w:rPr>
            </w:pPr>
            <w:r w:rsidRPr="00102E65">
              <w:rPr>
                <w:sz w:val="18"/>
                <w:szCs w:val="18"/>
              </w:rPr>
              <w:t>"2-22"</w:t>
            </w:r>
          </w:p>
        </w:tc>
        <w:tc>
          <w:tcPr>
            <w:tcW w:w="1476" w:type="dxa"/>
          </w:tcPr>
          <w:p w14:paraId="24B61C2A" w14:textId="77777777" w:rsidR="00A63227" w:rsidRPr="00102E65" w:rsidRDefault="00A63227" w:rsidP="00A63227">
            <w:pPr>
              <w:rPr>
                <w:sz w:val="18"/>
                <w:szCs w:val="18"/>
              </w:rPr>
            </w:pPr>
            <w:r w:rsidRPr="00102E65">
              <w:rPr>
                <w:sz w:val="18"/>
                <w:szCs w:val="18"/>
              </w:rPr>
              <w:t>"HALF MOON BAY TERRACE"</w:t>
            </w:r>
          </w:p>
        </w:tc>
        <w:tc>
          <w:tcPr>
            <w:tcW w:w="1086" w:type="dxa"/>
          </w:tcPr>
          <w:p w14:paraId="79634FBF" w14:textId="77777777" w:rsidR="00A63227" w:rsidRPr="00102E65" w:rsidRDefault="00A63227" w:rsidP="00A63227">
            <w:pPr>
              <w:rPr>
                <w:sz w:val="18"/>
                <w:szCs w:val="18"/>
              </w:rPr>
            </w:pPr>
            <w:r w:rsidRPr="00102E65">
              <w:rPr>
                <w:sz w:val="18"/>
                <w:szCs w:val="18"/>
              </w:rPr>
              <w:t>927.66</w:t>
            </w:r>
          </w:p>
        </w:tc>
        <w:tc>
          <w:tcPr>
            <w:tcW w:w="889" w:type="dxa"/>
          </w:tcPr>
          <w:p w14:paraId="71F74014" w14:textId="77777777" w:rsidR="00A63227" w:rsidRPr="00102E65" w:rsidRDefault="00A63227" w:rsidP="00A63227">
            <w:pPr>
              <w:rPr>
                <w:sz w:val="18"/>
                <w:szCs w:val="18"/>
              </w:rPr>
            </w:pPr>
            <w:r w:rsidRPr="00102E65">
              <w:rPr>
                <w:sz w:val="18"/>
                <w:szCs w:val="18"/>
              </w:rPr>
              <w:t>"yes"</w:t>
            </w:r>
          </w:p>
        </w:tc>
      </w:tr>
      <w:tr w:rsidR="0092099D" w:rsidRPr="0092099D" w14:paraId="42233A36" w14:textId="77777777" w:rsidTr="0092099D">
        <w:tc>
          <w:tcPr>
            <w:tcW w:w="859" w:type="dxa"/>
          </w:tcPr>
          <w:p w14:paraId="14B6B584" w14:textId="77777777" w:rsidR="00A63227" w:rsidRPr="00102E65" w:rsidRDefault="00A63227" w:rsidP="00A63227">
            <w:pPr>
              <w:rPr>
                <w:sz w:val="18"/>
                <w:szCs w:val="18"/>
              </w:rPr>
            </w:pPr>
            <w:r w:rsidRPr="00102E65">
              <w:rPr>
                <w:sz w:val="18"/>
                <w:szCs w:val="18"/>
              </w:rPr>
              <w:t>"2-24"</w:t>
            </w:r>
          </w:p>
        </w:tc>
        <w:tc>
          <w:tcPr>
            <w:tcW w:w="1476" w:type="dxa"/>
          </w:tcPr>
          <w:p w14:paraId="405E4E56" w14:textId="77777777" w:rsidR="00A63227" w:rsidRPr="00102E65" w:rsidRDefault="00A63227" w:rsidP="00A63227">
            <w:pPr>
              <w:rPr>
                <w:sz w:val="18"/>
                <w:szCs w:val="18"/>
              </w:rPr>
            </w:pPr>
            <w:r w:rsidRPr="00102E65">
              <w:rPr>
                <w:sz w:val="18"/>
                <w:szCs w:val="18"/>
              </w:rPr>
              <w:t>"SAN GREGORIO VALLEY"</w:t>
            </w:r>
          </w:p>
        </w:tc>
        <w:tc>
          <w:tcPr>
            <w:tcW w:w="1086" w:type="dxa"/>
          </w:tcPr>
          <w:p w14:paraId="7CF01AB8" w14:textId="77777777" w:rsidR="00A63227" w:rsidRPr="00102E65" w:rsidRDefault="00A63227" w:rsidP="00A63227">
            <w:pPr>
              <w:rPr>
                <w:sz w:val="18"/>
                <w:szCs w:val="18"/>
              </w:rPr>
            </w:pPr>
            <w:r w:rsidRPr="00102E65">
              <w:rPr>
                <w:sz w:val="18"/>
                <w:szCs w:val="18"/>
              </w:rPr>
              <w:t>465.57</w:t>
            </w:r>
          </w:p>
        </w:tc>
        <w:tc>
          <w:tcPr>
            <w:tcW w:w="889" w:type="dxa"/>
          </w:tcPr>
          <w:p w14:paraId="223E111D" w14:textId="77777777" w:rsidR="00A63227" w:rsidRPr="00102E65" w:rsidRDefault="00A63227" w:rsidP="00A63227">
            <w:pPr>
              <w:rPr>
                <w:sz w:val="18"/>
                <w:szCs w:val="18"/>
              </w:rPr>
            </w:pPr>
            <w:r w:rsidRPr="00102E65">
              <w:rPr>
                <w:sz w:val="18"/>
                <w:szCs w:val="18"/>
              </w:rPr>
              <w:t>"yes"</w:t>
            </w:r>
          </w:p>
        </w:tc>
      </w:tr>
      <w:tr w:rsidR="0092099D" w:rsidRPr="0092099D" w14:paraId="7F441F5B" w14:textId="77777777" w:rsidTr="0092099D">
        <w:tc>
          <w:tcPr>
            <w:tcW w:w="859" w:type="dxa"/>
          </w:tcPr>
          <w:p w14:paraId="5C7CF7B1" w14:textId="77777777" w:rsidR="00A63227" w:rsidRPr="00102E65" w:rsidRDefault="00A63227" w:rsidP="00A63227">
            <w:pPr>
              <w:rPr>
                <w:sz w:val="18"/>
                <w:szCs w:val="18"/>
              </w:rPr>
            </w:pPr>
            <w:r w:rsidRPr="00102E65">
              <w:rPr>
                <w:sz w:val="18"/>
                <w:szCs w:val="18"/>
              </w:rPr>
              <w:t>"2-26"</w:t>
            </w:r>
          </w:p>
        </w:tc>
        <w:tc>
          <w:tcPr>
            <w:tcW w:w="1476" w:type="dxa"/>
          </w:tcPr>
          <w:p w14:paraId="4137257B" w14:textId="77777777" w:rsidR="00A63227" w:rsidRPr="00102E65" w:rsidRDefault="00A63227" w:rsidP="00A63227">
            <w:pPr>
              <w:rPr>
                <w:sz w:val="18"/>
                <w:szCs w:val="18"/>
              </w:rPr>
            </w:pPr>
            <w:r w:rsidRPr="00102E65">
              <w:rPr>
                <w:sz w:val="18"/>
                <w:szCs w:val="18"/>
              </w:rPr>
              <w:t>"PESCADERO VALLEY"</w:t>
            </w:r>
          </w:p>
        </w:tc>
        <w:tc>
          <w:tcPr>
            <w:tcW w:w="1086" w:type="dxa"/>
          </w:tcPr>
          <w:p w14:paraId="7BA5B3E6" w14:textId="77777777" w:rsidR="00A63227" w:rsidRPr="00102E65" w:rsidRDefault="00A63227" w:rsidP="00A63227">
            <w:pPr>
              <w:rPr>
                <w:sz w:val="18"/>
                <w:szCs w:val="18"/>
              </w:rPr>
            </w:pPr>
            <w:r w:rsidRPr="00102E65">
              <w:rPr>
                <w:sz w:val="18"/>
                <w:szCs w:val="18"/>
              </w:rPr>
              <w:t>588.54</w:t>
            </w:r>
          </w:p>
        </w:tc>
        <w:tc>
          <w:tcPr>
            <w:tcW w:w="889" w:type="dxa"/>
          </w:tcPr>
          <w:p w14:paraId="1EF3850E" w14:textId="77777777" w:rsidR="00A63227" w:rsidRPr="00102E65" w:rsidRDefault="00A63227" w:rsidP="00A63227">
            <w:pPr>
              <w:rPr>
                <w:sz w:val="18"/>
                <w:szCs w:val="18"/>
              </w:rPr>
            </w:pPr>
            <w:r w:rsidRPr="00102E65">
              <w:rPr>
                <w:sz w:val="18"/>
                <w:szCs w:val="18"/>
              </w:rPr>
              <w:t>"yes"</w:t>
            </w:r>
          </w:p>
        </w:tc>
      </w:tr>
      <w:tr w:rsidR="0092099D" w:rsidRPr="0092099D" w14:paraId="1B766385" w14:textId="77777777" w:rsidTr="0092099D">
        <w:tc>
          <w:tcPr>
            <w:tcW w:w="859" w:type="dxa"/>
          </w:tcPr>
          <w:p w14:paraId="7373EBE1" w14:textId="77777777" w:rsidR="00A63227" w:rsidRPr="00102E65" w:rsidRDefault="00A63227" w:rsidP="00A63227">
            <w:pPr>
              <w:rPr>
                <w:sz w:val="18"/>
                <w:szCs w:val="18"/>
              </w:rPr>
            </w:pPr>
            <w:r w:rsidRPr="00102E65">
              <w:rPr>
                <w:sz w:val="18"/>
                <w:szCs w:val="18"/>
              </w:rPr>
              <w:t>"2-27"</w:t>
            </w:r>
          </w:p>
        </w:tc>
        <w:tc>
          <w:tcPr>
            <w:tcW w:w="1476" w:type="dxa"/>
          </w:tcPr>
          <w:p w14:paraId="412D0076" w14:textId="77777777" w:rsidR="00A63227" w:rsidRPr="00102E65" w:rsidRDefault="00A63227" w:rsidP="00A63227">
            <w:pPr>
              <w:rPr>
                <w:sz w:val="18"/>
                <w:szCs w:val="18"/>
              </w:rPr>
            </w:pPr>
            <w:r w:rsidRPr="00102E65">
              <w:rPr>
                <w:sz w:val="18"/>
                <w:szCs w:val="18"/>
              </w:rPr>
              <w:t>"SAND POINT AREA"</w:t>
            </w:r>
          </w:p>
        </w:tc>
        <w:tc>
          <w:tcPr>
            <w:tcW w:w="1086" w:type="dxa"/>
          </w:tcPr>
          <w:p w14:paraId="76779418" w14:textId="77777777" w:rsidR="00A63227" w:rsidRPr="00102E65" w:rsidRDefault="00A63227" w:rsidP="00A63227">
            <w:pPr>
              <w:rPr>
                <w:sz w:val="18"/>
                <w:szCs w:val="18"/>
              </w:rPr>
            </w:pPr>
            <w:r w:rsidRPr="00102E65">
              <w:rPr>
                <w:sz w:val="18"/>
                <w:szCs w:val="18"/>
              </w:rPr>
              <w:t>757.86</w:t>
            </w:r>
          </w:p>
        </w:tc>
        <w:tc>
          <w:tcPr>
            <w:tcW w:w="889" w:type="dxa"/>
          </w:tcPr>
          <w:p w14:paraId="647945C4" w14:textId="77777777" w:rsidR="00A63227" w:rsidRPr="00102E65" w:rsidRDefault="00A63227" w:rsidP="00A63227">
            <w:pPr>
              <w:rPr>
                <w:sz w:val="18"/>
                <w:szCs w:val="18"/>
              </w:rPr>
            </w:pPr>
            <w:r w:rsidRPr="00102E65">
              <w:rPr>
                <w:sz w:val="18"/>
                <w:szCs w:val="18"/>
              </w:rPr>
              <w:t>"yes"</w:t>
            </w:r>
          </w:p>
        </w:tc>
      </w:tr>
      <w:tr w:rsidR="0092099D" w:rsidRPr="0092099D" w14:paraId="6E897160" w14:textId="77777777" w:rsidTr="0092099D">
        <w:tc>
          <w:tcPr>
            <w:tcW w:w="859" w:type="dxa"/>
          </w:tcPr>
          <w:p w14:paraId="27D4ADB3" w14:textId="77777777" w:rsidR="00A63227" w:rsidRPr="00102E65" w:rsidRDefault="00A63227" w:rsidP="00A63227">
            <w:pPr>
              <w:rPr>
                <w:sz w:val="18"/>
                <w:szCs w:val="18"/>
              </w:rPr>
            </w:pPr>
            <w:r w:rsidRPr="00102E65">
              <w:rPr>
                <w:sz w:val="18"/>
                <w:szCs w:val="18"/>
              </w:rPr>
              <w:t>"2-28"</w:t>
            </w:r>
          </w:p>
        </w:tc>
        <w:tc>
          <w:tcPr>
            <w:tcW w:w="1476" w:type="dxa"/>
          </w:tcPr>
          <w:p w14:paraId="25187157" w14:textId="77777777" w:rsidR="00A63227" w:rsidRPr="00102E65" w:rsidRDefault="00A63227" w:rsidP="00A63227">
            <w:pPr>
              <w:rPr>
                <w:sz w:val="18"/>
                <w:szCs w:val="18"/>
              </w:rPr>
            </w:pPr>
            <w:r w:rsidRPr="00102E65">
              <w:rPr>
                <w:sz w:val="18"/>
                <w:szCs w:val="18"/>
              </w:rPr>
              <w:t>"ROSS VALLEY"</w:t>
            </w:r>
          </w:p>
        </w:tc>
        <w:tc>
          <w:tcPr>
            <w:tcW w:w="1086" w:type="dxa"/>
          </w:tcPr>
          <w:p w14:paraId="35C0CAC2" w14:textId="77777777" w:rsidR="00A63227" w:rsidRPr="00102E65" w:rsidRDefault="00A63227" w:rsidP="00A63227">
            <w:pPr>
              <w:rPr>
                <w:sz w:val="18"/>
                <w:szCs w:val="18"/>
              </w:rPr>
            </w:pPr>
            <w:r w:rsidRPr="00102E65">
              <w:rPr>
                <w:sz w:val="18"/>
                <w:szCs w:val="18"/>
              </w:rPr>
              <w:t>685.24</w:t>
            </w:r>
          </w:p>
        </w:tc>
        <w:tc>
          <w:tcPr>
            <w:tcW w:w="889" w:type="dxa"/>
          </w:tcPr>
          <w:p w14:paraId="402F3823" w14:textId="77777777" w:rsidR="00A63227" w:rsidRPr="00102E65" w:rsidRDefault="00A63227" w:rsidP="00A63227">
            <w:pPr>
              <w:rPr>
                <w:sz w:val="18"/>
                <w:szCs w:val="18"/>
              </w:rPr>
            </w:pPr>
            <w:r w:rsidRPr="00102E65">
              <w:rPr>
                <w:sz w:val="18"/>
                <w:szCs w:val="18"/>
              </w:rPr>
              <w:t>"yes"</w:t>
            </w:r>
          </w:p>
        </w:tc>
      </w:tr>
      <w:tr w:rsidR="0092099D" w:rsidRPr="0092099D" w14:paraId="4F76A0B7" w14:textId="77777777" w:rsidTr="0092099D">
        <w:tc>
          <w:tcPr>
            <w:tcW w:w="859" w:type="dxa"/>
          </w:tcPr>
          <w:p w14:paraId="29CF67D6" w14:textId="77777777" w:rsidR="00A63227" w:rsidRPr="00102E65" w:rsidRDefault="00A63227" w:rsidP="00A63227">
            <w:pPr>
              <w:rPr>
                <w:sz w:val="18"/>
                <w:szCs w:val="18"/>
              </w:rPr>
            </w:pPr>
            <w:r w:rsidRPr="00102E65">
              <w:rPr>
                <w:sz w:val="18"/>
                <w:szCs w:val="18"/>
              </w:rPr>
              <w:t>"2-29"</w:t>
            </w:r>
          </w:p>
        </w:tc>
        <w:tc>
          <w:tcPr>
            <w:tcW w:w="1476" w:type="dxa"/>
          </w:tcPr>
          <w:p w14:paraId="14CF4F3E" w14:textId="77777777" w:rsidR="00A63227" w:rsidRPr="00102E65" w:rsidRDefault="00A63227" w:rsidP="00A63227">
            <w:pPr>
              <w:rPr>
                <w:sz w:val="18"/>
                <w:szCs w:val="18"/>
              </w:rPr>
            </w:pPr>
            <w:r w:rsidRPr="00102E65">
              <w:rPr>
                <w:sz w:val="18"/>
                <w:szCs w:val="18"/>
              </w:rPr>
              <w:t>"SAN RAFAEL VALLEY"</w:t>
            </w:r>
          </w:p>
        </w:tc>
        <w:tc>
          <w:tcPr>
            <w:tcW w:w="1086" w:type="dxa"/>
          </w:tcPr>
          <w:p w14:paraId="701FB079" w14:textId="77777777" w:rsidR="00A63227" w:rsidRPr="00102E65" w:rsidRDefault="00A63227" w:rsidP="00A63227">
            <w:pPr>
              <w:rPr>
                <w:sz w:val="18"/>
                <w:szCs w:val="18"/>
              </w:rPr>
            </w:pPr>
            <w:r w:rsidRPr="00102E65">
              <w:rPr>
                <w:sz w:val="18"/>
                <w:szCs w:val="18"/>
              </w:rPr>
              <w:t>521.51</w:t>
            </w:r>
          </w:p>
        </w:tc>
        <w:tc>
          <w:tcPr>
            <w:tcW w:w="889" w:type="dxa"/>
          </w:tcPr>
          <w:p w14:paraId="0AC1FF95" w14:textId="77777777" w:rsidR="00A63227" w:rsidRPr="00102E65" w:rsidRDefault="00A63227" w:rsidP="00A63227">
            <w:pPr>
              <w:rPr>
                <w:sz w:val="18"/>
                <w:szCs w:val="18"/>
              </w:rPr>
            </w:pPr>
            <w:r w:rsidRPr="00102E65">
              <w:rPr>
                <w:sz w:val="18"/>
                <w:szCs w:val="18"/>
              </w:rPr>
              <w:t>"yes"</w:t>
            </w:r>
          </w:p>
        </w:tc>
      </w:tr>
      <w:tr w:rsidR="0092099D" w:rsidRPr="0092099D" w14:paraId="0F213ADB" w14:textId="77777777" w:rsidTr="0092099D">
        <w:tc>
          <w:tcPr>
            <w:tcW w:w="859" w:type="dxa"/>
          </w:tcPr>
          <w:p w14:paraId="15005F0E" w14:textId="77777777" w:rsidR="00A63227" w:rsidRPr="00102E65" w:rsidRDefault="00A63227" w:rsidP="00A63227">
            <w:pPr>
              <w:rPr>
                <w:sz w:val="18"/>
                <w:szCs w:val="18"/>
              </w:rPr>
            </w:pPr>
            <w:r w:rsidRPr="00102E65">
              <w:rPr>
                <w:sz w:val="18"/>
                <w:szCs w:val="18"/>
              </w:rPr>
              <w:t>"2-3"</w:t>
            </w:r>
          </w:p>
        </w:tc>
        <w:tc>
          <w:tcPr>
            <w:tcW w:w="1476" w:type="dxa"/>
          </w:tcPr>
          <w:p w14:paraId="4A4B5601" w14:textId="77777777" w:rsidR="00A63227" w:rsidRPr="00102E65" w:rsidRDefault="00A63227" w:rsidP="00A63227">
            <w:pPr>
              <w:rPr>
                <w:sz w:val="18"/>
                <w:szCs w:val="18"/>
              </w:rPr>
            </w:pPr>
            <w:r w:rsidRPr="00102E65">
              <w:rPr>
                <w:sz w:val="18"/>
                <w:szCs w:val="18"/>
              </w:rPr>
              <w:t>"SUISUN-FAIRFIELD VALLEY"</w:t>
            </w:r>
          </w:p>
        </w:tc>
        <w:tc>
          <w:tcPr>
            <w:tcW w:w="1086" w:type="dxa"/>
          </w:tcPr>
          <w:p w14:paraId="472F4DDD" w14:textId="77777777" w:rsidR="00A63227" w:rsidRPr="00102E65" w:rsidRDefault="00A63227" w:rsidP="00A63227">
            <w:pPr>
              <w:rPr>
                <w:sz w:val="18"/>
                <w:szCs w:val="18"/>
              </w:rPr>
            </w:pPr>
            <w:r w:rsidRPr="00102E65">
              <w:rPr>
                <w:sz w:val="18"/>
                <w:szCs w:val="18"/>
              </w:rPr>
              <w:t>625.17</w:t>
            </w:r>
          </w:p>
        </w:tc>
        <w:tc>
          <w:tcPr>
            <w:tcW w:w="889" w:type="dxa"/>
          </w:tcPr>
          <w:p w14:paraId="7CCAE788" w14:textId="77777777" w:rsidR="00A63227" w:rsidRPr="00102E65" w:rsidRDefault="00A63227" w:rsidP="00A63227">
            <w:pPr>
              <w:rPr>
                <w:sz w:val="18"/>
                <w:szCs w:val="18"/>
              </w:rPr>
            </w:pPr>
            <w:r w:rsidRPr="00102E65">
              <w:rPr>
                <w:sz w:val="18"/>
                <w:szCs w:val="18"/>
              </w:rPr>
              <w:t>"yes"</w:t>
            </w:r>
          </w:p>
        </w:tc>
      </w:tr>
      <w:tr w:rsidR="0092099D" w:rsidRPr="0092099D" w14:paraId="08102F57" w14:textId="77777777" w:rsidTr="0092099D">
        <w:tc>
          <w:tcPr>
            <w:tcW w:w="859" w:type="dxa"/>
          </w:tcPr>
          <w:p w14:paraId="08DB8D26" w14:textId="77777777" w:rsidR="00A63227" w:rsidRPr="00102E65" w:rsidRDefault="00A63227" w:rsidP="00A63227">
            <w:pPr>
              <w:rPr>
                <w:sz w:val="18"/>
                <w:szCs w:val="18"/>
              </w:rPr>
            </w:pPr>
            <w:r w:rsidRPr="00102E65">
              <w:rPr>
                <w:sz w:val="18"/>
                <w:szCs w:val="18"/>
              </w:rPr>
              <w:t>"2-30"</w:t>
            </w:r>
          </w:p>
        </w:tc>
        <w:tc>
          <w:tcPr>
            <w:tcW w:w="1476" w:type="dxa"/>
          </w:tcPr>
          <w:p w14:paraId="69C29703" w14:textId="77777777" w:rsidR="00A63227" w:rsidRPr="00102E65" w:rsidRDefault="00A63227" w:rsidP="00A63227">
            <w:pPr>
              <w:rPr>
                <w:sz w:val="18"/>
                <w:szCs w:val="18"/>
              </w:rPr>
            </w:pPr>
            <w:r w:rsidRPr="00102E65">
              <w:rPr>
                <w:sz w:val="18"/>
                <w:szCs w:val="18"/>
              </w:rPr>
              <w:t>"NOVATO VALLEY"</w:t>
            </w:r>
          </w:p>
        </w:tc>
        <w:tc>
          <w:tcPr>
            <w:tcW w:w="1086" w:type="dxa"/>
          </w:tcPr>
          <w:p w14:paraId="69282E5F" w14:textId="77777777" w:rsidR="00A63227" w:rsidRPr="00102E65" w:rsidRDefault="00A63227" w:rsidP="00A63227">
            <w:pPr>
              <w:rPr>
                <w:sz w:val="18"/>
                <w:szCs w:val="18"/>
              </w:rPr>
            </w:pPr>
            <w:r w:rsidRPr="00102E65">
              <w:rPr>
                <w:sz w:val="18"/>
                <w:szCs w:val="18"/>
              </w:rPr>
              <w:t>830.12</w:t>
            </w:r>
          </w:p>
        </w:tc>
        <w:tc>
          <w:tcPr>
            <w:tcW w:w="889" w:type="dxa"/>
          </w:tcPr>
          <w:p w14:paraId="4587DC03" w14:textId="77777777" w:rsidR="00A63227" w:rsidRPr="00102E65" w:rsidRDefault="00A63227" w:rsidP="00A63227">
            <w:pPr>
              <w:rPr>
                <w:sz w:val="18"/>
                <w:szCs w:val="18"/>
              </w:rPr>
            </w:pPr>
            <w:r w:rsidRPr="00102E65">
              <w:rPr>
                <w:sz w:val="18"/>
                <w:szCs w:val="18"/>
              </w:rPr>
              <w:t>"no"</w:t>
            </w:r>
          </w:p>
        </w:tc>
      </w:tr>
      <w:tr w:rsidR="0092099D" w:rsidRPr="0092099D" w14:paraId="19186736" w14:textId="77777777" w:rsidTr="0092099D">
        <w:tc>
          <w:tcPr>
            <w:tcW w:w="859" w:type="dxa"/>
          </w:tcPr>
          <w:p w14:paraId="6FF4E4AF" w14:textId="77777777" w:rsidR="00A63227" w:rsidRPr="00102E65" w:rsidRDefault="00A63227" w:rsidP="00A63227">
            <w:pPr>
              <w:rPr>
                <w:sz w:val="18"/>
                <w:szCs w:val="18"/>
              </w:rPr>
            </w:pPr>
            <w:r w:rsidRPr="00102E65">
              <w:rPr>
                <w:sz w:val="18"/>
                <w:szCs w:val="18"/>
              </w:rPr>
              <w:t>"2-31"</w:t>
            </w:r>
          </w:p>
        </w:tc>
        <w:tc>
          <w:tcPr>
            <w:tcW w:w="1476" w:type="dxa"/>
          </w:tcPr>
          <w:p w14:paraId="20F603BD" w14:textId="77777777" w:rsidR="00A63227" w:rsidRPr="00102E65" w:rsidRDefault="00A63227" w:rsidP="00A63227">
            <w:pPr>
              <w:rPr>
                <w:sz w:val="18"/>
                <w:szCs w:val="18"/>
              </w:rPr>
            </w:pPr>
            <w:r w:rsidRPr="00102E65">
              <w:rPr>
                <w:sz w:val="18"/>
                <w:szCs w:val="18"/>
              </w:rPr>
              <w:t>"ARROYO DEL HAMBRE VALLEY"</w:t>
            </w:r>
          </w:p>
        </w:tc>
        <w:tc>
          <w:tcPr>
            <w:tcW w:w="1086" w:type="dxa"/>
          </w:tcPr>
          <w:p w14:paraId="18FA2E5F" w14:textId="77777777" w:rsidR="00A63227" w:rsidRPr="00102E65" w:rsidRDefault="00A63227" w:rsidP="00A63227">
            <w:pPr>
              <w:rPr>
                <w:sz w:val="18"/>
                <w:szCs w:val="18"/>
              </w:rPr>
            </w:pPr>
            <w:r w:rsidRPr="00102E65">
              <w:rPr>
                <w:sz w:val="18"/>
                <w:szCs w:val="18"/>
              </w:rPr>
              <w:t>520</w:t>
            </w:r>
          </w:p>
        </w:tc>
        <w:tc>
          <w:tcPr>
            <w:tcW w:w="889" w:type="dxa"/>
          </w:tcPr>
          <w:p w14:paraId="50D1BBA4" w14:textId="77777777" w:rsidR="00A63227" w:rsidRPr="00102E65" w:rsidRDefault="00A63227" w:rsidP="00A63227">
            <w:pPr>
              <w:rPr>
                <w:sz w:val="18"/>
                <w:szCs w:val="18"/>
              </w:rPr>
            </w:pPr>
            <w:r w:rsidRPr="00102E65">
              <w:rPr>
                <w:sz w:val="18"/>
                <w:szCs w:val="18"/>
              </w:rPr>
              <w:t>"yes"</w:t>
            </w:r>
          </w:p>
        </w:tc>
      </w:tr>
      <w:tr w:rsidR="0092099D" w:rsidRPr="0092099D" w14:paraId="3207BA98" w14:textId="77777777" w:rsidTr="0092099D">
        <w:tc>
          <w:tcPr>
            <w:tcW w:w="859" w:type="dxa"/>
          </w:tcPr>
          <w:p w14:paraId="583C33EB" w14:textId="77777777" w:rsidR="00A63227" w:rsidRPr="00102E65" w:rsidRDefault="00A63227" w:rsidP="00A63227">
            <w:pPr>
              <w:rPr>
                <w:sz w:val="18"/>
                <w:szCs w:val="18"/>
              </w:rPr>
            </w:pPr>
            <w:r w:rsidRPr="00102E65">
              <w:rPr>
                <w:sz w:val="18"/>
                <w:szCs w:val="18"/>
              </w:rPr>
              <w:t>"2-32"</w:t>
            </w:r>
          </w:p>
        </w:tc>
        <w:tc>
          <w:tcPr>
            <w:tcW w:w="1476" w:type="dxa"/>
          </w:tcPr>
          <w:p w14:paraId="18A0AC25" w14:textId="77777777" w:rsidR="00A63227" w:rsidRPr="00102E65" w:rsidRDefault="00A63227" w:rsidP="00A63227">
            <w:pPr>
              <w:rPr>
                <w:sz w:val="18"/>
                <w:szCs w:val="18"/>
              </w:rPr>
            </w:pPr>
            <w:r w:rsidRPr="00102E65">
              <w:rPr>
                <w:sz w:val="18"/>
                <w:szCs w:val="18"/>
              </w:rPr>
              <w:t>"VISITACION VALLEY"</w:t>
            </w:r>
          </w:p>
        </w:tc>
        <w:tc>
          <w:tcPr>
            <w:tcW w:w="1086" w:type="dxa"/>
          </w:tcPr>
          <w:p w14:paraId="66F8BEE3" w14:textId="77777777" w:rsidR="00A63227" w:rsidRPr="00102E65" w:rsidRDefault="00A63227" w:rsidP="00A63227">
            <w:pPr>
              <w:rPr>
                <w:sz w:val="18"/>
                <w:szCs w:val="18"/>
              </w:rPr>
            </w:pPr>
            <w:r w:rsidRPr="00102E65">
              <w:rPr>
                <w:sz w:val="18"/>
                <w:szCs w:val="18"/>
              </w:rPr>
              <w:t>NA</w:t>
            </w:r>
          </w:p>
        </w:tc>
        <w:tc>
          <w:tcPr>
            <w:tcW w:w="889" w:type="dxa"/>
          </w:tcPr>
          <w:p w14:paraId="6FBFF430" w14:textId="77777777" w:rsidR="00A63227" w:rsidRPr="00102E65" w:rsidRDefault="00A63227" w:rsidP="00A63227">
            <w:pPr>
              <w:rPr>
                <w:sz w:val="18"/>
                <w:szCs w:val="18"/>
              </w:rPr>
            </w:pPr>
            <w:r w:rsidRPr="00102E65">
              <w:rPr>
                <w:sz w:val="18"/>
                <w:szCs w:val="18"/>
              </w:rPr>
              <w:t>NA</w:t>
            </w:r>
          </w:p>
        </w:tc>
      </w:tr>
      <w:tr w:rsidR="0092099D" w:rsidRPr="0092099D" w14:paraId="1A963713" w14:textId="77777777" w:rsidTr="0092099D">
        <w:tc>
          <w:tcPr>
            <w:tcW w:w="859" w:type="dxa"/>
          </w:tcPr>
          <w:p w14:paraId="6D8E1516" w14:textId="77777777" w:rsidR="00A63227" w:rsidRPr="00102E65" w:rsidRDefault="00A63227" w:rsidP="00A63227">
            <w:pPr>
              <w:rPr>
                <w:sz w:val="18"/>
                <w:szCs w:val="18"/>
              </w:rPr>
            </w:pPr>
            <w:r w:rsidRPr="00102E65">
              <w:rPr>
                <w:sz w:val="18"/>
                <w:szCs w:val="18"/>
              </w:rPr>
              <w:t>"2-33"</w:t>
            </w:r>
          </w:p>
        </w:tc>
        <w:tc>
          <w:tcPr>
            <w:tcW w:w="1476" w:type="dxa"/>
          </w:tcPr>
          <w:p w14:paraId="7ECBCBD9" w14:textId="77777777" w:rsidR="00A63227" w:rsidRPr="00102E65" w:rsidRDefault="00A63227" w:rsidP="00A63227">
            <w:pPr>
              <w:rPr>
                <w:sz w:val="18"/>
                <w:szCs w:val="18"/>
              </w:rPr>
            </w:pPr>
            <w:r w:rsidRPr="00102E65">
              <w:rPr>
                <w:sz w:val="18"/>
                <w:szCs w:val="18"/>
              </w:rPr>
              <w:t>"ISLAIS VALLEY"</w:t>
            </w:r>
          </w:p>
        </w:tc>
        <w:tc>
          <w:tcPr>
            <w:tcW w:w="1086" w:type="dxa"/>
          </w:tcPr>
          <w:p w14:paraId="6B584289" w14:textId="77777777" w:rsidR="00A63227" w:rsidRPr="00102E65" w:rsidRDefault="00A63227" w:rsidP="00A63227">
            <w:pPr>
              <w:rPr>
                <w:sz w:val="18"/>
                <w:szCs w:val="18"/>
              </w:rPr>
            </w:pPr>
            <w:r w:rsidRPr="00102E65">
              <w:rPr>
                <w:sz w:val="18"/>
                <w:szCs w:val="18"/>
              </w:rPr>
              <w:t>857</w:t>
            </w:r>
          </w:p>
        </w:tc>
        <w:tc>
          <w:tcPr>
            <w:tcW w:w="889" w:type="dxa"/>
          </w:tcPr>
          <w:p w14:paraId="33FD619B" w14:textId="77777777" w:rsidR="00A63227" w:rsidRPr="00102E65" w:rsidRDefault="00A63227" w:rsidP="00A63227">
            <w:pPr>
              <w:rPr>
                <w:sz w:val="18"/>
                <w:szCs w:val="18"/>
              </w:rPr>
            </w:pPr>
            <w:r w:rsidRPr="00102E65">
              <w:rPr>
                <w:sz w:val="18"/>
                <w:szCs w:val="18"/>
              </w:rPr>
              <w:t>"no"</w:t>
            </w:r>
          </w:p>
        </w:tc>
      </w:tr>
      <w:tr w:rsidR="0092099D" w:rsidRPr="0092099D" w14:paraId="40EE09D1" w14:textId="77777777" w:rsidTr="0092099D">
        <w:tc>
          <w:tcPr>
            <w:tcW w:w="859" w:type="dxa"/>
          </w:tcPr>
          <w:p w14:paraId="0FCB9D7C" w14:textId="77777777" w:rsidR="00A63227" w:rsidRPr="00102E65" w:rsidRDefault="00A63227" w:rsidP="00A63227">
            <w:pPr>
              <w:rPr>
                <w:sz w:val="18"/>
                <w:szCs w:val="18"/>
              </w:rPr>
            </w:pPr>
            <w:r w:rsidRPr="00102E65">
              <w:rPr>
                <w:sz w:val="18"/>
                <w:szCs w:val="18"/>
              </w:rPr>
              <w:t>"2-35"</w:t>
            </w:r>
          </w:p>
        </w:tc>
        <w:tc>
          <w:tcPr>
            <w:tcW w:w="1476" w:type="dxa"/>
          </w:tcPr>
          <w:p w14:paraId="11655FC3" w14:textId="77777777" w:rsidR="00A63227" w:rsidRPr="00102E65" w:rsidRDefault="00A63227" w:rsidP="00A63227">
            <w:pPr>
              <w:rPr>
                <w:sz w:val="18"/>
                <w:szCs w:val="18"/>
              </w:rPr>
            </w:pPr>
            <w:r w:rsidRPr="00102E65">
              <w:rPr>
                <w:sz w:val="18"/>
                <w:szCs w:val="18"/>
              </w:rPr>
              <w:t>"WESTSIDE"</w:t>
            </w:r>
          </w:p>
        </w:tc>
        <w:tc>
          <w:tcPr>
            <w:tcW w:w="1086" w:type="dxa"/>
          </w:tcPr>
          <w:p w14:paraId="79177AC7" w14:textId="77777777" w:rsidR="00A63227" w:rsidRPr="00102E65" w:rsidRDefault="00A63227" w:rsidP="00A63227">
            <w:pPr>
              <w:rPr>
                <w:sz w:val="18"/>
                <w:szCs w:val="18"/>
              </w:rPr>
            </w:pPr>
            <w:r w:rsidRPr="00102E65">
              <w:rPr>
                <w:sz w:val="18"/>
                <w:szCs w:val="18"/>
              </w:rPr>
              <w:t>850.94</w:t>
            </w:r>
          </w:p>
        </w:tc>
        <w:tc>
          <w:tcPr>
            <w:tcW w:w="889" w:type="dxa"/>
          </w:tcPr>
          <w:p w14:paraId="14CE1450" w14:textId="77777777" w:rsidR="00A63227" w:rsidRPr="00102E65" w:rsidRDefault="00A63227" w:rsidP="00A63227">
            <w:pPr>
              <w:rPr>
                <w:sz w:val="18"/>
                <w:szCs w:val="18"/>
              </w:rPr>
            </w:pPr>
            <w:r w:rsidRPr="00102E65">
              <w:rPr>
                <w:sz w:val="18"/>
                <w:szCs w:val="18"/>
              </w:rPr>
              <w:t>"no"</w:t>
            </w:r>
          </w:p>
        </w:tc>
      </w:tr>
      <w:tr w:rsidR="0092099D" w:rsidRPr="0092099D" w14:paraId="4A7AEA31" w14:textId="77777777" w:rsidTr="0092099D">
        <w:tc>
          <w:tcPr>
            <w:tcW w:w="859" w:type="dxa"/>
          </w:tcPr>
          <w:p w14:paraId="06FB7F14" w14:textId="77777777" w:rsidR="00A63227" w:rsidRPr="00102E65" w:rsidRDefault="00A63227" w:rsidP="00A63227">
            <w:pPr>
              <w:rPr>
                <w:sz w:val="18"/>
                <w:szCs w:val="18"/>
              </w:rPr>
            </w:pPr>
            <w:r w:rsidRPr="00102E65">
              <w:rPr>
                <w:sz w:val="18"/>
                <w:szCs w:val="18"/>
              </w:rPr>
              <w:t>"2-36"</w:t>
            </w:r>
          </w:p>
        </w:tc>
        <w:tc>
          <w:tcPr>
            <w:tcW w:w="1476" w:type="dxa"/>
          </w:tcPr>
          <w:p w14:paraId="7946E82C" w14:textId="77777777" w:rsidR="00A63227" w:rsidRPr="00102E65" w:rsidRDefault="00A63227" w:rsidP="00A63227">
            <w:pPr>
              <w:rPr>
                <w:sz w:val="18"/>
                <w:szCs w:val="18"/>
              </w:rPr>
            </w:pPr>
            <w:r w:rsidRPr="00102E65">
              <w:rPr>
                <w:sz w:val="18"/>
                <w:szCs w:val="18"/>
              </w:rPr>
              <w:t>"SAN PEDRO VALLEY"</w:t>
            </w:r>
          </w:p>
        </w:tc>
        <w:tc>
          <w:tcPr>
            <w:tcW w:w="1086" w:type="dxa"/>
          </w:tcPr>
          <w:p w14:paraId="3045CBE2" w14:textId="77777777" w:rsidR="00A63227" w:rsidRPr="00102E65" w:rsidRDefault="00A63227" w:rsidP="00A63227">
            <w:pPr>
              <w:rPr>
                <w:sz w:val="18"/>
                <w:szCs w:val="18"/>
              </w:rPr>
            </w:pPr>
            <w:r w:rsidRPr="00102E65">
              <w:rPr>
                <w:sz w:val="18"/>
                <w:szCs w:val="18"/>
              </w:rPr>
              <w:t>515</w:t>
            </w:r>
          </w:p>
        </w:tc>
        <w:tc>
          <w:tcPr>
            <w:tcW w:w="889" w:type="dxa"/>
          </w:tcPr>
          <w:p w14:paraId="00AB6629" w14:textId="77777777" w:rsidR="00A63227" w:rsidRPr="00102E65" w:rsidRDefault="00A63227" w:rsidP="00A63227">
            <w:pPr>
              <w:rPr>
                <w:sz w:val="18"/>
                <w:szCs w:val="18"/>
              </w:rPr>
            </w:pPr>
            <w:r w:rsidRPr="00102E65">
              <w:rPr>
                <w:sz w:val="18"/>
                <w:szCs w:val="18"/>
              </w:rPr>
              <w:t>"yes"</w:t>
            </w:r>
          </w:p>
        </w:tc>
      </w:tr>
      <w:tr w:rsidR="0092099D" w:rsidRPr="0092099D" w14:paraId="2ADE4235" w14:textId="77777777" w:rsidTr="0092099D">
        <w:tc>
          <w:tcPr>
            <w:tcW w:w="859" w:type="dxa"/>
          </w:tcPr>
          <w:p w14:paraId="68773596" w14:textId="77777777" w:rsidR="00A63227" w:rsidRPr="00102E65" w:rsidRDefault="00A63227" w:rsidP="00A63227">
            <w:pPr>
              <w:rPr>
                <w:sz w:val="18"/>
                <w:szCs w:val="18"/>
              </w:rPr>
            </w:pPr>
            <w:r w:rsidRPr="00102E65">
              <w:rPr>
                <w:sz w:val="18"/>
                <w:szCs w:val="18"/>
              </w:rPr>
              <w:t>"2-37"</w:t>
            </w:r>
          </w:p>
        </w:tc>
        <w:tc>
          <w:tcPr>
            <w:tcW w:w="1476" w:type="dxa"/>
          </w:tcPr>
          <w:p w14:paraId="404FB45A" w14:textId="77777777" w:rsidR="00A63227" w:rsidRPr="00102E65" w:rsidRDefault="00A63227" w:rsidP="00A63227">
            <w:pPr>
              <w:rPr>
                <w:sz w:val="18"/>
                <w:szCs w:val="18"/>
              </w:rPr>
            </w:pPr>
            <w:r w:rsidRPr="00102E65">
              <w:rPr>
                <w:sz w:val="18"/>
                <w:szCs w:val="18"/>
              </w:rPr>
              <w:t>"SOUTH SAN FRANCISCO"</w:t>
            </w:r>
          </w:p>
        </w:tc>
        <w:tc>
          <w:tcPr>
            <w:tcW w:w="1086" w:type="dxa"/>
          </w:tcPr>
          <w:p w14:paraId="4CC6BA02" w14:textId="77777777" w:rsidR="00A63227" w:rsidRPr="00102E65" w:rsidRDefault="00A63227" w:rsidP="00A63227">
            <w:pPr>
              <w:rPr>
                <w:sz w:val="18"/>
                <w:szCs w:val="18"/>
              </w:rPr>
            </w:pPr>
            <w:r w:rsidRPr="00102E65">
              <w:rPr>
                <w:sz w:val="18"/>
                <w:szCs w:val="18"/>
              </w:rPr>
              <w:t>NA</w:t>
            </w:r>
          </w:p>
        </w:tc>
        <w:tc>
          <w:tcPr>
            <w:tcW w:w="889" w:type="dxa"/>
          </w:tcPr>
          <w:p w14:paraId="7EDACC58" w14:textId="77777777" w:rsidR="00A63227" w:rsidRPr="00102E65" w:rsidRDefault="00A63227" w:rsidP="00A63227">
            <w:pPr>
              <w:rPr>
                <w:sz w:val="18"/>
                <w:szCs w:val="18"/>
              </w:rPr>
            </w:pPr>
            <w:r w:rsidRPr="00102E65">
              <w:rPr>
                <w:sz w:val="18"/>
                <w:szCs w:val="18"/>
              </w:rPr>
              <w:t>NA</w:t>
            </w:r>
          </w:p>
        </w:tc>
      </w:tr>
      <w:tr w:rsidR="0092099D" w:rsidRPr="0092099D" w14:paraId="2F21CCED" w14:textId="77777777" w:rsidTr="0092099D">
        <w:tc>
          <w:tcPr>
            <w:tcW w:w="859" w:type="dxa"/>
          </w:tcPr>
          <w:p w14:paraId="2B9EB702" w14:textId="77777777" w:rsidR="00A63227" w:rsidRPr="00102E65" w:rsidRDefault="00A63227" w:rsidP="00A63227">
            <w:pPr>
              <w:rPr>
                <w:sz w:val="18"/>
                <w:szCs w:val="18"/>
              </w:rPr>
            </w:pPr>
            <w:r w:rsidRPr="00102E65">
              <w:rPr>
                <w:sz w:val="18"/>
                <w:szCs w:val="18"/>
              </w:rPr>
              <w:t>"2-38"</w:t>
            </w:r>
          </w:p>
        </w:tc>
        <w:tc>
          <w:tcPr>
            <w:tcW w:w="1476" w:type="dxa"/>
          </w:tcPr>
          <w:p w14:paraId="02DF93B5" w14:textId="77777777" w:rsidR="00A63227" w:rsidRPr="00102E65" w:rsidRDefault="00A63227" w:rsidP="00A63227">
            <w:pPr>
              <w:rPr>
                <w:sz w:val="18"/>
                <w:szCs w:val="18"/>
              </w:rPr>
            </w:pPr>
            <w:r w:rsidRPr="00102E65">
              <w:rPr>
                <w:sz w:val="18"/>
                <w:szCs w:val="18"/>
              </w:rPr>
              <w:t>"LOBOS"</w:t>
            </w:r>
          </w:p>
        </w:tc>
        <w:tc>
          <w:tcPr>
            <w:tcW w:w="1086" w:type="dxa"/>
          </w:tcPr>
          <w:p w14:paraId="56324146" w14:textId="77777777" w:rsidR="00A63227" w:rsidRPr="00102E65" w:rsidRDefault="00A63227" w:rsidP="00A63227">
            <w:pPr>
              <w:rPr>
                <w:sz w:val="18"/>
                <w:szCs w:val="18"/>
              </w:rPr>
            </w:pPr>
            <w:r w:rsidRPr="00102E65">
              <w:rPr>
                <w:sz w:val="18"/>
                <w:szCs w:val="18"/>
              </w:rPr>
              <w:t>NA</w:t>
            </w:r>
          </w:p>
        </w:tc>
        <w:tc>
          <w:tcPr>
            <w:tcW w:w="889" w:type="dxa"/>
          </w:tcPr>
          <w:p w14:paraId="60FEEEF3" w14:textId="77777777" w:rsidR="00A63227" w:rsidRPr="00102E65" w:rsidRDefault="00A63227" w:rsidP="00A63227">
            <w:pPr>
              <w:rPr>
                <w:sz w:val="18"/>
                <w:szCs w:val="18"/>
              </w:rPr>
            </w:pPr>
            <w:r w:rsidRPr="00102E65">
              <w:rPr>
                <w:sz w:val="18"/>
                <w:szCs w:val="18"/>
              </w:rPr>
              <w:t>NA</w:t>
            </w:r>
          </w:p>
        </w:tc>
      </w:tr>
      <w:tr w:rsidR="0092099D" w:rsidRPr="0092099D" w14:paraId="5EEAE44B" w14:textId="77777777" w:rsidTr="0092099D">
        <w:tc>
          <w:tcPr>
            <w:tcW w:w="859" w:type="dxa"/>
          </w:tcPr>
          <w:p w14:paraId="3EBF621C" w14:textId="77777777" w:rsidR="00A63227" w:rsidRPr="00102E65" w:rsidRDefault="00A63227" w:rsidP="00A63227">
            <w:pPr>
              <w:rPr>
                <w:sz w:val="18"/>
                <w:szCs w:val="18"/>
              </w:rPr>
            </w:pPr>
            <w:r w:rsidRPr="00102E65">
              <w:rPr>
                <w:sz w:val="18"/>
                <w:szCs w:val="18"/>
              </w:rPr>
              <w:t>"2-39"</w:t>
            </w:r>
          </w:p>
        </w:tc>
        <w:tc>
          <w:tcPr>
            <w:tcW w:w="1476" w:type="dxa"/>
          </w:tcPr>
          <w:p w14:paraId="4F23A6FC" w14:textId="77777777" w:rsidR="00A63227" w:rsidRPr="00102E65" w:rsidRDefault="00A63227" w:rsidP="00A63227">
            <w:pPr>
              <w:rPr>
                <w:sz w:val="18"/>
                <w:szCs w:val="18"/>
              </w:rPr>
            </w:pPr>
            <w:r w:rsidRPr="00102E65">
              <w:rPr>
                <w:sz w:val="18"/>
                <w:szCs w:val="18"/>
              </w:rPr>
              <w:t>"MARINA"</w:t>
            </w:r>
          </w:p>
        </w:tc>
        <w:tc>
          <w:tcPr>
            <w:tcW w:w="1086" w:type="dxa"/>
          </w:tcPr>
          <w:p w14:paraId="25C9F115" w14:textId="77777777" w:rsidR="00A63227" w:rsidRPr="00102E65" w:rsidRDefault="00A63227" w:rsidP="00A63227">
            <w:pPr>
              <w:rPr>
                <w:sz w:val="18"/>
                <w:szCs w:val="18"/>
              </w:rPr>
            </w:pPr>
            <w:r w:rsidRPr="00102E65">
              <w:rPr>
                <w:sz w:val="18"/>
                <w:szCs w:val="18"/>
              </w:rPr>
              <w:t>NA</w:t>
            </w:r>
          </w:p>
        </w:tc>
        <w:tc>
          <w:tcPr>
            <w:tcW w:w="889" w:type="dxa"/>
          </w:tcPr>
          <w:p w14:paraId="4F327CCF" w14:textId="77777777" w:rsidR="00A63227" w:rsidRPr="00102E65" w:rsidRDefault="00A63227" w:rsidP="00A63227">
            <w:pPr>
              <w:rPr>
                <w:sz w:val="18"/>
                <w:szCs w:val="18"/>
              </w:rPr>
            </w:pPr>
            <w:r w:rsidRPr="00102E65">
              <w:rPr>
                <w:sz w:val="18"/>
                <w:szCs w:val="18"/>
              </w:rPr>
              <w:t>NA</w:t>
            </w:r>
          </w:p>
        </w:tc>
      </w:tr>
      <w:tr w:rsidR="0092099D" w:rsidRPr="0092099D" w14:paraId="0691C994" w14:textId="77777777" w:rsidTr="0092099D">
        <w:tc>
          <w:tcPr>
            <w:tcW w:w="859" w:type="dxa"/>
          </w:tcPr>
          <w:p w14:paraId="7444FBF1" w14:textId="77777777" w:rsidR="00A63227" w:rsidRPr="00102E65" w:rsidRDefault="00A63227" w:rsidP="00A63227">
            <w:pPr>
              <w:rPr>
                <w:sz w:val="18"/>
                <w:szCs w:val="18"/>
              </w:rPr>
            </w:pPr>
            <w:r w:rsidRPr="00102E65">
              <w:rPr>
                <w:sz w:val="18"/>
                <w:szCs w:val="18"/>
              </w:rPr>
              <w:t>"2-4"</w:t>
            </w:r>
          </w:p>
        </w:tc>
        <w:tc>
          <w:tcPr>
            <w:tcW w:w="1476" w:type="dxa"/>
          </w:tcPr>
          <w:p w14:paraId="15823F92" w14:textId="77777777" w:rsidR="00A63227" w:rsidRPr="00102E65" w:rsidRDefault="00A63227" w:rsidP="00A63227">
            <w:pPr>
              <w:rPr>
                <w:sz w:val="18"/>
                <w:szCs w:val="18"/>
              </w:rPr>
            </w:pPr>
            <w:r w:rsidRPr="00102E65">
              <w:rPr>
                <w:sz w:val="18"/>
                <w:szCs w:val="18"/>
              </w:rPr>
              <w:t>"PITTSBURG PLAIN"</w:t>
            </w:r>
          </w:p>
        </w:tc>
        <w:tc>
          <w:tcPr>
            <w:tcW w:w="1086" w:type="dxa"/>
          </w:tcPr>
          <w:p w14:paraId="40CD709F" w14:textId="77777777" w:rsidR="00A63227" w:rsidRPr="00102E65" w:rsidRDefault="00A63227" w:rsidP="00A63227">
            <w:pPr>
              <w:rPr>
                <w:sz w:val="18"/>
                <w:szCs w:val="18"/>
              </w:rPr>
            </w:pPr>
            <w:r w:rsidRPr="00102E65">
              <w:rPr>
                <w:sz w:val="18"/>
                <w:szCs w:val="18"/>
              </w:rPr>
              <w:t>462.55</w:t>
            </w:r>
          </w:p>
        </w:tc>
        <w:tc>
          <w:tcPr>
            <w:tcW w:w="889" w:type="dxa"/>
          </w:tcPr>
          <w:p w14:paraId="24666086" w14:textId="77777777" w:rsidR="00A63227" w:rsidRPr="00102E65" w:rsidRDefault="00A63227" w:rsidP="00A63227">
            <w:pPr>
              <w:rPr>
                <w:sz w:val="18"/>
                <w:szCs w:val="18"/>
              </w:rPr>
            </w:pPr>
            <w:r w:rsidRPr="00102E65">
              <w:rPr>
                <w:sz w:val="18"/>
                <w:szCs w:val="18"/>
              </w:rPr>
              <w:t>"no"</w:t>
            </w:r>
          </w:p>
        </w:tc>
      </w:tr>
      <w:tr w:rsidR="0092099D" w:rsidRPr="0092099D" w14:paraId="7F0A9261" w14:textId="77777777" w:rsidTr="0092099D">
        <w:tc>
          <w:tcPr>
            <w:tcW w:w="859" w:type="dxa"/>
          </w:tcPr>
          <w:p w14:paraId="21EEDE87" w14:textId="77777777" w:rsidR="00A63227" w:rsidRPr="00102E65" w:rsidRDefault="00A63227" w:rsidP="00A63227">
            <w:pPr>
              <w:rPr>
                <w:sz w:val="18"/>
                <w:szCs w:val="18"/>
              </w:rPr>
            </w:pPr>
            <w:r w:rsidRPr="00102E65">
              <w:rPr>
                <w:sz w:val="18"/>
                <w:szCs w:val="18"/>
              </w:rPr>
              <w:t>"2-40"</w:t>
            </w:r>
          </w:p>
        </w:tc>
        <w:tc>
          <w:tcPr>
            <w:tcW w:w="1476" w:type="dxa"/>
          </w:tcPr>
          <w:p w14:paraId="63DB9784" w14:textId="77777777" w:rsidR="00A63227" w:rsidRPr="00102E65" w:rsidRDefault="00A63227" w:rsidP="00A63227">
            <w:pPr>
              <w:rPr>
                <w:sz w:val="18"/>
                <w:szCs w:val="18"/>
              </w:rPr>
            </w:pPr>
            <w:r w:rsidRPr="00102E65">
              <w:rPr>
                <w:sz w:val="18"/>
                <w:szCs w:val="18"/>
              </w:rPr>
              <w:t>"DOWNTOWN"</w:t>
            </w:r>
          </w:p>
        </w:tc>
        <w:tc>
          <w:tcPr>
            <w:tcW w:w="1086" w:type="dxa"/>
          </w:tcPr>
          <w:p w14:paraId="7A507ED0" w14:textId="77777777" w:rsidR="00A63227" w:rsidRPr="00102E65" w:rsidRDefault="00A63227" w:rsidP="00A63227">
            <w:pPr>
              <w:rPr>
                <w:sz w:val="18"/>
                <w:szCs w:val="18"/>
              </w:rPr>
            </w:pPr>
            <w:r w:rsidRPr="00102E65">
              <w:rPr>
                <w:sz w:val="18"/>
                <w:szCs w:val="18"/>
              </w:rPr>
              <w:t>626</w:t>
            </w:r>
          </w:p>
        </w:tc>
        <w:tc>
          <w:tcPr>
            <w:tcW w:w="889" w:type="dxa"/>
          </w:tcPr>
          <w:p w14:paraId="7D1DE5EC" w14:textId="77777777" w:rsidR="00A63227" w:rsidRPr="00102E65" w:rsidRDefault="00A63227" w:rsidP="00A63227">
            <w:pPr>
              <w:rPr>
                <w:sz w:val="18"/>
                <w:szCs w:val="18"/>
              </w:rPr>
            </w:pPr>
            <w:r w:rsidRPr="00102E65">
              <w:rPr>
                <w:sz w:val="18"/>
                <w:szCs w:val="18"/>
              </w:rPr>
              <w:t>"yes"</w:t>
            </w:r>
          </w:p>
        </w:tc>
      </w:tr>
      <w:tr w:rsidR="0092099D" w:rsidRPr="0092099D" w14:paraId="5E87B675" w14:textId="77777777" w:rsidTr="0092099D">
        <w:tc>
          <w:tcPr>
            <w:tcW w:w="859" w:type="dxa"/>
          </w:tcPr>
          <w:p w14:paraId="539E98FC" w14:textId="77777777" w:rsidR="00A63227" w:rsidRPr="00102E65" w:rsidRDefault="00A63227" w:rsidP="00A63227">
            <w:pPr>
              <w:rPr>
                <w:sz w:val="18"/>
                <w:szCs w:val="18"/>
              </w:rPr>
            </w:pPr>
            <w:r w:rsidRPr="00102E65">
              <w:rPr>
                <w:sz w:val="18"/>
                <w:szCs w:val="18"/>
              </w:rPr>
              <w:t>"2-5"</w:t>
            </w:r>
          </w:p>
        </w:tc>
        <w:tc>
          <w:tcPr>
            <w:tcW w:w="1476" w:type="dxa"/>
          </w:tcPr>
          <w:p w14:paraId="065FDE3B" w14:textId="77777777" w:rsidR="00A63227" w:rsidRPr="00102E65" w:rsidRDefault="00A63227" w:rsidP="00A63227">
            <w:pPr>
              <w:rPr>
                <w:sz w:val="18"/>
                <w:szCs w:val="18"/>
              </w:rPr>
            </w:pPr>
            <w:r w:rsidRPr="00102E65">
              <w:rPr>
                <w:sz w:val="18"/>
                <w:szCs w:val="18"/>
              </w:rPr>
              <w:t>"CLAYTON VALLEY"</w:t>
            </w:r>
          </w:p>
        </w:tc>
        <w:tc>
          <w:tcPr>
            <w:tcW w:w="1086" w:type="dxa"/>
          </w:tcPr>
          <w:p w14:paraId="26DD3961" w14:textId="77777777" w:rsidR="00A63227" w:rsidRPr="00102E65" w:rsidRDefault="00A63227" w:rsidP="00A63227">
            <w:pPr>
              <w:rPr>
                <w:sz w:val="18"/>
                <w:szCs w:val="18"/>
              </w:rPr>
            </w:pPr>
            <w:r w:rsidRPr="00102E65">
              <w:rPr>
                <w:sz w:val="18"/>
                <w:szCs w:val="18"/>
              </w:rPr>
              <w:t>838.78</w:t>
            </w:r>
          </w:p>
        </w:tc>
        <w:tc>
          <w:tcPr>
            <w:tcW w:w="889" w:type="dxa"/>
          </w:tcPr>
          <w:p w14:paraId="0FEEFDB5" w14:textId="77777777" w:rsidR="00A63227" w:rsidRPr="00102E65" w:rsidRDefault="00A63227" w:rsidP="00A63227">
            <w:pPr>
              <w:rPr>
                <w:sz w:val="18"/>
                <w:szCs w:val="18"/>
              </w:rPr>
            </w:pPr>
            <w:r w:rsidRPr="00102E65">
              <w:rPr>
                <w:sz w:val="18"/>
                <w:szCs w:val="18"/>
              </w:rPr>
              <w:t>"yes"</w:t>
            </w:r>
          </w:p>
        </w:tc>
      </w:tr>
      <w:tr w:rsidR="0092099D" w:rsidRPr="0092099D" w14:paraId="33986BD5" w14:textId="77777777" w:rsidTr="0092099D">
        <w:tc>
          <w:tcPr>
            <w:tcW w:w="859" w:type="dxa"/>
          </w:tcPr>
          <w:p w14:paraId="176F9F11" w14:textId="77777777" w:rsidR="00A63227" w:rsidRPr="00102E65" w:rsidRDefault="00A63227" w:rsidP="00A63227">
            <w:pPr>
              <w:rPr>
                <w:sz w:val="18"/>
                <w:szCs w:val="18"/>
              </w:rPr>
            </w:pPr>
            <w:r w:rsidRPr="00102E65">
              <w:rPr>
                <w:sz w:val="18"/>
                <w:szCs w:val="18"/>
              </w:rPr>
              <w:t>"2-6"</w:t>
            </w:r>
          </w:p>
        </w:tc>
        <w:tc>
          <w:tcPr>
            <w:tcW w:w="1476" w:type="dxa"/>
          </w:tcPr>
          <w:p w14:paraId="30360C9E" w14:textId="77777777" w:rsidR="00A63227" w:rsidRPr="00102E65" w:rsidRDefault="00A63227" w:rsidP="00A63227">
            <w:pPr>
              <w:rPr>
                <w:sz w:val="18"/>
                <w:szCs w:val="18"/>
              </w:rPr>
            </w:pPr>
            <w:r w:rsidRPr="00102E65">
              <w:rPr>
                <w:sz w:val="18"/>
                <w:szCs w:val="18"/>
              </w:rPr>
              <w:t>"YGNACIO VALLEY"</w:t>
            </w:r>
          </w:p>
        </w:tc>
        <w:tc>
          <w:tcPr>
            <w:tcW w:w="1086" w:type="dxa"/>
          </w:tcPr>
          <w:p w14:paraId="248EE124" w14:textId="77777777" w:rsidR="00A63227" w:rsidRPr="00102E65" w:rsidRDefault="00A63227" w:rsidP="00A63227">
            <w:pPr>
              <w:rPr>
                <w:sz w:val="18"/>
                <w:szCs w:val="18"/>
              </w:rPr>
            </w:pPr>
            <w:r w:rsidRPr="00102E65">
              <w:rPr>
                <w:sz w:val="18"/>
                <w:szCs w:val="18"/>
              </w:rPr>
              <w:t>602.18</w:t>
            </w:r>
          </w:p>
        </w:tc>
        <w:tc>
          <w:tcPr>
            <w:tcW w:w="889" w:type="dxa"/>
          </w:tcPr>
          <w:p w14:paraId="185FF075" w14:textId="77777777" w:rsidR="00A63227" w:rsidRPr="00102E65" w:rsidRDefault="00A63227" w:rsidP="00A63227">
            <w:pPr>
              <w:rPr>
                <w:sz w:val="18"/>
                <w:szCs w:val="18"/>
              </w:rPr>
            </w:pPr>
            <w:r w:rsidRPr="00102E65">
              <w:rPr>
                <w:sz w:val="18"/>
                <w:szCs w:val="18"/>
              </w:rPr>
              <w:t>"yes"</w:t>
            </w:r>
          </w:p>
        </w:tc>
      </w:tr>
      <w:tr w:rsidR="0092099D" w:rsidRPr="0092099D" w14:paraId="0DDB0454" w14:textId="77777777" w:rsidTr="0092099D">
        <w:tc>
          <w:tcPr>
            <w:tcW w:w="859" w:type="dxa"/>
          </w:tcPr>
          <w:p w14:paraId="796D8E1C" w14:textId="77777777" w:rsidR="00A63227" w:rsidRPr="00102E65" w:rsidRDefault="00A63227" w:rsidP="00A63227">
            <w:pPr>
              <w:rPr>
                <w:sz w:val="18"/>
                <w:szCs w:val="18"/>
              </w:rPr>
            </w:pPr>
            <w:r w:rsidRPr="00102E65">
              <w:rPr>
                <w:sz w:val="18"/>
                <w:szCs w:val="18"/>
              </w:rPr>
              <w:t>"2-7"</w:t>
            </w:r>
          </w:p>
        </w:tc>
        <w:tc>
          <w:tcPr>
            <w:tcW w:w="1476" w:type="dxa"/>
          </w:tcPr>
          <w:p w14:paraId="7AF1D02A" w14:textId="77777777" w:rsidR="00A63227" w:rsidRPr="00102E65" w:rsidRDefault="00A63227" w:rsidP="00A63227">
            <w:pPr>
              <w:rPr>
                <w:sz w:val="18"/>
                <w:szCs w:val="18"/>
              </w:rPr>
            </w:pPr>
            <w:r w:rsidRPr="00102E65">
              <w:rPr>
                <w:sz w:val="18"/>
                <w:szCs w:val="18"/>
              </w:rPr>
              <w:t>"SAN RAMON VALLEY"</w:t>
            </w:r>
          </w:p>
        </w:tc>
        <w:tc>
          <w:tcPr>
            <w:tcW w:w="1086" w:type="dxa"/>
          </w:tcPr>
          <w:p w14:paraId="29CBCF2C" w14:textId="77777777" w:rsidR="00A63227" w:rsidRPr="00102E65" w:rsidRDefault="00A63227" w:rsidP="00A63227">
            <w:pPr>
              <w:rPr>
                <w:sz w:val="18"/>
                <w:szCs w:val="18"/>
              </w:rPr>
            </w:pPr>
            <w:r w:rsidRPr="00102E65">
              <w:rPr>
                <w:sz w:val="18"/>
                <w:szCs w:val="18"/>
              </w:rPr>
              <w:t>806.04</w:t>
            </w:r>
          </w:p>
        </w:tc>
        <w:tc>
          <w:tcPr>
            <w:tcW w:w="889" w:type="dxa"/>
          </w:tcPr>
          <w:p w14:paraId="0AD7A4D4" w14:textId="77777777" w:rsidR="00A63227" w:rsidRPr="00102E65" w:rsidRDefault="00A63227" w:rsidP="00A63227">
            <w:pPr>
              <w:rPr>
                <w:sz w:val="18"/>
                <w:szCs w:val="18"/>
              </w:rPr>
            </w:pPr>
            <w:r w:rsidRPr="00102E65">
              <w:rPr>
                <w:sz w:val="18"/>
                <w:szCs w:val="18"/>
              </w:rPr>
              <w:t>"yes"</w:t>
            </w:r>
          </w:p>
        </w:tc>
      </w:tr>
      <w:tr w:rsidR="0092099D" w:rsidRPr="0092099D" w14:paraId="366C90DA" w14:textId="77777777" w:rsidTr="0092099D">
        <w:tc>
          <w:tcPr>
            <w:tcW w:w="859" w:type="dxa"/>
          </w:tcPr>
          <w:p w14:paraId="2641BD8B" w14:textId="77777777" w:rsidR="00A63227" w:rsidRPr="00102E65" w:rsidRDefault="00A63227" w:rsidP="00A63227">
            <w:pPr>
              <w:rPr>
                <w:sz w:val="18"/>
                <w:szCs w:val="18"/>
              </w:rPr>
            </w:pPr>
            <w:r w:rsidRPr="00102E65">
              <w:rPr>
                <w:sz w:val="18"/>
                <w:szCs w:val="18"/>
              </w:rPr>
              <w:t>"2-8"</w:t>
            </w:r>
          </w:p>
        </w:tc>
        <w:tc>
          <w:tcPr>
            <w:tcW w:w="1476" w:type="dxa"/>
          </w:tcPr>
          <w:p w14:paraId="43114BB9" w14:textId="77777777" w:rsidR="00A63227" w:rsidRPr="00102E65" w:rsidRDefault="00A63227" w:rsidP="00A63227">
            <w:pPr>
              <w:rPr>
                <w:sz w:val="18"/>
                <w:szCs w:val="18"/>
              </w:rPr>
            </w:pPr>
            <w:r w:rsidRPr="00102E65">
              <w:rPr>
                <w:sz w:val="18"/>
                <w:szCs w:val="18"/>
              </w:rPr>
              <w:t>"CASTRO VALLEY"</w:t>
            </w:r>
          </w:p>
        </w:tc>
        <w:tc>
          <w:tcPr>
            <w:tcW w:w="1086" w:type="dxa"/>
          </w:tcPr>
          <w:p w14:paraId="0992C3F7" w14:textId="77777777" w:rsidR="00A63227" w:rsidRPr="00102E65" w:rsidRDefault="00A63227" w:rsidP="00A63227">
            <w:pPr>
              <w:rPr>
                <w:sz w:val="18"/>
                <w:szCs w:val="18"/>
              </w:rPr>
            </w:pPr>
            <w:r w:rsidRPr="00102E65">
              <w:rPr>
                <w:sz w:val="18"/>
                <w:szCs w:val="18"/>
              </w:rPr>
              <w:t>426.72</w:t>
            </w:r>
          </w:p>
        </w:tc>
        <w:tc>
          <w:tcPr>
            <w:tcW w:w="889" w:type="dxa"/>
          </w:tcPr>
          <w:p w14:paraId="5E748058" w14:textId="77777777" w:rsidR="00A63227" w:rsidRPr="00102E65" w:rsidRDefault="00A63227" w:rsidP="00A63227">
            <w:pPr>
              <w:rPr>
                <w:sz w:val="18"/>
                <w:szCs w:val="18"/>
              </w:rPr>
            </w:pPr>
            <w:r w:rsidRPr="00102E65">
              <w:rPr>
                <w:sz w:val="18"/>
                <w:szCs w:val="18"/>
              </w:rPr>
              <w:t>"yes"</w:t>
            </w:r>
          </w:p>
        </w:tc>
      </w:tr>
      <w:tr w:rsidR="0092099D" w:rsidRPr="0092099D" w14:paraId="329088BD" w14:textId="77777777" w:rsidTr="0092099D">
        <w:tc>
          <w:tcPr>
            <w:tcW w:w="859" w:type="dxa"/>
          </w:tcPr>
          <w:p w14:paraId="7DFDCFB6" w14:textId="77777777" w:rsidR="00A63227" w:rsidRPr="00102E65" w:rsidRDefault="00A63227" w:rsidP="00A63227">
            <w:pPr>
              <w:rPr>
                <w:sz w:val="18"/>
                <w:szCs w:val="18"/>
              </w:rPr>
            </w:pPr>
            <w:r w:rsidRPr="00102E65">
              <w:rPr>
                <w:sz w:val="18"/>
                <w:szCs w:val="18"/>
              </w:rPr>
              <w:t>"2-9"</w:t>
            </w:r>
          </w:p>
        </w:tc>
        <w:tc>
          <w:tcPr>
            <w:tcW w:w="1476" w:type="dxa"/>
          </w:tcPr>
          <w:p w14:paraId="0D167520" w14:textId="77777777" w:rsidR="00A63227" w:rsidRPr="00102E65" w:rsidRDefault="00A63227" w:rsidP="00A63227">
            <w:pPr>
              <w:rPr>
                <w:sz w:val="18"/>
                <w:szCs w:val="18"/>
              </w:rPr>
            </w:pPr>
            <w:r w:rsidRPr="00102E65">
              <w:rPr>
                <w:sz w:val="18"/>
                <w:szCs w:val="18"/>
              </w:rPr>
              <w:t>"SANTA CLARA VALLEY"</w:t>
            </w:r>
          </w:p>
        </w:tc>
        <w:tc>
          <w:tcPr>
            <w:tcW w:w="1086" w:type="dxa"/>
          </w:tcPr>
          <w:p w14:paraId="319817C7" w14:textId="77777777" w:rsidR="00A63227" w:rsidRPr="00102E65" w:rsidRDefault="00A63227" w:rsidP="00A63227">
            <w:pPr>
              <w:rPr>
                <w:sz w:val="18"/>
                <w:szCs w:val="18"/>
              </w:rPr>
            </w:pPr>
            <w:r w:rsidRPr="00102E65">
              <w:rPr>
                <w:sz w:val="18"/>
                <w:szCs w:val="18"/>
              </w:rPr>
              <w:t>1060.55</w:t>
            </w:r>
          </w:p>
        </w:tc>
        <w:tc>
          <w:tcPr>
            <w:tcW w:w="889" w:type="dxa"/>
          </w:tcPr>
          <w:p w14:paraId="32D50E40" w14:textId="77777777" w:rsidR="00A63227" w:rsidRPr="00102E65" w:rsidRDefault="00A63227" w:rsidP="00A63227">
            <w:pPr>
              <w:rPr>
                <w:sz w:val="18"/>
                <w:szCs w:val="18"/>
              </w:rPr>
            </w:pPr>
            <w:r w:rsidRPr="00102E65">
              <w:rPr>
                <w:sz w:val="18"/>
                <w:szCs w:val="18"/>
              </w:rPr>
              <w:t>"no"</w:t>
            </w:r>
          </w:p>
        </w:tc>
      </w:tr>
      <w:tr w:rsidR="0092099D" w:rsidRPr="0092099D" w14:paraId="2012F314" w14:textId="77777777" w:rsidTr="0092099D">
        <w:tc>
          <w:tcPr>
            <w:tcW w:w="859" w:type="dxa"/>
          </w:tcPr>
          <w:p w14:paraId="6DDA8C2E" w14:textId="77777777" w:rsidR="00A63227" w:rsidRPr="00102E65" w:rsidRDefault="00A63227" w:rsidP="00A63227">
            <w:pPr>
              <w:rPr>
                <w:sz w:val="18"/>
                <w:szCs w:val="18"/>
              </w:rPr>
            </w:pPr>
            <w:r w:rsidRPr="00102E65">
              <w:rPr>
                <w:sz w:val="18"/>
                <w:szCs w:val="18"/>
              </w:rPr>
              <w:t>"3-1"</w:t>
            </w:r>
          </w:p>
        </w:tc>
        <w:tc>
          <w:tcPr>
            <w:tcW w:w="1476" w:type="dxa"/>
          </w:tcPr>
          <w:p w14:paraId="7440B286" w14:textId="77777777" w:rsidR="00A63227" w:rsidRPr="00102E65" w:rsidRDefault="00A63227" w:rsidP="00A63227">
            <w:pPr>
              <w:rPr>
                <w:sz w:val="18"/>
                <w:szCs w:val="18"/>
              </w:rPr>
            </w:pPr>
            <w:r w:rsidRPr="00102E65">
              <w:rPr>
                <w:sz w:val="18"/>
                <w:szCs w:val="18"/>
              </w:rPr>
              <w:t>"SOQUEL VALLEY"</w:t>
            </w:r>
          </w:p>
        </w:tc>
        <w:tc>
          <w:tcPr>
            <w:tcW w:w="1086" w:type="dxa"/>
          </w:tcPr>
          <w:p w14:paraId="710DBB95" w14:textId="77777777" w:rsidR="00A63227" w:rsidRPr="00102E65" w:rsidRDefault="00A63227" w:rsidP="00A63227">
            <w:pPr>
              <w:rPr>
                <w:sz w:val="18"/>
                <w:szCs w:val="18"/>
              </w:rPr>
            </w:pPr>
            <w:r w:rsidRPr="00102E65">
              <w:rPr>
                <w:sz w:val="18"/>
                <w:szCs w:val="18"/>
              </w:rPr>
              <w:t>1346.59</w:t>
            </w:r>
          </w:p>
        </w:tc>
        <w:tc>
          <w:tcPr>
            <w:tcW w:w="889" w:type="dxa"/>
          </w:tcPr>
          <w:p w14:paraId="36E23B8A" w14:textId="77777777" w:rsidR="00A63227" w:rsidRPr="00102E65" w:rsidRDefault="00A63227" w:rsidP="00A63227">
            <w:pPr>
              <w:rPr>
                <w:sz w:val="18"/>
                <w:szCs w:val="18"/>
              </w:rPr>
            </w:pPr>
            <w:r w:rsidRPr="00102E65">
              <w:rPr>
                <w:sz w:val="18"/>
                <w:szCs w:val="18"/>
              </w:rPr>
              <w:t>"no"</w:t>
            </w:r>
          </w:p>
        </w:tc>
      </w:tr>
      <w:tr w:rsidR="0092099D" w:rsidRPr="0092099D" w14:paraId="5DC1DE63" w14:textId="77777777" w:rsidTr="0092099D">
        <w:tc>
          <w:tcPr>
            <w:tcW w:w="859" w:type="dxa"/>
          </w:tcPr>
          <w:p w14:paraId="120406DB" w14:textId="77777777" w:rsidR="00A63227" w:rsidRPr="00102E65" w:rsidRDefault="00A63227" w:rsidP="00A63227">
            <w:pPr>
              <w:rPr>
                <w:sz w:val="18"/>
                <w:szCs w:val="18"/>
              </w:rPr>
            </w:pPr>
            <w:r w:rsidRPr="00102E65">
              <w:rPr>
                <w:sz w:val="18"/>
                <w:szCs w:val="18"/>
              </w:rPr>
              <w:t>"3-12"</w:t>
            </w:r>
          </w:p>
        </w:tc>
        <w:tc>
          <w:tcPr>
            <w:tcW w:w="1476" w:type="dxa"/>
          </w:tcPr>
          <w:p w14:paraId="3F87C910" w14:textId="77777777" w:rsidR="00A63227" w:rsidRPr="00102E65" w:rsidRDefault="00A63227" w:rsidP="00A63227">
            <w:pPr>
              <w:rPr>
                <w:sz w:val="18"/>
                <w:szCs w:val="18"/>
              </w:rPr>
            </w:pPr>
            <w:r w:rsidRPr="00102E65">
              <w:rPr>
                <w:sz w:val="18"/>
                <w:szCs w:val="18"/>
              </w:rPr>
              <w:t>"SANTA MARIA"</w:t>
            </w:r>
          </w:p>
        </w:tc>
        <w:tc>
          <w:tcPr>
            <w:tcW w:w="1086" w:type="dxa"/>
          </w:tcPr>
          <w:p w14:paraId="57394BEB" w14:textId="77777777" w:rsidR="00A63227" w:rsidRPr="00102E65" w:rsidRDefault="00A63227" w:rsidP="00A63227">
            <w:pPr>
              <w:rPr>
                <w:sz w:val="18"/>
                <w:szCs w:val="18"/>
              </w:rPr>
            </w:pPr>
            <w:r w:rsidRPr="00102E65">
              <w:rPr>
                <w:sz w:val="18"/>
                <w:szCs w:val="18"/>
              </w:rPr>
              <w:t>1134.13</w:t>
            </w:r>
          </w:p>
        </w:tc>
        <w:tc>
          <w:tcPr>
            <w:tcW w:w="889" w:type="dxa"/>
          </w:tcPr>
          <w:p w14:paraId="4C225FCB" w14:textId="77777777" w:rsidR="00A63227" w:rsidRPr="00102E65" w:rsidRDefault="00A63227" w:rsidP="00A63227">
            <w:pPr>
              <w:rPr>
                <w:sz w:val="18"/>
                <w:szCs w:val="18"/>
              </w:rPr>
            </w:pPr>
            <w:r w:rsidRPr="00102E65">
              <w:rPr>
                <w:sz w:val="18"/>
                <w:szCs w:val="18"/>
              </w:rPr>
              <w:t>"no"</w:t>
            </w:r>
          </w:p>
        </w:tc>
      </w:tr>
      <w:tr w:rsidR="0092099D" w:rsidRPr="0092099D" w14:paraId="3145BD85" w14:textId="77777777" w:rsidTr="0092099D">
        <w:tc>
          <w:tcPr>
            <w:tcW w:w="859" w:type="dxa"/>
          </w:tcPr>
          <w:p w14:paraId="717D6E87" w14:textId="77777777" w:rsidR="00A63227" w:rsidRPr="00102E65" w:rsidRDefault="00A63227" w:rsidP="00A63227">
            <w:pPr>
              <w:rPr>
                <w:sz w:val="18"/>
                <w:szCs w:val="18"/>
              </w:rPr>
            </w:pPr>
            <w:r w:rsidRPr="00102E65">
              <w:rPr>
                <w:sz w:val="18"/>
                <w:szCs w:val="18"/>
              </w:rPr>
              <w:t>"3-13"</w:t>
            </w:r>
          </w:p>
        </w:tc>
        <w:tc>
          <w:tcPr>
            <w:tcW w:w="1476" w:type="dxa"/>
          </w:tcPr>
          <w:p w14:paraId="740626D4" w14:textId="77777777" w:rsidR="00A63227" w:rsidRPr="00102E65" w:rsidRDefault="00A63227" w:rsidP="00A63227">
            <w:pPr>
              <w:rPr>
                <w:sz w:val="18"/>
                <w:szCs w:val="18"/>
              </w:rPr>
            </w:pPr>
            <w:r w:rsidRPr="00102E65">
              <w:rPr>
                <w:sz w:val="18"/>
                <w:szCs w:val="18"/>
              </w:rPr>
              <w:t>"CUYAMA VALLEY"</w:t>
            </w:r>
          </w:p>
        </w:tc>
        <w:tc>
          <w:tcPr>
            <w:tcW w:w="1086" w:type="dxa"/>
          </w:tcPr>
          <w:p w14:paraId="2B0C8189" w14:textId="77777777" w:rsidR="00A63227" w:rsidRPr="00102E65" w:rsidRDefault="00A63227" w:rsidP="00A63227">
            <w:pPr>
              <w:rPr>
                <w:sz w:val="18"/>
                <w:szCs w:val="18"/>
              </w:rPr>
            </w:pPr>
            <w:r w:rsidRPr="00102E65">
              <w:rPr>
                <w:sz w:val="18"/>
                <w:szCs w:val="18"/>
              </w:rPr>
              <w:t>1120.79</w:t>
            </w:r>
          </w:p>
        </w:tc>
        <w:tc>
          <w:tcPr>
            <w:tcW w:w="889" w:type="dxa"/>
          </w:tcPr>
          <w:p w14:paraId="19D23B9D" w14:textId="77777777" w:rsidR="00A63227" w:rsidRPr="00102E65" w:rsidRDefault="00A63227" w:rsidP="00A63227">
            <w:pPr>
              <w:rPr>
                <w:sz w:val="18"/>
                <w:szCs w:val="18"/>
              </w:rPr>
            </w:pPr>
            <w:r w:rsidRPr="00102E65">
              <w:rPr>
                <w:sz w:val="18"/>
                <w:szCs w:val="18"/>
              </w:rPr>
              <w:t>"no"</w:t>
            </w:r>
          </w:p>
        </w:tc>
      </w:tr>
      <w:tr w:rsidR="0092099D" w:rsidRPr="0092099D" w14:paraId="200ABF2D" w14:textId="77777777" w:rsidTr="0092099D">
        <w:tc>
          <w:tcPr>
            <w:tcW w:w="859" w:type="dxa"/>
          </w:tcPr>
          <w:p w14:paraId="5B8455BB" w14:textId="77777777" w:rsidR="00A63227" w:rsidRPr="00102E65" w:rsidRDefault="00A63227" w:rsidP="00A63227">
            <w:pPr>
              <w:rPr>
                <w:sz w:val="18"/>
                <w:szCs w:val="18"/>
              </w:rPr>
            </w:pPr>
            <w:r w:rsidRPr="00102E65">
              <w:rPr>
                <w:sz w:val="18"/>
                <w:szCs w:val="18"/>
              </w:rPr>
              <w:t>"3-14"</w:t>
            </w:r>
          </w:p>
        </w:tc>
        <w:tc>
          <w:tcPr>
            <w:tcW w:w="1476" w:type="dxa"/>
          </w:tcPr>
          <w:p w14:paraId="7ED9CC88" w14:textId="77777777" w:rsidR="00A63227" w:rsidRPr="00102E65" w:rsidRDefault="00A63227" w:rsidP="00A63227">
            <w:pPr>
              <w:rPr>
                <w:sz w:val="18"/>
                <w:szCs w:val="18"/>
              </w:rPr>
            </w:pPr>
            <w:r w:rsidRPr="00102E65">
              <w:rPr>
                <w:sz w:val="18"/>
                <w:szCs w:val="18"/>
              </w:rPr>
              <w:t>"SAN ANTONIO CREEK VALLEY"</w:t>
            </w:r>
          </w:p>
        </w:tc>
        <w:tc>
          <w:tcPr>
            <w:tcW w:w="1086" w:type="dxa"/>
          </w:tcPr>
          <w:p w14:paraId="0488894D" w14:textId="77777777" w:rsidR="00A63227" w:rsidRPr="00102E65" w:rsidRDefault="00A63227" w:rsidP="00A63227">
            <w:pPr>
              <w:rPr>
                <w:sz w:val="18"/>
                <w:szCs w:val="18"/>
              </w:rPr>
            </w:pPr>
            <w:r w:rsidRPr="00102E65">
              <w:rPr>
                <w:sz w:val="18"/>
                <w:szCs w:val="18"/>
              </w:rPr>
              <w:t>1320.08</w:t>
            </w:r>
          </w:p>
        </w:tc>
        <w:tc>
          <w:tcPr>
            <w:tcW w:w="889" w:type="dxa"/>
          </w:tcPr>
          <w:p w14:paraId="0508073F" w14:textId="77777777" w:rsidR="00A63227" w:rsidRPr="00102E65" w:rsidRDefault="00A63227" w:rsidP="00A63227">
            <w:pPr>
              <w:rPr>
                <w:sz w:val="18"/>
                <w:szCs w:val="18"/>
              </w:rPr>
            </w:pPr>
            <w:r w:rsidRPr="00102E65">
              <w:rPr>
                <w:sz w:val="18"/>
                <w:szCs w:val="18"/>
              </w:rPr>
              <w:t>"no"</w:t>
            </w:r>
          </w:p>
        </w:tc>
      </w:tr>
      <w:tr w:rsidR="0092099D" w:rsidRPr="0092099D" w14:paraId="5A8A9F4E" w14:textId="77777777" w:rsidTr="0092099D">
        <w:tc>
          <w:tcPr>
            <w:tcW w:w="859" w:type="dxa"/>
          </w:tcPr>
          <w:p w14:paraId="5754D92B" w14:textId="77777777" w:rsidR="00A63227" w:rsidRPr="00102E65" w:rsidRDefault="00A63227" w:rsidP="00A63227">
            <w:pPr>
              <w:rPr>
                <w:sz w:val="18"/>
                <w:szCs w:val="18"/>
              </w:rPr>
            </w:pPr>
            <w:r w:rsidRPr="00102E65">
              <w:rPr>
                <w:sz w:val="18"/>
                <w:szCs w:val="18"/>
              </w:rPr>
              <w:t>"3-15"</w:t>
            </w:r>
          </w:p>
        </w:tc>
        <w:tc>
          <w:tcPr>
            <w:tcW w:w="1476" w:type="dxa"/>
          </w:tcPr>
          <w:p w14:paraId="6D1C2CD2" w14:textId="77777777" w:rsidR="00A63227" w:rsidRPr="00102E65" w:rsidRDefault="00A63227" w:rsidP="00A63227">
            <w:pPr>
              <w:rPr>
                <w:sz w:val="18"/>
                <w:szCs w:val="18"/>
              </w:rPr>
            </w:pPr>
            <w:r w:rsidRPr="00102E65">
              <w:rPr>
                <w:sz w:val="18"/>
                <w:szCs w:val="18"/>
              </w:rPr>
              <w:t>"SANTA YNEZ RIVER VALLEY"</w:t>
            </w:r>
          </w:p>
        </w:tc>
        <w:tc>
          <w:tcPr>
            <w:tcW w:w="1086" w:type="dxa"/>
          </w:tcPr>
          <w:p w14:paraId="6CF06B33" w14:textId="77777777" w:rsidR="00A63227" w:rsidRPr="00102E65" w:rsidRDefault="00A63227" w:rsidP="00A63227">
            <w:pPr>
              <w:rPr>
                <w:sz w:val="18"/>
                <w:szCs w:val="18"/>
              </w:rPr>
            </w:pPr>
            <w:r w:rsidRPr="00102E65">
              <w:rPr>
                <w:sz w:val="18"/>
                <w:szCs w:val="18"/>
              </w:rPr>
              <w:t>1350.11</w:t>
            </w:r>
          </w:p>
        </w:tc>
        <w:tc>
          <w:tcPr>
            <w:tcW w:w="889" w:type="dxa"/>
          </w:tcPr>
          <w:p w14:paraId="5E4D678E" w14:textId="77777777" w:rsidR="00A63227" w:rsidRPr="00102E65" w:rsidRDefault="00A63227" w:rsidP="00A63227">
            <w:pPr>
              <w:rPr>
                <w:sz w:val="18"/>
                <w:szCs w:val="18"/>
              </w:rPr>
            </w:pPr>
            <w:r w:rsidRPr="00102E65">
              <w:rPr>
                <w:sz w:val="18"/>
                <w:szCs w:val="18"/>
              </w:rPr>
              <w:t>"yes"</w:t>
            </w:r>
          </w:p>
        </w:tc>
      </w:tr>
      <w:tr w:rsidR="0092099D" w:rsidRPr="0092099D" w14:paraId="527FDE69" w14:textId="77777777" w:rsidTr="0092099D">
        <w:tc>
          <w:tcPr>
            <w:tcW w:w="859" w:type="dxa"/>
          </w:tcPr>
          <w:p w14:paraId="130E62AF" w14:textId="77777777" w:rsidR="00A63227" w:rsidRPr="00102E65" w:rsidRDefault="00A63227" w:rsidP="00A63227">
            <w:pPr>
              <w:rPr>
                <w:sz w:val="18"/>
                <w:szCs w:val="18"/>
              </w:rPr>
            </w:pPr>
            <w:r w:rsidRPr="00102E65">
              <w:rPr>
                <w:sz w:val="18"/>
                <w:szCs w:val="18"/>
              </w:rPr>
              <w:t>"3-16"</w:t>
            </w:r>
          </w:p>
        </w:tc>
        <w:tc>
          <w:tcPr>
            <w:tcW w:w="1476" w:type="dxa"/>
          </w:tcPr>
          <w:p w14:paraId="29EC83E8" w14:textId="77777777" w:rsidR="00A63227" w:rsidRPr="00102E65" w:rsidRDefault="00A63227" w:rsidP="00A63227">
            <w:pPr>
              <w:rPr>
                <w:sz w:val="18"/>
                <w:szCs w:val="18"/>
              </w:rPr>
            </w:pPr>
            <w:r w:rsidRPr="00102E65">
              <w:rPr>
                <w:sz w:val="18"/>
                <w:szCs w:val="18"/>
              </w:rPr>
              <w:t>"GOLETA"</w:t>
            </w:r>
          </w:p>
        </w:tc>
        <w:tc>
          <w:tcPr>
            <w:tcW w:w="1086" w:type="dxa"/>
          </w:tcPr>
          <w:p w14:paraId="718D14D3" w14:textId="77777777" w:rsidR="00A63227" w:rsidRPr="00102E65" w:rsidRDefault="00A63227" w:rsidP="00A63227">
            <w:pPr>
              <w:rPr>
                <w:sz w:val="18"/>
                <w:szCs w:val="18"/>
              </w:rPr>
            </w:pPr>
            <w:r w:rsidRPr="00102E65">
              <w:rPr>
                <w:sz w:val="18"/>
                <w:szCs w:val="18"/>
              </w:rPr>
              <w:t>1225.45</w:t>
            </w:r>
          </w:p>
        </w:tc>
        <w:tc>
          <w:tcPr>
            <w:tcW w:w="889" w:type="dxa"/>
          </w:tcPr>
          <w:p w14:paraId="4C64CFAC" w14:textId="77777777" w:rsidR="00A63227" w:rsidRPr="00102E65" w:rsidRDefault="00A63227" w:rsidP="00A63227">
            <w:pPr>
              <w:rPr>
                <w:sz w:val="18"/>
                <w:szCs w:val="18"/>
              </w:rPr>
            </w:pPr>
            <w:r w:rsidRPr="00102E65">
              <w:rPr>
                <w:sz w:val="18"/>
                <w:szCs w:val="18"/>
              </w:rPr>
              <w:t>"no"</w:t>
            </w:r>
          </w:p>
        </w:tc>
      </w:tr>
      <w:tr w:rsidR="0092099D" w:rsidRPr="0092099D" w14:paraId="2D6C3B00" w14:textId="77777777" w:rsidTr="0092099D">
        <w:tc>
          <w:tcPr>
            <w:tcW w:w="859" w:type="dxa"/>
          </w:tcPr>
          <w:p w14:paraId="0E8455B0" w14:textId="77777777" w:rsidR="00A63227" w:rsidRPr="00102E65" w:rsidRDefault="00A63227" w:rsidP="00A63227">
            <w:pPr>
              <w:rPr>
                <w:sz w:val="18"/>
                <w:szCs w:val="18"/>
              </w:rPr>
            </w:pPr>
            <w:r w:rsidRPr="00102E65">
              <w:rPr>
                <w:sz w:val="18"/>
                <w:szCs w:val="18"/>
              </w:rPr>
              <w:t>"3-17"</w:t>
            </w:r>
          </w:p>
        </w:tc>
        <w:tc>
          <w:tcPr>
            <w:tcW w:w="1476" w:type="dxa"/>
          </w:tcPr>
          <w:p w14:paraId="05D7F7DD" w14:textId="77777777" w:rsidR="00A63227" w:rsidRPr="00102E65" w:rsidRDefault="00A63227" w:rsidP="00A63227">
            <w:pPr>
              <w:rPr>
                <w:sz w:val="18"/>
                <w:szCs w:val="18"/>
              </w:rPr>
            </w:pPr>
            <w:r w:rsidRPr="00102E65">
              <w:rPr>
                <w:sz w:val="18"/>
                <w:szCs w:val="18"/>
              </w:rPr>
              <w:t>"SANTA BARBARA"</w:t>
            </w:r>
          </w:p>
        </w:tc>
        <w:tc>
          <w:tcPr>
            <w:tcW w:w="1086" w:type="dxa"/>
          </w:tcPr>
          <w:p w14:paraId="494C923B" w14:textId="77777777" w:rsidR="00A63227" w:rsidRPr="00102E65" w:rsidRDefault="00A63227" w:rsidP="00A63227">
            <w:pPr>
              <w:rPr>
                <w:sz w:val="18"/>
                <w:szCs w:val="18"/>
              </w:rPr>
            </w:pPr>
            <w:r w:rsidRPr="00102E65">
              <w:rPr>
                <w:sz w:val="18"/>
                <w:szCs w:val="18"/>
              </w:rPr>
              <w:t>1012.33</w:t>
            </w:r>
          </w:p>
        </w:tc>
        <w:tc>
          <w:tcPr>
            <w:tcW w:w="889" w:type="dxa"/>
          </w:tcPr>
          <w:p w14:paraId="1992BD13" w14:textId="77777777" w:rsidR="00A63227" w:rsidRPr="00102E65" w:rsidRDefault="00A63227" w:rsidP="00A63227">
            <w:pPr>
              <w:rPr>
                <w:sz w:val="18"/>
                <w:szCs w:val="18"/>
              </w:rPr>
            </w:pPr>
            <w:r w:rsidRPr="00102E65">
              <w:rPr>
                <w:sz w:val="18"/>
                <w:szCs w:val="18"/>
              </w:rPr>
              <w:t>"yes"</w:t>
            </w:r>
          </w:p>
        </w:tc>
      </w:tr>
      <w:tr w:rsidR="0092099D" w:rsidRPr="0092099D" w14:paraId="00A035CB" w14:textId="77777777" w:rsidTr="0092099D">
        <w:tc>
          <w:tcPr>
            <w:tcW w:w="859" w:type="dxa"/>
          </w:tcPr>
          <w:p w14:paraId="2C203236" w14:textId="77777777" w:rsidR="00A63227" w:rsidRPr="00102E65" w:rsidRDefault="00A63227" w:rsidP="00A63227">
            <w:pPr>
              <w:rPr>
                <w:sz w:val="18"/>
                <w:szCs w:val="18"/>
              </w:rPr>
            </w:pPr>
            <w:r w:rsidRPr="00102E65">
              <w:rPr>
                <w:sz w:val="18"/>
                <w:szCs w:val="18"/>
              </w:rPr>
              <w:t>"3-18"</w:t>
            </w:r>
          </w:p>
        </w:tc>
        <w:tc>
          <w:tcPr>
            <w:tcW w:w="1476" w:type="dxa"/>
          </w:tcPr>
          <w:p w14:paraId="6A3318D5" w14:textId="77777777" w:rsidR="00A63227" w:rsidRPr="00102E65" w:rsidRDefault="00A63227" w:rsidP="00A63227">
            <w:pPr>
              <w:rPr>
                <w:sz w:val="18"/>
                <w:szCs w:val="18"/>
              </w:rPr>
            </w:pPr>
            <w:r w:rsidRPr="00102E65">
              <w:rPr>
                <w:sz w:val="18"/>
                <w:szCs w:val="18"/>
              </w:rPr>
              <w:t>"CARPINTERIA"</w:t>
            </w:r>
          </w:p>
        </w:tc>
        <w:tc>
          <w:tcPr>
            <w:tcW w:w="1086" w:type="dxa"/>
          </w:tcPr>
          <w:p w14:paraId="454C8DB4" w14:textId="77777777" w:rsidR="00A63227" w:rsidRPr="00102E65" w:rsidRDefault="00A63227" w:rsidP="00A63227">
            <w:pPr>
              <w:rPr>
                <w:sz w:val="18"/>
                <w:szCs w:val="18"/>
              </w:rPr>
            </w:pPr>
            <w:r w:rsidRPr="00102E65">
              <w:rPr>
                <w:sz w:val="18"/>
                <w:szCs w:val="18"/>
              </w:rPr>
              <w:t>1383.34</w:t>
            </w:r>
          </w:p>
        </w:tc>
        <w:tc>
          <w:tcPr>
            <w:tcW w:w="889" w:type="dxa"/>
          </w:tcPr>
          <w:p w14:paraId="24E50291" w14:textId="77777777" w:rsidR="00A63227" w:rsidRPr="00102E65" w:rsidRDefault="00A63227" w:rsidP="00A63227">
            <w:pPr>
              <w:rPr>
                <w:sz w:val="18"/>
                <w:szCs w:val="18"/>
              </w:rPr>
            </w:pPr>
            <w:r w:rsidRPr="00102E65">
              <w:rPr>
                <w:sz w:val="18"/>
                <w:szCs w:val="18"/>
              </w:rPr>
              <w:t>"yes"</w:t>
            </w:r>
          </w:p>
        </w:tc>
      </w:tr>
      <w:tr w:rsidR="0092099D" w:rsidRPr="0092099D" w14:paraId="588BD456" w14:textId="77777777" w:rsidTr="0092099D">
        <w:tc>
          <w:tcPr>
            <w:tcW w:w="859" w:type="dxa"/>
          </w:tcPr>
          <w:p w14:paraId="1D3C5A4E" w14:textId="77777777" w:rsidR="00A63227" w:rsidRPr="00102E65" w:rsidRDefault="00A63227" w:rsidP="00A63227">
            <w:pPr>
              <w:rPr>
                <w:sz w:val="18"/>
                <w:szCs w:val="18"/>
              </w:rPr>
            </w:pPr>
            <w:r w:rsidRPr="00102E65">
              <w:rPr>
                <w:sz w:val="18"/>
                <w:szCs w:val="18"/>
              </w:rPr>
              <w:t>"3-19"</w:t>
            </w:r>
          </w:p>
        </w:tc>
        <w:tc>
          <w:tcPr>
            <w:tcW w:w="1476" w:type="dxa"/>
          </w:tcPr>
          <w:p w14:paraId="2F612699" w14:textId="77777777" w:rsidR="00A63227" w:rsidRPr="00102E65" w:rsidRDefault="00A63227" w:rsidP="00A63227">
            <w:pPr>
              <w:rPr>
                <w:sz w:val="18"/>
                <w:szCs w:val="18"/>
              </w:rPr>
            </w:pPr>
            <w:r w:rsidRPr="00102E65">
              <w:rPr>
                <w:sz w:val="18"/>
                <w:szCs w:val="18"/>
              </w:rPr>
              <w:t>"CARRIZO PLAIN"</w:t>
            </w:r>
          </w:p>
        </w:tc>
        <w:tc>
          <w:tcPr>
            <w:tcW w:w="1086" w:type="dxa"/>
          </w:tcPr>
          <w:p w14:paraId="3D128CC4" w14:textId="77777777" w:rsidR="00A63227" w:rsidRPr="00102E65" w:rsidRDefault="00A63227" w:rsidP="00A63227">
            <w:pPr>
              <w:rPr>
                <w:sz w:val="18"/>
                <w:szCs w:val="18"/>
              </w:rPr>
            </w:pPr>
            <w:r w:rsidRPr="00102E65">
              <w:rPr>
                <w:sz w:val="18"/>
                <w:szCs w:val="18"/>
              </w:rPr>
              <w:t>670.96</w:t>
            </w:r>
          </w:p>
        </w:tc>
        <w:tc>
          <w:tcPr>
            <w:tcW w:w="889" w:type="dxa"/>
          </w:tcPr>
          <w:p w14:paraId="0BAF20D9" w14:textId="77777777" w:rsidR="00A63227" w:rsidRPr="00102E65" w:rsidRDefault="00A63227" w:rsidP="00A63227">
            <w:pPr>
              <w:rPr>
                <w:sz w:val="18"/>
                <w:szCs w:val="18"/>
              </w:rPr>
            </w:pPr>
            <w:r w:rsidRPr="00102E65">
              <w:rPr>
                <w:sz w:val="18"/>
                <w:szCs w:val="18"/>
              </w:rPr>
              <w:t>"yes"</w:t>
            </w:r>
          </w:p>
        </w:tc>
      </w:tr>
      <w:tr w:rsidR="0092099D" w:rsidRPr="0092099D" w14:paraId="2133601A" w14:textId="77777777" w:rsidTr="0092099D">
        <w:tc>
          <w:tcPr>
            <w:tcW w:w="859" w:type="dxa"/>
          </w:tcPr>
          <w:p w14:paraId="075DC73B" w14:textId="77777777" w:rsidR="00A63227" w:rsidRPr="00102E65" w:rsidRDefault="00A63227" w:rsidP="00A63227">
            <w:pPr>
              <w:rPr>
                <w:sz w:val="18"/>
                <w:szCs w:val="18"/>
              </w:rPr>
            </w:pPr>
            <w:r w:rsidRPr="00102E65">
              <w:rPr>
                <w:sz w:val="18"/>
                <w:szCs w:val="18"/>
              </w:rPr>
              <w:t>"3-2"</w:t>
            </w:r>
          </w:p>
        </w:tc>
        <w:tc>
          <w:tcPr>
            <w:tcW w:w="1476" w:type="dxa"/>
          </w:tcPr>
          <w:p w14:paraId="33B0C9B2" w14:textId="77777777" w:rsidR="00A63227" w:rsidRPr="00102E65" w:rsidRDefault="00A63227" w:rsidP="00A63227">
            <w:pPr>
              <w:rPr>
                <w:sz w:val="18"/>
                <w:szCs w:val="18"/>
              </w:rPr>
            </w:pPr>
            <w:r w:rsidRPr="00102E65">
              <w:rPr>
                <w:sz w:val="18"/>
                <w:szCs w:val="18"/>
              </w:rPr>
              <w:t>"PAJARO VALLEY"</w:t>
            </w:r>
          </w:p>
        </w:tc>
        <w:tc>
          <w:tcPr>
            <w:tcW w:w="1086" w:type="dxa"/>
          </w:tcPr>
          <w:p w14:paraId="20369266" w14:textId="77777777" w:rsidR="00A63227" w:rsidRPr="00102E65" w:rsidRDefault="00A63227" w:rsidP="00A63227">
            <w:pPr>
              <w:rPr>
                <w:sz w:val="18"/>
                <w:szCs w:val="18"/>
              </w:rPr>
            </w:pPr>
            <w:r w:rsidRPr="00102E65">
              <w:rPr>
                <w:sz w:val="18"/>
                <w:szCs w:val="18"/>
              </w:rPr>
              <w:t>1701.33</w:t>
            </w:r>
          </w:p>
        </w:tc>
        <w:tc>
          <w:tcPr>
            <w:tcW w:w="889" w:type="dxa"/>
          </w:tcPr>
          <w:p w14:paraId="689B19A3" w14:textId="77777777" w:rsidR="00A63227" w:rsidRPr="00102E65" w:rsidRDefault="00A63227" w:rsidP="00A63227">
            <w:pPr>
              <w:rPr>
                <w:sz w:val="18"/>
                <w:szCs w:val="18"/>
              </w:rPr>
            </w:pPr>
            <w:r w:rsidRPr="00102E65">
              <w:rPr>
                <w:sz w:val="18"/>
                <w:szCs w:val="18"/>
              </w:rPr>
              <w:t>"yes"</w:t>
            </w:r>
          </w:p>
        </w:tc>
      </w:tr>
      <w:tr w:rsidR="0092099D" w:rsidRPr="0092099D" w14:paraId="369892EA" w14:textId="77777777" w:rsidTr="0092099D">
        <w:tc>
          <w:tcPr>
            <w:tcW w:w="859" w:type="dxa"/>
          </w:tcPr>
          <w:p w14:paraId="4AFA8FC6" w14:textId="77777777" w:rsidR="00A63227" w:rsidRPr="00102E65" w:rsidRDefault="00A63227" w:rsidP="00A63227">
            <w:pPr>
              <w:rPr>
                <w:sz w:val="18"/>
                <w:szCs w:val="18"/>
              </w:rPr>
            </w:pPr>
            <w:r w:rsidRPr="00102E65">
              <w:rPr>
                <w:sz w:val="18"/>
                <w:szCs w:val="18"/>
              </w:rPr>
              <w:t>"3-20"</w:t>
            </w:r>
          </w:p>
        </w:tc>
        <w:tc>
          <w:tcPr>
            <w:tcW w:w="1476" w:type="dxa"/>
          </w:tcPr>
          <w:p w14:paraId="096A7FF7" w14:textId="77777777" w:rsidR="00A63227" w:rsidRPr="00102E65" w:rsidRDefault="00A63227" w:rsidP="00A63227">
            <w:pPr>
              <w:rPr>
                <w:sz w:val="18"/>
                <w:szCs w:val="18"/>
              </w:rPr>
            </w:pPr>
            <w:r w:rsidRPr="00102E65">
              <w:rPr>
                <w:sz w:val="18"/>
                <w:szCs w:val="18"/>
              </w:rPr>
              <w:t>"ANO NUEVO AREA"</w:t>
            </w:r>
          </w:p>
        </w:tc>
        <w:tc>
          <w:tcPr>
            <w:tcW w:w="1086" w:type="dxa"/>
          </w:tcPr>
          <w:p w14:paraId="55BBE2D2" w14:textId="77777777" w:rsidR="00A63227" w:rsidRPr="00102E65" w:rsidRDefault="00A63227" w:rsidP="00A63227">
            <w:pPr>
              <w:rPr>
                <w:sz w:val="18"/>
                <w:szCs w:val="18"/>
              </w:rPr>
            </w:pPr>
            <w:r w:rsidRPr="00102E65">
              <w:rPr>
                <w:sz w:val="18"/>
                <w:szCs w:val="18"/>
              </w:rPr>
              <w:t>426.84</w:t>
            </w:r>
          </w:p>
        </w:tc>
        <w:tc>
          <w:tcPr>
            <w:tcW w:w="889" w:type="dxa"/>
          </w:tcPr>
          <w:p w14:paraId="23F9860E" w14:textId="77777777" w:rsidR="00A63227" w:rsidRPr="00102E65" w:rsidRDefault="00A63227" w:rsidP="00A63227">
            <w:pPr>
              <w:rPr>
                <w:sz w:val="18"/>
                <w:szCs w:val="18"/>
              </w:rPr>
            </w:pPr>
            <w:r w:rsidRPr="00102E65">
              <w:rPr>
                <w:sz w:val="18"/>
                <w:szCs w:val="18"/>
              </w:rPr>
              <w:t>"no"</w:t>
            </w:r>
          </w:p>
        </w:tc>
      </w:tr>
      <w:tr w:rsidR="0092099D" w:rsidRPr="0092099D" w14:paraId="2A3A1CE9" w14:textId="77777777" w:rsidTr="0092099D">
        <w:tc>
          <w:tcPr>
            <w:tcW w:w="859" w:type="dxa"/>
          </w:tcPr>
          <w:p w14:paraId="1648EDF5" w14:textId="77777777" w:rsidR="00A63227" w:rsidRPr="00102E65" w:rsidRDefault="00A63227" w:rsidP="00A63227">
            <w:pPr>
              <w:rPr>
                <w:sz w:val="18"/>
                <w:szCs w:val="18"/>
              </w:rPr>
            </w:pPr>
            <w:r w:rsidRPr="00102E65">
              <w:rPr>
                <w:sz w:val="18"/>
                <w:szCs w:val="18"/>
              </w:rPr>
              <w:t>"3-21"</w:t>
            </w:r>
          </w:p>
        </w:tc>
        <w:tc>
          <w:tcPr>
            <w:tcW w:w="1476" w:type="dxa"/>
          </w:tcPr>
          <w:p w14:paraId="06DD8668" w14:textId="77777777" w:rsidR="00A63227" w:rsidRPr="00102E65" w:rsidRDefault="00A63227" w:rsidP="00A63227">
            <w:pPr>
              <w:rPr>
                <w:sz w:val="18"/>
                <w:szCs w:val="18"/>
              </w:rPr>
            </w:pPr>
            <w:r w:rsidRPr="00102E65">
              <w:rPr>
                <w:sz w:val="18"/>
                <w:szCs w:val="18"/>
              </w:rPr>
              <w:t>"SANTA CRUZ PURISIMA FORMATION"</w:t>
            </w:r>
          </w:p>
        </w:tc>
        <w:tc>
          <w:tcPr>
            <w:tcW w:w="1086" w:type="dxa"/>
          </w:tcPr>
          <w:p w14:paraId="7B79F24F" w14:textId="77777777" w:rsidR="00A63227" w:rsidRPr="00102E65" w:rsidRDefault="00A63227" w:rsidP="00A63227">
            <w:pPr>
              <w:rPr>
                <w:sz w:val="18"/>
                <w:szCs w:val="18"/>
              </w:rPr>
            </w:pPr>
            <w:r w:rsidRPr="00102E65">
              <w:rPr>
                <w:sz w:val="18"/>
                <w:szCs w:val="18"/>
              </w:rPr>
              <w:t>1283.49</w:t>
            </w:r>
          </w:p>
        </w:tc>
        <w:tc>
          <w:tcPr>
            <w:tcW w:w="889" w:type="dxa"/>
          </w:tcPr>
          <w:p w14:paraId="1051B930" w14:textId="77777777" w:rsidR="00A63227" w:rsidRPr="00102E65" w:rsidRDefault="00A63227" w:rsidP="00A63227">
            <w:pPr>
              <w:rPr>
                <w:sz w:val="18"/>
                <w:szCs w:val="18"/>
              </w:rPr>
            </w:pPr>
            <w:r w:rsidRPr="00102E65">
              <w:rPr>
                <w:sz w:val="18"/>
                <w:szCs w:val="18"/>
              </w:rPr>
              <w:t>"no"</w:t>
            </w:r>
          </w:p>
        </w:tc>
      </w:tr>
      <w:tr w:rsidR="0092099D" w:rsidRPr="0092099D" w14:paraId="77343EE4" w14:textId="77777777" w:rsidTr="0092099D">
        <w:tc>
          <w:tcPr>
            <w:tcW w:w="859" w:type="dxa"/>
          </w:tcPr>
          <w:p w14:paraId="1273F282" w14:textId="77777777" w:rsidR="00A63227" w:rsidRPr="00102E65" w:rsidRDefault="00A63227" w:rsidP="00A63227">
            <w:pPr>
              <w:rPr>
                <w:sz w:val="18"/>
                <w:szCs w:val="18"/>
              </w:rPr>
            </w:pPr>
            <w:r w:rsidRPr="00102E65">
              <w:rPr>
                <w:sz w:val="18"/>
                <w:szCs w:val="18"/>
              </w:rPr>
              <w:t>"3-22"</w:t>
            </w:r>
          </w:p>
        </w:tc>
        <w:tc>
          <w:tcPr>
            <w:tcW w:w="1476" w:type="dxa"/>
          </w:tcPr>
          <w:p w14:paraId="052B333B" w14:textId="77777777" w:rsidR="00A63227" w:rsidRPr="00102E65" w:rsidRDefault="00A63227" w:rsidP="00A63227">
            <w:pPr>
              <w:rPr>
                <w:sz w:val="18"/>
                <w:szCs w:val="18"/>
              </w:rPr>
            </w:pPr>
            <w:r w:rsidRPr="00102E65">
              <w:rPr>
                <w:sz w:val="18"/>
                <w:szCs w:val="18"/>
              </w:rPr>
              <w:t>"SANTA ANA VALLEY"</w:t>
            </w:r>
          </w:p>
        </w:tc>
        <w:tc>
          <w:tcPr>
            <w:tcW w:w="1086" w:type="dxa"/>
          </w:tcPr>
          <w:p w14:paraId="65591547" w14:textId="77777777" w:rsidR="00A63227" w:rsidRPr="00102E65" w:rsidRDefault="00A63227" w:rsidP="00A63227">
            <w:pPr>
              <w:rPr>
                <w:sz w:val="18"/>
                <w:szCs w:val="18"/>
              </w:rPr>
            </w:pPr>
            <w:r w:rsidRPr="00102E65">
              <w:rPr>
                <w:sz w:val="18"/>
                <w:szCs w:val="18"/>
              </w:rPr>
              <w:t>809.44</w:t>
            </w:r>
          </w:p>
        </w:tc>
        <w:tc>
          <w:tcPr>
            <w:tcW w:w="889" w:type="dxa"/>
          </w:tcPr>
          <w:p w14:paraId="25924380" w14:textId="77777777" w:rsidR="00A63227" w:rsidRPr="00102E65" w:rsidRDefault="00A63227" w:rsidP="00A63227">
            <w:pPr>
              <w:rPr>
                <w:sz w:val="18"/>
                <w:szCs w:val="18"/>
              </w:rPr>
            </w:pPr>
            <w:r w:rsidRPr="00102E65">
              <w:rPr>
                <w:sz w:val="18"/>
                <w:szCs w:val="18"/>
              </w:rPr>
              <w:t>"yes"</w:t>
            </w:r>
          </w:p>
        </w:tc>
      </w:tr>
      <w:tr w:rsidR="0092099D" w:rsidRPr="0092099D" w14:paraId="21534244" w14:textId="77777777" w:rsidTr="0092099D">
        <w:tc>
          <w:tcPr>
            <w:tcW w:w="859" w:type="dxa"/>
          </w:tcPr>
          <w:p w14:paraId="2A5DB647" w14:textId="77777777" w:rsidR="00A63227" w:rsidRPr="00102E65" w:rsidRDefault="00A63227" w:rsidP="00A63227">
            <w:pPr>
              <w:rPr>
                <w:sz w:val="18"/>
                <w:szCs w:val="18"/>
              </w:rPr>
            </w:pPr>
            <w:r w:rsidRPr="00102E65">
              <w:rPr>
                <w:sz w:val="18"/>
                <w:szCs w:val="18"/>
              </w:rPr>
              <w:lastRenderedPageBreak/>
              <w:t>"3-23"</w:t>
            </w:r>
          </w:p>
        </w:tc>
        <w:tc>
          <w:tcPr>
            <w:tcW w:w="1476" w:type="dxa"/>
          </w:tcPr>
          <w:p w14:paraId="68268899" w14:textId="77777777" w:rsidR="00A63227" w:rsidRPr="00102E65" w:rsidRDefault="00A63227" w:rsidP="00A63227">
            <w:pPr>
              <w:rPr>
                <w:sz w:val="18"/>
                <w:szCs w:val="18"/>
              </w:rPr>
            </w:pPr>
            <w:r w:rsidRPr="00102E65">
              <w:rPr>
                <w:sz w:val="18"/>
                <w:szCs w:val="18"/>
              </w:rPr>
              <w:t>"UPPER SANTA ANA VALLEY"</w:t>
            </w:r>
          </w:p>
        </w:tc>
        <w:tc>
          <w:tcPr>
            <w:tcW w:w="1086" w:type="dxa"/>
          </w:tcPr>
          <w:p w14:paraId="29534860" w14:textId="77777777" w:rsidR="00A63227" w:rsidRPr="00102E65" w:rsidRDefault="00A63227" w:rsidP="00A63227">
            <w:pPr>
              <w:rPr>
                <w:sz w:val="18"/>
                <w:szCs w:val="18"/>
              </w:rPr>
            </w:pPr>
            <w:r w:rsidRPr="00102E65">
              <w:rPr>
                <w:sz w:val="18"/>
                <w:szCs w:val="18"/>
              </w:rPr>
              <w:t>540</w:t>
            </w:r>
          </w:p>
        </w:tc>
        <w:tc>
          <w:tcPr>
            <w:tcW w:w="889" w:type="dxa"/>
          </w:tcPr>
          <w:p w14:paraId="7B0C48D6" w14:textId="77777777" w:rsidR="00A63227" w:rsidRPr="00102E65" w:rsidRDefault="00A63227" w:rsidP="00A63227">
            <w:pPr>
              <w:rPr>
                <w:sz w:val="18"/>
                <w:szCs w:val="18"/>
              </w:rPr>
            </w:pPr>
            <w:r w:rsidRPr="00102E65">
              <w:rPr>
                <w:sz w:val="18"/>
                <w:szCs w:val="18"/>
              </w:rPr>
              <w:t>"yes"</w:t>
            </w:r>
          </w:p>
        </w:tc>
      </w:tr>
      <w:tr w:rsidR="0092099D" w:rsidRPr="0092099D" w14:paraId="1C0B0366" w14:textId="77777777" w:rsidTr="0092099D">
        <w:tc>
          <w:tcPr>
            <w:tcW w:w="859" w:type="dxa"/>
          </w:tcPr>
          <w:p w14:paraId="1221DC62" w14:textId="77777777" w:rsidR="00A63227" w:rsidRPr="00102E65" w:rsidRDefault="00A63227" w:rsidP="00A63227">
            <w:pPr>
              <w:rPr>
                <w:sz w:val="18"/>
                <w:szCs w:val="18"/>
              </w:rPr>
            </w:pPr>
            <w:r w:rsidRPr="00102E65">
              <w:rPr>
                <w:sz w:val="18"/>
                <w:szCs w:val="18"/>
              </w:rPr>
              <w:t>"3-24"</w:t>
            </w:r>
          </w:p>
        </w:tc>
        <w:tc>
          <w:tcPr>
            <w:tcW w:w="1476" w:type="dxa"/>
          </w:tcPr>
          <w:p w14:paraId="38105F7D" w14:textId="77777777" w:rsidR="00A63227" w:rsidRPr="00102E65" w:rsidRDefault="00A63227" w:rsidP="00A63227">
            <w:pPr>
              <w:rPr>
                <w:sz w:val="18"/>
                <w:szCs w:val="18"/>
              </w:rPr>
            </w:pPr>
            <w:r w:rsidRPr="00102E65">
              <w:rPr>
                <w:sz w:val="18"/>
                <w:szCs w:val="18"/>
              </w:rPr>
              <w:t>"QUIEN SABE VALLEY"</w:t>
            </w:r>
          </w:p>
        </w:tc>
        <w:tc>
          <w:tcPr>
            <w:tcW w:w="1086" w:type="dxa"/>
          </w:tcPr>
          <w:p w14:paraId="672C079D" w14:textId="77777777" w:rsidR="00A63227" w:rsidRPr="00102E65" w:rsidRDefault="00A63227" w:rsidP="00A63227">
            <w:pPr>
              <w:rPr>
                <w:sz w:val="18"/>
                <w:szCs w:val="18"/>
              </w:rPr>
            </w:pPr>
            <w:r w:rsidRPr="00102E65">
              <w:rPr>
                <w:sz w:val="18"/>
                <w:szCs w:val="18"/>
              </w:rPr>
              <w:t>NA</w:t>
            </w:r>
          </w:p>
        </w:tc>
        <w:tc>
          <w:tcPr>
            <w:tcW w:w="889" w:type="dxa"/>
          </w:tcPr>
          <w:p w14:paraId="1F2CFDA2" w14:textId="77777777" w:rsidR="00A63227" w:rsidRPr="00102E65" w:rsidRDefault="00A63227" w:rsidP="00A63227">
            <w:pPr>
              <w:rPr>
                <w:sz w:val="18"/>
                <w:szCs w:val="18"/>
              </w:rPr>
            </w:pPr>
            <w:r w:rsidRPr="00102E65">
              <w:rPr>
                <w:sz w:val="18"/>
                <w:szCs w:val="18"/>
              </w:rPr>
              <w:t>NA</w:t>
            </w:r>
          </w:p>
        </w:tc>
      </w:tr>
      <w:tr w:rsidR="0092099D" w:rsidRPr="0092099D" w14:paraId="22B86B15" w14:textId="77777777" w:rsidTr="0092099D">
        <w:tc>
          <w:tcPr>
            <w:tcW w:w="859" w:type="dxa"/>
          </w:tcPr>
          <w:p w14:paraId="6D8E27D5" w14:textId="77777777" w:rsidR="00A63227" w:rsidRPr="00102E65" w:rsidRDefault="00A63227" w:rsidP="00A63227">
            <w:pPr>
              <w:rPr>
                <w:sz w:val="18"/>
                <w:szCs w:val="18"/>
              </w:rPr>
            </w:pPr>
            <w:r w:rsidRPr="00102E65">
              <w:rPr>
                <w:sz w:val="18"/>
                <w:szCs w:val="18"/>
              </w:rPr>
              <w:t>"3-25"</w:t>
            </w:r>
          </w:p>
        </w:tc>
        <w:tc>
          <w:tcPr>
            <w:tcW w:w="1476" w:type="dxa"/>
          </w:tcPr>
          <w:p w14:paraId="019B1709" w14:textId="77777777" w:rsidR="00A63227" w:rsidRPr="00102E65" w:rsidRDefault="00A63227" w:rsidP="00A63227">
            <w:pPr>
              <w:rPr>
                <w:sz w:val="18"/>
                <w:szCs w:val="18"/>
              </w:rPr>
            </w:pPr>
            <w:r w:rsidRPr="00102E65">
              <w:rPr>
                <w:sz w:val="18"/>
                <w:szCs w:val="18"/>
              </w:rPr>
              <w:t>"TRES PINOS VALLEY"</w:t>
            </w:r>
          </w:p>
        </w:tc>
        <w:tc>
          <w:tcPr>
            <w:tcW w:w="1086" w:type="dxa"/>
          </w:tcPr>
          <w:p w14:paraId="35CF631A" w14:textId="77777777" w:rsidR="00A63227" w:rsidRPr="00102E65" w:rsidRDefault="00A63227" w:rsidP="00A63227">
            <w:pPr>
              <w:rPr>
                <w:sz w:val="18"/>
                <w:szCs w:val="18"/>
              </w:rPr>
            </w:pPr>
            <w:r w:rsidRPr="00102E65">
              <w:rPr>
                <w:sz w:val="18"/>
                <w:szCs w:val="18"/>
              </w:rPr>
              <w:t>662.71</w:t>
            </w:r>
          </w:p>
        </w:tc>
        <w:tc>
          <w:tcPr>
            <w:tcW w:w="889" w:type="dxa"/>
          </w:tcPr>
          <w:p w14:paraId="7019A413" w14:textId="77777777" w:rsidR="00A63227" w:rsidRPr="00102E65" w:rsidRDefault="00A63227" w:rsidP="00A63227">
            <w:pPr>
              <w:rPr>
                <w:sz w:val="18"/>
                <w:szCs w:val="18"/>
              </w:rPr>
            </w:pPr>
            <w:r w:rsidRPr="00102E65">
              <w:rPr>
                <w:sz w:val="18"/>
                <w:szCs w:val="18"/>
              </w:rPr>
              <w:t>"yes"</w:t>
            </w:r>
          </w:p>
        </w:tc>
      </w:tr>
      <w:tr w:rsidR="0092099D" w:rsidRPr="0092099D" w14:paraId="52C9BC87" w14:textId="77777777" w:rsidTr="0092099D">
        <w:tc>
          <w:tcPr>
            <w:tcW w:w="859" w:type="dxa"/>
          </w:tcPr>
          <w:p w14:paraId="17F0D9FA" w14:textId="77777777" w:rsidR="00A63227" w:rsidRPr="00102E65" w:rsidRDefault="00A63227" w:rsidP="00A63227">
            <w:pPr>
              <w:rPr>
                <w:sz w:val="18"/>
                <w:szCs w:val="18"/>
              </w:rPr>
            </w:pPr>
            <w:r w:rsidRPr="00102E65">
              <w:rPr>
                <w:sz w:val="18"/>
                <w:szCs w:val="18"/>
              </w:rPr>
              <w:t>"3-26"</w:t>
            </w:r>
          </w:p>
        </w:tc>
        <w:tc>
          <w:tcPr>
            <w:tcW w:w="1476" w:type="dxa"/>
          </w:tcPr>
          <w:p w14:paraId="0DE6FB07" w14:textId="77777777" w:rsidR="00A63227" w:rsidRPr="00102E65" w:rsidRDefault="00A63227" w:rsidP="00A63227">
            <w:pPr>
              <w:rPr>
                <w:sz w:val="18"/>
                <w:szCs w:val="18"/>
              </w:rPr>
            </w:pPr>
            <w:r w:rsidRPr="00102E65">
              <w:rPr>
                <w:sz w:val="18"/>
                <w:szCs w:val="18"/>
              </w:rPr>
              <w:t>"WEST SANTA CRUZ TERRACE"</w:t>
            </w:r>
          </w:p>
        </w:tc>
        <w:tc>
          <w:tcPr>
            <w:tcW w:w="1086" w:type="dxa"/>
          </w:tcPr>
          <w:p w14:paraId="7138FFA6" w14:textId="77777777" w:rsidR="00A63227" w:rsidRPr="00102E65" w:rsidRDefault="00A63227" w:rsidP="00A63227">
            <w:pPr>
              <w:rPr>
                <w:sz w:val="18"/>
                <w:szCs w:val="18"/>
              </w:rPr>
            </w:pPr>
            <w:r w:rsidRPr="00102E65">
              <w:rPr>
                <w:sz w:val="18"/>
                <w:szCs w:val="18"/>
              </w:rPr>
              <w:t>999.51</w:t>
            </w:r>
          </w:p>
        </w:tc>
        <w:tc>
          <w:tcPr>
            <w:tcW w:w="889" w:type="dxa"/>
          </w:tcPr>
          <w:p w14:paraId="32B487C7" w14:textId="77777777" w:rsidR="00A63227" w:rsidRPr="00102E65" w:rsidRDefault="00A63227" w:rsidP="00A63227">
            <w:pPr>
              <w:rPr>
                <w:sz w:val="18"/>
                <w:szCs w:val="18"/>
              </w:rPr>
            </w:pPr>
            <w:r w:rsidRPr="00102E65">
              <w:rPr>
                <w:sz w:val="18"/>
                <w:szCs w:val="18"/>
              </w:rPr>
              <w:t>"yes"</w:t>
            </w:r>
          </w:p>
        </w:tc>
      </w:tr>
      <w:tr w:rsidR="0092099D" w:rsidRPr="0092099D" w14:paraId="1C7648C0" w14:textId="77777777" w:rsidTr="0092099D">
        <w:tc>
          <w:tcPr>
            <w:tcW w:w="859" w:type="dxa"/>
          </w:tcPr>
          <w:p w14:paraId="20525BB7" w14:textId="77777777" w:rsidR="00A63227" w:rsidRPr="00102E65" w:rsidRDefault="00A63227" w:rsidP="00A63227">
            <w:pPr>
              <w:rPr>
                <w:sz w:val="18"/>
                <w:szCs w:val="18"/>
              </w:rPr>
            </w:pPr>
            <w:r w:rsidRPr="00102E65">
              <w:rPr>
                <w:sz w:val="18"/>
                <w:szCs w:val="18"/>
              </w:rPr>
              <w:t>"3-27"</w:t>
            </w:r>
          </w:p>
        </w:tc>
        <w:tc>
          <w:tcPr>
            <w:tcW w:w="1476" w:type="dxa"/>
          </w:tcPr>
          <w:p w14:paraId="129538B3" w14:textId="77777777" w:rsidR="00A63227" w:rsidRPr="00102E65" w:rsidRDefault="00A63227" w:rsidP="00A63227">
            <w:pPr>
              <w:rPr>
                <w:sz w:val="18"/>
                <w:szCs w:val="18"/>
              </w:rPr>
            </w:pPr>
            <w:r w:rsidRPr="00102E65">
              <w:rPr>
                <w:sz w:val="18"/>
                <w:szCs w:val="18"/>
              </w:rPr>
              <w:t>"SCOTTS VALLEY"</w:t>
            </w:r>
          </w:p>
        </w:tc>
        <w:tc>
          <w:tcPr>
            <w:tcW w:w="1086" w:type="dxa"/>
          </w:tcPr>
          <w:p w14:paraId="01ACEDDE" w14:textId="77777777" w:rsidR="00A63227" w:rsidRPr="00102E65" w:rsidRDefault="00A63227" w:rsidP="00A63227">
            <w:pPr>
              <w:rPr>
                <w:sz w:val="18"/>
                <w:szCs w:val="18"/>
              </w:rPr>
            </w:pPr>
            <w:r w:rsidRPr="00102E65">
              <w:rPr>
                <w:sz w:val="18"/>
                <w:szCs w:val="18"/>
              </w:rPr>
              <w:t>1329.59</w:t>
            </w:r>
          </w:p>
        </w:tc>
        <w:tc>
          <w:tcPr>
            <w:tcW w:w="889" w:type="dxa"/>
          </w:tcPr>
          <w:p w14:paraId="622E1206" w14:textId="77777777" w:rsidR="00A63227" w:rsidRPr="00102E65" w:rsidRDefault="00A63227" w:rsidP="00A63227">
            <w:pPr>
              <w:rPr>
                <w:sz w:val="18"/>
                <w:szCs w:val="18"/>
              </w:rPr>
            </w:pPr>
            <w:r w:rsidRPr="00102E65">
              <w:rPr>
                <w:sz w:val="18"/>
                <w:szCs w:val="18"/>
              </w:rPr>
              <w:t>"yes"</w:t>
            </w:r>
          </w:p>
        </w:tc>
      </w:tr>
      <w:tr w:rsidR="0092099D" w:rsidRPr="0092099D" w14:paraId="4F7138A7" w14:textId="77777777" w:rsidTr="0092099D">
        <w:tc>
          <w:tcPr>
            <w:tcW w:w="859" w:type="dxa"/>
          </w:tcPr>
          <w:p w14:paraId="00D1ACB2" w14:textId="77777777" w:rsidR="00A63227" w:rsidRPr="00102E65" w:rsidRDefault="00A63227" w:rsidP="00A63227">
            <w:pPr>
              <w:rPr>
                <w:sz w:val="18"/>
                <w:szCs w:val="18"/>
              </w:rPr>
            </w:pPr>
            <w:r w:rsidRPr="00102E65">
              <w:rPr>
                <w:sz w:val="18"/>
                <w:szCs w:val="18"/>
              </w:rPr>
              <w:t>"3-28"</w:t>
            </w:r>
          </w:p>
        </w:tc>
        <w:tc>
          <w:tcPr>
            <w:tcW w:w="1476" w:type="dxa"/>
          </w:tcPr>
          <w:p w14:paraId="06DACBF6" w14:textId="77777777" w:rsidR="00A63227" w:rsidRPr="00102E65" w:rsidRDefault="00A63227" w:rsidP="00A63227">
            <w:pPr>
              <w:rPr>
                <w:sz w:val="18"/>
                <w:szCs w:val="18"/>
              </w:rPr>
            </w:pPr>
            <w:r w:rsidRPr="00102E65">
              <w:rPr>
                <w:sz w:val="18"/>
                <w:szCs w:val="18"/>
              </w:rPr>
              <w:t>"SAN BENITO RIVER VALLEY"</w:t>
            </w:r>
          </w:p>
        </w:tc>
        <w:tc>
          <w:tcPr>
            <w:tcW w:w="1086" w:type="dxa"/>
          </w:tcPr>
          <w:p w14:paraId="12CF3EB0" w14:textId="77777777" w:rsidR="00A63227" w:rsidRPr="00102E65" w:rsidRDefault="00A63227" w:rsidP="00A63227">
            <w:pPr>
              <w:rPr>
                <w:sz w:val="18"/>
                <w:szCs w:val="18"/>
              </w:rPr>
            </w:pPr>
            <w:r w:rsidRPr="00102E65">
              <w:rPr>
                <w:sz w:val="18"/>
                <w:szCs w:val="18"/>
              </w:rPr>
              <w:t>629.78</w:t>
            </w:r>
          </w:p>
        </w:tc>
        <w:tc>
          <w:tcPr>
            <w:tcW w:w="889" w:type="dxa"/>
          </w:tcPr>
          <w:p w14:paraId="33A4AC42" w14:textId="77777777" w:rsidR="00A63227" w:rsidRPr="00102E65" w:rsidRDefault="00A63227" w:rsidP="00A63227">
            <w:pPr>
              <w:rPr>
                <w:sz w:val="18"/>
                <w:szCs w:val="18"/>
              </w:rPr>
            </w:pPr>
            <w:r w:rsidRPr="00102E65">
              <w:rPr>
                <w:sz w:val="18"/>
                <w:szCs w:val="18"/>
              </w:rPr>
              <w:t>"no"</w:t>
            </w:r>
          </w:p>
        </w:tc>
      </w:tr>
      <w:tr w:rsidR="0092099D" w:rsidRPr="0092099D" w14:paraId="4C27128B" w14:textId="77777777" w:rsidTr="0092099D">
        <w:tc>
          <w:tcPr>
            <w:tcW w:w="859" w:type="dxa"/>
          </w:tcPr>
          <w:p w14:paraId="45974A9A" w14:textId="77777777" w:rsidR="00A63227" w:rsidRPr="00102E65" w:rsidRDefault="00A63227" w:rsidP="00A63227">
            <w:pPr>
              <w:rPr>
                <w:sz w:val="18"/>
                <w:szCs w:val="18"/>
              </w:rPr>
            </w:pPr>
            <w:r w:rsidRPr="00102E65">
              <w:rPr>
                <w:sz w:val="18"/>
                <w:szCs w:val="18"/>
              </w:rPr>
              <w:t>"3-29"</w:t>
            </w:r>
          </w:p>
        </w:tc>
        <w:tc>
          <w:tcPr>
            <w:tcW w:w="1476" w:type="dxa"/>
          </w:tcPr>
          <w:p w14:paraId="5815D5B4" w14:textId="77777777" w:rsidR="00A63227" w:rsidRPr="00102E65" w:rsidRDefault="00A63227" w:rsidP="00A63227">
            <w:pPr>
              <w:rPr>
                <w:sz w:val="18"/>
                <w:szCs w:val="18"/>
              </w:rPr>
            </w:pPr>
            <w:r w:rsidRPr="00102E65">
              <w:rPr>
                <w:sz w:val="18"/>
                <w:szCs w:val="18"/>
              </w:rPr>
              <w:t>"DRY LAKE VALLEY"</w:t>
            </w:r>
          </w:p>
        </w:tc>
        <w:tc>
          <w:tcPr>
            <w:tcW w:w="1086" w:type="dxa"/>
          </w:tcPr>
          <w:p w14:paraId="58B43979" w14:textId="77777777" w:rsidR="00A63227" w:rsidRPr="00102E65" w:rsidRDefault="00A63227" w:rsidP="00A63227">
            <w:pPr>
              <w:rPr>
                <w:sz w:val="18"/>
                <w:szCs w:val="18"/>
              </w:rPr>
            </w:pPr>
            <w:r w:rsidRPr="00102E65">
              <w:rPr>
                <w:sz w:val="18"/>
                <w:szCs w:val="18"/>
              </w:rPr>
              <w:t>873.14</w:t>
            </w:r>
          </w:p>
        </w:tc>
        <w:tc>
          <w:tcPr>
            <w:tcW w:w="889" w:type="dxa"/>
          </w:tcPr>
          <w:p w14:paraId="150DC40E" w14:textId="77777777" w:rsidR="00A63227" w:rsidRPr="00102E65" w:rsidRDefault="00A63227" w:rsidP="00A63227">
            <w:pPr>
              <w:rPr>
                <w:sz w:val="18"/>
                <w:szCs w:val="18"/>
              </w:rPr>
            </w:pPr>
            <w:r w:rsidRPr="00102E65">
              <w:rPr>
                <w:sz w:val="18"/>
                <w:szCs w:val="18"/>
              </w:rPr>
              <w:t>"yes"</w:t>
            </w:r>
          </w:p>
        </w:tc>
      </w:tr>
      <w:tr w:rsidR="0092099D" w:rsidRPr="0092099D" w14:paraId="539FF3DD" w14:textId="77777777" w:rsidTr="0092099D">
        <w:tc>
          <w:tcPr>
            <w:tcW w:w="859" w:type="dxa"/>
          </w:tcPr>
          <w:p w14:paraId="11FF46F3" w14:textId="77777777" w:rsidR="00A63227" w:rsidRPr="00102E65" w:rsidRDefault="00A63227" w:rsidP="00A63227">
            <w:pPr>
              <w:rPr>
                <w:sz w:val="18"/>
                <w:szCs w:val="18"/>
              </w:rPr>
            </w:pPr>
            <w:r w:rsidRPr="00102E65">
              <w:rPr>
                <w:sz w:val="18"/>
                <w:szCs w:val="18"/>
              </w:rPr>
              <w:t>"3-3"</w:t>
            </w:r>
          </w:p>
        </w:tc>
        <w:tc>
          <w:tcPr>
            <w:tcW w:w="1476" w:type="dxa"/>
          </w:tcPr>
          <w:p w14:paraId="095193B3" w14:textId="77777777" w:rsidR="00A63227" w:rsidRPr="00102E65" w:rsidRDefault="00A63227" w:rsidP="00A63227">
            <w:pPr>
              <w:rPr>
                <w:sz w:val="18"/>
                <w:szCs w:val="18"/>
              </w:rPr>
            </w:pPr>
            <w:r w:rsidRPr="00102E65">
              <w:rPr>
                <w:sz w:val="18"/>
                <w:szCs w:val="18"/>
              </w:rPr>
              <w:t>"GILROY-HOLLISTER VALLEY"</w:t>
            </w:r>
          </w:p>
        </w:tc>
        <w:tc>
          <w:tcPr>
            <w:tcW w:w="1086" w:type="dxa"/>
          </w:tcPr>
          <w:p w14:paraId="199BEF14" w14:textId="77777777" w:rsidR="00A63227" w:rsidRPr="00102E65" w:rsidRDefault="00A63227" w:rsidP="00A63227">
            <w:pPr>
              <w:rPr>
                <w:sz w:val="18"/>
                <w:szCs w:val="18"/>
              </w:rPr>
            </w:pPr>
            <w:r w:rsidRPr="00102E65">
              <w:rPr>
                <w:sz w:val="18"/>
                <w:szCs w:val="18"/>
              </w:rPr>
              <w:t>952.14</w:t>
            </w:r>
          </w:p>
        </w:tc>
        <w:tc>
          <w:tcPr>
            <w:tcW w:w="889" w:type="dxa"/>
          </w:tcPr>
          <w:p w14:paraId="0E2F9CD3" w14:textId="77777777" w:rsidR="00A63227" w:rsidRPr="00102E65" w:rsidRDefault="00A63227" w:rsidP="00A63227">
            <w:pPr>
              <w:rPr>
                <w:sz w:val="18"/>
                <w:szCs w:val="18"/>
              </w:rPr>
            </w:pPr>
            <w:r w:rsidRPr="00102E65">
              <w:rPr>
                <w:sz w:val="18"/>
                <w:szCs w:val="18"/>
              </w:rPr>
              <w:t>"yes"</w:t>
            </w:r>
          </w:p>
        </w:tc>
      </w:tr>
      <w:tr w:rsidR="0092099D" w:rsidRPr="0092099D" w14:paraId="23CEA760" w14:textId="77777777" w:rsidTr="0092099D">
        <w:tc>
          <w:tcPr>
            <w:tcW w:w="859" w:type="dxa"/>
          </w:tcPr>
          <w:p w14:paraId="3A5B3B61" w14:textId="77777777" w:rsidR="00A63227" w:rsidRPr="00102E65" w:rsidRDefault="00A63227" w:rsidP="00A63227">
            <w:pPr>
              <w:rPr>
                <w:sz w:val="18"/>
                <w:szCs w:val="18"/>
              </w:rPr>
            </w:pPr>
            <w:r w:rsidRPr="00102E65">
              <w:rPr>
                <w:sz w:val="18"/>
                <w:szCs w:val="18"/>
              </w:rPr>
              <w:t>"3-30"</w:t>
            </w:r>
          </w:p>
        </w:tc>
        <w:tc>
          <w:tcPr>
            <w:tcW w:w="1476" w:type="dxa"/>
          </w:tcPr>
          <w:p w14:paraId="5901C6C3" w14:textId="77777777" w:rsidR="00A63227" w:rsidRPr="00102E65" w:rsidRDefault="00A63227" w:rsidP="00A63227">
            <w:pPr>
              <w:rPr>
                <w:sz w:val="18"/>
                <w:szCs w:val="18"/>
              </w:rPr>
            </w:pPr>
            <w:r w:rsidRPr="00102E65">
              <w:rPr>
                <w:sz w:val="18"/>
                <w:szCs w:val="18"/>
              </w:rPr>
              <w:t>"BITTER WATER VALLEY"</w:t>
            </w:r>
          </w:p>
        </w:tc>
        <w:tc>
          <w:tcPr>
            <w:tcW w:w="1086" w:type="dxa"/>
          </w:tcPr>
          <w:p w14:paraId="34330E77" w14:textId="77777777" w:rsidR="00A63227" w:rsidRPr="00102E65" w:rsidRDefault="00A63227" w:rsidP="00A63227">
            <w:pPr>
              <w:rPr>
                <w:sz w:val="18"/>
                <w:szCs w:val="18"/>
              </w:rPr>
            </w:pPr>
            <w:r w:rsidRPr="00102E65">
              <w:rPr>
                <w:sz w:val="18"/>
                <w:szCs w:val="18"/>
              </w:rPr>
              <w:t>728.86</w:t>
            </w:r>
          </w:p>
        </w:tc>
        <w:tc>
          <w:tcPr>
            <w:tcW w:w="889" w:type="dxa"/>
          </w:tcPr>
          <w:p w14:paraId="25BECD17" w14:textId="77777777" w:rsidR="00A63227" w:rsidRPr="00102E65" w:rsidRDefault="00A63227" w:rsidP="00A63227">
            <w:pPr>
              <w:rPr>
                <w:sz w:val="18"/>
                <w:szCs w:val="18"/>
              </w:rPr>
            </w:pPr>
            <w:r w:rsidRPr="00102E65">
              <w:rPr>
                <w:sz w:val="18"/>
                <w:szCs w:val="18"/>
              </w:rPr>
              <w:t>"yes"</w:t>
            </w:r>
          </w:p>
        </w:tc>
      </w:tr>
      <w:tr w:rsidR="0092099D" w:rsidRPr="0092099D" w14:paraId="07993789" w14:textId="77777777" w:rsidTr="0092099D">
        <w:tc>
          <w:tcPr>
            <w:tcW w:w="859" w:type="dxa"/>
          </w:tcPr>
          <w:p w14:paraId="49F7D44F" w14:textId="77777777" w:rsidR="00A63227" w:rsidRPr="00102E65" w:rsidRDefault="00A63227" w:rsidP="00A63227">
            <w:pPr>
              <w:rPr>
                <w:sz w:val="18"/>
                <w:szCs w:val="18"/>
              </w:rPr>
            </w:pPr>
            <w:r w:rsidRPr="00102E65">
              <w:rPr>
                <w:sz w:val="18"/>
                <w:szCs w:val="18"/>
              </w:rPr>
              <w:t>"3-31"</w:t>
            </w:r>
          </w:p>
        </w:tc>
        <w:tc>
          <w:tcPr>
            <w:tcW w:w="1476" w:type="dxa"/>
          </w:tcPr>
          <w:p w14:paraId="4398AAA6" w14:textId="77777777" w:rsidR="00A63227" w:rsidRPr="00102E65" w:rsidRDefault="00A63227" w:rsidP="00A63227">
            <w:pPr>
              <w:rPr>
                <w:sz w:val="18"/>
                <w:szCs w:val="18"/>
              </w:rPr>
            </w:pPr>
            <w:r w:rsidRPr="00102E65">
              <w:rPr>
                <w:sz w:val="18"/>
                <w:szCs w:val="18"/>
              </w:rPr>
              <w:t>"HERNANDEZ VALLEY"</w:t>
            </w:r>
          </w:p>
        </w:tc>
        <w:tc>
          <w:tcPr>
            <w:tcW w:w="1086" w:type="dxa"/>
          </w:tcPr>
          <w:p w14:paraId="52D774E0" w14:textId="77777777" w:rsidR="00A63227" w:rsidRPr="00102E65" w:rsidRDefault="00A63227" w:rsidP="00A63227">
            <w:pPr>
              <w:rPr>
                <w:sz w:val="18"/>
                <w:szCs w:val="18"/>
              </w:rPr>
            </w:pPr>
            <w:r w:rsidRPr="00102E65">
              <w:rPr>
                <w:sz w:val="18"/>
                <w:szCs w:val="18"/>
              </w:rPr>
              <w:t>317.82</w:t>
            </w:r>
          </w:p>
        </w:tc>
        <w:tc>
          <w:tcPr>
            <w:tcW w:w="889" w:type="dxa"/>
          </w:tcPr>
          <w:p w14:paraId="2EAB95A9" w14:textId="77777777" w:rsidR="00A63227" w:rsidRPr="00102E65" w:rsidRDefault="00A63227" w:rsidP="00A63227">
            <w:pPr>
              <w:rPr>
                <w:sz w:val="18"/>
                <w:szCs w:val="18"/>
              </w:rPr>
            </w:pPr>
            <w:r w:rsidRPr="00102E65">
              <w:rPr>
                <w:sz w:val="18"/>
                <w:szCs w:val="18"/>
              </w:rPr>
              <w:t>"yes"</w:t>
            </w:r>
          </w:p>
        </w:tc>
      </w:tr>
      <w:tr w:rsidR="0092099D" w:rsidRPr="0092099D" w14:paraId="337C4D67" w14:textId="77777777" w:rsidTr="0092099D">
        <w:tc>
          <w:tcPr>
            <w:tcW w:w="859" w:type="dxa"/>
          </w:tcPr>
          <w:p w14:paraId="1BF42CA8" w14:textId="77777777" w:rsidR="00A63227" w:rsidRPr="00102E65" w:rsidRDefault="00A63227" w:rsidP="00A63227">
            <w:pPr>
              <w:rPr>
                <w:sz w:val="18"/>
                <w:szCs w:val="18"/>
              </w:rPr>
            </w:pPr>
            <w:r w:rsidRPr="00102E65">
              <w:rPr>
                <w:sz w:val="18"/>
                <w:szCs w:val="18"/>
              </w:rPr>
              <w:t>"3-32"</w:t>
            </w:r>
          </w:p>
        </w:tc>
        <w:tc>
          <w:tcPr>
            <w:tcW w:w="1476" w:type="dxa"/>
          </w:tcPr>
          <w:p w14:paraId="0161F11E" w14:textId="77777777" w:rsidR="00A63227" w:rsidRPr="00102E65" w:rsidRDefault="00A63227" w:rsidP="00A63227">
            <w:pPr>
              <w:rPr>
                <w:sz w:val="18"/>
                <w:szCs w:val="18"/>
              </w:rPr>
            </w:pPr>
            <w:r w:rsidRPr="00102E65">
              <w:rPr>
                <w:sz w:val="18"/>
                <w:szCs w:val="18"/>
              </w:rPr>
              <w:t>"PEACH TREE VALLEY"</w:t>
            </w:r>
          </w:p>
        </w:tc>
        <w:tc>
          <w:tcPr>
            <w:tcW w:w="1086" w:type="dxa"/>
          </w:tcPr>
          <w:p w14:paraId="256BB556" w14:textId="77777777" w:rsidR="00A63227" w:rsidRPr="00102E65" w:rsidRDefault="00A63227" w:rsidP="00A63227">
            <w:pPr>
              <w:rPr>
                <w:sz w:val="18"/>
                <w:szCs w:val="18"/>
              </w:rPr>
            </w:pPr>
            <w:r w:rsidRPr="00102E65">
              <w:rPr>
                <w:sz w:val="18"/>
                <w:szCs w:val="18"/>
              </w:rPr>
              <w:t>89.02</w:t>
            </w:r>
          </w:p>
        </w:tc>
        <w:tc>
          <w:tcPr>
            <w:tcW w:w="889" w:type="dxa"/>
          </w:tcPr>
          <w:p w14:paraId="301868E1" w14:textId="77777777" w:rsidR="00A63227" w:rsidRPr="00102E65" w:rsidRDefault="00A63227" w:rsidP="00A63227">
            <w:pPr>
              <w:rPr>
                <w:sz w:val="18"/>
                <w:szCs w:val="18"/>
              </w:rPr>
            </w:pPr>
            <w:r w:rsidRPr="00102E65">
              <w:rPr>
                <w:sz w:val="18"/>
                <w:szCs w:val="18"/>
              </w:rPr>
              <w:t>"yes"</w:t>
            </w:r>
          </w:p>
        </w:tc>
      </w:tr>
      <w:tr w:rsidR="0092099D" w:rsidRPr="0092099D" w14:paraId="12154FAC" w14:textId="77777777" w:rsidTr="0092099D">
        <w:tc>
          <w:tcPr>
            <w:tcW w:w="859" w:type="dxa"/>
          </w:tcPr>
          <w:p w14:paraId="42B23974" w14:textId="77777777" w:rsidR="00A63227" w:rsidRPr="00102E65" w:rsidRDefault="00A63227" w:rsidP="00A63227">
            <w:pPr>
              <w:rPr>
                <w:sz w:val="18"/>
                <w:szCs w:val="18"/>
              </w:rPr>
            </w:pPr>
            <w:r w:rsidRPr="00102E65">
              <w:rPr>
                <w:sz w:val="18"/>
                <w:szCs w:val="18"/>
              </w:rPr>
              <w:t>"3-33"</w:t>
            </w:r>
          </w:p>
        </w:tc>
        <w:tc>
          <w:tcPr>
            <w:tcW w:w="1476" w:type="dxa"/>
          </w:tcPr>
          <w:p w14:paraId="4A52EED8" w14:textId="77777777" w:rsidR="00A63227" w:rsidRPr="00102E65" w:rsidRDefault="00A63227" w:rsidP="00A63227">
            <w:pPr>
              <w:rPr>
                <w:sz w:val="18"/>
                <w:szCs w:val="18"/>
              </w:rPr>
            </w:pPr>
            <w:r w:rsidRPr="00102E65">
              <w:rPr>
                <w:sz w:val="18"/>
                <w:szCs w:val="18"/>
              </w:rPr>
              <w:t>"SAN CARPOFORO VALLEY"</w:t>
            </w:r>
          </w:p>
        </w:tc>
        <w:tc>
          <w:tcPr>
            <w:tcW w:w="1086" w:type="dxa"/>
          </w:tcPr>
          <w:p w14:paraId="6AA1B294" w14:textId="77777777" w:rsidR="00A63227" w:rsidRPr="00102E65" w:rsidRDefault="00A63227" w:rsidP="00A63227">
            <w:pPr>
              <w:rPr>
                <w:sz w:val="18"/>
                <w:szCs w:val="18"/>
              </w:rPr>
            </w:pPr>
            <w:r w:rsidRPr="00102E65">
              <w:rPr>
                <w:sz w:val="18"/>
                <w:szCs w:val="18"/>
              </w:rPr>
              <w:t>1187.22</w:t>
            </w:r>
          </w:p>
        </w:tc>
        <w:tc>
          <w:tcPr>
            <w:tcW w:w="889" w:type="dxa"/>
          </w:tcPr>
          <w:p w14:paraId="584CB700" w14:textId="77777777" w:rsidR="00A63227" w:rsidRPr="00102E65" w:rsidRDefault="00A63227" w:rsidP="00A63227">
            <w:pPr>
              <w:rPr>
                <w:sz w:val="18"/>
                <w:szCs w:val="18"/>
              </w:rPr>
            </w:pPr>
            <w:r w:rsidRPr="00102E65">
              <w:rPr>
                <w:sz w:val="18"/>
                <w:szCs w:val="18"/>
              </w:rPr>
              <w:t>"yes"</w:t>
            </w:r>
          </w:p>
        </w:tc>
      </w:tr>
      <w:tr w:rsidR="0092099D" w:rsidRPr="0092099D" w14:paraId="02FB5BA8" w14:textId="77777777" w:rsidTr="0092099D">
        <w:tc>
          <w:tcPr>
            <w:tcW w:w="859" w:type="dxa"/>
          </w:tcPr>
          <w:p w14:paraId="569E36B3" w14:textId="77777777" w:rsidR="00A63227" w:rsidRPr="00102E65" w:rsidRDefault="00A63227" w:rsidP="00A63227">
            <w:pPr>
              <w:rPr>
                <w:sz w:val="18"/>
                <w:szCs w:val="18"/>
              </w:rPr>
            </w:pPr>
            <w:r w:rsidRPr="00102E65">
              <w:rPr>
                <w:sz w:val="18"/>
                <w:szCs w:val="18"/>
              </w:rPr>
              <w:t>"3-34"</w:t>
            </w:r>
          </w:p>
        </w:tc>
        <w:tc>
          <w:tcPr>
            <w:tcW w:w="1476" w:type="dxa"/>
          </w:tcPr>
          <w:p w14:paraId="0EA55A3B" w14:textId="77777777" w:rsidR="00A63227" w:rsidRPr="00102E65" w:rsidRDefault="00A63227" w:rsidP="00A63227">
            <w:pPr>
              <w:rPr>
                <w:sz w:val="18"/>
                <w:szCs w:val="18"/>
              </w:rPr>
            </w:pPr>
            <w:r w:rsidRPr="00102E65">
              <w:rPr>
                <w:sz w:val="18"/>
                <w:szCs w:val="18"/>
              </w:rPr>
              <w:t>"ARROYO DE LA CRUZ VALLEY"</w:t>
            </w:r>
          </w:p>
        </w:tc>
        <w:tc>
          <w:tcPr>
            <w:tcW w:w="1086" w:type="dxa"/>
          </w:tcPr>
          <w:p w14:paraId="78833DCE" w14:textId="77777777" w:rsidR="00A63227" w:rsidRPr="00102E65" w:rsidRDefault="00A63227" w:rsidP="00A63227">
            <w:pPr>
              <w:rPr>
                <w:sz w:val="18"/>
                <w:szCs w:val="18"/>
              </w:rPr>
            </w:pPr>
            <w:r w:rsidRPr="00102E65">
              <w:rPr>
                <w:sz w:val="18"/>
                <w:szCs w:val="18"/>
              </w:rPr>
              <w:t>555</w:t>
            </w:r>
          </w:p>
        </w:tc>
        <w:tc>
          <w:tcPr>
            <w:tcW w:w="889" w:type="dxa"/>
          </w:tcPr>
          <w:p w14:paraId="5DE706C3" w14:textId="77777777" w:rsidR="00A63227" w:rsidRPr="00102E65" w:rsidRDefault="00A63227" w:rsidP="00A63227">
            <w:pPr>
              <w:rPr>
                <w:sz w:val="18"/>
                <w:szCs w:val="18"/>
              </w:rPr>
            </w:pPr>
            <w:r w:rsidRPr="00102E65">
              <w:rPr>
                <w:sz w:val="18"/>
                <w:szCs w:val="18"/>
              </w:rPr>
              <w:t>"yes"</w:t>
            </w:r>
          </w:p>
        </w:tc>
      </w:tr>
      <w:tr w:rsidR="0092099D" w:rsidRPr="0092099D" w14:paraId="55F9B0D8" w14:textId="77777777" w:rsidTr="0092099D">
        <w:tc>
          <w:tcPr>
            <w:tcW w:w="859" w:type="dxa"/>
          </w:tcPr>
          <w:p w14:paraId="7FF7F652" w14:textId="77777777" w:rsidR="00A63227" w:rsidRPr="00102E65" w:rsidRDefault="00A63227" w:rsidP="00A63227">
            <w:pPr>
              <w:rPr>
                <w:sz w:val="18"/>
                <w:szCs w:val="18"/>
              </w:rPr>
            </w:pPr>
            <w:r w:rsidRPr="00102E65">
              <w:rPr>
                <w:sz w:val="18"/>
                <w:szCs w:val="18"/>
              </w:rPr>
              <w:t>"3-35"</w:t>
            </w:r>
          </w:p>
        </w:tc>
        <w:tc>
          <w:tcPr>
            <w:tcW w:w="1476" w:type="dxa"/>
          </w:tcPr>
          <w:p w14:paraId="66B1B421" w14:textId="77777777" w:rsidR="00A63227" w:rsidRPr="00102E65" w:rsidRDefault="00A63227" w:rsidP="00A63227">
            <w:pPr>
              <w:rPr>
                <w:sz w:val="18"/>
                <w:szCs w:val="18"/>
              </w:rPr>
            </w:pPr>
            <w:r w:rsidRPr="00102E65">
              <w:rPr>
                <w:sz w:val="18"/>
                <w:szCs w:val="18"/>
              </w:rPr>
              <w:t>"SAN SIMEON VALLEY"</w:t>
            </w:r>
          </w:p>
        </w:tc>
        <w:tc>
          <w:tcPr>
            <w:tcW w:w="1086" w:type="dxa"/>
          </w:tcPr>
          <w:p w14:paraId="4A584EFF" w14:textId="77777777" w:rsidR="00A63227" w:rsidRPr="00102E65" w:rsidRDefault="00A63227" w:rsidP="00A63227">
            <w:pPr>
              <w:rPr>
                <w:sz w:val="18"/>
                <w:szCs w:val="18"/>
              </w:rPr>
            </w:pPr>
            <w:r w:rsidRPr="00102E65">
              <w:rPr>
                <w:sz w:val="18"/>
                <w:szCs w:val="18"/>
              </w:rPr>
              <w:t>NA</w:t>
            </w:r>
          </w:p>
        </w:tc>
        <w:tc>
          <w:tcPr>
            <w:tcW w:w="889" w:type="dxa"/>
          </w:tcPr>
          <w:p w14:paraId="38DB73E3" w14:textId="77777777" w:rsidR="00A63227" w:rsidRPr="00102E65" w:rsidRDefault="00A63227" w:rsidP="00A63227">
            <w:pPr>
              <w:rPr>
                <w:sz w:val="18"/>
                <w:szCs w:val="18"/>
              </w:rPr>
            </w:pPr>
            <w:r w:rsidRPr="00102E65">
              <w:rPr>
                <w:sz w:val="18"/>
                <w:szCs w:val="18"/>
              </w:rPr>
              <w:t>NA</w:t>
            </w:r>
          </w:p>
        </w:tc>
      </w:tr>
      <w:tr w:rsidR="0092099D" w:rsidRPr="0092099D" w14:paraId="016785E3" w14:textId="77777777" w:rsidTr="0092099D">
        <w:tc>
          <w:tcPr>
            <w:tcW w:w="859" w:type="dxa"/>
          </w:tcPr>
          <w:p w14:paraId="67021F17" w14:textId="77777777" w:rsidR="00A63227" w:rsidRPr="00102E65" w:rsidRDefault="00A63227" w:rsidP="00A63227">
            <w:pPr>
              <w:rPr>
                <w:sz w:val="18"/>
                <w:szCs w:val="18"/>
              </w:rPr>
            </w:pPr>
            <w:r w:rsidRPr="00102E65">
              <w:rPr>
                <w:sz w:val="18"/>
                <w:szCs w:val="18"/>
              </w:rPr>
              <w:t>"3-36"</w:t>
            </w:r>
          </w:p>
        </w:tc>
        <w:tc>
          <w:tcPr>
            <w:tcW w:w="1476" w:type="dxa"/>
          </w:tcPr>
          <w:p w14:paraId="576FA047" w14:textId="77777777" w:rsidR="00A63227" w:rsidRPr="00102E65" w:rsidRDefault="00A63227" w:rsidP="00A63227">
            <w:pPr>
              <w:rPr>
                <w:sz w:val="18"/>
                <w:szCs w:val="18"/>
              </w:rPr>
            </w:pPr>
            <w:r w:rsidRPr="00102E65">
              <w:rPr>
                <w:sz w:val="18"/>
                <w:szCs w:val="18"/>
              </w:rPr>
              <w:t>"SANTA ROSA VALLEY"</w:t>
            </w:r>
          </w:p>
        </w:tc>
        <w:tc>
          <w:tcPr>
            <w:tcW w:w="1086" w:type="dxa"/>
          </w:tcPr>
          <w:p w14:paraId="7064A559" w14:textId="77777777" w:rsidR="00A63227" w:rsidRPr="00102E65" w:rsidRDefault="00A63227" w:rsidP="00A63227">
            <w:pPr>
              <w:rPr>
                <w:sz w:val="18"/>
                <w:szCs w:val="18"/>
              </w:rPr>
            </w:pPr>
            <w:r w:rsidRPr="00102E65">
              <w:rPr>
                <w:sz w:val="18"/>
                <w:szCs w:val="18"/>
              </w:rPr>
              <w:t>NA</w:t>
            </w:r>
          </w:p>
        </w:tc>
        <w:tc>
          <w:tcPr>
            <w:tcW w:w="889" w:type="dxa"/>
          </w:tcPr>
          <w:p w14:paraId="60283434" w14:textId="77777777" w:rsidR="00A63227" w:rsidRPr="00102E65" w:rsidRDefault="00A63227" w:rsidP="00A63227">
            <w:pPr>
              <w:rPr>
                <w:sz w:val="18"/>
                <w:szCs w:val="18"/>
              </w:rPr>
            </w:pPr>
            <w:r w:rsidRPr="00102E65">
              <w:rPr>
                <w:sz w:val="18"/>
                <w:szCs w:val="18"/>
              </w:rPr>
              <w:t>NA</w:t>
            </w:r>
          </w:p>
        </w:tc>
      </w:tr>
      <w:tr w:rsidR="0092099D" w:rsidRPr="0092099D" w14:paraId="222D0CBC" w14:textId="77777777" w:rsidTr="0092099D">
        <w:tc>
          <w:tcPr>
            <w:tcW w:w="859" w:type="dxa"/>
          </w:tcPr>
          <w:p w14:paraId="7B880484" w14:textId="77777777" w:rsidR="00A63227" w:rsidRPr="00102E65" w:rsidRDefault="00A63227" w:rsidP="00A63227">
            <w:pPr>
              <w:rPr>
                <w:sz w:val="18"/>
                <w:szCs w:val="18"/>
              </w:rPr>
            </w:pPr>
            <w:r w:rsidRPr="00102E65">
              <w:rPr>
                <w:sz w:val="18"/>
                <w:szCs w:val="18"/>
              </w:rPr>
              <w:t>"3-37"</w:t>
            </w:r>
          </w:p>
        </w:tc>
        <w:tc>
          <w:tcPr>
            <w:tcW w:w="1476" w:type="dxa"/>
          </w:tcPr>
          <w:p w14:paraId="2C223EDB" w14:textId="77777777" w:rsidR="00A63227" w:rsidRPr="00102E65" w:rsidRDefault="00A63227" w:rsidP="00A63227">
            <w:pPr>
              <w:rPr>
                <w:sz w:val="18"/>
                <w:szCs w:val="18"/>
              </w:rPr>
            </w:pPr>
            <w:r w:rsidRPr="00102E65">
              <w:rPr>
                <w:sz w:val="18"/>
                <w:szCs w:val="18"/>
              </w:rPr>
              <w:t>"VILLA VALLEY"</w:t>
            </w:r>
          </w:p>
        </w:tc>
        <w:tc>
          <w:tcPr>
            <w:tcW w:w="1086" w:type="dxa"/>
          </w:tcPr>
          <w:p w14:paraId="38D22329" w14:textId="77777777" w:rsidR="00A63227" w:rsidRPr="00102E65" w:rsidRDefault="00A63227" w:rsidP="00A63227">
            <w:pPr>
              <w:rPr>
                <w:sz w:val="18"/>
                <w:szCs w:val="18"/>
              </w:rPr>
            </w:pPr>
            <w:r w:rsidRPr="00102E65">
              <w:rPr>
                <w:sz w:val="18"/>
                <w:szCs w:val="18"/>
              </w:rPr>
              <w:t>545</w:t>
            </w:r>
          </w:p>
        </w:tc>
        <w:tc>
          <w:tcPr>
            <w:tcW w:w="889" w:type="dxa"/>
          </w:tcPr>
          <w:p w14:paraId="709BC04C" w14:textId="77777777" w:rsidR="00A63227" w:rsidRPr="00102E65" w:rsidRDefault="00A63227" w:rsidP="00A63227">
            <w:pPr>
              <w:rPr>
                <w:sz w:val="18"/>
                <w:szCs w:val="18"/>
              </w:rPr>
            </w:pPr>
            <w:r w:rsidRPr="00102E65">
              <w:rPr>
                <w:sz w:val="18"/>
                <w:szCs w:val="18"/>
              </w:rPr>
              <w:t>"yes"</w:t>
            </w:r>
          </w:p>
        </w:tc>
      </w:tr>
      <w:tr w:rsidR="0092099D" w:rsidRPr="0092099D" w14:paraId="3A6B34C1" w14:textId="77777777" w:rsidTr="0092099D">
        <w:tc>
          <w:tcPr>
            <w:tcW w:w="859" w:type="dxa"/>
          </w:tcPr>
          <w:p w14:paraId="354E5C25" w14:textId="77777777" w:rsidR="00A63227" w:rsidRPr="00102E65" w:rsidRDefault="00A63227" w:rsidP="00A63227">
            <w:pPr>
              <w:rPr>
                <w:sz w:val="18"/>
                <w:szCs w:val="18"/>
              </w:rPr>
            </w:pPr>
            <w:r w:rsidRPr="00102E65">
              <w:rPr>
                <w:sz w:val="18"/>
                <w:szCs w:val="18"/>
              </w:rPr>
              <w:t>"3-38"</w:t>
            </w:r>
          </w:p>
        </w:tc>
        <w:tc>
          <w:tcPr>
            <w:tcW w:w="1476" w:type="dxa"/>
          </w:tcPr>
          <w:p w14:paraId="1A31B4BC" w14:textId="77777777" w:rsidR="00A63227" w:rsidRPr="00102E65" w:rsidRDefault="00A63227" w:rsidP="00A63227">
            <w:pPr>
              <w:rPr>
                <w:sz w:val="18"/>
                <w:szCs w:val="18"/>
              </w:rPr>
            </w:pPr>
            <w:r w:rsidRPr="00102E65">
              <w:rPr>
                <w:sz w:val="18"/>
                <w:szCs w:val="18"/>
              </w:rPr>
              <w:t>"CAYUCOS VALLEY"</w:t>
            </w:r>
          </w:p>
        </w:tc>
        <w:tc>
          <w:tcPr>
            <w:tcW w:w="1086" w:type="dxa"/>
          </w:tcPr>
          <w:p w14:paraId="7FEF5A19" w14:textId="77777777" w:rsidR="00A63227" w:rsidRPr="00102E65" w:rsidRDefault="00A63227" w:rsidP="00A63227">
            <w:pPr>
              <w:rPr>
                <w:sz w:val="18"/>
                <w:szCs w:val="18"/>
              </w:rPr>
            </w:pPr>
            <w:r w:rsidRPr="00102E65">
              <w:rPr>
                <w:sz w:val="18"/>
                <w:szCs w:val="18"/>
              </w:rPr>
              <w:t>NA</w:t>
            </w:r>
          </w:p>
        </w:tc>
        <w:tc>
          <w:tcPr>
            <w:tcW w:w="889" w:type="dxa"/>
          </w:tcPr>
          <w:p w14:paraId="1C606E11" w14:textId="77777777" w:rsidR="00A63227" w:rsidRPr="00102E65" w:rsidRDefault="00A63227" w:rsidP="00A63227">
            <w:pPr>
              <w:rPr>
                <w:sz w:val="18"/>
                <w:szCs w:val="18"/>
              </w:rPr>
            </w:pPr>
            <w:r w:rsidRPr="00102E65">
              <w:rPr>
                <w:sz w:val="18"/>
                <w:szCs w:val="18"/>
              </w:rPr>
              <w:t>NA</w:t>
            </w:r>
          </w:p>
        </w:tc>
      </w:tr>
      <w:tr w:rsidR="0092099D" w:rsidRPr="0092099D" w14:paraId="27BA21BC" w14:textId="77777777" w:rsidTr="0092099D">
        <w:tc>
          <w:tcPr>
            <w:tcW w:w="859" w:type="dxa"/>
          </w:tcPr>
          <w:p w14:paraId="3DD39AE4" w14:textId="77777777" w:rsidR="00A63227" w:rsidRPr="00102E65" w:rsidRDefault="00A63227" w:rsidP="00A63227">
            <w:pPr>
              <w:rPr>
                <w:sz w:val="18"/>
                <w:szCs w:val="18"/>
              </w:rPr>
            </w:pPr>
            <w:r w:rsidRPr="00102E65">
              <w:rPr>
                <w:sz w:val="18"/>
                <w:szCs w:val="18"/>
              </w:rPr>
              <w:t>"3-39"</w:t>
            </w:r>
          </w:p>
        </w:tc>
        <w:tc>
          <w:tcPr>
            <w:tcW w:w="1476" w:type="dxa"/>
          </w:tcPr>
          <w:p w14:paraId="79EA014E" w14:textId="77777777" w:rsidR="00A63227" w:rsidRPr="00102E65" w:rsidRDefault="00A63227" w:rsidP="00A63227">
            <w:pPr>
              <w:rPr>
                <w:sz w:val="18"/>
                <w:szCs w:val="18"/>
              </w:rPr>
            </w:pPr>
            <w:r w:rsidRPr="00102E65">
              <w:rPr>
                <w:sz w:val="18"/>
                <w:szCs w:val="18"/>
              </w:rPr>
              <w:t>"OLD VALLEY"</w:t>
            </w:r>
          </w:p>
        </w:tc>
        <w:tc>
          <w:tcPr>
            <w:tcW w:w="1086" w:type="dxa"/>
          </w:tcPr>
          <w:p w14:paraId="2140FD6E" w14:textId="77777777" w:rsidR="00A63227" w:rsidRPr="00102E65" w:rsidRDefault="00A63227" w:rsidP="00A63227">
            <w:pPr>
              <w:rPr>
                <w:sz w:val="18"/>
                <w:szCs w:val="18"/>
              </w:rPr>
            </w:pPr>
            <w:r w:rsidRPr="00102E65">
              <w:rPr>
                <w:sz w:val="18"/>
                <w:szCs w:val="18"/>
              </w:rPr>
              <w:t>670</w:t>
            </w:r>
          </w:p>
        </w:tc>
        <w:tc>
          <w:tcPr>
            <w:tcW w:w="889" w:type="dxa"/>
          </w:tcPr>
          <w:p w14:paraId="5547349C" w14:textId="77777777" w:rsidR="00A63227" w:rsidRPr="00102E65" w:rsidRDefault="00A63227" w:rsidP="00A63227">
            <w:pPr>
              <w:rPr>
                <w:sz w:val="18"/>
                <w:szCs w:val="18"/>
              </w:rPr>
            </w:pPr>
            <w:r w:rsidRPr="00102E65">
              <w:rPr>
                <w:sz w:val="18"/>
                <w:szCs w:val="18"/>
              </w:rPr>
              <w:t>"yes"</w:t>
            </w:r>
          </w:p>
        </w:tc>
      </w:tr>
      <w:tr w:rsidR="0092099D" w:rsidRPr="0092099D" w14:paraId="7C49A541" w14:textId="77777777" w:rsidTr="0092099D">
        <w:tc>
          <w:tcPr>
            <w:tcW w:w="859" w:type="dxa"/>
          </w:tcPr>
          <w:p w14:paraId="2AACF3B4" w14:textId="77777777" w:rsidR="00A63227" w:rsidRPr="00102E65" w:rsidRDefault="00A63227" w:rsidP="00A63227">
            <w:pPr>
              <w:rPr>
                <w:sz w:val="18"/>
                <w:szCs w:val="18"/>
              </w:rPr>
            </w:pPr>
            <w:r w:rsidRPr="00102E65">
              <w:rPr>
                <w:sz w:val="18"/>
                <w:szCs w:val="18"/>
              </w:rPr>
              <w:t>"3-4.1"</w:t>
            </w:r>
          </w:p>
        </w:tc>
        <w:tc>
          <w:tcPr>
            <w:tcW w:w="1476" w:type="dxa"/>
          </w:tcPr>
          <w:p w14:paraId="480E0207" w14:textId="77777777" w:rsidR="00A63227" w:rsidRPr="00102E65" w:rsidRDefault="00A63227" w:rsidP="00A63227">
            <w:pPr>
              <w:rPr>
                <w:sz w:val="18"/>
                <w:szCs w:val="18"/>
              </w:rPr>
            </w:pPr>
            <w:r w:rsidRPr="00102E65">
              <w:rPr>
                <w:sz w:val="18"/>
                <w:szCs w:val="18"/>
              </w:rPr>
              <w:t>"180/400 FOOT AQUIFER; EAST SIDE AQUIFER; SEASIDE AREA; LANGLEY AREA; CORRAL DE TIERRA AREA"</w:t>
            </w:r>
          </w:p>
        </w:tc>
        <w:tc>
          <w:tcPr>
            <w:tcW w:w="1086" w:type="dxa"/>
          </w:tcPr>
          <w:p w14:paraId="5C70A4E0" w14:textId="77777777" w:rsidR="00A63227" w:rsidRPr="00102E65" w:rsidRDefault="00A63227" w:rsidP="00A63227">
            <w:pPr>
              <w:rPr>
                <w:sz w:val="18"/>
                <w:szCs w:val="18"/>
              </w:rPr>
            </w:pPr>
            <w:r w:rsidRPr="00102E65">
              <w:rPr>
                <w:sz w:val="18"/>
                <w:szCs w:val="18"/>
              </w:rPr>
              <w:t>1304.73</w:t>
            </w:r>
          </w:p>
        </w:tc>
        <w:tc>
          <w:tcPr>
            <w:tcW w:w="889" w:type="dxa"/>
          </w:tcPr>
          <w:p w14:paraId="68721983" w14:textId="77777777" w:rsidR="00A63227" w:rsidRPr="00102E65" w:rsidRDefault="00A63227" w:rsidP="00A63227">
            <w:pPr>
              <w:rPr>
                <w:sz w:val="18"/>
                <w:szCs w:val="18"/>
              </w:rPr>
            </w:pPr>
            <w:r w:rsidRPr="00102E65">
              <w:rPr>
                <w:sz w:val="18"/>
                <w:szCs w:val="18"/>
              </w:rPr>
              <w:t>"yes"</w:t>
            </w:r>
          </w:p>
        </w:tc>
      </w:tr>
      <w:tr w:rsidR="0092099D" w:rsidRPr="0092099D" w14:paraId="2B581AD5" w14:textId="77777777" w:rsidTr="0092099D">
        <w:tc>
          <w:tcPr>
            <w:tcW w:w="859" w:type="dxa"/>
          </w:tcPr>
          <w:p w14:paraId="3055B9AE" w14:textId="77777777" w:rsidR="00A63227" w:rsidRPr="00102E65" w:rsidRDefault="00A63227" w:rsidP="00A63227">
            <w:pPr>
              <w:rPr>
                <w:sz w:val="18"/>
                <w:szCs w:val="18"/>
              </w:rPr>
            </w:pPr>
            <w:r w:rsidRPr="00102E65">
              <w:rPr>
                <w:sz w:val="18"/>
                <w:szCs w:val="18"/>
              </w:rPr>
              <w:t>"3-4.2"</w:t>
            </w:r>
          </w:p>
        </w:tc>
        <w:tc>
          <w:tcPr>
            <w:tcW w:w="1476" w:type="dxa"/>
          </w:tcPr>
          <w:p w14:paraId="63C126D8" w14:textId="77777777" w:rsidR="00A63227" w:rsidRPr="00102E65" w:rsidRDefault="00A63227" w:rsidP="00A63227">
            <w:pPr>
              <w:rPr>
                <w:sz w:val="18"/>
                <w:szCs w:val="18"/>
              </w:rPr>
            </w:pPr>
            <w:r w:rsidRPr="00102E65">
              <w:rPr>
                <w:sz w:val="18"/>
                <w:szCs w:val="18"/>
              </w:rPr>
              <w:t>"FOREBAY AQUIFER; UPPER VALLEY AQUIFER"</w:t>
            </w:r>
          </w:p>
        </w:tc>
        <w:tc>
          <w:tcPr>
            <w:tcW w:w="1086" w:type="dxa"/>
          </w:tcPr>
          <w:p w14:paraId="03FC161F" w14:textId="77777777" w:rsidR="00A63227" w:rsidRPr="00102E65" w:rsidRDefault="00A63227" w:rsidP="00A63227">
            <w:pPr>
              <w:rPr>
                <w:sz w:val="18"/>
                <w:szCs w:val="18"/>
              </w:rPr>
            </w:pPr>
            <w:r w:rsidRPr="00102E65">
              <w:rPr>
                <w:sz w:val="18"/>
                <w:szCs w:val="18"/>
              </w:rPr>
              <w:t>922.55</w:t>
            </w:r>
          </w:p>
        </w:tc>
        <w:tc>
          <w:tcPr>
            <w:tcW w:w="889" w:type="dxa"/>
          </w:tcPr>
          <w:p w14:paraId="78E95B15" w14:textId="77777777" w:rsidR="00A63227" w:rsidRPr="00102E65" w:rsidRDefault="00A63227" w:rsidP="00A63227">
            <w:pPr>
              <w:rPr>
                <w:sz w:val="18"/>
                <w:szCs w:val="18"/>
              </w:rPr>
            </w:pPr>
            <w:r w:rsidRPr="00102E65">
              <w:rPr>
                <w:sz w:val="18"/>
                <w:szCs w:val="18"/>
              </w:rPr>
              <w:t>"no"</w:t>
            </w:r>
          </w:p>
        </w:tc>
      </w:tr>
      <w:tr w:rsidR="0092099D" w:rsidRPr="0092099D" w14:paraId="7C876D70" w14:textId="77777777" w:rsidTr="0092099D">
        <w:tc>
          <w:tcPr>
            <w:tcW w:w="859" w:type="dxa"/>
          </w:tcPr>
          <w:p w14:paraId="6E0A2DED" w14:textId="77777777" w:rsidR="00A63227" w:rsidRPr="00102E65" w:rsidRDefault="00A63227" w:rsidP="00A63227">
            <w:pPr>
              <w:rPr>
                <w:sz w:val="18"/>
                <w:szCs w:val="18"/>
              </w:rPr>
            </w:pPr>
            <w:r w:rsidRPr="00102E65">
              <w:rPr>
                <w:sz w:val="18"/>
                <w:szCs w:val="18"/>
              </w:rPr>
              <w:t>"3-4.06"</w:t>
            </w:r>
          </w:p>
        </w:tc>
        <w:tc>
          <w:tcPr>
            <w:tcW w:w="1476" w:type="dxa"/>
          </w:tcPr>
          <w:p w14:paraId="1790C10E" w14:textId="77777777" w:rsidR="00A63227" w:rsidRPr="00102E65" w:rsidRDefault="00A63227" w:rsidP="00A63227">
            <w:pPr>
              <w:rPr>
                <w:sz w:val="18"/>
                <w:szCs w:val="18"/>
              </w:rPr>
            </w:pPr>
            <w:r w:rsidRPr="00102E65">
              <w:rPr>
                <w:sz w:val="18"/>
                <w:szCs w:val="18"/>
              </w:rPr>
              <w:t>"PASO ROBLES AREA"</w:t>
            </w:r>
          </w:p>
        </w:tc>
        <w:tc>
          <w:tcPr>
            <w:tcW w:w="1086" w:type="dxa"/>
          </w:tcPr>
          <w:p w14:paraId="274AF58D" w14:textId="77777777" w:rsidR="00A63227" w:rsidRPr="00102E65" w:rsidRDefault="00A63227" w:rsidP="00A63227">
            <w:pPr>
              <w:rPr>
                <w:sz w:val="18"/>
                <w:szCs w:val="18"/>
              </w:rPr>
            </w:pPr>
            <w:r w:rsidRPr="00102E65">
              <w:rPr>
                <w:sz w:val="18"/>
                <w:szCs w:val="18"/>
              </w:rPr>
              <w:t>1098.8</w:t>
            </w:r>
          </w:p>
        </w:tc>
        <w:tc>
          <w:tcPr>
            <w:tcW w:w="889" w:type="dxa"/>
          </w:tcPr>
          <w:p w14:paraId="01BAF64C" w14:textId="77777777" w:rsidR="00A63227" w:rsidRPr="00102E65" w:rsidRDefault="00A63227" w:rsidP="00A63227">
            <w:pPr>
              <w:rPr>
                <w:sz w:val="18"/>
                <w:szCs w:val="18"/>
              </w:rPr>
            </w:pPr>
            <w:r w:rsidRPr="00102E65">
              <w:rPr>
                <w:sz w:val="18"/>
                <w:szCs w:val="18"/>
              </w:rPr>
              <w:t>"yes"</w:t>
            </w:r>
          </w:p>
        </w:tc>
      </w:tr>
      <w:tr w:rsidR="0092099D" w:rsidRPr="0092099D" w14:paraId="590EA221" w14:textId="77777777" w:rsidTr="0092099D">
        <w:tc>
          <w:tcPr>
            <w:tcW w:w="859" w:type="dxa"/>
          </w:tcPr>
          <w:p w14:paraId="727E6BDB" w14:textId="77777777" w:rsidR="00A63227" w:rsidRPr="00102E65" w:rsidRDefault="00A63227" w:rsidP="00A63227">
            <w:pPr>
              <w:rPr>
                <w:sz w:val="18"/>
                <w:szCs w:val="18"/>
              </w:rPr>
            </w:pPr>
            <w:r w:rsidRPr="00102E65">
              <w:rPr>
                <w:sz w:val="18"/>
                <w:szCs w:val="18"/>
              </w:rPr>
              <w:t>"3-40"</w:t>
            </w:r>
          </w:p>
        </w:tc>
        <w:tc>
          <w:tcPr>
            <w:tcW w:w="1476" w:type="dxa"/>
          </w:tcPr>
          <w:p w14:paraId="76FC9F60" w14:textId="77777777" w:rsidR="00A63227" w:rsidRPr="00102E65" w:rsidRDefault="00A63227" w:rsidP="00A63227">
            <w:pPr>
              <w:rPr>
                <w:sz w:val="18"/>
                <w:szCs w:val="18"/>
              </w:rPr>
            </w:pPr>
            <w:r w:rsidRPr="00102E65">
              <w:rPr>
                <w:sz w:val="18"/>
                <w:szCs w:val="18"/>
              </w:rPr>
              <w:t>"TORO VALLEY"</w:t>
            </w:r>
          </w:p>
        </w:tc>
        <w:tc>
          <w:tcPr>
            <w:tcW w:w="1086" w:type="dxa"/>
          </w:tcPr>
          <w:p w14:paraId="547B1897" w14:textId="77777777" w:rsidR="00A63227" w:rsidRPr="00102E65" w:rsidRDefault="00A63227" w:rsidP="00A63227">
            <w:pPr>
              <w:rPr>
                <w:sz w:val="18"/>
                <w:szCs w:val="18"/>
              </w:rPr>
            </w:pPr>
            <w:r w:rsidRPr="00102E65">
              <w:rPr>
                <w:sz w:val="18"/>
                <w:szCs w:val="18"/>
              </w:rPr>
              <w:t>NA</w:t>
            </w:r>
          </w:p>
        </w:tc>
        <w:tc>
          <w:tcPr>
            <w:tcW w:w="889" w:type="dxa"/>
          </w:tcPr>
          <w:p w14:paraId="116B364B" w14:textId="77777777" w:rsidR="00A63227" w:rsidRPr="00102E65" w:rsidRDefault="00A63227" w:rsidP="00A63227">
            <w:pPr>
              <w:rPr>
                <w:sz w:val="18"/>
                <w:szCs w:val="18"/>
              </w:rPr>
            </w:pPr>
            <w:r w:rsidRPr="00102E65">
              <w:rPr>
                <w:sz w:val="18"/>
                <w:szCs w:val="18"/>
              </w:rPr>
              <w:t>NA</w:t>
            </w:r>
          </w:p>
        </w:tc>
      </w:tr>
      <w:tr w:rsidR="0092099D" w:rsidRPr="0092099D" w14:paraId="3AD9A30B" w14:textId="77777777" w:rsidTr="0092099D">
        <w:tc>
          <w:tcPr>
            <w:tcW w:w="859" w:type="dxa"/>
          </w:tcPr>
          <w:p w14:paraId="216E9F63" w14:textId="77777777" w:rsidR="00A63227" w:rsidRPr="00102E65" w:rsidRDefault="00A63227" w:rsidP="00A63227">
            <w:pPr>
              <w:rPr>
                <w:sz w:val="18"/>
                <w:szCs w:val="18"/>
              </w:rPr>
            </w:pPr>
            <w:r w:rsidRPr="00102E65">
              <w:rPr>
                <w:sz w:val="18"/>
                <w:szCs w:val="18"/>
              </w:rPr>
              <w:t>"3-41"</w:t>
            </w:r>
          </w:p>
        </w:tc>
        <w:tc>
          <w:tcPr>
            <w:tcW w:w="1476" w:type="dxa"/>
          </w:tcPr>
          <w:p w14:paraId="2BE552D0" w14:textId="77777777" w:rsidR="00A63227" w:rsidRPr="00102E65" w:rsidRDefault="00A63227" w:rsidP="00A63227">
            <w:pPr>
              <w:rPr>
                <w:sz w:val="18"/>
                <w:szCs w:val="18"/>
              </w:rPr>
            </w:pPr>
            <w:r w:rsidRPr="00102E65">
              <w:rPr>
                <w:sz w:val="18"/>
                <w:szCs w:val="18"/>
              </w:rPr>
              <w:t>"MORRO VALLEY"</w:t>
            </w:r>
          </w:p>
        </w:tc>
        <w:tc>
          <w:tcPr>
            <w:tcW w:w="1086" w:type="dxa"/>
          </w:tcPr>
          <w:p w14:paraId="17A6B1BC" w14:textId="77777777" w:rsidR="00A63227" w:rsidRPr="00102E65" w:rsidRDefault="00A63227" w:rsidP="00A63227">
            <w:pPr>
              <w:rPr>
                <w:sz w:val="18"/>
                <w:szCs w:val="18"/>
              </w:rPr>
            </w:pPr>
            <w:r w:rsidRPr="00102E65">
              <w:rPr>
                <w:sz w:val="18"/>
                <w:szCs w:val="18"/>
              </w:rPr>
              <w:t>529</w:t>
            </w:r>
          </w:p>
        </w:tc>
        <w:tc>
          <w:tcPr>
            <w:tcW w:w="889" w:type="dxa"/>
          </w:tcPr>
          <w:p w14:paraId="70FD274D" w14:textId="77777777" w:rsidR="00A63227" w:rsidRPr="00102E65" w:rsidRDefault="00A63227" w:rsidP="00A63227">
            <w:pPr>
              <w:rPr>
                <w:sz w:val="18"/>
                <w:szCs w:val="18"/>
              </w:rPr>
            </w:pPr>
            <w:r w:rsidRPr="00102E65">
              <w:rPr>
                <w:sz w:val="18"/>
                <w:szCs w:val="18"/>
              </w:rPr>
              <w:t>"yes"</w:t>
            </w:r>
          </w:p>
        </w:tc>
      </w:tr>
      <w:tr w:rsidR="0092099D" w:rsidRPr="0092099D" w14:paraId="618153AC" w14:textId="77777777" w:rsidTr="0092099D">
        <w:tc>
          <w:tcPr>
            <w:tcW w:w="859" w:type="dxa"/>
          </w:tcPr>
          <w:p w14:paraId="4A50B064" w14:textId="77777777" w:rsidR="00A63227" w:rsidRPr="00102E65" w:rsidRDefault="00A63227" w:rsidP="00A63227">
            <w:pPr>
              <w:rPr>
                <w:sz w:val="18"/>
                <w:szCs w:val="18"/>
              </w:rPr>
            </w:pPr>
            <w:r w:rsidRPr="00102E65">
              <w:rPr>
                <w:sz w:val="18"/>
                <w:szCs w:val="18"/>
              </w:rPr>
              <w:t>"3-42"</w:t>
            </w:r>
          </w:p>
        </w:tc>
        <w:tc>
          <w:tcPr>
            <w:tcW w:w="1476" w:type="dxa"/>
          </w:tcPr>
          <w:p w14:paraId="148BCC8A" w14:textId="77777777" w:rsidR="00A63227" w:rsidRPr="00102E65" w:rsidRDefault="00A63227" w:rsidP="00A63227">
            <w:pPr>
              <w:rPr>
                <w:sz w:val="18"/>
                <w:szCs w:val="18"/>
              </w:rPr>
            </w:pPr>
            <w:r w:rsidRPr="00102E65">
              <w:rPr>
                <w:sz w:val="18"/>
                <w:szCs w:val="18"/>
              </w:rPr>
              <w:t>"CHORRO VALLEY"</w:t>
            </w:r>
          </w:p>
        </w:tc>
        <w:tc>
          <w:tcPr>
            <w:tcW w:w="1086" w:type="dxa"/>
          </w:tcPr>
          <w:p w14:paraId="5232864D" w14:textId="77777777" w:rsidR="00A63227" w:rsidRPr="00102E65" w:rsidRDefault="00A63227" w:rsidP="00A63227">
            <w:pPr>
              <w:rPr>
                <w:sz w:val="18"/>
                <w:szCs w:val="18"/>
              </w:rPr>
            </w:pPr>
            <w:r w:rsidRPr="00102E65">
              <w:rPr>
                <w:sz w:val="18"/>
                <w:szCs w:val="18"/>
              </w:rPr>
              <w:t>958.95</w:t>
            </w:r>
          </w:p>
        </w:tc>
        <w:tc>
          <w:tcPr>
            <w:tcW w:w="889" w:type="dxa"/>
          </w:tcPr>
          <w:p w14:paraId="77570C57" w14:textId="77777777" w:rsidR="00A63227" w:rsidRPr="00102E65" w:rsidRDefault="00A63227" w:rsidP="00A63227">
            <w:pPr>
              <w:rPr>
                <w:sz w:val="18"/>
                <w:szCs w:val="18"/>
              </w:rPr>
            </w:pPr>
            <w:r w:rsidRPr="00102E65">
              <w:rPr>
                <w:sz w:val="18"/>
                <w:szCs w:val="18"/>
              </w:rPr>
              <w:t>"yes"</w:t>
            </w:r>
          </w:p>
        </w:tc>
      </w:tr>
      <w:tr w:rsidR="0092099D" w:rsidRPr="0092099D" w14:paraId="0092D1A8" w14:textId="77777777" w:rsidTr="0092099D">
        <w:tc>
          <w:tcPr>
            <w:tcW w:w="859" w:type="dxa"/>
          </w:tcPr>
          <w:p w14:paraId="3973E73E" w14:textId="77777777" w:rsidR="00A63227" w:rsidRPr="00102E65" w:rsidRDefault="00A63227" w:rsidP="00A63227">
            <w:pPr>
              <w:rPr>
                <w:sz w:val="18"/>
                <w:szCs w:val="18"/>
              </w:rPr>
            </w:pPr>
            <w:r w:rsidRPr="00102E65">
              <w:rPr>
                <w:sz w:val="18"/>
                <w:szCs w:val="18"/>
              </w:rPr>
              <w:t>"3-43"</w:t>
            </w:r>
          </w:p>
        </w:tc>
        <w:tc>
          <w:tcPr>
            <w:tcW w:w="1476" w:type="dxa"/>
          </w:tcPr>
          <w:p w14:paraId="2E7B15BC" w14:textId="77777777" w:rsidR="00A63227" w:rsidRPr="00102E65" w:rsidRDefault="00A63227" w:rsidP="00A63227">
            <w:pPr>
              <w:rPr>
                <w:sz w:val="18"/>
                <w:szCs w:val="18"/>
              </w:rPr>
            </w:pPr>
            <w:r w:rsidRPr="00102E65">
              <w:rPr>
                <w:sz w:val="18"/>
                <w:szCs w:val="18"/>
              </w:rPr>
              <w:t>"RINCONADA VALLEY"</w:t>
            </w:r>
          </w:p>
        </w:tc>
        <w:tc>
          <w:tcPr>
            <w:tcW w:w="1086" w:type="dxa"/>
          </w:tcPr>
          <w:p w14:paraId="42FD8977" w14:textId="77777777" w:rsidR="00A63227" w:rsidRPr="00102E65" w:rsidRDefault="00A63227" w:rsidP="00A63227">
            <w:pPr>
              <w:rPr>
                <w:sz w:val="18"/>
                <w:szCs w:val="18"/>
              </w:rPr>
            </w:pPr>
            <w:r w:rsidRPr="00102E65">
              <w:rPr>
                <w:sz w:val="18"/>
                <w:szCs w:val="18"/>
              </w:rPr>
              <w:t>680</w:t>
            </w:r>
          </w:p>
        </w:tc>
        <w:tc>
          <w:tcPr>
            <w:tcW w:w="889" w:type="dxa"/>
          </w:tcPr>
          <w:p w14:paraId="138F6E9A" w14:textId="77777777" w:rsidR="00A63227" w:rsidRPr="00102E65" w:rsidRDefault="00A63227" w:rsidP="00A63227">
            <w:pPr>
              <w:rPr>
                <w:sz w:val="18"/>
                <w:szCs w:val="18"/>
              </w:rPr>
            </w:pPr>
            <w:r w:rsidRPr="00102E65">
              <w:rPr>
                <w:sz w:val="18"/>
                <w:szCs w:val="18"/>
              </w:rPr>
              <w:t>"yes"</w:t>
            </w:r>
          </w:p>
        </w:tc>
      </w:tr>
      <w:tr w:rsidR="0092099D" w:rsidRPr="0092099D" w14:paraId="4ECA4102" w14:textId="77777777" w:rsidTr="0092099D">
        <w:tc>
          <w:tcPr>
            <w:tcW w:w="859" w:type="dxa"/>
          </w:tcPr>
          <w:p w14:paraId="1B81C6FE" w14:textId="77777777" w:rsidR="00A63227" w:rsidRPr="00102E65" w:rsidRDefault="00A63227" w:rsidP="00A63227">
            <w:pPr>
              <w:rPr>
                <w:sz w:val="18"/>
                <w:szCs w:val="18"/>
              </w:rPr>
            </w:pPr>
            <w:r w:rsidRPr="00102E65">
              <w:rPr>
                <w:sz w:val="18"/>
                <w:szCs w:val="18"/>
              </w:rPr>
              <w:t>"3-44"</w:t>
            </w:r>
          </w:p>
        </w:tc>
        <w:tc>
          <w:tcPr>
            <w:tcW w:w="1476" w:type="dxa"/>
          </w:tcPr>
          <w:p w14:paraId="5CBBB126" w14:textId="77777777" w:rsidR="00A63227" w:rsidRPr="00102E65" w:rsidRDefault="00A63227" w:rsidP="00A63227">
            <w:pPr>
              <w:rPr>
                <w:sz w:val="18"/>
                <w:szCs w:val="18"/>
              </w:rPr>
            </w:pPr>
            <w:r w:rsidRPr="00102E65">
              <w:rPr>
                <w:sz w:val="18"/>
                <w:szCs w:val="18"/>
              </w:rPr>
              <w:t>"POZO VALLEY"</w:t>
            </w:r>
          </w:p>
        </w:tc>
        <w:tc>
          <w:tcPr>
            <w:tcW w:w="1086" w:type="dxa"/>
          </w:tcPr>
          <w:p w14:paraId="2787F0F6" w14:textId="77777777" w:rsidR="00A63227" w:rsidRPr="00102E65" w:rsidRDefault="00A63227" w:rsidP="00A63227">
            <w:pPr>
              <w:rPr>
                <w:sz w:val="18"/>
                <w:szCs w:val="18"/>
              </w:rPr>
            </w:pPr>
            <w:r w:rsidRPr="00102E65">
              <w:rPr>
                <w:sz w:val="18"/>
                <w:szCs w:val="18"/>
              </w:rPr>
              <w:t>1087.59</w:t>
            </w:r>
          </w:p>
        </w:tc>
        <w:tc>
          <w:tcPr>
            <w:tcW w:w="889" w:type="dxa"/>
          </w:tcPr>
          <w:p w14:paraId="2533C99D" w14:textId="77777777" w:rsidR="00A63227" w:rsidRPr="00102E65" w:rsidRDefault="00A63227" w:rsidP="00A63227">
            <w:pPr>
              <w:rPr>
                <w:sz w:val="18"/>
                <w:szCs w:val="18"/>
              </w:rPr>
            </w:pPr>
            <w:r w:rsidRPr="00102E65">
              <w:rPr>
                <w:sz w:val="18"/>
                <w:szCs w:val="18"/>
              </w:rPr>
              <w:t>"yes"</w:t>
            </w:r>
          </w:p>
        </w:tc>
      </w:tr>
      <w:tr w:rsidR="0092099D" w:rsidRPr="0092099D" w14:paraId="6B442F69" w14:textId="77777777" w:rsidTr="0092099D">
        <w:tc>
          <w:tcPr>
            <w:tcW w:w="859" w:type="dxa"/>
          </w:tcPr>
          <w:p w14:paraId="402CD3AD" w14:textId="77777777" w:rsidR="00A63227" w:rsidRPr="00102E65" w:rsidRDefault="00A63227" w:rsidP="00A63227">
            <w:pPr>
              <w:rPr>
                <w:sz w:val="18"/>
                <w:szCs w:val="18"/>
              </w:rPr>
            </w:pPr>
            <w:r w:rsidRPr="00102E65">
              <w:rPr>
                <w:sz w:val="18"/>
                <w:szCs w:val="18"/>
              </w:rPr>
              <w:t>"3-45"</w:t>
            </w:r>
          </w:p>
        </w:tc>
        <w:tc>
          <w:tcPr>
            <w:tcW w:w="1476" w:type="dxa"/>
          </w:tcPr>
          <w:p w14:paraId="12C1678C" w14:textId="77777777" w:rsidR="00A63227" w:rsidRPr="00102E65" w:rsidRDefault="00A63227" w:rsidP="00A63227">
            <w:pPr>
              <w:rPr>
                <w:sz w:val="18"/>
                <w:szCs w:val="18"/>
              </w:rPr>
            </w:pPr>
            <w:r w:rsidRPr="00102E65">
              <w:rPr>
                <w:sz w:val="18"/>
                <w:szCs w:val="18"/>
              </w:rPr>
              <w:t>"HUASNA VALLEY"</w:t>
            </w:r>
          </w:p>
        </w:tc>
        <w:tc>
          <w:tcPr>
            <w:tcW w:w="1086" w:type="dxa"/>
          </w:tcPr>
          <w:p w14:paraId="20AE1537" w14:textId="77777777" w:rsidR="00A63227" w:rsidRPr="00102E65" w:rsidRDefault="00A63227" w:rsidP="00A63227">
            <w:pPr>
              <w:rPr>
                <w:sz w:val="18"/>
                <w:szCs w:val="18"/>
              </w:rPr>
            </w:pPr>
            <w:r w:rsidRPr="00102E65">
              <w:rPr>
                <w:sz w:val="18"/>
                <w:szCs w:val="18"/>
              </w:rPr>
              <w:t>563.01</w:t>
            </w:r>
          </w:p>
        </w:tc>
        <w:tc>
          <w:tcPr>
            <w:tcW w:w="889" w:type="dxa"/>
          </w:tcPr>
          <w:p w14:paraId="5170B107" w14:textId="77777777" w:rsidR="00A63227" w:rsidRPr="00102E65" w:rsidRDefault="00A63227" w:rsidP="00A63227">
            <w:pPr>
              <w:rPr>
                <w:sz w:val="18"/>
                <w:szCs w:val="18"/>
              </w:rPr>
            </w:pPr>
            <w:r w:rsidRPr="00102E65">
              <w:rPr>
                <w:sz w:val="18"/>
                <w:szCs w:val="18"/>
              </w:rPr>
              <w:t>"yes"</w:t>
            </w:r>
          </w:p>
        </w:tc>
      </w:tr>
      <w:tr w:rsidR="0092099D" w:rsidRPr="0092099D" w14:paraId="15F7F4F8" w14:textId="77777777" w:rsidTr="0092099D">
        <w:tc>
          <w:tcPr>
            <w:tcW w:w="859" w:type="dxa"/>
          </w:tcPr>
          <w:p w14:paraId="31DBAF21" w14:textId="77777777" w:rsidR="00A63227" w:rsidRPr="00102E65" w:rsidRDefault="00A63227" w:rsidP="00A63227">
            <w:pPr>
              <w:rPr>
                <w:sz w:val="18"/>
                <w:szCs w:val="18"/>
              </w:rPr>
            </w:pPr>
            <w:r w:rsidRPr="00102E65">
              <w:rPr>
                <w:sz w:val="18"/>
                <w:szCs w:val="18"/>
              </w:rPr>
              <w:t>"3-46"</w:t>
            </w:r>
          </w:p>
        </w:tc>
        <w:tc>
          <w:tcPr>
            <w:tcW w:w="1476" w:type="dxa"/>
          </w:tcPr>
          <w:p w14:paraId="53DA52B0" w14:textId="77777777" w:rsidR="00A63227" w:rsidRPr="00102E65" w:rsidRDefault="00A63227" w:rsidP="00A63227">
            <w:pPr>
              <w:rPr>
                <w:sz w:val="18"/>
                <w:szCs w:val="18"/>
              </w:rPr>
            </w:pPr>
            <w:r w:rsidRPr="00102E65">
              <w:rPr>
                <w:sz w:val="18"/>
                <w:szCs w:val="18"/>
              </w:rPr>
              <w:t>"RAFAEL VALLEY"</w:t>
            </w:r>
          </w:p>
        </w:tc>
        <w:tc>
          <w:tcPr>
            <w:tcW w:w="1086" w:type="dxa"/>
          </w:tcPr>
          <w:p w14:paraId="79A311A3" w14:textId="77777777" w:rsidR="00A63227" w:rsidRPr="00102E65" w:rsidRDefault="00A63227" w:rsidP="00A63227">
            <w:pPr>
              <w:rPr>
                <w:sz w:val="18"/>
                <w:szCs w:val="18"/>
              </w:rPr>
            </w:pPr>
            <w:r w:rsidRPr="00102E65">
              <w:rPr>
                <w:sz w:val="18"/>
                <w:szCs w:val="18"/>
              </w:rPr>
              <w:t>NA</w:t>
            </w:r>
          </w:p>
        </w:tc>
        <w:tc>
          <w:tcPr>
            <w:tcW w:w="889" w:type="dxa"/>
          </w:tcPr>
          <w:p w14:paraId="7FE88309" w14:textId="77777777" w:rsidR="00A63227" w:rsidRPr="00102E65" w:rsidRDefault="00A63227" w:rsidP="00A63227">
            <w:pPr>
              <w:rPr>
                <w:sz w:val="18"/>
                <w:szCs w:val="18"/>
              </w:rPr>
            </w:pPr>
            <w:r w:rsidRPr="00102E65">
              <w:rPr>
                <w:sz w:val="18"/>
                <w:szCs w:val="18"/>
              </w:rPr>
              <w:t>NA</w:t>
            </w:r>
          </w:p>
        </w:tc>
      </w:tr>
      <w:tr w:rsidR="0092099D" w:rsidRPr="0092099D" w14:paraId="7254F6C7" w14:textId="77777777" w:rsidTr="0092099D">
        <w:tc>
          <w:tcPr>
            <w:tcW w:w="859" w:type="dxa"/>
          </w:tcPr>
          <w:p w14:paraId="647D9BF1" w14:textId="77777777" w:rsidR="00A63227" w:rsidRPr="00102E65" w:rsidRDefault="00A63227" w:rsidP="00A63227">
            <w:pPr>
              <w:rPr>
                <w:sz w:val="18"/>
                <w:szCs w:val="18"/>
              </w:rPr>
            </w:pPr>
            <w:r w:rsidRPr="00102E65">
              <w:rPr>
                <w:sz w:val="18"/>
                <w:szCs w:val="18"/>
              </w:rPr>
              <w:t>"3-47"</w:t>
            </w:r>
          </w:p>
        </w:tc>
        <w:tc>
          <w:tcPr>
            <w:tcW w:w="1476" w:type="dxa"/>
          </w:tcPr>
          <w:p w14:paraId="41D46230" w14:textId="77777777" w:rsidR="00A63227" w:rsidRPr="00102E65" w:rsidRDefault="00A63227" w:rsidP="00A63227">
            <w:pPr>
              <w:rPr>
                <w:sz w:val="18"/>
                <w:szCs w:val="18"/>
              </w:rPr>
            </w:pPr>
            <w:r w:rsidRPr="00102E65">
              <w:rPr>
                <w:sz w:val="18"/>
                <w:szCs w:val="18"/>
              </w:rPr>
              <w:t>"BIG SPRING AREA"</w:t>
            </w:r>
          </w:p>
        </w:tc>
        <w:tc>
          <w:tcPr>
            <w:tcW w:w="1086" w:type="dxa"/>
          </w:tcPr>
          <w:p w14:paraId="0BC7AC06" w14:textId="77777777" w:rsidR="00A63227" w:rsidRPr="00102E65" w:rsidRDefault="00A63227" w:rsidP="00A63227">
            <w:pPr>
              <w:rPr>
                <w:sz w:val="18"/>
                <w:szCs w:val="18"/>
              </w:rPr>
            </w:pPr>
            <w:r w:rsidRPr="00102E65">
              <w:rPr>
                <w:sz w:val="18"/>
                <w:szCs w:val="18"/>
              </w:rPr>
              <w:t>NA</w:t>
            </w:r>
          </w:p>
        </w:tc>
        <w:tc>
          <w:tcPr>
            <w:tcW w:w="889" w:type="dxa"/>
          </w:tcPr>
          <w:p w14:paraId="061F1AD4" w14:textId="77777777" w:rsidR="00A63227" w:rsidRPr="00102E65" w:rsidRDefault="00A63227" w:rsidP="00A63227">
            <w:pPr>
              <w:rPr>
                <w:sz w:val="18"/>
                <w:szCs w:val="18"/>
              </w:rPr>
            </w:pPr>
            <w:r w:rsidRPr="00102E65">
              <w:rPr>
                <w:sz w:val="18"/>
                <w:szCs w:val="18"/>
              </w:rPr>
              <w:t>NA</w:t>
            </w:r>
          </w:p>
        </w:tc>
      </w:tr>
      <w:tr w:rsidR="0092099D" w:rsidRPr="0092099D" w14:paraId="59ED10B7" w14:textId="77777777" w:rsidTr="0092099D">
        <w:tc>
          <w:tcPr>
            <w:tcW w:w="859" w:type="dxa"/>
          </w:tcPr>
          <w:p w14:paraId="408C203C" w14:textId="77777777" w:rsidR="00A63227" w:rsidRPr="00102E65" w:rsidRDefault="00A63227" w:rsidP="00A63227">
            <w:pPr>
              <w:rPr>
                <w:sz w:val="18"/>
                <w:szCs w:val="18"/>
              </w:rPr>
            </w:pPr>
            <w:r w:rsidRPr="00102E65">
              <w:rPr>
                <w:sz w:val="18"/>
                <w:szCs w:val="18"/>
              </w:rPr>
              <w:t>"3-49"</w:t>
            </w:r>
          </w:p>
        </w:tc>
        <w:tc>
          <w:tcPr>
            <w:tcW w:w="1476" w:type="dxa"/>
          </w:tcPr>
          <w:p w14:paraId="5ABD8605" w14:textId="77777777" w:rsidR="00A63227" w:rsidRPr="00102E65" w:rsidRDefault="00A63227" w:rsidP="00A63227">
            <w:pPr>
              <w:rPr>
                <w:sz w:val="18"/>
                <w:szCs w:val="18"/>
              </w:rPr>
            </w:pPr>
            <w:r w:rsidRPr="00102E65">
              <w:rPr>
                <w:sz w:val="18"/>
                <w:szCs w:val="18"/>
              </w:rPr>
              <w:t>"MONTECITO"</w:t>
            </w:r>
          </w:p>
        </w:tc>
        <w:tc>
          <w:tcPr>
            <w:tcW w:w="1086" w:type="dxa"/>
          </w:tcPr>
          <w:p w14:paraId="33CB610F" w14:textId="77777777" w:rsidR="00A63227" w:rsidRPr="00102E65" w:rsidRDefault="00A63227" w:rsidP="00A63227">
            <w:pPr>
              <w:rPr>
                <w:sz w:val="18"/>
                <w:szCs w:val="18"/>
              </w:rPr>
            </w:pPr>
            <w:r w:rsidRPr="00102E65">
              <w:rPr>
                <w:sz w:val="18"/>
                <w:szCs w:val="18"/>
              </w:rPr>
              <w:t>1443.33</w:t>
            </w:r>
          </w:p>
        </w:tc>
        <w:tc>
          <w:tcPr>
            <w:tcW w:w="889" w:type="dxa"/>
          </w:tcPr>
          <w:p w14:paraId="1C573DDD" w14:textId="77777777" w:rsidR="00A63227" w:rsidRPr="00102E65" w:rsidRDefault="00A63227" w:rsidP="00A63227">
            <w:pPr>
              <w:rPr>
                <w:sz w:val="18"/>
                <w:szCs w:val="18"/>
              </w:rPr>
            </w:pPr>
            <w:r w:rsidRPr="00102E65">
              <w:rPr>
                <w:sz w:val="18"/>
                <w:szCs w:val="18"/>
              </w:rPr>
              <w:t>"yes"</w:t>
            </w:r>
          </w:p>
        </w:tc>
      </w:tr>
      <w:tr w:rsidR="0092099D" w:rsidRPr="0092099D" w14:paraId="5308CDE7" w14:textId="77777777" w:rsidTr="0092099D">
        <w:tc>
          <w:tcPr>
            <w:tcW w:w="859" w:type="dxa"/>
          </w:tcPr>
          <w:p w14:paraId="76A7169E" w14:textId="77777777" w:rsidR="00A63227" w:rsidRPr="00102E65" w:rsidRDefault="00A63227" w:rsidP="00A63227">
            <w:pPr>
              <w:rPr>
                <w:sz w:val="18"/>
                <w:szCs w:val="18"/>
              </w:rPr>
            </w:pPr>
            <w:r w:rsidRPr="00102E65">
              <w:rPr>
                <w:sz w:val="18"/>
                <w:szCs w:val="18"/>
              </w:rPr>
              <w:t>"3-5"</w:t>
            </w:r>
          </w:p>
        </w:tc>
        <w:tc>
          <w:tcPr>
            <w:tcW w:w="1476" w:type="dxa"/>
          </w:tcPr>
          <w:p w14:paraId="031B98F3" w14:textId="77777777" w:rsidR="00A63227" w:rsidRPr="00102E65" w:rsidRDefault="00A63227" w:rsidP="00A63227">
            <w:pPr>
              <w:rPr>
                <w:sz w:val="18"/>
                <w:szCs w:val="18"/>
              </w:rPr>
            </w:pPr>
            <w:r w:rsidRPr="00102E65">
              <w:rPr>
                <w:sz w:val="18"/>
                <w:szCs w:val="18"/>
              </w:rPr>
              <w:t>"CHOLAME VALLEY"</w:t>
            </w:r>
          </w:p>
        </w:tc>
        <w:tc>
          <w:tcPr>
            <w:tcW w:w="1086" w:type="dxa"/>
          </w:tcPr>
          <w:p w14:paraId="54C744F8" w14:textId="77777777" w:rsidR="00A63227" w:rsidRPr="00102E65" w:rsidRDefault="00A63227" w:rsidP="00A63227">
            <w:pPr>
              <w:rPr>
                <w:sz w:val="18"/>
                <w:szCs w:val="18"/>
              </w:rPr>
            </w:pPr>
            <w:r w:rsidRPr="00102E65">
              <w:rPr>
                <w:sz w:val="18"/>
                <w:szCs w:val="18"/>
              </w:rPr>
              <w:t>515.75</w:t>
            </w:r>
          </w:p>
        </w:tc>
        <w:tc>
          <w:tcPr>
            <w:tcW w:w="889" w:type="dxa"/>
          </w:tcPr>
          <w:p w14:paraId="7BADBBC1" w14:textId="77777777" w:rsidR="00A63227" w:rsidRPr="00102E65" w:rsidRDefault="00A63227" w:rsidP="00A63227">
            <w:pPr>
              <w:rPr>
                <w:sz w:val="18"/>
                <w:szCs w:val="18"/>
              </w:rPr>
            </w:pPr>
            <w:r w:rsidRPr="00102E65">
              <w:rPr>
                <w:sz w:val="18"/>
                <w:szCs w:val="18"/>
              </w:rPr>
              <w:t>"yes"</w:t>
            </w:r>
          </w:p>
        </w:tc>
      </w:tr>
      <w:tr w:rsidR="0092099D" w:rsidRPr="0092099D" w14:paraId="402BB2BE" w14:textId="77777777" w:rsidTr="0092099D">
        <w:tc>
          <w:tcPr>
            <w:tcW w:w="859" w:type="dxa"/>
          </w:tcPr>
          <w:p w14:paraId="13CFFB40" w14:textId="77777777" w:rsidR="00A63227" w:rsidRPr="00102E65" w:rsidRDefault="00A63227" w:rsidP="00A63227">
            <w:pPr>
              <w:rPr>
                <w:sz w:val="18"/>
                <w:szCs w:val="18"/>
              </w:rPr>
            </w:pPr>
            <w:r w:rsidRPr="00102E65">
              <w:rPr>
                <w:sz w:val="18"/>
                <w:szCs w:val="18"/>
              </w:rPr>
              <w:t>"3-50"</w:t>
            </w:r>
          </w:p>
        </w:tc>
        <w:tc>
          <w:tcPr>
            <w:tcW w:w="1476" w:type="dxa"/>
          </w:tcPr>
          <w:p w14:paraId="2CE6820B" w14:textId="77777777" w:rsidR="00A63227" w:rsidRPr="00102E65" w:rsidRDefault="00A63227" w:rsidP="00A63227">
            <w:pPr>
              <w:rPr>
                <w:sz w:val="18"/>
                <w:szCs w:val="18"/>
              </w:rPr>
            </w:pPr>
            <w:r w:rsidRPr="00102E65">
              <w:rPr>
                <w:sz w:val="18"/>
                <w:szCs w:val="18"/>
              </w:rPr>
              <w:t>"FELTON AREA"</w:t>
            </w:r>
          </w:p>
        </w:tc>
        <w:tc>
          <w:tcPr>
            <w:tcW w:w="1086" w:type="dxa"/>
          </w:tcPr>
          <w:p w14:paraId="2217B7E4" w14:textId="77777777" w:rsidR="00A63227" w:rsidRPr="00102E65" w:rsidRDefault="00A63227" w:rsidP="00A63227">
            <w:pPr>
              <w:rPr>
                <w:sz w:val="18"/>
                <w:szCs w:val="18"/>
              </w:rPr>
            </w:pPr>
            <w:r w:rsidRPr="00102E65">
              <w:rPr>
                <w:sz w:val="18"/>
                <w:szCs w:val="18"/>
              </w:rPr>
              <w:t>1266.77</w:t>
            </w:r>
          </w:p>
        </w:tc>
        <w:tc>
          <w:tcPr>
            <w:tcW w:w="889" w:type="dxa"/>
          </w:tcPr>
          <w:p w14:paraId="02F65BC8" w14:textId="77777777" w:rsidR="00A63227" w:rsidRPr="00102E65" w:rsidRDefault="00A63227" w:rsidP="00A63227">
            <w:pPr>
              <w:rPr>
                <w:sz w:val="18"/>
                <w:szCs w:val="18"/>
              </w:rPr>
            </w:pPr>
            <w:r w:rsidRPr="00102E65">
              <w:rPr>
                <w:sz w:val="18"/>
                <w:szCs w:val="18"/>
              </w:rPr>
              <w:t>"yes"</w:t>
            </w:r>
          </w:p>
        </w:tc>
      </w:tr>
      <w:tr w:rsidR="0092099D" w:rsidRPr="0092099D" w14:paraId="7E281435" w14:textId="77777777" w:rsidTr="0092099D">
        <w:tc>
          <w:tcPr>
            <w:tcW w:w="859" w:type="dxa"/>
          </w:tcPr>
          <w:p w14:paraId="6774E782" w14:textId="77777777" w:rsidR="00A63227" w:rsidRPr="00102E65" w:rsidRDefault="00A63227" w:rsidP="00A63227">
            <w:pPr>
              <w:rPr>
                <w:sz w:val="18"/>
                <w:szCs w:val="18"/>
              </w:rPr>
            </w:pPr>
            <w:r w:rsidRPr="00102E65">
              <w:rPr>
                <w:sz w:val="18"/>
                <w:szCs w:val="18"/>
              </w:rPr>
              <w:t>"3-51"</w:t>
            </w:r>
          </w:p>
        </w:tc>
        <w:tc>
          <w:tcPr>
            <w:tcW w:w="1476" w:type="dxa"/>
          </w:tcPr>
          <w:p w14:paraId="0AE257D2" w14:textId="77777777" w:rsidR="00A63227" w:rsidRPr="00102E65" w:rsidRDefault="00A63227" w:rsidP="00A63227">
            <w:pPr>
              <w:rPr>
                <w:sz w:val="18"/>
                <w:szCs w:val="18"/>
              </w:rPr>
            </w:pPr>
            <w:r w:rsidRPr="00102E65">
              <w:rPr>
                <w:sz w:val="18"/>
                <w:szCs w:val="18"/>
              </w:rPr>
              <w:t>"MAJORS CREEK"</w:t>
            </w:r>
          </w:p>
        </w:tc>
        <w:tc>
          <w:tcPr>
            <w:tcW w:w="1086" w:type="dxa"/>
          </w:tcPr>
          <w:p w14:paraId="284FD4DA" w14:textId="77777777" w:rsidR="00A63227" w:rsidRPr="00102E65" w:rsidRDefault="00A63227" w:rsidP="00A63227">
            <w:pPr>
              <w:rPr>
                <w:sz w:val="18"/>
                <w:szCs w:val="18"/>
              </w:rPr>
            </w:pPr>
            <w:r w:rsidRPr="00102E65">
              <w:rPr>
                <w:sz w:val="18"/>
                <w:szCs w:val="18"/>
              </w:rPr>
              <w:t>NA</w:t>
            </w:r>
          </w:p>
        </w:tc>
        <w:tc>
          <w:tcPr>
            <w:tcW w:w="889" w:type="dxa"/>
          </w:tcPr>
          <w:p w14:paraId="19A58690" w14:textId="77777777" w:rsidR="00A63227" w:rsidRPr="00102E65" w:rsidRDefault="00A63227" w:rsidP="00A63227">
            <w:pPr>
              <w:rPr>
                <w:sz w:val="18"/>
                <w:szCs w:val="18"/>
              </w:rPr>
            </w:pPr>
            <w:r w:rsidRPr="00102E65">
              <w:rPr>
                <w:sz w:val="18"/>
                <w:szCs w:val="18"/>
              </w:rPr>
              <w:t>NA</w:t>
            </w:r>
          </w:p>
        </w:tc>
      </w:tr>
      <w:tr w:rsidR="0092099D" w:rsidRPr="0092099D" w14:paraId="2C54F507" w14:textId="77777777" w:rsidTr="0092099D">
        <w:tc>
          <w:tcPr>
            <w:tcW w:w="859" w:type="dxa"/>
          </w:tcPr>
          <w:p w14:paraId="629C238C" w14:textId="77777777" w:rsidR="00A63227" w:rsidRPr="00102E65" w:rsidRDefault="00A63227" w:rsidP="00A63227">
            <w:pPr>
              <w:rPr>
                <w:sz w:val="18"/>
                <w:szCs w:val="18"/>
              </w:rPr>
            </w:pPr>
            <w:r w:rsidRPr="00102E65">
              <w:rPr>
                <w:sz w:val="18"/>
                <w:szCs w:val="18"/>
              </w:rPr>
              <w:t>"3-52"</w:t>
            </w:r>
          </w:p>
        </w:tc>
        <w:tc>
          <w:tcPr>
            <w:tcW w:w="1476" w:type="dxa"/>
          </w:tcPr>
          <w:p w14:paraId="1B0C9A16" w14:textId="77777777" w:rsidR="00A63227" w:rsidRPr="00102E65" w:rsidRDefault="00A63227" w:rsidP="00A63227">
            <w:pPr>
              <w:rPr>
                <w:sz w:val="18"/>
                <w:szCs w:val="18"/>
              </w:rPr>
            </w:pPr>
            <w:r w:rsidRPr="00102E65">
              <w:rPr>
                <w:sz w:val="18"/>
                <w:szCs w:val="18"/>
              </w:rPr>
              <w:t>"NEEDLE ROCK POINT"</w:t>
            </w:r>
          </w:p>
        </w:tc>
        <w:tc>
          <w:tcPr>
            <w:tcW w:w="1086" w:type="dxa"/>
          </w:tcPr>
          <w:p w14:paraId="4D800ADE" w14:textId="77777777" w:rsidR="00A63227" w:rsidRPr="00102E65" w:rsidRDefault="00A63227" w:rsidP="00A63227">
            <w:pPr>
              <w:rPr>
                <w:sz w:val="18"/>
                <w:szCs w:val="18"/>
              </w:rPr>
            </w:pPr>
            <w:r w:rsidRPr="00102E65">
              <w:rPr>
                <w:sz w:val="18"/>
                <w:szCs w:val="18"/>
              </w:rPr>
              <w:t>595.82</w:t>
            </w:r>
          </w:p>
        </w:tc>
        <w:tc>
          <w:tcPr>
            <w:tcW w:w="889" w:type="dxa"/>
          </w:tcPr>
          <w:p w14:paraId="442DCE6D" w14:textId="77777777" w:rsidR="00A63227" w:rsidRPr="00102E65" w:rsidRDefault="00A63227" w:rsidP="00A63227">
            <w:pPr>
              <w:rPr>
                <w:sz w:val="18"/>
                <w:szCs w:val="18"/>
              </w:rPr>
            </w:pPr>
            <w:r w:rsidRPr="00102E65">
              <w:rPr>
                <w:sz w:val="18"/>
                <w:szCs w:val="18"/>
              </w:rPr>
              <w:t>"yes"</w:t>
            </w:r>
          </w:p>
        </w:tc>
      </w:tr>
      <w:tr w:rsidR="0092099D" w:rsidRPr="0092099D" w14:paraId="0AB5012F" w14:textId="77777777" w:rsidTr="0092099D">
        <w:tc>
          <w:tcPr>
            <w:tcW w:w="859" w:type="dxa"/>
          </w:tcPr>
          <w:p w14:paraId="5248E7AE" w14:textId="77777777" w:rsidR="00A63227" w:rsidRPr="00102E65" w:rsidRDefault="00A63227" w:rsidP="00A63227">
            <w:pPr>
              <w:rPr>
                <w:sz w:val="18"/>
                <w:szCs w:val="18"/>
              </w:rPr>
            </w:pPr>
            <w:r w:rsidRPr="00102E65">
              <w:rPr>
                <w:sz w:val="18"/>
                <w:szCs w:val="18"/>
              </w:rPr>
              <w:t>"3-53"</w:t>
            </w:r>
          </w:p>
        </w:tc>
        <w:tc>
          <w:tcPr>
            <w:tcW w:w="1476" w:type="dxa"/>
          </w:tcPr>
          <w:p w14:paraId="51ECEBC1" w14:textId="77777777" w:rsidR="00A63227" w:rsidRPr="00102E65" w:rsidRDefault="00A63227" w:rsidP="00A63227">
            <w:pPr>
              <w:rPr>
                <w:sz w:val="18"/>
                <w:szCs w:val="18"/>
              </w:rPr>
            </w:pPr>
            <w:r w:rsidRPr="00102E65">
              <w:rPr>
                <w:sz w:val="18"/>
                <w:szCs w:val="18"/>
              </w:rPr>
              <w:t>"FOOTHILL"</w:t>
            </w:r>
          </w:p>
        </w:tc>
        <w:tc>
          <w:tcPr>
            <w:tcW w:w="1086" w:type="dxa"/>
          </w:tcPr>
          <w:p w14:paraId="091D3A63" w14:textId="77777777" w:rsidR="00A63227" w:rsidRPr="00102E65" w:rsidRDefault="00A63227" w:rsidP="00A63227">
            <w:pPr>
              <w:rPr>
                <w:sz w:val="18"/>
                <w:szCs w:val="18"/>
              </w:rPr>
            </w:pPr>
            <w:r w:rsidRPr="00102E65">
              <w:rPr>
                <w:sz w:val="18"/>
                <w:szCs w:val="18"/>
              </w:rPr>
              <w:t>1411.11</w:t>
            </w:r>
          </w:p>
        </w:tc>
        <w:tc>
          <w:tcPr>
            <w:tcW w:w="889" w:type="dxa"/>
          </w:tcPr>
          <w:p w14:paraId="41559153" w14:textId="77777777" w:rsidR="00A63227" w:rsidRPr="00102E65" w:rsidRDefault="00A63227" w:rsidP="00A63227">
            <w:pPr>
              <w:rPr>
                <w:sz w:val="18"/>
                <w:szCs w:val="18"/>
              </w:rPr>
            </w:pPr>
            <w:r w:rsidRPr="00102E65">
              <w:rPr>
                <w:sz w:val="18"/>
                <w:szCs w:val="18"/>
              </w:rPr>
              <w:t>"yes"</w:t>
            </w:r>
          </w:p>
        </w:tc>
      </w:tr>
      <w:tr w:rsidR="0092099D" w:rsidRPr="0092099D" w14:paraId="013EB16F" w14:textId="77777777" w:rsidTr="0092099D">
        <w:tc>
          <w:tcPr>
            <w:tcW w:w="859" w:type="dxa"/>
          </w:tcPr>
          <w:p w14:paraId="5CFB2E5B" w14:textId="77777777" w:rsidR="00A63227" w:rsidRPr="00102E65" w:rsidRDefault="00A63227" w:rsidP="00A63227">
            <w:pPr>
              <w:rPr>
                <w:sz w:val="18"/>
                <w:szCs w:val="18"/>
              </w:rPr>
            </w:pPr>
            <w:r w:rsidRPr="00102E65">
              <w:rPr>
                <w:sz w:val="18"/>
                <w:szCs w:val="18"/>
              </w:rPr>
              <w:t>"3-6"</w:t>
            </w:r>
          </w:p>
        </w:tc>
        <w:tc>
          <w:tcPr>
            <w:tcW w:w="1476" w:type="dxa"/>
          </w:tcPr>
          <w:p w14:paraId="2B2E416F" w14:textId="77777777" w:rsidR="00A63227" w:rsidRPr="00102E65" w:rsidRDefault="00A63227" w:rsidP="00A63227">
            <w:pPr>
              <w:rPr>
                <w:sz w:val="18"/>
                <w:szCs w:val="18"/>
              </w:rPr>
            </w:pPr>
            <w:r w:rsidRPr="00102E65">
              <w:rPr>
                <w:sz w:val="18"/>
                <w:szCs w:val="18"/>
              </w:rPr>
              <w:t>"LOCKWOOD VALLEY"</w:t>
            </w:r>
          </w:p>
        </w:tc>
        <w:tc>
          <w:tcPr>
            <w:tcW w:w="1086" w:type="dxa"/>
          </w:tcPr>
          <w:p w14:paraId="28911A24" w14:textId="77777777" w:rsidR="00A63227" w:rsidRPr="00102E65" w:rsidRDefault="00A63227" w:rsidP="00A63227">
            <w:pPr>
              <w:rPr>
                <w:sz w:val="18"/>
                <w:szCs w:val="18"/>
              </w:rPr>
            </w:pPr>
            <w:r w:rsidRPr="00102E65">
              <w:rPr>
                <w:sz w:val="18"/>
                <w:szCs w:val="18"/>
              </w:rPr>
              <w:t>832.69</w:t>
            </w:r>
          </w:p>
        </w:tc>
        <w:tc>
          <w:tcPr>
            <w:tcW w:w="889" w:type="dxa"/>
          </w:tcPr>
          <w:p w14:paraId="61A4903F" w14:textId="77777777" w:rsidR="00A63227" w:rsidRPr="00102E65" w:rsidRDefault="00A63227" w:rsidP="00A63227">
            <w:pPr>
              <w:rPr>
                <w:sz w:val="18"/>
                <w:szCs w:val="18"/>
              </w:rPr>
            </w:pPr>
            <w:r w:rsidRPr="00102E65">
              <w:rPr>
                <w:sz w:val="18"/>
                <w:szCs w:val="18"/>
              </w:rPr>
              <w:t>"yes"</w:t>
            </w:r>
          </w:p>
        </w:tc>
      </w:tr>
      <w:tr w:rsidR="0092099D" w:rsidRPr="0092099D" w14:paraId="7B7C4532" w14:textId="77777777" w:rsidTr="0092099D">
        <w:tc>
          <w:tcPr>
            <w:tcW w:w="859" w:type="dxa"/>
          </w:tcPr>
          <w:p w14:paraId="5D299C0E" w14:textId="77777777" w:rsidR="00A63227" w:rsidRPr="00102E65" w:rsidRDefault="00A63227" w:rsidP="00A63227">
            <w:pPr>
              <w:rPr>
                <w:sz w:val="18"/>
                <w:szCs w:val="18"/>
              </w:rPr>
            </w:pPr>
            <w:r w:rsidRPr="00102E65">
              <w:rPr>
                <w:sz w:val="18"/>
                <w:szCs w:val="18"/>
              </w:rPr>
              <w:t>"3-7"</w:t>
            </w:r>
          </w:p>
        </w:tc>
        <w:tc>
          <w:tcPr>
            <w:tcW w:w="1476" w:type="dxa"/>
          </w:tcPr>
          <w:p w14:paraId="2054AFCA" w14:textId="77777777" w:rsidR="00A63227" w:rsidRPr="00102E65" w:rsidRDefault="00A63227" w:rsidP="00A63227">
            <w:pPr>
              <w:rPr>
                <w:sz w:val="18"/>
                <w:szCs w:val="18"/>
              </w:rPr>
            </w:pPr>
            <w:r w:rsidRPr="00102E65">
              <w:rPr>
                <w:sz w:val="18"/>
                <w:szCs w:val="18"/>
              </w:rPr>
              <w:t>"CARMEL VALLEY"</w:t>
            </w:r>
          </w:p>
        </w:tc>
        <w:tc>
          <w:tcPr>
            <w:tcW w:w="1086" w:type="dxa"/>
          </w:tcPr>
          <w:p w14:paraId="6BE88A22" w14:textId="77777777" w:rsidR="00A63227" w:rsidRPr="00102E65" w:rsidRDefault="00A63227" w:rsidP="00A63227">
            <w:pPr>
              <w:rPr>
                <w:sz w:val="18"/>
                <w:szCs w:val="18"/>
              </w:rPr>
            </w:pPr>
            <w:r w:rsidRPr="00102E65">
              <w:rPr>
                <w:sz w:val="18"/>
                <w:szCs w:val="18"/>
              </w:rPr>
              <w:t>1514.58</w:t>
            </w:r>
          </w:p>
        </w:tc>
        <w:tc>
          <w:tcPr>
            <w:tcW w:w="889" w:type="dxa"/>
          </w:tcPr>
          <w:p w14:paraId="53082B91" w14:textId="77777777" w:rsidR="00A63227" w:rsidRPr="00102E65" w:rsidRDefault="00A63227" w:rsidP="00A63227">
            <w:pPr>
              <w:rPr>
                <w:sz w:val="18"/>
                <w:szCs w:val="18"/>
              </w:rPr>
            </w:pPr>
            <w:r w:rsidRPr="00102E65">
              <w:rPr>
                <w:sz w:val="18"/>
                <w:szCs w:val="18"/>
              </w:rPr>
              <w:t>"yes"</w:t>
            </w:r>
          </w:p>
        </w:tc>
      </w:tr>
      <w:tr w:rsidR="0092099D" w:rsidRPr="0092099D" w14:paraId="31C2E49C" w14:textId="77777777" w:rsidTr="0092099D">
        <w:tc>
          <w:tcPr>
            <w:tcW w:w="859" w:type="dxa"/>
          </w:tcPr>
          <w:p w14:paraId="6977821A" w14:textId="77777777" w:rsidR="00A63227" w:rsidRPr="00102E65" w:rsidRDefault="00A63227" w:rsidP="00A63227">
            <w:pPr>
              <w:rPr>
                <w:sz w:val="18"/>
                <w:szCs w:val="18"/>
              </w:rPr>
            </w:pPr>
            <w:r w:rsidRPr="00102E65">
              <w:rPr>
                <w:sz w:val="18"/>
                <w:szCs w:val="18"/>
              </w:rPr>
              <w:t>"3-8"</w:t>
            </w:r>
          </w:p>
        </w:tc>
        <w:tc>
          <w:tcPr>
            <w:tcW w:w="1476" w:type="dxa"/>
          </w:tcPr>
          <w:p w14:paraId="28C711DD" w14:textId="77777777" w:rsidR="00A63227" w:rsidRPr="00102E65" w:rsidRDefault="00A63227" w:rsidP="00A63227">
            <w:pPr>
              <w:rPr>
                <w:sz w:val="18"/>
                <w:szCs w:val="18"/>
              </w:rPr>
            </w:pPr>
            <w:r w:rsidRPr="00102E65">
              <w:rPr>
                <w:sz w:val="18"/>
                <w:szCs w:val="18"/>
              </w:rPr>
              <w:t>"LOS OSOS VALLEY"</w:t>
            </w:r>
          </w:p>
        </w:tc>
        <w:tc>
          <w:tcPr>
            <w:tcW w:w="1086" w:type="dxa"/>
          </w:tcPr>
          <w:p w14:paraId="78050CC5" w14:textId="77777777" w:rsidR="00A63227" w:rsidRPr="00102E65" w:rsidRDefault="00A63227" w:rsidP="00A63227">
            <w:pPr>
              <w:rPr>
                <w:sz w:val="18"/>
                <w:szCs w:val="18"/>
              </w:rPr>
            </w:pPr>
            <w:r w:rsidRPr="00102E65">
              <w:rPr>
                <w:sz w:val="18"/>
                <w:szCs w:val="18"/>
              </w:rPr>
              <w:t>418.38</w:t>
            </w:r>
          </w:p>
        </w:tc>
        <w:tc>
          <w:tcPr>
            <w:tcW w:w="889" w:type="dxa"/>
          </w:tcPr>
          <w:p w14:paraId="74C7D853" w14:textId="77777777" w:rsidR="00A63227" w:rsidRPr="00102E65" w:rsidRDefault="00A63227" w:rsidP="00A63227">
            <w:pPr>
              <w:rPr>
                <w:sz w:val="18"/>
                <w:szCs w:val="18"/>
              </w:rPr>
            </w:pPr>
            <w:r w:rsidRPr="00102E65">
              <w:rPr>
                <w:sz w:val="18"/>
                <w:szCs w:val="18"/>
              </w:rPr>
              <w:t>"no"</w:t>
            </w:r>
          </w:p>
        </w:tc>
      </w:tr>
      <w:tr w:rsidR="0092099D" w:rsidRPr="0092099D" w14:paraId="7CF1AB4B" w14:textId="77777777" w:rsidTr="0092099D">
        <w:tc>
          <w:tcPr>
            <w:tcW w:w="859" w:type="dxa"/>
          </w:tcPr>
          <w:p w14:paraId="1CC90346" w14:textId="77777777" w:rsidR="00A63227" w:rsidRPr="00102E65" w:rsidRDefault="00A63227" w:rsidP="00A63227">
            <w:pPr>
              <w:rPr>
                <w:sz w:val="18"/>
                <w:szCs w:val="18"/>
              </w:rPr>
            </w:pPr>
            <w:r w:rsidRPr="00102E65">
              <w:rPr>
                <w:sz w:val="18"/>
                <w:szCs w:val="18"/>
              </w:rPr>
              <w:t>"3-9"</w:t>
            </w:r>
          </w:p>
        </w:tc>
        <w:tc>
          <w:tcPr>
            <w:tcW w:w="1476" w:type="dxa"/>
          </w:tcPr>
          <w:p w14:paraId="668F5CA9" w14:textId="77777777" w:rsidR="00A63227" w:rsidRPr="00102E65" w:rsidRDefault="00A63227" w:rsidP="00A63227">
            <w:pPr>
              <w:rPr>
                <w:sz w:val="18"/>
                <w:szCs w:val="18"/>
              </w:rPr>
            </w:pPr>
            <w:r w:rsidRPr="00102E65">
              <w:rPr>
                <w:sz w:val="18"/>
                <w:szCs w:val="18"/>
              </w:rPr>
              <w:t>"SAN LUIS OBISPO VALLEY"</w:t>
            </w:r>
          </w:p>
        </w:tc>
        <w:tc>
          <w:tcPr>
            <w:tcW w:w="1086" w:type="dxa"/>
          </w:tcPr>
          <w:p w14:paraId="24E29D22" w14:textId="77777777" w:rsidR="00A63227" w:rsidRPr="00102E65" w:rsidRDefault="00A63227" w:rsidP="00A63227">
            <w:pPr>
              <w:rPr>
                <w:sz w:val="18"/>
                <w:szCs w:val="18"/>
              </w:rPr>
            </w:pPr>
            <w:r w:rsidRPr="00102E65">
              <w:rPr>
                <w:sz w:val="18"/>
                <w:szCs w:val="18"/>
              </w:rPr>
              <w:t>808.99</w:t>
            </w:r>
          </w:p>
        </w:tc>
        <w:tc>
          <w:tcPr>
            <w:tcW w:w="889" w:type="dxa"/>
          </w:tcPr>
          <w:p w14:paraId="24B2DDBF" w14:textId="77777777" w:rsidR="00A63227" w:rsidRPr="00102E65" w:rsidRDefault="00A63227" w:rsidP="00A63227">
            <w:pPr>
              <w:rPr>
                <w:sz w:val="18"/>
                <w:szCs w:val="18"/>
              </w:rPr>
            </w:pPr>
            <w:r w:rsidRPr="00102E65">
              <w:rPr>
                <w:sz w:val="18"/>
                <w:szCs w:val="18"/>
              </w:rPr>
              <w:t>"yes"</w:t>
            </w:r>
          </w:p>
        </w:tc>
      </w:tr>
      <w:tr w:rsidR="0092099D" w:rsidRPr="0092099D" w14:paraId="46FF6355" w14:textId="77777777" w:rsidTr="0092099D">
        <w:tc>
          <w:tcPr>
            <w:tcW w:w="859" w:type="dxa"/>
          </w:tcPr>
          <w:p w14:paraId="5E456450" w14:textId="77777777" w:rsidR="00A63227" w:rsidRPr="00102E65" w:rsidRDefault="00A63227" w:rsidP="00A63227">
            <w:pPr>
              <w:rPr>
                <w:sz w:val="18"/>
                <w:szCs w:val="18"/>
              </w:rPr>
            </w:pPr>
            <w:r w:rsidRPr="00102E65">
              <w:rPr>
                <w:sz w:val="18"/>
                <w:szCs w:val="18"/>
              </w:rPr>
              <w:t>"4-1"</w:t>
            </w:r>
          </w:p>
        </w:tc>
        <w:tc>
          <w:tcPr>
            <w:tcW w:w="1476" w:type="dxa"/>
          </w:tcPr>
          <w:p w14:paraId="27264BDF" w14:textId="77777777" w:rsidR="00A63227" w:rsidRPr="00102E65" w:rsidRDefault="00A63227" w:rsidP="00A63227">
            <w:pPr>
              <w:rPr>
                <w:sz w:val="18"/>
                <w:szCs w:val="18"/>
              </w:rPr>
            </w:pPr>
            <w:r w:rsidRPr="00102E65">
              <w:rPr>
                <w:sz w:val="18"/>
                <w:szCs w:val="18"/>
              </w:rPr>
              <w:t>"UPPER OJAI VALLEY"</w:t>
            </w:r>
          </w:p>
        </w:tc>
        <w:tc>
          <w:tcPr>
            <w:tcW w:w="1086" w:type="dxa"/>
          </w:tcPr>
          <w:p w14:paraId="033978B1" w14:textId="77777777" w:rsidR="00A63227" w:rsidRPr="00102E65" w:rsidRDefault="00A63227" w:rsidP="00A63227">
            <w:pPr>
              <w:rPr>
                <w:sz w:val="18"/>
                <w:szCs w:val="18"/>
              </w:rPr>
            </w:pPr>
            <w:r w:rsidRPr="00102E65">
              <w:rPr>
                <w:sz w:val="18"/>
                <w:szCs w:val="18"/>
              </w:rPr>
              <w:t>902.08</w:t>
            </w:r>
          </w:p>
        </w:tc>
        <w:tc>
          <w:tcPr>
            <w:tcW w:w="889" w:type="dxa"/>
          </w:tcPr>
          <w:p w14:paraId="4ED7C723" w14:textId="77777777" w:rsidR="00A63227" w:rsidRPr="00102E65" w:rsidRDefault="00A63227" w:rsidP="00A63227">
            <w:pPr>
              <w:rPr>
                <w:sz w:val="18"/>
                <w:szCs w:val="18"/>
              </w:rPr>
            </w:pPr>
            <w:r w:rsidRPr="00102E65">
              <w:rPr>
                <w:sz w:val="18"/>
                <w:szCs w:val="18"/>
              </w:rPr>
              <w:t>"no"</w:t>
            </w:r>
          </w:p>
        </w:tc>
      </w:tr>
      <w:tr w:rsidR="0092099D" w:rsidRPr="0092099D" w14:paraId="771AE506" w14:textId="77777777" w:rsidTr="0092099D">
        <w:tc>
          <w:tcPr>
            <w:tcW w:w="859" w:type="dxa"/>
          </w:tcPr>
          <w:p w14:paraId="4E9287A6" w14:textId="77777777" w:rsidR="00A63227" w:rsidRPr="00102E65" w:rsidRDefault="00A63227" w:rsidP="00A63227">
            <w:pPr>
              <w:rPr>
                <w:sz w:val="18"/>
                <w:szCs w:val="18"/>
              </w:rPr>
            </w:pPr>
            <w:r w:rsidRPr="00102E65">
              <w:rPr>
                <w:sz w:val="18"/>
                <w:szCs w:val="18"/>
              </w:rPr>
              <w:t>"4-10"</w:t>
            </w:r>
          </w:p>
        </w:tc>
        <w:tc>
          <w:tcPr>
            <w:tcW w:w="1476" w:type="dxa"/>
          </w:tcPr>
          <w:p w14:paraId="666AC7FD" w14:textId="77777777" w:rsidR="00A63227" w:rsidRPr="00102E65" w:rsidRDefault="00A63227" w:rsidP="00A63227">
            <w:pPr>
              <w:rPr>
                <w:sz w:val="18"/>
                <w:szCs w:val="18"/>
              </w:rPr>
            </w:pPr>
            <w:r w:rsidRPr="00102E65">
              <w:rPr>
                <w:sz w:val="18"/>
                <w:szCs w:val="18"/>
              </w:rPr>
              <w:t>"CONEJO"</w:t>
            </w:r>
          </w:p>
        </w:tc>
        <w:tc>
          <w:tcPr>
            <w:tcW w:w="1086" w:type="dxa"/>
          </w:tcPr>
          <w:p w14:paraId="29872933" w14:textId="77777777" w:rsidR="00A63227" w:rsidRPr="00102E65" w:rsidRDefault="00A63227" w:rsidP="00A63227">
            <w:pPr>
              <w:rPr>
                <w:sz w:val="18"/>
                <w:szCs w:val="18"/>
              </w:rPr>
            </w:pPr>
            <w:r w:rsidRPr="00102E65">
              <w:rPr>
                <w:sz w:val="18"/>
                <w:szCs w:val="18"/>
              </w:rPr>
              <w:t>1412.55</w:t>
            </w:r>
          </w:p>
        </w:tc>
        <w:tc>
          <w:tcPr>
            <w:tcW w:w="889" w:type="dxa"/>
          </w:tcPr>
          <w:p w14:paraId="41445FC5" w14:textId="77777777" w:rsidR="00A63227" w:rsidRPr="00102E65" w:rsidRDefault="00A63227" w:rsidP="00A63227">
            <w:pPr>
              <w:rPr>
                <w:sz w:val="18"/>
                <w:szCs w:val="18"/>
              </w:rPr>
            </w:pPr>
            <w:r w:rsidRPr="00102E65">
              <w:rPr>
                <w:sz w:val="18"/>
                <w:szCs w:val="18"/>
              </w:rPr>
              <w:t>"yes"</w:t>
            </w:r>
          </w:p>
        </w:tc>
      </w:tr>
      <w:tr w:rsidR="0092099D" w:rsidRPr="0092099D" w14:paraId="137B6538" w14:textId="77777777" w:rsidTr="0092099D">
        <w:tc>
          <w:tcPr>
            <w:tcW w:w="859" w:type="dxa"/>
          </w:tcPr>
          <w:p w14:paraId="5DD11CED" w14:textId="77777777" w:rsidR="00A63227" w:rsidRPr="00102E65" w:rsidRDefault="00A63227" w:rsidP="00A63227">
            <w:pPr>
              <w:rPr>
                <w:sz w:val="18"/>
                <w:szCs w:val="18"/>
              </w:rPr>
            </w:pPr>
            <w:r w:rsidRPr="00102E65">
              <w:rPr>
                <w:sz w:val="18"/>
                <w:szCs w:val="18"/>
              </w:rPr>
              <w:t>"4-11"</w:t>
            </w:r>
          </w:p>
        </w:tc>
        <w:tc>
          <w:tcPr>
            <w:tcW w:w="1476" w:type="dxa"/>
          </w:tcPr>
          <w:p w14:paraId="3A4F92C7" w14:textId="77777777" w:rsidR="00A63227" w:rsidRPr="00102E65" w:rsidRDefault="00A63227" w:rsidP="00A63227">
            <w:pPr>
              <w:rPr>
                <w:sz w:val="18"/>
                <w:szCs w:val="18"/>
              </w:rPr>
            </w:pPr>
            <w:r w:rsidRPr="00102E65">
              <w:rPr>
                <w:sz w:val="18"/>
                <w:szCs w:val="18"/>
              </w:rPr>
              <w:t>"COASTAL PLAIN OF LOS ANGELES"</w:t>
            </w:r>
          </w:p>
        </w:tc>
        <w:tc>
          <w:tcPr>
            <w:tcW w:w="1086" w:type="dxa"/>
          </w:tcPr>
          <w:p w14:paraId="19BEBE9A" w14:textId="77777777" w:rsidR="00A63227" w:rsidRPr="00102E65" w:rsidRDefault="00A63227" w:rsidP="00A63227">
            <w:pPr>
              <w:rPr>
                <w:sz w:val="18"/>
                <w:szCs w:val="18"/>
              </w:rPr>
            </w:pPr>
            <w:r w:rsidRPr="00102E65">
              <w:rPr>
                <w:sz w:val="18"/>
                <w:szCs w:val="18"/>
              </w:rPr>
              <w:t>1597.74</w:t>
            </w:r>
          </w:p>
        </w:tc>
        <w:tc>
          <w:tcPr>
            <w:tcW w:w="889" w:type="dxa"/>
          </w:tcPr>
          <w:p w14:paraId="45A2D969" w14:textId="77777777" w:rsidR="00A63227" w:rsidRPr="00102E65" w:rsidRDefault="00A63227" w:rsidP="00A63227">
            <w:pPr>
              <w:rPr>
                <w:sz w:val="18"/>
                <w:szCs w:val="18"/>
              </w:rPr>
            </w:pPr>
            <w:r w:rsidRPr="00102E65">
              <w:rPr>
                <w:sz w:val="18"/>
                <w:szCs w:val="18"/>
              </w:rPr>
              <w:t>"no"</w:t>
            </w:r>
          </w:p>
        </w:tc>
      </w:tr>
      <w:tr w:rsidR="0092099D" w:rsidRPr="0092099D" w14:paraId="75B4F081" w14:textId="77777777" w:rsidTr="0092099D">
        <w:tc>
          <w:tcPr>
            <w:tcW w:w="859" w:type="dxa"/>
          </w:tcPr>
          <w:p w14:paraId="7FE6C12C" w14:textId="77777777" w:rsidR="00A63227" w:rsidRPr="00102E65" w:rsidRDefault="00A63227" w:rsidP="00A63227">
            <w:pPr>
              <w:rPr>
                <w:sz w:val="18"/>
                <w:szCs w:val="18"/>
              </w:rPr>
            </w:pPr>
            <w:r w:rsidRPr="00102E65">
              <w:rPr>
                <w:sz w:val="18"/>
                <w:szCs w:val="18"/>
              </w:rPr>
              <w:t>"4-12"</w:t>
            </w:r>
          </w:p>
        </w:tc>
        <w:tc>
          <w:tcPr>
            <w:tcW w:w="1476" w:type="dxa"/>
          </w:tcPr>
          <w:p w14:paraId="528DBF27" w14:textId="77777777" w:rsidR="00A63227" w:rsidRPr="00102E65" w:rsidRDefault="00A63227" w:rsidP="00A63227">
            <w:pPr>
              <w:rPr>
                <w:sz w:val="18"/>
                <w:szCs w:val="18"/>
              </w:rPr>
            </w:pPr>
            <w:r w:rsidRPr="00102E65">
              <w:rPr>
                <w:sz w:val="18"/>
                <w:szCs w:val="18"/>
              </w:rPr>
              <w:t>"SAN FERNANDO VALLEY"</w:t>
            </w:r>
          </w:p>
        </w:tc>
        <w:tc>
          <w:tcPr>
            <w:tcW w:w="1086" w:type="dxa"/>
          </w:tcPr>
          <w:p w14:paraId="22EB12E9" w14:textId="77777777" w:rsidR="00A63227" w:rsidRPr="00102E65" w:rsidRDefault="00A63227" w:rsidP="00A63227">
            <w:pPr>
              <w:rPr>
                <w:sz w:val="18"/>
                <w:szCs w:val="18"/>
              </w:rPr>
            </w:pPr>
            <w:r w:rsidRPr="00102E65">
              <w:rPr>
                <w:sz w:val="18"/>
                <w:szCs w:val="18"/>
              </w:rPr>
              <w:t>891.3</w:t>
            </w:r>
          </w:p>
        </w:tc>
        <w:tc>
          <w:tcPr>
            <w:tcW w:w="889" w:type="dxa"/>
          </w:tcPr>
          <w:p w14:paraId="2F414305" w14:textId="77777777" w:rsidR="00A63227" w:rsidRPr="00102E65" w:rsidRDefault="00A63227" w:rsidP="00A63227">
            <w:pPr>
              <w:rPr>
                <w:sz w:val="18"/>
                <w:szCs w:val="18"/>
              </w:rPr>
            </w:pPr>
            <w:r w:rsidRPr="00102E65">
              <w:rPr>
                <w:sz w:val="18"/>
                <w:szCs w:val="18"/>
              </w:rPr>
              <w:t>"no"</w:t>
            </w:r>
          </w:p>
        </w:tc>
      </w:tr>
      <w:tr w:rsidR="0092099D" w:rsidRPr="0092099D" w14:paraId="5FFD9AB9" w14:textId="77777777" w:rsidTr="0092099D">
        <w:tc>
          <w:tcPr>
            <w:tcW w:w="859" w:type="dxa"/>
          </w:tcPr>
          <w:p w14:paraId="397B6EF6" w14:textId="77777777" w:rsidR="00A63227" w:rsidRPr="00102E65" w:rsidRDefault="00A63227" w:rsidP="00A63227">
            <w:pPr>
              <w:rPr>
                <w:sz w:val="18"/>
                <w:szCs w:val="18"/>
              </w:rPr>
            </w:pPr>
            <w:r w:rsidRPr="00102E65">
              <w:rPr>
                <w:sz w:val="18"/>
                <w:szCs w:val="18"/>
              </w:rPr>
              <w:t>"4-13"</w:t>
            </w:r>
          </w:p>
        </w:tc>
        <w:tc>
          <w:tcPr>
            <w:tcW w:w="1476" w:type="dxa"/>
          </w:tcPr>
          <w:p w14:paraId="4F5CB500" w14:textId="77777777" w:rsidR="00A63227" w:rsidRPr="00102E65" w:rsidRDefault="00A63227" w:rsidP="00A63227">
            <w:pPr>
              <w:rPr>
                <w:sz w:val="18"/>
                <w:szCs w:val="18"/>
              </w:rPr>
            </w:pPr>
            <w:r w:rsidRPr="00102E65">
              <w:rPr>
                <w:sz w:val="18"/>
                <w:szCs w:val="18"/>
              </w:rPr>
              <w:t>"SAN GABRIEL VALLEY"</w:t>
            </w:r>
          </w:p>
        </w:tc>
        <w:tc>
          <w:tcPr>
            <w:tcW w:w="1086" w:type="dxa"/>
          </w:tcPr>
          <w:p w14:paraId="32988E7A" w14:textId="77777777" w:rsidR="00A63227" w:rsidRPr="00102E65" w:rsidRDefault="00A63227" w:rsidP="00A63227">
            <w:pPr>
              <w:rPr>
                <w:sz w:val="18"/>
                <w:szCs w:val="18"/>
              </w:rPr>
            </w:pPr>
            <w:r w:rsidRPr="00102E65">
              <w:rPr>
                <w:sz w:val="18"/>
                <w:szCs w:val="18"/>
              </w:rPr>
              <w:t>1338.38</w:t>
            </w:r>
          </w:p>
        </w:tc>
        <w:tc>
          <w:tcPr>
            <w:tcW w:w="889" w:type="dxa"/>
          </w:tcPr>
          <w:p w14:paraId="219EB11E" w14:textId="77777777" w:rsidR="00A63227" w:rsidRPr="00102E65" w:rsidRDefault="00A63227" w:rsidP="00A63227">
            <w:pPr>
              <w:rPr>
                <w:sz w:val="18"/>
                <w:szCs w:val="18"/>
              </w:rPr>
            </w:pPr>
            <w:r w:rsidRPr="00102E65">
              <w:rPr>
                <w:sz w:val="18"/>
                <w:szCs w:val="18"/>
              </w:rPr>
              <w:t>"no"</w:t>
            </w:r>
          </w:p>
        </w:tc>
      </w:tr>
      <w:tr w:rsidR="0092099D" w:rsidRPr="0092099D" w14:paraId="11A5A5AE" w14:textId="77777777" w:rsidTr="0092099D">
        <w:tc>
          <w:tcPr>
            <w:tcW w:w="859" w:type="dxa"/>
          </w:tcPr>
          <w:p w14:paraId="1F258858" w14:textId="77777777" w:rsidR="00A63227" w:rsidRPr="00102E65" w:rsidRDefault="00A63227" w:rsidP="00A63227">
            <w:pPr>
              <w:rPr>
                <w:sz w:val="18"/>
                <w:szCs w:val="18"/>
              </w:rPr>
            </w:pPr>
            <w:r w:rsidRPr="00102E65">
              <w:rPr>
                <w:sz w:val="18"/>
                <w:szCs w:val="18"/>
              </w:rPr>
              <w:t>"4-15"</w:t>
            </w:r>
          </w:p>
        </w:tc>
        <w:tc>
          <w:tcPr>
            <w:tcW w:w="1476" w:type="dxa"/>
          </w:tcPr>
          <w:p w14:paraId="7DEC6956" w14:textId="77777777" w:rsidR="00A63227" w:rsidRPr="00102E65" w:rsidRDefault="00A63227" w:rsidP="00A63227">
            <w:pPr>
              <w:rPr>
                <w:sz w:val="18"/>
                <w:szCs w:val="18"/>
              </w:rPr>
            </w:pPr>
            <w:r w:rsidRPr="00102E65">
              <w:rPr>
                <w:sz w:val="18"/>
                <w:szCs w:val="18"/>
              </w:rPr>
              <w:t>"TIERRA REJADA"</w:t>
            </w:r>
          </w:p>
        </w:tc>
        <w:tc>
          <w:tcPr>
            <w:tcW w:w="1086" w:type="dxa"/>
          </w:tcPr>
          <w:p w14:paraId="7192127B" w14:textId="77777777" w:rsidR="00A63227" w:rsidRPr="00102E65" w:rsidRDefault="00A63227" w:rsidP="00A63227">
            <w:pPr>
              <w:rPr>
                <w:sz w:val="18"/>
                <w:szCs w:val="18"/>
              </w:rPr>
            </w:pPr>
            <w:r w:rsidRPr="00102E65">
              <w:rPr>
                <w:sz w:val="18"/>
                <w:szCs w:val="18"/>
              </w:rPr>
              <w:t>1029.45</w:t>
            </w:r>
          </w:p>
        </w:tc>
        <w:tc>
          <w:tcPr>
            <w:tcW w:w="889" w:type="dxa"/>
          </w:tcPr>
          <w:p w14:paraId="0BDBFDD6" w14:textId="77777777" w:rsidR="00A63227" w:rsidRPr="00102E65" w:rsidRDefault="00A63227" w:rsidP="00A63227">
            <w:pPr>
              <w:rPr>
                <w:sz w:val="18"/>
                <w:szCs w:val="18"/>
              </w:rPr>
            </w:pPr>
            <w:r w:rsidRPr="00102E65">
              <w:rPr>
                <w:sz w:val="18"/>
                <w:szCs w:val="18"/>
              </w:rPr>
              <w:t>"yes"</w:t>
            </w:r>
          </w:p>
        </w:tc>
      </w:tr>
      <w:tr w:rsidR="0092099D" w:rsidRPr="0092099D" w14:paraId="443B5341" w14:textId="77777777" w:rsidTr="0092099D">
        <w:tc>
          <w:tcPr>
            <w:tcW w:w="859" w:type="dxa"/>
          </w:tcPr>
          <w:p w14:paraId="1AD1BAC3" w14:textId="77777777" w:rsidR="00A63227" w:rsidRPr="00102E65" w:rsidRDefault="00A63227" w:rsidP="00A63227">
            <w:pPr>
              <w:rPr>
                <w:sz w:val="18"/>
                <w:szCs w:val="18"/>
              </w:rPr>
            </w:pPr>
            <w:r w:rsidRPr="00102E65">
              <w:rPr>
                <w:sz w:val="18"/>
                <w:szCs w:val="18"/>
              </w:rPr>
              <w:t>"4-16"</w:t>
            </w:r>
          </w:p>
        </w:tc>
        <w:tc>
          <w:tcPr>
            <w:tcW w:w="1476" w:type="dxa"/>
          </w:tcPr>
          <w:p w14:paraId="7AF6874E" w14:textId="77777777" w:rsidR="00A63227" w:rsidRPr="00102E65" w:rsidRDefault="00A63227" w:rsidP="00A63227">
            <w:pPr>
              <w:rPr>
                <w:sz w:val="18"/>
                <w:szCs w:val="18"/>
              </w:rPr>
            </w:pPr>
            <w:r w:rsidRPr="00102E65">
              <w:rPr>
                <w:sz w:val="18"/>
                <w:szCs w:val="18"/>
              </w:rPr>
              <w:t>"HIDDEN VALLEY"</w:t>
            </w:r>
          </w:p>
        </w:tc>
        <w:tc>
          <w:tcPr>
            <w:tcW w:w="1086" w:type="dxa"/>
          </w:tcPr>
          <w:p w14:paraId="5EB1AB94" w14:textId="77777777" w:rsidR="00A63227" w:rsidRPr="00102E65" w:rsidRDefault="00A63227" w:rsidP="00A63227">
            <w:pPr>
              <w:rPr>
                <w:sz w:val="18"/>
                <w:szCs w:val="18"/>
              </w:rPr>
            </w:pPr>
            <w:r w:rsidRPr="00102E65">
              <w:rPr>
                <w:sz w:val="18"/>
                <w:szCs w:val="18"/>
              </w:rPr>
              <w:t>1225.32</w:t>
            </w:r>
          </w:p>
        </w:tc>
        <w:tc>
          <w:tcPr>
            <w:tcW w:w="889" w:type="dxa"/>
          </w:tcPr>
          <w:p w14:paraId="61102A80" w14:textId="77777777" w:rsidR="00A63227" w:rsidRPr="00102E65" w:rsidRDefault="00A63227" w:rsidP="00A63227">
            <w:pPr>
              <w:rPr>
                <w:sz w:val="18"/>
                <w:szCs w:val="18"/>
              </w:rPr>
            </w:pPr>
            <w:r w:rsidRPr="00102E65">
              <w:rPr>
                <w:sz w:val="18"/>
                <w:szCs w:val="18"/>
              </w:rPr>
              <w:t>"yes"</w:t>
            </w:r>
          </w:p>
        </w:tc>
      </w:tr>
      <w:tr w:rsidR="0092099D" w:rsidRPr="0092099D" w14:paraId="5882C56A" w14:textId="77777777" w:rsidTr="0092099D">
        <w:tc>
          <w:tcPr>
            <w:tcW w:w="859" w:type="dxa"/>
          </w:tcPr>
          <w:p w14:paraId="32F5CDE3" w14:textId="77777777" w:rsidR="00A63227" w:rsidRPr="00102E65" w:rsidRDefault="00A63227" w:rsidP="00A63227">
            <w:pPr>
              <w:rPr>
                <w:sz w:val="18"/>
                <w:szCs w:val="18"/>
              </w:rPr>
            </w:pPr>
            <w:r w:rsidRPr="00102E65">
              <w:rPr>
                <w:sz w:val="18"/>
                <w:szCs w:val="18"/>
              </w:rPr>
              <w:t>"4-17"</w:t>
            </w:r>
          </w:p>
        </w:tc>
        <w:tc>
          <w:tcPr>
            <w:tcW w:w="1476" w:type="dxa"/>
          </w:tcPr>
          <w:p w14:paraId="1AE85F2D" w14:textId="77777777" w:rsidR="00A63227" w:rsidRPr="00102E65" w:rsidRDefault="00A63227" w:rsidP="00A63227">
            <w:pPr>
              <w:rPr>
                <w:sz w:val="18"/>
                <w:szCs w:val="18"/>
              </w:rPr>
            </w:pPr>
            <w:r w:rsidRPr="00102E65">
              <w:rPr>
                <w:sz w:val="18"/>
                <w:szCs w:val="18"/>
              </w:rPr>
              <w:t>"LOCKWOOD VALLEY"</w:t>
            </w:r>
          </w:p>
        </w:tc>
        <w:tc>
          <w:tcPr>
            <w:tcW w:w="1086" w:type="dxa"/>
          </w:tcPr>
          <w:p w14:paraId="5F97EF6D" w14:textId="77777777" w:rsidR="00A63227" w:rsidRPr="00102E65" w:rsidRDefault="00A63227" w:rsidP="00A63227">
            <w:pPr>
              <w:rPr>
                <w:sz w:val="18"/>
                <w:szCs w:val="18"/>
              </w:rPr>
            </w:pPr>
            <w:r w:rsidRPr="00102E65">
              <w:rPr>
                <w:sz w:val="18"/>
                <w:szCs w:val="18"/>
              </w:rPr>
              <w:t>746.89</w:t>
            </w:r>
          </w:p>
        </w:tc>
        <w:tc>
          <w:tcPr>
            <w:tcW w:w="889" w:type="dxa"/>
          </w:tcPr>
          <w:p w14:paraId="62C91DA2" w14:textId="77777777" w:rsidR="00A63227" w:rsidRPr="00102E65" w:rsidRDefault="00A63227" w:rsidP="00A63227">
            <w:pPr>
              <w:rPr>
                <w:sz w:val="18"/>
                <w:szCs w:val="18"/>
              </w:rPr>
            </w:pPr>
            <w:r w:rsidRPr="00102E65">
              <w:rPr>
                <w:sz w:val="18"/>
                <w:szCs w:val="18"/>
              </w:rPr>
              <w:t>"no"</w:t>
            </w:r>
          </w:p>
        </w:tc>
      </w:tr>
      <w:tr w:rsidR="0092099D" w:rsidRPr="0092099D" w14:paraId="2E0BBD41" w14:textId="77777777" w:rsidTr="0092099D">
        <w:tc>
          <w:tcPr>
            <w:tcW w:w="859" w:type="dxa"/>
          </w:tcPr>
          <w:p w14:paraId="2BDC4D20" w14:textId="77777777" w:rsidR="00A63227" w:rsidRPr="00102E65" w:rsidRDefault="00A63227" w:rsidP="00A63227">
            <w:pPr>
              <w:rPr>
                <w:sz w:val="18"/>
                <w:szCs w:val="18"/>
              </w:rPr>
            </w:pPr>
            <w:r w:rsidRPr="00102E65">
              <w:rPr>
                <w:sz w:val="18"/>
                <w:szCs w:val="18"/>
              </w:rPr>
              <w:t>"4-18"</w:t>
            </w:r>
          </w:p>
        </w:tc>
        <w:tc>
          <w:tcPr>
            <w:tcW w:w="1476" w:type="dxa"/>
          </w:tcPr>
          <w:p w14:paraId="3D878164" w14:textId="77777777" w:rsidR="00A63227" w:rsidRPr="00102E65" w:rsidRDefault="00A63227" w:rsidP="00A63227">
            <w:pPr>
              <w:rPr>
                <w:sz w:val="18"/>
                <w:szCs w:val="18"/>
              </w:rPr>
            </w:pPr>
            <w:r w:rsidRPr="00102E65">
              <w:rPr>
                <w:sz w:val="18"/>
                <w:szCs w:val="18"/>
              </w:rPr>
              <w:t>"HUNGRY VALLEY"</w:t>
            </w:r>
          </w:p>
        </w:tc>
        <w:tc>
          <w:tcPr>
            <w:tcW w:w="1086" w:type="dxa"/>
          </w:tcPr>
          <w:p w14:paraId="127BBF15" w14:textId="77777777" w:rsidR="00A63227" w:rsidRPr="00102E65" w:rsidRDefault="00A63227" w:rsidP="00A63227">
            <w:pPr>
              <w:rPr>
                <w:sz w:val="18"/>
                <w:szCs w:val="18"/>
              </w:rPr>
            </w:pPr>
            <w:r w:rsidRPr="00102E65">
              <w:rPr>
                <w:sz w:val="18"/>
                <w:szCs w:val="18"/>
              </w:rPr>
              <w:t>502.7</w:t>
            </w:r>
          </w:p>
        </w:tc>
        <w:tc>
          <w:tcPr>
            <w:tcW w:w="889" w:type="dxa"/>
          </w:tcPr>
          <w:p w14:paraId="305E55BB" w14:textId="77777777" w:rsidR="00A63227" w:rsidRPr="00102E65" w:rsidRDefault="00A63227" w:rsidP="00A63227">
            <w:pPr>
              <w:rPr>
                <w:sz w:val="18"/>
                <w:szCs w:val="18"/>
              </w:rPr>
            </w:pPr>
            <w:r w:rsidRPr="00102E65">
              <w:rPr>
                <w:sz w:val="18"/>
                <w:szCs w:val="18"/>
              </w:rPr>
              <w:t>"no"</w:t>
            </w:r>
          </w:p>
        </w:tc>
      </w:tr>
      <w:tr w:rsidR="0092099D" w:rsidRPr="0092099D" w14:paraId="219C8BB5" w14:textId="77777777" w:rsidTr="0092099D">
        <w:tc>
          <w:tcPr>
            <w:tcW w:w="859" w:type="dxa"/>
          </w:tcPr>
          <w:p w14:paraId="136823AF" w14:textId="77777777" w:rsidR="00A63227" w:rsidRPr="00102E65" w:rsidRDefault="00A63227" w:rsidP="00A63227">
            <w:pPr>
              <w:rPr>
                <w:sz w:val="18"/>
                <w:szCs w:val="18"/>
              </w:rPr>
            </w:pPr>
            <w:r w:rsidRPr="00102E65">
              <w:rPr>
                <w:sz w:val="18"/>
                <w:szCs w:val="18"/>
              </w:rPr>
              <w:t>"4-19"</w:t>
            </w:r>
          </w:p>
        </w:tc>
        <w:tc>
          <w:tcPr>
            <w:tcW w:w="1476" w:type="dxa"/>
          </w:tcPr>
          <w:p w14:paraId="1D2DA57A" w14:textId="77777777" w:rsidR="00A63227" w:rsidRPr="00102E65" w:rsidRDefault="00A63227" w:rsidP="00A63227">
            <w:pPr>
              <w:rPr>
                <w:sz w:val="18"/>
                <w:szCs w:val="18"/>
              </w:rPr>
            </w:pPr>
            <w:r w:rsidRPr="00102E65">
              <w:rPr>
                <w:sz w:val="18"/>
                <w:szCs w:val="18"/>
              </w:rPr>
              <w:t>"THOUSAND OAKS AREA"</w:t>
            </w:r>
          </w:p>
        </w:tc>
        <w:tc>
          <w:tcPr>
            <w:tcW w:w="1086" w:type="dxa"/>
          </w:tcPr>
          <w:p w14:paraId="7B31F5EF" w14:textId="77777777" w:rsidR="00A63227" w:rsidRPr="00102E65" w:rsidRDefault="00A63227" w:rsidP="00A63227">
            <w:pPr>
              <w:rPr>
                <w:sz w:val="18"/>
                <w:szCs w:val="18"/>
              </w:rPr>
            </w:pPr>
            <w:r w:rsidRPr="00102E65">
              <w:rPr>
                <w:sz w:val="18"/>
                <w:szCs w:val="18"/>
              </w:rPr>
              <w:t>397.08</w:t>
            </w:r>
          </w:p>
        </w:tc>
        <w:tc>
          <w:tcPr>
            <w:tcW w:w="889" w:type="dxa"/>
          </w:tcPr>
          <w:p w14:paraId="46B4D001" w14:textId="77777777" w:rsidR="00A63227" w:rsidRPr="00102E65" w:rsidRDefault="00A63227" w:rsidP="00A63227">
            <w:pPr>
              <w:rPr>
                <w:sz w:val="18"/>
                <w:szCs w:val="18"/>
              </w:rPr>
            </w:pPr>
            <w:r w:rsidRPr="00102E65">
              <w:rPr>
                <w:sz w:val="18"/>
                <w:szCs w:val="18"/>
              </w:rPr>
              <w:t>"no"</w:t>
            </w:r>
          </w:p>
        </w:tc>
      </w:tr>
      <w:tr w:rsidR="0092099D" w:rsidRPr="0092099D" w14:paraId="3493F6C3" w14:textId="77777777" w:rsidTr="0092099D">
        <w:tc>
          <w:tcPr>
            <w:tcW w:w="859" w:type="dxa"/>
          </w:tcPr>
          <w:p w14:paraId="0DA87453" w14:textId="77777777" w:rsidR="00A63227" w:rsidRPr="00102E65" w:rsidRDefault="00A63227" w:rsidP="00A63227">
            <w:pPr>
              <w:rPr>
                <w:sz w:val="18"/>
                <w:szCs w:val="18"/>
              </w:rPr>
            </w:pPr>
            <w:r w:rsidRPr="00102E65">
              <w:rPr>
                <w:sz w:val="18"/>
                <w:szCs w:val="18"/>
              </w:rPr>
              <w:t>"4-2"</w:t>
            </w:r>
          </w:p>
        </w:tc>
        <w:tc>
          <w:tcPr>
            <w:tcW w:w="1476" w:type="dxa"/>
          </w:tcPr>
          <w:p w14:paraId="12835844" w14:textId="77777777" w:rsidR="00A63227" w:rsidRPr="00102E65" w:rsidRDefault="00A63227" w:rsidP="00A63227">
            <w:pPr>
              <w:rPr>
                <w:sz w:val="18"/>
                <w:szCs w:val="18"/>
              </w:rPr>
            </w:pPr>
            <w:r w:rsidRPr="00102E65">
              <w:rPr>
                <w:sz w:val="18"/>
                <w:szCs w:val="18"/>
              </w:rPr>
              <w:t>"OJAI VALLEY"</w:t>
            </w:r>
          </w:p>
        </w:tc>
        <w:tc>
          <w:tcPr>
            <w:tcW w:w="1086" w:type="dxa"/>
          </w:tcPr>
          <w:p w14:paraId="53DDE073" w14:textId="77777777" w:rsidR="00A63227" w:rsidRPr="00102E65" w:rsidRDefault="00A63227" w:rsidP="00A63227">
            <w:pPr>
              <w:rPr>
                <w:sz w:val="18"/>
                <w:szCs w:val="18"/>
              </w:rPr>
            </w:pPr>
            <w:r w:rsidRPr="00102E65">
              <w:rPr>
                <w:sz w:val="18"/>
                <w:szCs w:val="18"/>
              </w:rPr>
              <w:t>1082.7</w:t>
            </w:r>
          </w:p>
        </w:tc>
        <w:tc>
          <w:tcPr>
            <w:tcW w:w="889" w:type="dxa"/>
          </w:tcPr>
          <w:p w14:paraId="01F87B04" w14:textId="77777777" w:rsidR="00A63227" w:rsidRPr="00102E65" w:rsidRDefault="00A63227" w:rsidP="00A63227">
            <w:pPr>
              <w:rPr>
                <w:sz w:val="18"/>
                <w:szCs w:val="18"/>
              </w:rPr>
            </w:pPr>
            <w:r w:rsidRPr="00102E65">
              <w:rPr>
                <w:sz w:val="18"/>
                <w:szCs w:val="18"/>
              </w:rPr>
              <w:t>"yes"</w:t>
            </w:r>
          </w:p>
        </w:tc>
      </w:tr>
      <w:tr w:rsidR="0092099D" w:rsidRPr="0092099D" w14:paraId="52171E0B" w14:textId="77777777" w:rsidTr="0092099D">
        <w:tc>
          <w:tcPr>
            <w:tcW w:w="859" w:type="dxa"/>
          </w:tcPr>
          <w:p w14:paraId="2B6E540F" w14:textId="77777777" w:rsidR="00A63227" w:rsidRPr="00102E65" w:rsidRDefault="00A63227" w:rsidP="00A63227">
            <w:pPr>
              <w:rPr>
                <w:sz w:val="18"/>
                <w:szCs w:val="18"/>
              </w:rPr>
            </w:pPr>
            <w:r w:rsidRPr="00102E65">
              <w:rPr>
                <w:sz w:val="18"/>
                <w:szCs w:val="18"/>
              </w:rPr>
              <w:t>"4-20"</w:t>
            </w:r>
          </w:p>
        </w:tc>
        <w:tc>
          <w:tcPr>
            <w:tcW w:w="1476" w:type="dxa"/>
          </w:tcPr>
          <w:p w14:paraId="429B9D4A" w14:textId="77777777" w:rsidR="00A63227" w:rsidRPr="00102E65" w:rsidRDefault="00A63227" w:rsidP="00A63227">
            <w:pPr>
              <w:rPr>
                <w:sz w:val="18"/>
                <w:szCs w:val="18"/>
              </w:rPr>
            </w:pPr>
            <w:r w:rsidRPr="00102E65">
              <w:rPr>
                <w:sz w:val="18"/>
                <w:szCs w:val="18"/>
              </w:rPr>
              <w:t>"RUSSELL VALLEY"</w:t>
            </w:r>
          </w:p>
        </w:tc>
        <w:tc>
          <w:tcPr>
            <w:tcW w:w="1086" w:type="dxa"/>
          </w:tcPr>
          <w:p w14:paraId="66EDF18D" w14:textId="77777777" w:rsidR="00A63227" w:rsidRPr="00102E65" w:rsidRDefault="00A63227" w:rsidP="00A63227">
            <w:pPr>
              <w:rPr>
                <w:sz w:val="18"/>
                <w:szCs w:val="18"/>
              </w:rPr>
            </w:pPr>
            <w:r w:rsidRPr="00102E65">
              <w:rPr>
                <w:sz w:val="18"/>
                <w:szCs w:val="18"/>
              </w:rPr>
              <w:t>518.78</w:t>
            </w:r>
          </w:p>
        </w:tc>
        <w:tc>
          <w:tcPr>
            <w:tcW w:w="889" w:type="dxa"/>
          </w:tcPr>
          <w:p w14:paraId="5158ADFA" w14:textId="77777777" w:rsidR="00A63227" w:rsidRPr="00102E65" w:rsidRDefault="00A63227" w:rsidP="00A63227">
            <w:pPr>
              <w:rPr>
                <w:sz w:val="18"/>
                <w:szCs w:val="18"/>
              </w:rPr>
            </w:pPr>
            <w:r w:rsidRPr="00102E65">
              <w:rPr>
                <w:sz w:val="18"/>
                <w:szCs w:val="18"/>
              </w:rPr>
              <w:t>"yes"</w:t>
            </w:r>
          </w:p>
        </w:tc>
      </w:tr>
      <w:tr w:rsidR="0092099D" w:rsidRPr="0092099D" w14:paraId="43592B6D" w14:textId="77777777" w:rsidTr="0092099D">
        <w:tc>
          <w:tcPr>
            <w:tcW w:w="859" w:type="dxa"/>
          </w:tcPr>
          <w:p w14:paraId="5BE87E1C" w14:textId="77777777" w:rsidR="00A63227" w:rsidRPr="00102E65" w:rsidRDefault="00A63227" w:rsidP="00A63227">
            <w:pPr>
              <w:rPr>
                <w:sz w:val="18"/>
                <w:szCs w:val="18"/>
              </w:rPr>
            </w:pPr>
            <w:r w:rsidRPr="00102E65">
              <w:rPr>
                <w:sz w:val="18"/>
                <w:szCs w:val="18"/>
              </w:rPr>
              <w:t>"4-22"</w:t>
            </w:r>
          </w:p>
        </w:tc>
        <w:tc>
          <w:tcPr>
            <w:tcW w:w="1476" w:type="dxa"/>
          </w:tcPr>
          <w:p w14:paraId="013AEA84" w14:textId="77777777" w:rsidR="00A63227" w:rsidRPr="00102E65" w:rsidRDefault="00A63227" w:rsidP="00A63227">
            <w:pPr>
              <w:rPr>
                <w:sz w:val="18"/>
                <w:szCs w:val="18"/>
              </w:rPr>
            </w:pPr>
            <w:r w:rsidRPr="00102E65">
              <w:rPr>
                <w:sz w:val="18"/>
                <w:szCs w:val="18"/>
              </w:rPr>
              <w:t>"MALIBU VALLEY"</w:t>
            </w:r>
          </w:p>
        </w:tc>
        <w:tc>
          <w:tcPr>
            <w:tcW w:w="1086" w:type="dxa"/>
          </w:tcPr>
          <w:p w14:paraId="4C438479" w14:textId="77777777" w:rsidR="00A63227" w:rsidRPr="00102E65" w:rsidRDefault="00A63227" w:rsidP="00A63227">
            <w:pPr>
              <w:rPr>
                <w:sz w:val="18"/>
                <w:szCs w:val="18"/>
              </w:rPr>
            </w:pPr>
            <w:r w:rsidRPr="00102E65">
              <w:rPr>
                <w:sz w:val="18"/>
                <w:szCs w:val="18"/>
              </w:rPr>
              <w:t>1512.81</w:t>
            </w:r>
          </w:p>
        </w:tc>
        <w:tc>
          <w:tcPr>
            <w:tcW w:w="889" w:type="dxa"/>
          </w:tcPr>
          <w:p w14:paraId="553DEA7A" w14:textId="77777777" w:rsidR="00A63227" w:rsidRPr="00102E65" w:rsidRDefault="00A63227" w:rsidP="00A63227">
            <w:pPr>
              <w:rPr>
                <w:sz w:val="18"/>
                <w:szCs w:val="18"/>
              </w:rPr>
            </w:pPr>
            <w:r w:rsidRPr="00102E65">
              <w:rPr>
                <w:sz w:val="18"/>
                <w:szCs w:val="18"/>
              </w:rPr>
              <w:t>"yes"</w:t>
            </w:r>
          </w:p>
        </w:tc>
      </w:tr>
      <w:tr w:rsidR="0092099D" w:rsidRPr="0092099D" w14:paraId="190DE4E4" w14:textId="77777777" w:rsidTr="0092099D">
        <w:tc>
          <w:tcPr>
            <w:tcW w:w="859" w:type="dxa"/>
          </w:tcPr>
          <w:p w14:paraId="4EE3DE05" w14:textId="77777777" w:rsidR="00A63227" w:rsidRPr="00102E65" w:rsidRDefault="00A63227" w:rsidP="00A63227">
            <w:pPr>
              <w:rPr>
                <w:sz w:val="18"/>
                <w:szCs w:val="18"/>
              </w:rPr>
            </w:pPr>
            <w:r w:rsidRPr="00102E65">
              <w:rPr>
                <w:sz w:val="18"/>
                <w:szCs w:val="18"/>
              </w:rPr>
              <w:t>"4-23"</w:t>
            </w:r>
          </w:p>
        </w:tc>
        <w:tc>
          <w:tcPr>
            <w:tcW w:w="1476" w:type="dxa"/>
          </w:tcPr>
          <w:p w14:paraId="16C95576" w14:textId="77777777" w:rsidR="00A63227" w:rsidRPr="00102E65" w:rsidRDefault="00A63227" w:rsidP="00A63227">
            <w:pPr>
              <w:rPr>
                <w:sz w:val="18"/>
                <w:szCs w:val="18"/>
              </w:rPr>
            </w:pPr>
            <w:r w:rsidRPr="00102E65">
              <w:rPr>
                <w:sz w:val="18"/>
                <w:szCs w:val="18"/>
              </w:rPr>
              <w:t>"RAYMOND"</w:t>
            </w:r>
          </w:p>
        </w:tc>
        <w:tc>
          <w:tcPr>
            <w:tcW w:w="1086" w:type="dxa"/>
          </w:tcPr>
          <w:p w14:paraId="44E05C12" w14:textId="77777777" w:rsidR="00A63227" w:rsidRPr="00102E65" w:rsidRDefault="00A63227" w:rsidP="00A63227">
            <w:pPr>
              <w:rPr>
                <w:sz w:val="18"/>
                <w:szCs w:val="18"/>
              </w:rPr>
            </w:pPr>
            <w:r w:rsidRPr="00102E65">
              <w:rPr>
                <w:sz w:val="18"/>
                <w:szCs w:val="18"/>
              </w:rPr>
              <w:t>960.03</w:t>
            </w:r>
          </w:p>
        </w:tc>
        <w:tc>
          <w:tcPr>
            <w:tcW w:w="889" w:type="dxa"/>
          </w:tcPr>
          <w:p w14:paraId="6E38EDF6" w14:textId="77777777" w:rsidR="00A63227" w:rsidRPr="00102E65" w:rsidRDefault="00A63227" w:rsidP="00A63227">
            <w:pPr>
              <w:rPr>
                <w:sz w:val="18"/>
                <w:szCs w:val="18"/>
              </w:rPr>
            </w:pPr>
            <w:r w:rsidRPr="00102E65">
              <w:rPr>
                <w:sz w:val="18"/>
                <w:szCs w:val="18"/>
              </w:rPr>
              <w:t>"no"</w:t>
            </w:r>
          </w:p>
        </w:tc>
      </w:tr>
      <w:tr w:rsidR="0092099D" w:rsidRPr="0092099D" w14:paraId="41F67B7D" w14:textId="77777777" w:rsidTr="0092099D">
        <w:tc>
          <w:tcPr>
            <w:tcW w:w="859" w:type="dxa"/>
          </w:tcPr>
          <w:p w14:paraId="4512AF4F" w14:textId="77777777" w:rsidR="00A63227" w:rsidRPr="00102E65" w:rsidRDefault="00A63227" w:rsidP="00A63227">
            <w:pPr>
              <w:rPr>
                <w:sz w:val="18"/>
                <w:szCs w:val="18"/>
              </w:rPr>
            </w:pPr>
            <w:r w:rsidRPr="00102E65">
              <w:rPr>
                <w:sz w:val="18"/>
                <w:szCs w:val="18"/>
              </w:rPr>
              <w:t>"4-3"</w:t>
            </w:r>
          </w:p>
        </w:tc>
        <w:tc>
          <w:tcPr>
            <w:tcW w:w="1476" w:type="dxa"/>
          </w:tcPr>
          <w:p w14:paraId="78DC312D" w14:textId="77777777" w:rsidR="00A63227" w:rsidRPr="00102E65" w:rsidRDefault="00A63227" w:rsidP="00A63227">
            <w:pPr>
              <w:rPr>
                <w:sz w:val="18"/>
                <w:szCs w:val="18"/>
              </w:rPr>
            </w:pPr>
            <w:r w:rsidRPr="00102E65">
              <w:rPr>
                <w:sz w:val="18"/>
                <w:szCs w:val="18"/>
              </w:rPr>
              <w:t>"VENTURA RIVER VALLEY"</w:t>
            </w:r>
          </w:p>
        </w:tc>
        <w:tc>
          <w:tcPr>
            <w:tcW w:w="1086" w:type="dxa"/>
          </w:tcPr>
          <w:p w14:paraId="3257967E" w14:textId="77777777" w:rsidR="00A63227" w:rsidRPr="00102E65" w:rsidRDefault="00A63227" w:rsidP="00A63227">
            <w:pPr>
              <w:rPr>
                <w:sz w:val="18"/>
                <w:szCs w:val="18"/>
              </w:rPr>
            </w:pPr>
            <w:r w:rsidRPr="00102E65">
              <w:rPr>
                <w:sz w:val="18"/>
                <w:szCs w:val="18"/>
              </w:rPr>
              <w:t>1079.17</w:t>
            </w:r>
          </w:p>
        </w:tc>
        <w:tc>
          <w:tcPr>
            <w:tcW w:w="889" w:type="dxa"/>
          </w:tcPr>
          <w:p w14:paraId="65351F16" w14:textId="77777777" w:rsidR="00A63227" w:rsidRPr="00102E65" w:rsidRDefault="00A63227" w:rsidP="00A63227">
            <w:pPr>
              <w:rPr>
                <w:sz w:val="18"/>
                <w:szCs w:val="18"/>
              </w:rPr>
            </w:pPr>
            <w:r w:rsidRPr="00102E65">
              <w:rPr>
                <w:sz w:val="18"/>
                <w:szCs w:val="18"/>
              </w:rPr>
              <w:t>"yes"</w:t>
            </w:r>
          </w:p>
        </w:tc>
      </w:tr>
      <w:tr w:rsidR="0092099D" w:rsidRPr="0092099D" w14:paraId="24B481E7" w14:textId="77777777" w:rsidTr="0092099D">
        <w:tc>
          <w:tcPr>
            <w:tcW w:w="859" w:type="dxa"/>
          </w:tcPr>
          <w:p w14:paraId="27EC44DA" w14:textId="77777777" w:rsidR="00A63227" w:rsidRPr="00102E65" w:rsidRDefault="00A63227" w:rsidP="00A63227">
            <w:pPr>
              <w:rPr>
                <w:sz w:val="18"/>
                <w:szCs w:val="18"/>
              </w:rPr>
            </w:pPr>
            <w:r w:rsidRPr="00102E65">
              <w:rPr>
                <w:sz w:val="18"/>
                <w:szCs w:val="18"/>
              </w:rPr>
              <w:t>"4-4"</w:t>
            </w:r>
          </w:p>
        </w:tc>
        <w:tc>
          <w:tcPr>
            <w:tcW w:w="1476" w:type="dxa"/>
          </w:tcPr>
          <w:p w14:paraId="2E1A1BE3" w14:textId="77777777" w:rsidR="00A63227" w:rsidRPr="00102E65" w:rsidRDefault="00A63227" w:rsidP="00A63227">
            <w:pPr>
              <w:rPr>
                <w:sz w:val="18"/>
                <w:szCs w:val="18"/>
              </w:rPr>
            </w:pPr>
            <w:r w:rsidRPr="00102E65">
              <w:rPr>
                <w:sz w:val="18"/>
                <w:szCs w:val="18"/>
              </w:rPr>
              <w:t>"SANTA CLARA RIVER VALLEY"</w:t>
            </w:r>
          </w:p>
        </w:tc>
        <w:tc>
          <w:tcPr>
            <w:tcW w:w="1086" w:type="dxa"/>
          </w:tcPr>
          <w:p w14:paraId="3AACB240" w14:textId="77777777" w:rsidR="00A63227" w:rsidRPr="00102E65" w:rsidRDefault="00A63227" w:rsidP="00A63227">
            <w:pPr>
              <w:rPr>
                <w:sz w:val="18"/>
                <w:szCs w:val="18"/>
              </w:rPr>
            </w:pPr>
            <w:r w:rsidRPr="00102E65">
              <w:rPr>
                <w:sz w:val="18"/>
                <w:szCs w:val="18"/>
              </w:rPr>
              <w:t>1585.71</w:t>
            </w:r>
          </w:p>
        </w:tc>
        <w:tc>
          <w:tcPr>
            <w:tcW w:w="889" w:type="dxa"/>
          </w:tcPr>
          <w:p w14:paraId="0E3F127A" w14:textId="77777777" w:rsidR="00A63227" w:rsidRPr="00102E65" w:rsidRDefault="00A63227" w:rsidP="00A63227">
            <w:pPr>
              <w:rPr>
                <w:sz w:val="18"/>
                <w:szCs w:val="18"/>
              </w:rPr>
            </w:pPr>
            <w:r w:rsidRPr="00102E65">
              <w:rPr>
                <w:sz w:val="18"/>
                <w:szCs w:val="18"/>
              </w:rPr>
              <w:t>"no"</w:t>
            </w:r>
          </w:p>
        </w:tc>
      </w:tr>
      <w:tr w:rsidR="0092099D" w:rsidRPr="0092099D" w14:paraId="72A00BBA" w14:textId="77777777" w:rsidTr="0092099D">
        <w:tc>
          <w:tcPr>
            <w:tcW w:w="859" w:type="dxa"/>
          </w:tcPr>
          <w:p w14:paraId="3BE83B82" w14:textId="77777777" w:rsidR="00A63227" w:rsidRPr="00102E65" w:rsidRDefault="00A63227" w:rsidP="00A63227">
            <w:pPr>
              <w:rPr>
                <w:sz w:val="18"/>
                <w:szCs w:val="18"/>
              </w:rPr>
            </w:pPr>
            <w:r w:rsidRPr="00102E65">
              <w:rPr>
                <w:sz w:val="18"/>
                <w:szCs w:val="18"/>
              </w:rPr>
              <w:t>"4-5"</w:t>
            </w:r>
          </w:p>
        </w:tc>
        <w:tc>
          <w:tcPr>
            <w:tcW w:w="1476" w:type="dxa"/>
          </w:tcPr>
          <w:p w14:paraId="573FB3BB" w14:textId="77777777" w:rsidR="00A63227" w:rsidRPr="00102E65" w:rsidRDefault="00A63227" w:rsidP="00A63227">
            <w:pPr>
              <w:rPr>
                <w:sz w:val="18"/>
                <w:szCs w:val="18"/>
              </w:rPr>
            </w:pPr>
            <w:r w:rsidRPr="00102E65">
              <w:rPr>
                <w:sz w:val="18"/>
                <w:szCs w:val="18"/>
              </w:rPr>
              <w:t>"ACTON VALLEY"</w:t>
            </w:r>
          </w:p>
        </w:tc>
        <w:tc>
          <w:tcPr>
            <w:tcW w:w="1086" w:type="dxa"/>
          </w:tcPr>
          <w:p w14:paraId="41DEEE0A" w14:textId="77777777" w:rsidR="00A63227" w:rsidRPr="00102E65" w:rsidRDefault="00A63227" w:rsidP="00A63227">
            <w:pPr>
              <w:rPr>
                <w:sz w:val="18"/>
                <w:szCs w:val="18"/>
              </w:rPr>
            </w:pPr>
            <w:r w:rsidRPr="00102E65">
              <w:rPr>
                <w:sz w:val="18"/>
                <w:szCs w:val="18"/>
              </w:rPr>
              <w:t>1206.24</w:t>
            </w:r>
          </w:p>
        </w:tc>
        <w:tc>
          <w:tcPr>
            <w:tcW w:w="889" w:type="dxa"/>
          </w:tcPr>
          <w:p w14:paraId="205EDF0F" w14:textId="77777777" w:rsidR="00A63227" w:rsidRPr="00102E65" w:rsidRDefault="00A63227" w:rsidP="00A63227">
            <w:pPr>
              <w:rPr>
                <w:sz w:val="18"/>
                <w:szCs w:val="18"/>
              </w:rPr>
            </w:pPr>
            <w:r w:rsidRPr="00102E65">
              <w:rPr>
                <w:sz w:val="18"/>
                <w:szCs w:val="18"/>
              </w:rPr>
              <w:t>"yes"</w:t>
            </w:r>
          </w:p>
        </w:tc>
      </w:tr>
      <w:tr w:rsidR="0092099D" w:rsidRPr="0092099D" w14:paraId="1964D79C" w14:textId="77777777" w:rsidTr="0092099D">
        <w:tc>
          <w:tcPr>
            <w:tcW w:w="859" w:type="dxa"/>
          </w:tcPr>
          <w:p w14:paraId="00EED124" w14:textId="77777777" w:rsidR="00A63227" w:rsidRPr="00102E65" w:rsidRDefault="00A63227" w:rsidP="00A63227">
            <w:pPr>
              <w:rPr>
                <w:sz w:val="18"/>
                <w:szCs w:val="18"/>
              </w:rPr>
            </w:pPr>
            <w:r w:rsidRPr="00102E65">
              <w:rPr>
                <w:sz w:val="18"/>
                <w:szCs w:val="18"/>
              </w:rPr>
              <w:t>"4-6"</w:t>
            </w:r>
          </w:p>
        </w:tc>
        <w:tc>
          <w:tcPr>
            <w:tcW w:w="1476" w:type="dxa"/>
          </w:tcPr>
          <w:p w14:paraId="64D9FB36" w14:textId="77777777" w:rsidR="00A63227" w:rsidRPr="00102E65" w:rsidRDefault="00A63227" w:rsidP="00A63227">
            <w:pPr>
              <w:rPr>
                <w:sz w:val="18"/>
                <w:szCs w:val="18"/>
              </w:rPr>
            </w:pPr>
            <w:r w:rsidRPr="00102E65">
              <w:rPr>
                <w:sz w:val="18"/>
                <w:szCs w:val="18"/>
              </w:rPr>
              <w:t>"PLEASANT VALLEY"</w:t>
            </w:r>
          </w:p>
        </w:tc>
        <w:tc>
          <w:tcPr>
            <w:tcW w:w="1086" w:type="dxa"/>
          </w:tcPr>
          <w:p w14:paraId="19873C1C" w14:textId="77777777" w:rsidR="00A63227" w:rsidRPr="00102E65" w:rsidRDefault="00A63227" w:rsidP="00A63227">
            <w:pPr>
              <w:rPr>
                <w:sz w:val="18"/>
                <w:szCs w:val="18"/>
              </w:rPr>
            </w:pPr>
            <w:r w:rsidRPr="00102E65">
              <w:rPr>
                <w:sz w:val="18"/>
                <w:szCs w:val="18"/>
              </w:rPr>
              <w:t>1681.78</w:t>
            </w:r>
          </w:p>
        </w:tc>
        <w:tc>
          <w:tcPr>
            <w:tcW w:w="889" w:type="dxa"/>
          </w:tcPr>
          <w:p w14:paraId="7419B5EA" w14:textId="77777777" w:rsidR="00A63227" w:rsidRPr="00102E65" w:rsidRDefault="00A63227" w:rsidP="00A63227">
            <w:pPr>
              <w:rPr>
                <w:sz w:val="18"/>
                <w:szCs w:val="18"/>
              </w:rPr>
            </w:pPr>
            <w:r w:rsidRPr="00102E65">
              <w:rPr>
                <w:sz w:val="18"/>
                <w:szCs w:val="18"/>
              </w:rPr>
              <w:t>"no"</w:t>
            </w:r>
          </w:p>
        </w:tc>
      </w:tr>
      <w:tr w:rsidR="0092099D" w:rsidRPr="0092099D" w14:paraId="6429E1A1" w14:textId="77777777" w:rsidTr="0092099D">
        <w:tc>
          <w:tcPr>
            <w:tcW w:w="859" w:type="dxa"/>
          </w:tcPr>
          <w:p w14:paraId="4CB02A0D" w14:textId="77777777" w:rsidR="00A63227" w:rsidRPr="00102E65" w:rsidRDefault="00A63227" w:rsidP="00A63227">
            <w:pPr>
              <w:rPr>
                <w:sz w:val="18"/>
                <w:szCs w:val="18"/>
              </w:rPr>
            </w:pPr>
            <w:r w:rsidRPr="00102E65">
              <w:rPr>
                <w:sz w:val="18"/>
                <w:szCs w:val="18"/>
              </w:rPr>
              <w:lastRenderedPageBreak/>
              <w:t>"4-7"</w:t>
            </w:r>
          </w:p>
        </w:tc>
        <w:tc>
          <w:tcPr>
            <w:tcW w:w="1476" w:type="dxa"/>
          </w:tcPr>
          <w:p w14:paraId="1D4A1F46" w14:textId="77777777" w:rsidR="00A63227" w:rsidRPr="00102E65" w:rsidRDefault="00A63227" w:rsidP="00A63227">
            <w:pPr>
              <w:rPr>
                <w:sz w:val="18"/>
                <w:szCs w:val="18"/>
              </w:rPr>
            </w:pPr>
            <w:r w:rsidRPr="00102E65">
              <w:rPr>
                <w:sz w:val="18"/>
                <w:szCs w:val="18"/>
              </w:rPr>
              <w:t>"ARROYO SANTA ROSA VALLEY"</w:t>
            </w:r>
          </w:p>
        </w:tc>
        <w:tc>
          <w:tcPr>
            <w:tcW w:w="1086" w:type="dxa"/>
          </w:tcPr>
          <w:p w14:paraId="3F9E7F25" w14:textId="77777777" w:rsidR="00A63227" w:rsidRPr="00102E65" w:rsidRDefault="00A63227" w:rsidP="00A63227">
            <w:pPr>
              <w:rPr>
                <w:sz w:val="18"/>
                <w:szCs w:val="18"/>
              </w:rPr>
            </w:pPr>
            <w:r w:rsidRPr="00102E65">
              <w:rPr>
                <w:sz w:val="18"/>
                <w:szCs w:val="18"/>
              </w:rPr>
              <w:t>1575.78</w:t>
            </w:r>
          </w:p>
        </w:tc>
        <w:tc>
          <w:tcPr>
            <w:tcW w:w="889" w:type="dxa"/>
          </w:tcPr>
          <w:p w14:paraId="3E80898E" w14:textId="77777777" w:rsidR="00A63227" w:rsidRPr="00102E65" w:rsidRDefault="00A63227" w:rsidP="00A63227">
            <w:pPr>
              <w:rPr>
                <w:sz w:val="18"/>
                <w:szCs w:val="18"/>
              </w:rPr>
            </w:pPr>
            <w:r w:rsidRPr="00102E65">
              <w:rPr>
                <w:sz w:val="18"/>
                <w:szCs w:val="18"/>
              </w:rPr>
              <w:t>"yes"</w:t>
            </w:r>
          </w:p>
        </w:tc>
      </w:tr>
      <w:tr w:rsidR="0092099D" w:rsidRPr="0092099D" w14:paraId="0EE399E8" w14:textId="77777777" w:rsidTr="0092099D">
        <w:tc>
          <w:tcPr>
            <w:tcW w:w="859" w:type="dxa"/>
          </w:tcPr>
          <w:p w14:paraId="35C1BD8C" w14:textId="77777777" w:rsidR="00A63227" w:rsidRPr="00102E65" w:rsidRDefault="00A63227" w:rsidP="00A63227">
            <w:pPr>
              <w:rPr>
                <w:sz w:val="18"/>
                <w:szCs w:val="18"/>
              </w:rPr>
            </w:pPr>
            <w:r w:rsidRPr="00102E65">
              <w:rPr>
                <w:sz w:val="18"/>
                <w:szCs w:val="18"/>
              </w:rPr>
              <w:t>"4-8"</w:t>
            </w:r>
          </w:p>
        </w:tc>
        <w:tc>
          <w:tcPr>
            <w:tcW w:w="1476" w:type="dxa"/>
          </w:tcPr>
          <w:p w14:paraId="64917874" w14:textId="77777777" w:rsidR="00A63227" w:rsidRPr="00102E65" w:rsidRDefault="00A63227" w:rsidP="00A63227">
            <w:pPr>
              <w:rPr>
                <w:sz w:val="18"/>
                <w:szCs w:val="18"/>
              </w:rPr>
            </w:pPr>
            <w:r w:rsidRPr="00102E65">
              <w:rPr>
                <w:sz w:val="18"/>
                <w:szCs w:val="18"/>
              </w:rPr>
              <w:t>"LAS POSAS VALLEY"</w:t>
            </w:r>
          </w:p>
        </w:tc>
        <w:tc>
          <w:tcPr>
            <w:tcW w:w="1086" w:type="dxa"/>
          </w:tcPr>
          <w:p w14:paraId="3BC6D6C1" w14:textId="77777777" w:rsidR="00A63227" w:rsidRPr="00102E65" w:rsidRDefault="00A63227" w:rsidP="00A63227">
            <w:pPr>
              <w:rPr>
                <w:sz w:val="18"/>
                <w:szCs w:val="18"/>
              </w:rPr>
            </w:pPr>
            <w:r w:rsidRPr="00102E65">
              <w:rPr>
                <w:sz w:val="18"/>
                <w:szCs w:val="18"/>
              </w:rPr>
              <w:t>2067.73</w:t>
            </w:r>
          </w:p>
        </w:tc>
        <w:tc>
          <w:tcPr>
            <w:tcW w:w="889" w:type="dxa"/>
          </w:tcPr>
          <w:p w14:paraId="56297112" w14:textId="77777777" w:rsidR="00A63227" w:rsidRPr="00102E65" w:rsidRDefault="00A63227" w:rsidP="00A63227">
            <w:pPr>
              <w:rPr>
                <w:sz w:val="18"/>
                <w:szCs w:val="18"/>
              </w:rPr>
            </w:pPr>
            <w:r w:rsidRPr="00102E65">
              <w:rPr>
                <w:sz w:val="18"/>
                <w:szCs w:val="18"/>
              </w:rPr>
              <w:t>"yes"</w:t>
            </w:r>
          </w:p>
        </w:tc>
      </w:tr>
      <w:tr w:rsidR="0092099D" w:rsidRPr="0092099D" w14:paraId="266E044D" w14:textId="77777777" w:rsidTr="0092099D">
        <w:tc>
          <w:tcPr>
            <w:tcW w:w="859" w:type="dxa"/>
          </w:tcPr>
          <w:p w14:paraId="4C940F01" w14:textId="77777777" w:rsidR="00A63227" w:rsidRPr="00102E65" w:rsidRDefault="00A63227" w:rsidP="00A63227">
            <w:pPr>
              <w:rPr>
                <w:sz w:val="18"/>
                <w:szCs w:val="18"/>
              </w:rPr>
            </w:pPr>
            <w:r w:rsidRPr="00102E65">
              <w:rPr>
                <w:sz w:val="18"/>
                <w:szCs w:val="18"/>
              </w:rPr>
              <w:t>"4-9"</w:t>
            </w:r>
          </w:p>
        </w:tc>
        <w:tc>
          <w:tcPr>
            <w:tcW w:w="1476" w:type="dxa"/>
          </w:tcPr>
          <w:p w14:paraId="67107C44" w14:textId="77777777" w:rsidR="00A63227" w:rsidRPr="00102E65" w:rsidRDefault="00A63227" w:rsidP="00A63227">
            <w:pPr>
              <w:rPr>
                <w:sz w:val="18"/>
                <w:szCs w:val="18"/>
              </w:rPr>
            </w:pPr>
            <w:r w:rsidRPr="00102E65">
              <w:rPr>
                <w:sz w:val="18"/>
                <w:szCs w:val="18"/>
              </w:rPr>
              <w:t>"SIMI VALLEY"</w:t>
            </w:r>
          </w:p>
        </w:tc>
        <w:tc>
          <w:tcPr>
            <w:tcW w:w="1086" w:type="dxa"/>
          </w:tcPr>
          <w:p w14:paraId="7E7C33E9" w14:textId="77777777" w:rsidR="00A63227" w:rsidRPr="00102E65" w:rsidRDefault="00A63227" w:rsidP="00A63227">
            <w:pPr>
              <w:rPr>
                <w:sz w:val="18"/>
                <w:szCs w:val="18"/>
              </w:rPr>
            </w:pPr>
            <w:r w:rsidRPr="00102E65">
              <w:rPr>
                <w:sz w:val="18"/>
                <w:szCs w:val="18"/>
              </w:rPr>
              <w:t>889.63</w:t>
            </w:r>
          </w:p>
        </w:tc>
        <w:tc>
          <w:tcPr>
            <w:tcW w:w="889" w:type="dxa"/>
          </w:tcPr>
          <w:p w14:paraId="7DE07178" w14:textId="77777777" w:rsidR="00A63227" w:rsidRPr="00102E65" w:rsidRDefault="00A63227" w:rsidP="00A63227">
            <w:pPr>
              <w:rPr>
                <w:sz w:val="18"/>
                <w:szCs w:val="18"/>
              </w:rPr>
            </w:pPr>
            <w:r w:rsidRPr="00102E65">
              <w:rPr>
                <w:sz w:val="18"/>
                <w:szCs w:val="18"/>
              </w:rPr>
              <w:t>"yes"</w:t>
            </w:r>
          </w:p>
        </w:tc>
      </w:tr>
      <w:tr w:rsidR="0092099D" w:rsidRPr="0092099D" w14:paraId="1503F2B8" w14:textId="77777777" w:rsidTr="0092099D">
        <w:tc>
          <w:tcPr>
            <w:tcW w:w="859" w:type="dxa"/>
          </w:tcPr>
          <w:p w14:paraId="65A7D39D" w14:textId="77777777" w:rsidR="00A63227" w:rsidRPr="00102E65" w:rsidRDefault="00A63227" w:rsidP="00A63227">
            <w:pPr>
              <w:rPr>
                <w:sz w:val="18"/>
                <w:szCs w:val="18"/>
              </w:rPr>
            </w:pPr>
            <w:r w:rsidRPr="00102E65">
              <w:rPr>
                <w:sz w:val="18"/>
                <w:szCs w:val="18"/>
              </w:rPr>
              <w:t>"5-1"</w:t>
            </w:r>
          </w:p>
        </w:tc>
        <w:tc>
          <w:tcPr>
            <w:tcW w:w="1476" w:type="dxa"/>
          </w:tcPr>
          <w:p w14:paraId="726E1F79" w14:textId="77777777" w:rsidR="00A63227" w:rsidRPr="00102E65" w:rsidRDefault="00A63227" w:rsidP="00A63227">
            <w:pPr>
              <w:rPr>
                <w:sz w:val="18"/>
                <w:szCs w:val="18"/>
              </w:rPr>
            </w:pPr>
            <w:r w:rsidRPr="00102E65">
              <w:rPr>
                <w:sz w:val="18"/>
                <w:szCs w:val="18"/>
              </w:rPr>
              <w:t>"GOOSE LAKE"</w:t>
            </w:r>
          </w:p>
        </w:tc>
        <w:tc>
          <w:tcPr>
            <w:tcW w:w="1086" w:type="dxa"/>
          </w:tcPr>
          <w:p w14:paraId="05BA6550" w14:textId="77777777" w:rsidR="00A63227" w:rsidRPr="00102E65" w:rsidRDefault="00A63227" w:rsidP="00A63227">
            <w:pPr>
              <w:rPr>
                <w:sz w:val="18"/>
                <w:szCs w:val="18"/>
              </w:rPr>
            </w:pPr>
            <w:r w:rsidRPr="00102E65">
              <w:rPr>
                <w:sz w:val="18"/>
                <w:szCs w:val="18"/>
              </w:rPr>
              <w:t>599.2</w:t>
            </w:r>
          </w:p>
        </w:tc>
        <w:tc>
          <w:tcPr>
            <w:tcW w:w="889" w:type="dxa"/>
          </w:tcPr>
          <w:p w14:paraId="5ACD6762" w14:textId="77777777" w:rsidR="00A63227" w:rsidRPr="00102E65" w:rsidRDefault="00A63227" w:rsidP="00A63227">
            <w:pPr>
              <w:rPr>
                <w:sz w:val="18"/>
                <w:szCs w:val="18"/>
              </w:rPr>
            </w:pPr>
            <w:r w:rsidRPr="00102E65">
              <w:rPr>
                <w:sz w:val="18"/>
                <w:szCs w:val="18"/>
              </w:rPr>
              <w:t>"yes"</w:t>
            </w:r>
          </w:p>
        </w:tc>
      </w:tr>
      <w:tr w:rsidR="0092099D" w:rsidRPr="0092099D" w14:paraId="0E291AA5" w14:textId="77777777" w:rsidTr="0092099D">
        <w:tc>
          <w:tcPr>
            <w:tcW w:w="859" w:type="dxa"/>
          </w:tcPr>
          <w:p w14:paraId="538347B2" w14:textId="77777777" w:rsidR="00A63227" w:rsidRPr="00102E65" w:rsidRDefault="00A63227" w:rsidP="00A63227">
            <w:pPr>
              <w:rPr>
                <w:sz w:val="18"/>
                <w:szCs w:val="18"/>
              </w:rPr>
            </w:pPr>
            <w:r w:rsidRPr="00102E65">
              <w:rPr>
                <w:sz w:val="18"/>
                <w:szCs w:val="18"/>
              </w:rPr>
              <w:t>"5-10"</w:t>
            </w:r>
          </w:p>
        </w:tc>
        <w:tc>
          <w:tcPr>
            <w:tcW w:w="1476" w:type="dxa"/>
          </w:tcPr>
          <w:p w14:paraId="6E62631C" w14:textId="77777777" w:rsidR="00A63227" w:rsidRPr="00102E65" w:rsidRDefault="00A63227" w:rsidP="00A63227">
            <w:pPr>
              <w:rPr>
                <w:sz w:val="18"/>
                <w:szCs w:val="18"/>
              </w:rPr>
            </w:pPr>
            <w:r w:rsidRPr="00102E65">
              <w:rPr>
                <w:sz w:val="18"/>
                <w:szCs w:val="18"/>
              </w:rPr>
              <w:t>"AMERICAN VALLEY"</w:t>
            </w:r>
          </w:p>
        </w:tc>
        <w:tc>
          <w:tcPr>
            <w:tcW w:w="1086" w:type="dxa"/>
          </w:tcPr>
          <w:p w14:paraId="4F811525" w14:textId="77777777" w:rsidR="00A63227" w:rsidRPr="00102E65" w:rsidRDefault="00A63227" w:rsidP="00A63227">
            <w:pPr>
              <w:rPr>
                <w:sz w:val="18"/>
                <w:szCs w:val="18"/>
              </w:rPr>
            </w:pPr>
            <w:r w:rsidRPr="00102E65">
              <w:rPr>
                <w:sz w:val="18"/>
                <w:szCs w:val="18"/>
              </w:rPr>
              <w:t>677.03</w:t>
            </w:r>
          </w:p>
        </w:tc>
        <w:tc>
          <w:tcPr>
            <w:tcW w:w="889" w:type="dxa"/>
          </w:tcPr>
          <w:p w14:paraId="2614FC8B" w14:textId="77777777" w:rsidR="00A63227" w:rsidRPr="00102E65" w:rsidRDefault="00A63227" w:rsidP="00A63227">
            <w:pPr>
              <w:rPr>
                <w:sz w:val="18"/>
                <w:szCs w:val="18"/>
              </w:rPr>
            </w:pPr>
            <w:r w:rsidRPr="00102E65">
              <w:rPr>
                <w:sz w:val="18"/>
                <w:szCs w:val="18"/>
              </w:rPr>
              <w:t>"no"</w:t>
            </w:r>
          </w:p>
        </w:tc>
      </w:tr>
      <w:tr w:rsidR="0092099D" w:rsidRPr="0092099D" w14:paraId="1BD99133" w14:textId="77777777" w:rsidTr="0092099D">
        <w:tc>
          <w:tcPr>
            <w:tcW w:w="859" w:type="dxa"/>
          </w:tcPr>
          <w:p w14:paraId="59EFDD9E" w14:textId="77777777" w:rsidR="00A63227" w:rsidRPr="00102E65" w:rsidRDefault="00A63227" w:rsidP="00A63227">
            <w:pPr>
              <w:rPr>
                <w:sz w:val="18"/>
                <w:szCs w:val="18"/>
              </w:rPr>
            </w:pPr>
            <w:r w:rsidRPr="00102E65">
              <w:rPr>
                <w:sz w:val="18"/>
                <w:szCs w:val="18"/>
              </w:rPr>
              <w:t>"5-11"</w:t>
            </w:r>
          </w:p>
        </w:tc>
        <w:tc>
          <w:tcPr>
            <w:tcW w:w="1476" w:type="dxa"/>
          </w:tcPr>
          <w:p w14:paraId="6215E0A5" w14:textId="77777777" w:rsidR="00A63227" w:rsidRPr="00102E65" w:rsidRDefault="00A63227" w:rsidP="00A63227">
            <w:pPr>
              <w:rPr>
                <w:sz w:val="18"/>
                <w:szCs w:val="18"/>
              </w:rPr>
            </w:pPr>
            <w:r w:rsidRPr="00102E65">
              <w:rPr>
                <w:sz w:val="18"/>
                <w:szCs w:val="18"/>
              </w:rPr>
              <w:t>"MOHAWK VALLEY"</w:t>
            </w:r>
          </w:p>
        </w:tc>
        <w:tc>
          <w:tcPr>
            <w:tcW w:w="1086" w:type="dxa"/>
          </w:tcPr>
          <w:p w14:paraId="7C580982" w14:textId="77777777" w:rsidR="00A63227" w:rsidRPr="00102E65" w:rsidRDefault="00A63227" w:rsidP="00A63227">
            <w:pPr>
              <w:rPr>
                <w:sz w:val="18"/>
                <w:szCs w:val="18"/>
              </w:rPr>
            </w:pPr>
            <w:r w:rsidRPr="00102E65">
              <w:rPr>
                <w:sz w:val="18"/>
                <w:szCs w:val="18"/>
              </w:rPr>
              <w:t>1046.79</w:t>
            </w:r>
          </w:p>
        </w:tc>
        <w:tc>
          <w:tcPr>
            <w:tcW w:w="889" w:type="dxa"/>
          </w:tcPr>
          <w:p w14:paraId="5871ABD3" w14:textId="77777777" w:rsidR="00A63227" w:rsidRPr="00102E65" w:rsidRDefault="00A63227" w:rsidP="00A63227">
            <w:pPr>
              <w:rPr>
                <w:sz w:val="18"/>
                <w:szCs w:val="18"/>
              </w:rPr>
            </w:pPr>
            <w:r w:rsidRPr="00102E65">
              <w:rPr>
                <w:sz w:val="18"/>
                <w:szCs w:val="18"/>
              </w:rPr>
              <w:t>"yes"</w:t>
            </w:r>
          </w:p>
        </w:tc>
      </w:tr>
      <w:tr w:rsidR="0092099D" w:rsidRPr="0092099D" w14:paraId="2523C884" w14:textId="77777777" w:rsidTr="0092099D">
        <w:tc>
          <w:tcPr>
            <w:tcW w:w="859" w:type="dxa"/>
          </w:tcPr>
          <w:p w14:paraId="04A41950" w14:textId="77777777" w:rsidR="00A63227" w:rsidRPr="00102E65" w:rsidRDefault="00A63227" w:rsidP="00A63227">
            <w:pPr>
              <w:rPr>
                <w:sz w:val="18"/>
                <w:szCs w:val="18"/>
              </w:rPr>
            </w:pPr>
            <w:r w:rsidRPr="00102E65">
              <w:rPr>
                <w:sz w:val="18"/>
                <w:szCs w:val="18"/>
              </w:rPr>
              <w:t>"5-12"</w:t>
            </w:r>
          </w:p>
        </w:tc>
        <w:tc>
          <w:tcPr>
            <w:tcW w:w="1476" w:type="dxa"/>
          </w:tcPr>
          <w:p w14:paraId="266BC5FD" w14:textId="77777777" w:rsidR="00A63227" w:rsidRPr="00102E65" w:rsidRDefault="00A63227" w:rsidP="00A63227">
            <w:pPr>
              <w:rPr>
                <w:sz w:val="18"/>
                <w:szCs w:val="18"/>
              </w:rPr>
            </w:pPr>
            <w:r w:rsidRPr="00102E65">
              <w:rPr>
                <w:sz w:val="18"/>
                <w:szCs w:val="18"/>
              </w:rPr>
              <w:t>"SIERRA VALLEY"</w:t>
            </w:r>
          </w:p>
        </w:tc>
        <w:tc>
          <w:tcPr>
            <w:tcW w:w="1086" w:type="dxa"/>
          </w:tcPr>
          <w:p w14:paraId="0F975008" w14:textId="77777777" w:rsidR="00A63227" w:rsidRPr="00102E65" w:rsidRDefault="00A63227" w:rsidP="00A63227">
            <w:pPr>
              <w:rPr>
                <w:sz w:val="18"/>
                <w:szCs w:val="18"/>
              </w:rPr>
            </w:pPr>
            <w:r w:rsidRPr="00102E65">
              <w:rPr>
                <w:sz w:val="18"/>
                <w:szCs w:val="18"/>
              </w:rPr>
              <w:t>849.56</w:t>
            </w:r>
          </w:p>
        </w:tc>
        <w:tc>
          <w:tcPr>
            <w:tcW w:w="889" w:type="dxa"/>
          </w:tcPr>
          <w:p w14:paraId="3AE60392" w14:textId="77777777" w:rsidR="00A63227" w:rsidRPr="00102E65" w:rsidRDefault="00A63227" w:rsidP="00A63227">
            <w:pPr>
              <w:rPr>
                <w:sz w:val="18"/>
                <w:szCs w:val="18"/>
              </w:rPr>
            </w:pPr>
            <w:r w:rsidRPr="00102E65">
              <w:rPr>
                <w:sz w:val="18"/>
                <w:szCs w:val="18"/>
              </w:rPr>
              <w:t>"no"</w:t>
            </w:r>
          </w:p>
        </w:tc>
      </w:tr>
      <w:tr w:rsidR="0092099D" w:rsidRPr="0092099D" w14:paraId="7BA5D326" w14:textId="77777777" w:rsidTr="0092099D">
        <w:tc>
          <w:tcPr>
            <w:tcW w:w="859" w:type="dxa"/>
          </w:tcPr>
          <w:p w14:paraId="68D02693" w14:textId="77777777" w:rsidR="00A63227" w:rsidRPr="00102E65" w:rsidRDefault="00A63227" w:rsidP="00A63227">
            <w:pPr>
              <w:rPr>
                <w:sz w:val="18"/>
                <w:szCs w:val="18"/>
              </w:rPr>
            </w:pPr>
            <w:r w:rsidRPr="00102E65">
              <w:rPr>
                <w:sz w:val="18"/>
                <w:szCs w:val="18"/>
              </w:rPr>
              <w:t>"5-13"</w:t>
            </w:r>
          </w:p>
        </w:tc>
        <w:tc>
          <w:tcPr>
            <w:tcW w:w="1476" w:type="dxa"/>
          </w:tcPr>
          <w:p w14:paraId="1464BF34" w14:textId="77777777" w:rsidR="00A63227" w:rsidRPr="00102E65" w:rsidRDefault="00A63227" w:rsidP="00A63227">
            <w:pPr>
              <w:rPr>
                <w:sz w:val="18"/>
                <w:szCs w:val="18"/>
              </w:rPr>
            </w:pPr>
            <w:r w:rsidRPr="00102E65">
              <w:rPr>
                <w:sz w:val="18"/>
                <w:szCs w:val="18"/>
              </w:rPr>
              <w:t>"UPPER LAKE VALLEY"</w:t>
            </w:r>
          </w:p>
        </w:tc>
        <w:tc>
          <w:tcPr>
            <w:tcW w:w="1086" w:type="dxa"/>
          </w:tcPr>
          <w:p w14:paraId="7807F3A5" w14:textId="77777777" w:rsidR="00A63227" w:rsidRPr="00102E65" w:rsidRDefault="00A63227" w:rsidP="00A63227">
            <w:pPr>
              <w:rPr>
                <w:sz w:val="18"/>
                <w:szCs w:val="18"/>
              </w:rPr>
            </w:pPr>
            <w:r w:rsidRPr="00102E65">
              <w:rPr>
                <w:sz w:val="18"/>
                <w:szCs w:val="18"/>
              </w:rPr>
              <w:t>507.1</w:t>
            </w:r>
          </w:p>
        </w:tc>
        <w:tc>
          <w:tcPr>
            <w:tcW w:w="889" w:type="dxa"/>
          </w:tcPr>
          <w:p w14:paraId="641B0543" w14:textId="77777777" w:rsidR="00A63227" w:rsidRPr="00102E65" w:rsidRDefault="00A63227" w:rsidP="00A63227">
            <w:pPr>
              <w:rPr>
                <w:sz w:val="18"/>
                <w:szCs w:val="18"/>
              </w:rPr>
            </w:pPr>
            <w:r w:rsidRPr="00102E65">
              <w:rPr>
                <w:sz w:val="18"/>
                <w:szCs w:val="18"/>
              </w:rPr>
              <w:t>"yes"</w:t>
            </w:r>
          </w:p>
        </w:tc>
      </w:tr>
      <w:tr w:rsidR="0092099D" w:rsidRPr="0092099D" w14:paraId="0077A394" w14:textId="77777777" w:rsidTr="0092099D">
        <w:tc>
          <w:tcPr>
            <w:tcW w:w="859" w:type="dxa"/>
          </w:tcPr>
          <w:p w14:paraId="23A243A8" w14:textId="77777777" w:rsidR="00A63227" w:rsidRPr="00102E65" w:rsidRDefault="00A63227" w:rsidP="00A63227">
            <w:pPr>
              <w:rPr>
                <w:sz w:val="18"/>
                <w:szCs w:val="18"/>
              </w:rPr>
            </w:pPr>
            <w:r w:rsidRPr="00102E65">
              <w:rPr>
                <w:sz w:val="18"/>
                <w:szCs w:val="18"/>
              </w:rPr>
              <w:t>"5-14"</w:t>
            </w:r>
          </w:p>
        </w:tc>
        <w:tc>
          <w:tcPr>
            <w:tcW w:w="1476" w:type="dxa"/>
          </w:tcPr>
          <w:p w14:paraId="230A3869" w14:textId="77777777" w:rsidR="00A63227" w:rsidRPr="00102E65" w:rsidRDefault="00A63227" w:rsidP="00A63227">
            <w:pPr>
              <w:rPr>
                <w:sz w:val="18"/>
                <w:szCs w:val="18"/>
              </w:rPr>
            </w:pPr>
            <w:r w:rsidRPr="00102E65">
              <w:rPr>
                <w:sz w:val="18"/>
                <w:szCs w:val="18"/>
              </w:rPr>
              <w:t>"SCOTTS VALLEY"</w:t>
            </w:r>
          </w:p>
        </w:tc>
        <w:tc>
          <w:tcPr>
            <w:tcW w:w="1086" w:type="dxa"/>
          </w:tcPr>
          <w:p w14:paraId="5A22C658" w14:textId="77777777" w:rsidR="00A63227" w:rsidRPr="00102E65" w:rsidRDefault="00A63227" w:rsidP="00A63227">
            <w:pPr>
              <w:rPr>
                <w:sz w:val="18"/>
                <w:szCs w:val="18"/>
              </w:rPr>
            </w:pPr>
            <w:r w:rsidRPr="00102E65">
              <w:rPr>
                <w:sz w:val="18"/>
                <w:szCs w:val="18"/>
              </w:rPr>
              <w:t>560.33</w:t>
            </w:r>
          </w:p>
        </w:tc>
        <w:tc>
          <w:tcPr>
            <w:tcW w:w="889" w:type="dxa"/>
          </w:tcPr>
          <w:p w14:paraId="032012A3" w14:textId="77777777" w:rsidR="00A63227" w:rsidRPr="00102E65" w:rsidRDefault="00A63227" w:rsidP="00A63227">
            <w:pPr>
              <w:rPr>
                <w:sz w:val="18"/>
                <w:szCs w:val="18"/>
              </w:rPr>
            </w:pPr>
            <w:r w:rsidRPr="00102E65">
              <w:rPr>
                <w:sz w:val="18"/>
                <w:szCs w:val="18"/>
              </w:rPr>
              <w:t>"yes"</w:t>
            </w:r>
          </w:p>
        </w:tc>
      </w:tr>
      <w:tr w:rsidR="0092099D" w:rsidRPr="0092099D" w14:paraId="38D62C5D" w14:textId="77777777" w:rsidTr="0092099D">
        <w:tc>
          <w:tcPr>
            <w:tcW w:w="859" w:type="dxa"/>
          </w:tcPr>
          <w:p w14:paraId="08CB0644" w14:textId="77777777" w:rsidR="00A63227" w:rsidRPr="00102E65" w:rsidRDefault="00A63227" w:rsidP="00A63227">
            <w:pPr>
              <w:rPr>
                <w:sz w:val="18"/>
                <w:szCs w:val="18"/>
              </w:rPr>
            </w:pPr>
            <w:r w:rsidRPr="00102E65">
              <w:rPr>
                <w:sz w:val="18"/>
                <w:szCs w:val="18"/>
              </w:rPr>
              <w:t>"5-15"</w:t>
            </w:r>
          </w:p>
        </w:tc>
        <w:tc>
          <w:tcPr>
            <w:tcW w:w="1476" w:type="dxa"/>
          </w:tcPr>
          <w:p w14:paraId="6FBC0A3A" w14:textId="77777777" w:rsidR="00A63227" w:rsidRPr="00102E65" w:rsidRDefault="00A63227" w:rsidP="00A63227">
            <w:pPr>
              <w:rPr>
                <w:sz w:val="18"/>
                <w:szCs w:val="18"/>
              </w:rPr>
            </w:pPr>
            <w:r w:rsidRPr="00102E65">
              <w:rPr>
                <w:sz w:val="18"/>
                <w:szCs w:val="18"/>
              </w:rPr>
              <w:t>"BIG VALLEY"</w:t>
            </w:r>
          </w:p>
        </w:tc>
        <w:tc>
          <w:tcPr>
            <w:tcW w:w="1086" w:type="dxa"/>
          </w:tcPr>
          <w:p w14:paraId="1BE1549B" w14:textId="77777777" w:rsidR="00A63227" w:rsidRPr="00102E65" w:rsidRDefault="00A63227" w:rsidP="00A63227">
            <w:pPr>
              <w:rPr>
                <w:sz w:val="18"/>
                <w:szCs w:val="18"/>
              </w:rPr>
            </w:pPr>
            <w:r w:rsidRPr="00102E65">
              <w:rPr>
                <w:sz w:val="18"/>
                <w:szCs w:val="18"/>
              </w:rPr>
              <w:t>739.77</w:t>
            </w:r>
          </w:p>
        </w:tc>
        <w:tc>
          <w:tcPr>
            <w:tcW w:w="889" w:type="dxa"/>
          </w:tcPr>
          <w:p w14:paraId="2E777BD3" w14:textId="77777777" w:rsidR="00A63227" w:rsidRPr="00102E65" w:rsidRDefault="00A63227" w:rsidP="00A63227">
            <w:pPr>
              <w:rPr>
                <w:sz w:val="18"/>
                <w:szCs w:val="18"/>
              </w:rPr>
            </w:pPr>
            <w:r w:rsidRPr="00102E65">
              <w:rPr>
                <w:sz w:val="18"/>
                <w:szCs w:val="18"/>
              </w:rPr>
              <w:t>"yes"</w:t>
            </w:r>
          </w:p>
        </w:tc>
      </w:tr>
      <w:tr w:rsidR="0092099D" w:rsidRPr="0092099D" w14:paraId="783CE970" w14:textId="77777777" w:rsidTr="0092099D">
        <w:tc>
          <w:tcPr>
            <w:tcW w:w="859" w:type="dxa"/>
          </w:tcPr>
          <w:p w14:paraId="0B70B60B" w14:textId="77777777" w:rsidR="00A63227" w:rsidRPr="00102E65" w:rsidRDefault="00A63227" w:rsidP="00A63227">
            <w:pPr>
              <w:rPr>
                <w:sz w:val="18"/>
                <w:szCs w:val="18"/>
              </w:rPr>
            </w:pPr>
            <w:r w:rsidRPr="00102E65">
              <w:rPr>
                <w:sz w:val="18"/>
                <w:szCs w:val="18"/>
              </w:rPr>
              <w:t>"5-16"</w:t>
            </w:r>
          </w:p>
        </w:tc>
        <w:tc>
          <w:tcPr>
            <w:tcW w:w="1476" w:type="dxa"/>
          </w:tcPr>
          <w:p w14:paraId="7E0477B1" w14:textId="77777777" w:rsidR="00A63227" w:rsidRPr="00102E65" w:rsidRDefault="00A63227" w:rsidP="00A63227">
            <w:pPr>
              <w:rPr>
                <w:sz w:val="18"/>
                <w:szCs w:val="18"/>
              </w:rPr>
            </w:pPr>
            <w:r w:rsidRPr="00102E65">
              <w:rPr>
                <w:sz w:val="18"/>
                <w:szCs w:val="18"/>
              </w:rPr>
              <w:t>"HIGH VALLEY"</w:t>
            </w:r>
          </w:p>
        </w:tc>
        <w:tc>
          <w:tcPr>
            <w:tcW w:w="1086" w:type="dxa"/>
          </w:tcPr>
          <w:p w14:paraId="0C70CE3F" w14:textId="77777777" w:rsidR="00A63227" w:rsidRPr="00102E65" w:rsidRDefault="00A63227" w:rsidP="00A63227">
            <w:pPr>
              <w:rPr>
                <w:sz w:val="18"/>
                <w:szCs w:val="18"/>
              </w:rPr>
            </w:pPr>
            <w:r w:rsidRPr="00102E65">
              <w:rPr>
                <w:sz w:val="18"/>
                <w:szCs w:val="18"/>
              </w:rPr>
              <w:t>609.98</w:t>
            </w:r>
          </w:p>
        </w:tc>
        <w:tc>
          <w:tcPr>
            <w:tcW w:w="889" w:type="dxa"/>
          </w:tcPr>
          <w:p w14:paraId="5EA4EDA0" w14:textId="77777777" w:rsidR="00A63227" w:rsidRPr="00102E65" w:rsidRDefault="00A63227" w:rsidP="00A63227">
            <w:pPr>
              <w:rPr>
                <w:sz w:val="18"/>
                <w:szCs w:val="18"/>
              </w:rPr>
            </w:pPr>
            <w:r w:rsidRPr="00102E65">
              <w:rPr>
                <w:sz w:val="18"/>
                <w:szCs w:val="18"/>
              </w:rPr>
              <w:t>"no"</w:t>
            </w:r>
          </w:p>
        </w:tc>
      </w:tr>
      <w:tr w:rsidR="0092099D" w:rsidRPr="0092099D" w14:paraId="6B30C145" w14:textId="77777777" w:rsidTr="0092099D">
        <w:tc>
          <w:tcPr>
            <w:tcW w:w="859" w:type="dxa"/>
          </w:tcPr>
          <w:p w14:paraId="53D4777B" w14:textId="77777777" w:rsidR="00A63227" w:rsidRPr="00102E65" w:rsidRDefault="00A63227" w:rsidP="00A63227">
            <w:pPr>
              <w:rPr>
                <w:sz w:val="18"/>
                <w:szCs w:val="18"/>
              </w:rPr>
            </w:pPr>
            <w:r w:rsidRPr="00102E65">
              <w:rPr>
                <w:sz w:val="18"/>
                <w:szCs w:val="18"/>
              </w:rPr>
              <w:t>"5-17"</w:t>
            </w:r>
          </w:p>
        </w:tc>
        <w:tc>
          <w:tcPr>
            <w:tcW w:w="1476" w:type="dxa"/>
          </w:tcPr>
          <w:p w14:paraId="18F88506" w14:textId="77777777" w:rsidR="00A63227" w:rsidRPr="00102E65" w:rsidRDefault="00A63227" w:rsidP="00A63227">
            <w:pPr>
              <w:rPr>
                <w:sz w:val="18"/>
                <w:szCs w:val="18"/>
              </w:rPr>
            </w:pPr>
            <w:r w:rsidRPr="00102E65">
              <w:rPr>
                <w:sz w:val="18"/>
                <w:szCs w:val="18"/>
              </w:rPr>
              <w:t>"BURNS VALLEY"</w:t>
            </w:r>
          </w:p>
        </w:tc>
        <w:tc>
          <w:tcPr>
            <w:tcW w:w="1086" w:type="dxa"/>
          </w:tcPr>
          <w:p w14:paraId="1113FAC5" w14:textId="77777777" w:rsidR="00A63227" w:rsidRPr="00102E65" w:rsidRDefault="00A63227" w:rsidP="00A63227">
            <w:pPr>
              <w:rPr>
                <w:sz w:val="18"/>
                <w:szCs w:val="18"/>
              </w:rPr>
            </w:pPr>
            <w:r w:rsidRPr="00102E65">
              <w:rPr>
                <w:sz w:val="18"/>
                <w:szCs w:val="18"/>
              </w:rPr>
              <w:t>640.38</w:t>
            </w:r>
          </w:p>
        </w:tc>
        <w:tc>
          <w:tcPr>
            <w:tcW w:w="889" w:type="dxa"/>
          </w:tcPr>
          <w:p w14:paraId="468804E6" w14:textId="77777777" w:rsidR="00A63227" w:rsidRPr="00102E65" w:rsidRDefault="00A63227" w:rsidP="00A63227">
            <w:pPr>
              <w:rPr>
                <w:sz w:val="18"/>
                <w:szCs w:val="18"/>
              </w:rPr>
            </w:pPr>
            <w:r w:rsidRPr="00102E65">
              <w:rPr>
                <w:sz w:val="18"/>
                <w:szCs w:val="18"/>
              </w:rPr>
              <w:t>"yes"</w:t>
            </w:r>
          </w:p>
        </w:tc>
      </w:tr>
      <w:tr w:rsidR="0092099D" w:rsidRPr="0092099D" w14:paraId="2F72CFDC" w14:textId="77777777" w:rsidTr="0092099D">
        <w:tc>
          <w:tcPr>
            <w:tcW w:w="859" w:type="dxa"/>
          </w:tcPr>
          <w:p w14:paraId="48736C7A" w14:textId="77777777" w:rsidR="00A63227" w:rsidRPr="00102E65" w:rsidRDefault="00A63227" w:rsidP="00A63227">
            <w:pPr>
              <w:rPr>
                <w:sz w:val="18"/>
                <w:szCs w:val="18"/>
              </w:rPr>
            </w:pPr>
            <w:r w:rsidRPr="00102E65">
              <w:rPr>
                <w:sz w:val="18"/>
                <w:szCs w:val="18"/>
              </w:rPr>
              <w:t>"5-18"</w:t>
            </w:r>
          </w:p>
        </w:tc>
        <w:tc>
          <w:tcPr>
            <w:tcW w:w="1476" w:type="dxa"/>
          </w:tcPr>
          <w:p w14:paraId="0F155A44" w14:textId="77777777" w:rsidR="00A63227" w:rsidRPr="00102E65" w:rsidRDefault="00A63227" w:rsidP="00A63227">
            <w:pPr>
              <w:rPr>
                <w:sz w:val="18"/>
                <w:szCs w:val="18"/>
              </w:rPr>
            </w:pPr>
            <w:r w:rsidRPr="00102E65">
              <w:rPr>
                <w:sz w:val="18"/>
                <w:szCs w:val="18"/>
              </w:rPr>
              <w:t>"COYOTE VALLEY"</w:t>
            </w:r>
          </w:p>
        </w:tc>
        <w:tc>
          <w:tcPr>
            <w:tcW w:w="1086" w:type="dxa"/>
          </w:tcPr>
          <w:p w14:paraId="4134A34B" w14:textId="77777777" w:rsidR="00A63227" w:rsidRPr="00102E65" w:rsidRDefault="00A63227" w:rsidP="00A63227">
            <w:pPr>
              <w:rPr>
                <w:sz w:val="18"/>
                <w:szCs w:val="18"/>
              </w:rPr>
            </w:pPr>
            <w:r w:rsidRPr="00102E65">
              <w:rPr>
                <w:sz w:val="18"/>
                <w:szCs w:val="18"/>
              </w:rPr>
              <w:t>657.74</w:t>
            </w:r>
          </w:p>
        </w:tc>
        <w:tc>
          <w:tcPr>
            <w:tcW w:w="889" w:type="dxa"/>
          </w:tcPr>
          <w:p w14:paraId="1B693DC1" w14:textId="77777777" w:rsidR="00A63227" w:rsidRPr="00102E65" w:rsidRDefault="00A63227" w:rsidP="00A63227">
            <w:pPr>
              <w:rPr>
                <w:sz w:val="18"/>
                <w:szCs w:val="18"/>
              </w:rPr>
            </w:pPr>
            <w:r w:rsidRPr="00102E65">
              <w:rPr>
                <w:sz w:val="18"/>
                <w:szCs w:val="18"/>
              </w:rPr>
              <w:t>"yes"</w:t>
            </w:r>
          </w:p>
        </w:tc>
      </w:tr>
      <w:tr w:rsidR="0092099D" w:rsidRPr="0092099D" w14:paraId="324FE6B9" w14:textId="77777777" w:rsidTr="0092099D">
        <w:tc>
          <w:tcPr>
            <w:tcW w:w="859" w:type="dxa"/>
          </w:tcPr>
          <w:p w14:paraId="629CEDFB" w14:textId="77777777" w:rsidR="00A63227" w:rsidRPr="00102E65" w:rsidRDefault="00A63227" w:rsidP="00A63227">
            <w:pPr>
              <w:rPr>
                <w:sz w:val="18"/>
                <w:szCs w:val="18"/>
              </w:rPr>
            </w:pPr>
            <w:r w:rsidRPr="00102E65">
              <w:rPr>
                <w:sz w:val="18"/>
                <w:szCs w:val="18"/>
              </w:rPr>
              <w:t>"5-19"</w:t>
            </w:r>
          </w:p>
        </w:tc>
        <w:tc>
          <w:tcPr>
            <w:tcW w:w="1476" w:type="dxa"/>
          </w:tcPr>
          <w:p w14:paraId="3962A5D4" w14:textId="77777777" w:rsidR="00A63227" w:rsidRPr="00102E65" w:rsidRDefault="00A63227" w:rsidP="00A63227">
            <w:pPr>
              <w:rPr>
                <w:sz w:val="18"/>
                <w:szCs w:val="18"/>
              </w:rPr>
            </w:pPr>
            <w:r w:rsidRPr="00102E65">
              <w:rPr>
                <w:sz w:val="18"/>
                <w:szCs w:val="18"/>
              </w:rPr>
              <w:t>"COLLAYOMI VALLEY"</w:t>
            </w:r>
          </w:p>
        </w:tc>
        <w:tc>
          <w:tcPr>
            <w:tcW w:w="1086" w:type="dxa"/>
          </w:tcPr>
          <w:p w14:paraId="18808238" w14:textId="77777777" w:rsidR="00A63227" w:rsidRPr="00102E65" w:rsidRDefault="00A63227" w:rsidP="00A63227">
            <w:pPr>
              <w:rPr>
                <w:sz w:val="18"/>
                <w:szCs w:val="18"/>
              </w:rPr>
            </w:pPr>
            <w:r w:rsidRPr="00102E65">
              <w:rPr>
                <w:sz w:val="18"/>
                <w:szCs w:val="18"/>
              </w:rPr>
              <w:t>558.37</w:t>
            </w:r>
          </w:p>
        </w:tc>
        <w:tc>
          <w:tcPr>
            <w:tcW w:w="889" w:type="dxa"/>
          </w:tcPr>
          <w:p w14:paraId="15106DC5" w14:textId="77777777" w:rsidR="00A63227" w:rsidRPr="00102E65" w:rsidRDefault="00A63227" w:rsidP="00A63227">
            <w:pPr>
              <w:rPr>
                <w:sz w:val="18"/>
                <w:szCs w:val="18"/>
              </w:rPr>
            </w:pPr>
            <w:r w:rsidRPr="00102E65">
              <w:rPr>
                <w:sz w:val="18"/>
                <w:szCs w:val="18"/>
              </w:rPr>
              <w:t>"no"</w:t>
            </w:r>
          </w:p>
        </w:tc>
      </w:tr>
      <w:tr w:rsidR="0092099D" w:rsidRPr="0092099D" w14:paraId="2C3B9F5E" w14:textId="77777777" w:rsidTr="0092099D">
        <w:tc>
          <w:tcPr>
            <w:tcW w:w="859" w:type="dxa"/>
          </w:tcPr>
          <w:p w14:paraId="3E531DF9" w14:textId="77777777" w:rsidR="00A63227" w:rsidRPr="00102E65" w:rsidRDefault="00A63227" w:rsidP="00A63227">
            <w:pPr>
              <w:rPr>
                <w:sz w:val="18"/>
                <w:szCs w:val="18"/>
              </w:rPr>
            </w:pPr>
            <w:r w:rsidRPr="00102E65">
              <w:rPr>
                <w:sz w:val="18"/>
                <w:szCs w:val="18"/>
              </w:rPr>
              <w:t>"5-2"</w:t>
            </w:r>
          </w:p>
        </w:tc>
        <w:tc>
          <w:tcPr>
            <w:tcW w:w="1476" w:type="dxa"/>
          </w:tcPr>
          <w:p w14:paraId="15B1C056" w14:textId="77777777" w:rsidR="00A63227" w:rsidRPr="00102E65" w:rsidRDefault="00A63227" w:rsidP="00A63227">
            <w:pPr>
              <w:rPr>
                <w:sz w:val="18"/>
                <w:szCs w:val="18"/>
              </w:rPr>
            </w:pPr>
            <w:r w:rsidRPr="00102E65">
              <w:rPr>
                <w:sz w:val="18"/>
                <w:szCs w:val="18"/>
              </w:rPr>
              <w:t>"ALTURAS AREA"</w:t>
            </w:r>
          </w:p>
        </w:tc>
        <w:tc>
          <w:tcPr>
            <w:tcW w:w="1086" w:type="dxa"/>
          </w:tcPr>
          <w:p w14:paraId="5F2C65C7" w14:textId="77777777" w:rsidR="00A63227" w:rsidRPr="00102E65" w:rsidRDefault="00A63227" w:rsidP="00A63227">
            <w:pPr>
              <w:rPr>
                <w:sz w:val="18"/>
                <w:szCs w:val="18"/>
              </w:rPr>
            </w:pPr>
            <w:r w:rsidRPr="00102E65">
              <w:rPr>
                <w:sz w:val="18"/>
                <w:szCs w:val="18"/>
              </w:rPr>
              <w:t>844.37</w:t>
            </w:r>
          </w:p>
        </w:tc>
        <w:tc>
          <w:tcPr>
            <w:tcW w:w="889" w:type="dxa"/>
          </w:tcPr>
          <w:p w14:paraId="45496885" w14:textId="77777777" w:rsidR="00A63227" w:rsidRPr="00102E65" w:rsidRDefault="00A63227" w:rsidP="00A63227">
            <w:pPr>
              <w:rPr>
                <w:sz w:val="18"/>
                <w:szCs w:val="18"/>
              </w:rPr>
            </w:pPr>
            <w:r w:rsidRPr="00102E65">
              <w:rPr>
                <w:sz w:val="18"/>
                <w:szCs w:val="18"/>
              </w:rPr>
              <w:t>"yes"</w:t>
            </w:r>
          </w:p>
        </w:tc>
      </w:tr>
      <w:tr w:rsidR="0092099D" w:rsidRPr="0092099D" w14:paraId="1AA4D80C" w14:textId="77777777" w:rsidTr="0092099D">
        <w:tc>
          <w:tcPr>
            <w:tcW w:w="859" w:type="dxa"/>
          </w:tcPr>
          <w:p w14:paraId="065DA5F4" w14:textId="77777777" w:rsidR="00A63227" w:rsidRPr="00102E65" w:rsidRDefault="00A63227" w:rsidP="00A63227">
            <w:pPr>
              <w:rPr>
                <w:sz w:val="18"/>
                <w:szCs w:val="18"/>
              </w:rPr>
            </w:pPr>
            <w:r w:rsidRPr="00102E65">
              <w:rPr>
                <w:sz w:val="18"/>
                <w:szCs w:val="18"/>
              </w:rPr>
              <w:t>"5-20"</w:t>
            </w:r>
          </w:p>
        </w:tc>
        <w:tc>
          <w:tcPr>
            <w:tcW w:w="1476" w:type="dxa"/>
          </w:tcPr>
          <w:p w14:paraId="51B43C15" w14:textId="77777777" w:rsidR="00A63227" w:rsidRPr="00102E65" w:rsidRDefault="00A63227" w:rsidP="00A63227">
            <w:pPr>
              <w:rPr>
                <w:sz w:val="18"/>
                <w:szCs w:val="18"/>
              </w:rPr>
            </w:pPr>
            <w:r w:rsidRPr="00102E65">
              <w:rPr>
                <w:sz w:val="18"/>
                <w:szCs w:val="18"/>
              </w:rPr>
              <w:t>"BERRYESSA VALLEY"</w:t>
            </w:r>
          </w:p>
        </w:tc>
        <w:tc>
          <w:tcPr>
            <w:tcW w:w="1086" w:type="dxa"/>
          </w:tcPr>
          <w:p w14:paraId="0A71E58C" w14:textId="77777777" w:rsidR="00A63227" w:rsidRPr="00102E65" w:rsidRDefault="00A63227" w:rsidP="00A63227">
            <w:pPr>
              <w:rPr>
                <w:sz w:val="18"/>
                <w:szCs w:val="18"/>
              </w:rPr>
            </w:pPr>
            <w:r w:rsidRPr="00102E65">
              <w:rPr>
                <w:sz w:val="18"/>
                <w:szCs w:val="18"/>
              </w:rPr>
              <w:t>716.5</w:t>
            </w:r>
          </w:p>
        </w:tc>
        <w:tc>
          <w:tcPr>
            <w:tcW w:w="889" w:type="dxa"/>
          </w:tcPr>
          <w:p w14:paraId="4E7FDF42" w14:textId="77777777" w:rsidR="00A63227" w:rsidRPr="00102E65" w:rsidRDefault="00A63227" w:rsidP="00A63227">
            <w:pPr>
              <w:rPr>
                <w:sz w:val="18"/>
                <w:szCs w:val="18"/>
              </w:rPr>
            </w:pPr>
            <w:r w:rsidRPr="00102E65">
              <w:rPr>
                <w:sz w:val="18"/>
                <w:szCs w:val="18"/>
              </w:rPr>
              <w:t>"yes"</w:t>
            </w:r>
          </w:p>
        </w:tc>
      </w:tr>
      <w:tr w:rsidR="0092099D" w:rsidRPr="0092099D" w14:paraId="505EF77D" w14:textId="77777777" w:rsidTr="0092099D">
        <w:tc>
          <w:tcPr>
            <w:tcW w:w="859" w:type="dxa"/>
          </w:tcPr>
          <w:p w14:paraId="4100FB82" w14:textId="77777777" w:rsidR="00A63227" w:rsidRPr="00102E65" w:rsidRDefault="00A63227" w:rsidP="00A63227">
            <w:pPr>
              <w:rPr>
                <w:sz w:val="18"/>
                <w:szCs w:val="18"/>
              </w:rPr>
            </w:pPr>
            <w:r w:rsidRPr="00102E65">
              <w:rPr>
                <w:sz w:val="18"/>
                <w:szCs w:val="18"/>
              </w:rPr>
              <w:t>"5-21.50"</w:t>
            </w:r>
          </w:p>
        </w:tc>
        <w:tc>
          <w:tcPr>
            <w:tcW w:w="1476" w:type="dxa"/>
          </w:tcPr>
          <w:p w14:paraId="5DBD7813" w14:textId="77777777" w:rsidR="00A63227" w:rsidRPr="00102E65" w:rsidRDefault="00A63227" w:rsidP="00A63227">
            <w:pPr>
              <w:rPr>
                <w:sz w:val="18"/>
                <w:szCs w:val="18"/>
              </w:rPr>
            </w:pPr>
            <w:r w:rsidRPr="00102E65">
              <w:rPr>
                <w:sz w:val="18"/>
                <w:szCs w:val="18"/>
              </w:rPr>
              <w:t>"RED BLUFF"</w:t>
            </w:r>
          </w:p>
        </w:tc>
        <w:tc>
          <w:tcPr>
            <w:tcW w:w="1086" w:type="dxa"/>
          </w:tcPr>
          <w:p w14:paraId="48B4668A" w14:textId="77777777" w:rsidR="00A63227" w:rsidRPr="00102E65" w:rsidRDefault="00A63227" w:rsidP="00A63227">
            <w:pPr>
              <w:rPr>
                <w:sz w:val="18"/>
                <w:szCs w:val="18"/>
              </w:rPr>
            </w:pPr>
            <w:r w:rsidRPr="00102E65">
              <w:rPr>
                <w:sz w:val="18"/>
                <w:szCs w:val="18"/>
              </w:rPr>
              <w:t>680.7</w:t>
            </w:r>
          </w:p>
        </w:tc>
        <w:tc>
          <w:tcPr>
            <w:tcW w:w="889" w:type="dxa"/>
          </w:tcPr>
          <w:p w14:paraId="4BCE9CB7" w14:textId="77777777" w:rsidR="00A63227" w:rsidRPr="00102E65" w:rsidRDefault="00A63227" w:rsidP="00A63227">
            <w:pPr>
              <w:rPr>
                <w:sz w:val="18"/>
                <w:szCs w:val="18"/>
              </w:rPr>
            </w:pPr>
            <w:r w:rsidRPr="00102E65">
              <w:rPr>
                <w:sz w:val="18"/>
                <w:szCs w:val="18"/>
              </w:rPr>
              <w:t>"no"</w:t>
            </w:r>
          </w:p>
        </w:tc>
      </w:tr>
      <w:tr w:rsidR="0092099D" w:rsidRPr="0092099D" w14:paraId="08828B78" w14:textId="77777777" w:rsidTr="0092099D">
        <w:tc>
          <w:tcPr>
            <w:tcW w:w="859" w:type="dxa"/>
          </w:tcPr>
          <w:p w14:paraId="66495C89" w14:textId="77777777" w:rsidR="00A63227" w:rsidRPr="00102E65" w:rsidRDefault="00A63227" w:rsidP="00A63227">
            <w:pPr>
              <w:rPr>
                <w:sz w:val="18"/>
                <w:szCs w:val="18"/>
              </w:rPr>
            </w:pPr>
            <w:r w:rsidRPr="00102E65">
              <w:rPr>
                <w:sz w:val="18"/>
                <w:szCs w:val="18"/>
              </w:rPr>
              <w:t>"5-21.51"</w:t>
            </w:r>
          </w:p>
        </w:tc>
        <w:tc>
          <w:tcPr>
            <w:tcW w:w="1476" w:type="dxa"/>
          </w:tcPr>
          <w:p w14:paraId="276FE3B7" w14:textId="77777777" w:rsidR="00A63227" w:rsidRPr="00102E65" w:rsidRDefault="00A63227" w:rsidP="00A63227">
            <w:pPr>
              <w:rPr>
                <w:sz w:val="18"/>
                <w:szCs w:val="18"/>
              </w:rPr>
            </w:pPr>
            <w:r w:rsidRPr="00102E65">
              <w:rPr>
                <w:sz w:val="18"/>
                <w:szCs w:val="18"/>
              </w:rPr>
              <w:t>"CORNING"</w:t>
            </w:r>
          </w:p>
        </w:tc>
        <w:tc>
          <w:tcPr>
            <w:tcW w:w="1086" w:type="dxa"/>
          </w:tcPr>
          <w:p w14:paraId="0A7FA532" w14:textId="77777777" w:rsidR="00A63227" w:rsidRPr="00102E65" w:rsidRDefault="00A63227" w:rsidP="00A63227">
            <w:pPr>
              <w:rPr>
                <w:sz w:val="18"/>
                <w:szCs w:val="18"/>
              </w:rPr>
            </w:pPr>
            <w:r w:rsidRPr="00102E65">
              <w:rPr>
                <w:sz w:val="18"/>
                <w:szCs w:val="18"/>
              </w:rPr>
              <w:t>557.5</w:t>
            </w:r>
          </w:p>
        </w:tc>
        <w:tc>
          <w:tcPr>
            <w:tcW w:w="889" w:type="dxa"/>
          </w:tcPr>
          <w:p w14:paraId="5DF12E1A" w14:textId="77777777" w:rsidR="00A63227" w:rsidRPr="00102E65" w:rsidRDefault="00A63227" w:rsidP="00A63227">
            <w:pPr>
              <w:rPr>
                <w:sz w:val="18"/>
                <w:szCs w:val="18"/>
              </w:rPr>
            </w:pPr>
            <w:r w:rsidRPr="00102E65">
              <w:rPr>
                <w:sz w:val="18"/>
                <w:szCs w:val="18"/>
              </w:rPr>
              <w:t>"no"</w:t>
            </w:r>
          </w:p>
        </w:tc>
      </w:tr>
      <w:tr w:rsidR="0092099D" w:rsidRPr="0092099D" w14:paraId="031F81E6" w14:textId="77777777" w:rsidTr="0092099D">
        <w:tc>
          <w:tcPr>
            <w:tcW w:w="859" w:type="dxa"/>
          </w:tcPr>
          <w:p w14:paraId="132D1CEA" w14:textId="77777777" w:rsidR="00A63227" w:rsidRPr="00102E65" w:rsidRDefault="00A63227" w:rsidP="00A63227">
            <w:pPr>
              <w:rPr>
                <w:sz w:val="18"/>
                <w:szCs w:val="18"/>
              </w:rPr>
            </w:pPr>
            <w:r w:rsidRPr="00102E65">
              <w:rPr>
                <w:sz w:val="18"/>
                <w:szCs w:val="18"/>
              </w:rPr>
              <w:t>"5-21.52"</w:t>
            </w:r>
          </w:p>
        </w:tc>
        <w:tc>
          <w:tcPr>
            <w:tcW w:w="1476" w:type="dxa"/>
          </w:tcPr>
          <w:p w14:paraId="44BAF7D4" w14:textId="77777777" w:rsidR="00A63227" w:rsidRPr="00102E65" w:rsidRDefault="00A63227" w:rsidP="00A63227">
            <w:pPr>
              <w:rPr>
                <w:sz w:val="18"/>
                <w:szCs w:val="18"/>
              </w:rPr>
            </w:pPr>
            <w:r w:rsidRPr="00102E65">
              <w:rPr>
                <w:sz w:val="18"/>
                <w:szCs w:val="18"/>
              </w:rPr>
              <w:t>"COLUSA"</w:t>
            </w:r>
          </w:p>
        </w:tc>
        <w:tc>
          <w:tcPr>
            <w:tcW w:w="1086" w:type="dxa"/>
          </w:tcPr>
          <w:p w14:paraId="53C24A0B" w14:textId="77777777" w:rsidR="00A63227" w:rsidRPr="00102E65" w:rsidRDefault="00A63227" w:rsidP="00A63227">
            <w:pPr>
              <w:rPr>
                <w:sz w:val="18"/>
                <w:szCs w:val="18"/>
              </w:rPr>
            </w:pPr>
            <w:r w:rsidRPr="00102E65">
              <w:rPr>
                <w:sz w:val="18"/>
                <w:szCs w:val="18"/>
              </w:rPr>
              <w:t>672.5</w:t>
            </w:r>
          </w:p>
        </w:tc>
        <w:tc>
          <w:tcPr>
            <w:tcW w:w="889" w:type="dxa"/>
          </w:tcPr>
          <w:p w14:paraId="5F9F7384" w14:textId="77777777" w:rsidR="00A63227" w:rsidRPr="00102E65" w:rsidRDefault="00A63227" w:rsidP="00A63227">
            <w:pPr>
              <w:rPr>
                <w:sz w:val="18"/>
                <w:szCs w:val="18"/>
              </w:rPr>
            </w:pPr>
            <w:r w:rsidRPr="00102E65">
              <w:rPr>
                <w:sz w:val="18"/>
                <w:szCs w:val="18"/>
              </w:rPr>
              <w:t>"no"</w:t>
            </w:r>
          </w:p>
        </w:tc>
      </w:tr>
      <w:tr w:rsidR="0092099D" w:rsidRPr="0092099D" w14:paraId="01EAE0CB" w14:textId="77777777" w:rsidTr="0092099D">
        <w:tc>
          <w:tcPr>
            <w:tcW w:w="859" w:type="dxa"/>
          </w:tcPr>
          <w:p w14:paraId="6AC6FA17" w14:textId="77777777" w:rsidR="00A63227" w:rsidRPr="00102E65" w:rsidRDefault="00A63227" w:rsidP="00A63227">
            <w:pPr>
              <w:rPr>
                <w:sz w:val="18"/>
                <w:szCs w:val="18"/>
              </w:rPr>
            </w:pPr>
            <w:r w:rsidRPr="00102E65">
              <w:rPr>
                <w:sz w:val="18"/>
                <w:szCs w:val="18"/>
              </w:rPr>
              <w:t>"5-21.53"</w:t>
            </w:r>
          </w:p>
        </w:tc>
        <w:tc>
          <w:tcPr>
            <w:tcW w:w="1476" w:type="dxa"/>
          </w:tcPr>
          <w:p w14:paraId="6E7544A2" w14:textId="77777777" w:rsidR="00A63227" w:rsidRPr="00102E65" w:rsidRDefault="00A63227" w:rsidP="00A63227">
            <w:pPr>
              <w:rPr>
                <w:sz w:val="18"/>
                <w:szCs w:val="18"/>
              </w:rPr>
            </w:pPr>
            <w:r w:rsidRPr="00102E65">
              <w:rPr>
                <w:sz w:val="18"/>
                <w:szCs w:val="18"/>
              </w:rPr>
              <w:t>"BEND"</w:t>
            </w:r>
          </w:p>
        </w:tc>
        <w:tc>
          <w:tcPr>
            <w:tcW w:w="1086" w:type="dxa"/>
          </w:tcPr>
          <w:p w14:paraId="23D6EA92" w14:textId="77777777" w:rsidR="00A63227" w:rsidRPr="00102E65" w:rsidRDefault="00A63227" w:rsidP="00A63227">
            <w:pPr>
              <w:rPr>
                <w:sz w:val="18"/>
                <w:szCs w:val="18"/>
              </w:rPr>
            </w:pPr>
            <w:r w:rsidRPr="00102E65">
              <w:rPr>
                <w:sz w:val="18"/>
                <w:szCs w:val="18"/>
              </w:rPr>
              <w:t>821.36</w:t>
            </w:r>
          </w:p>
        </w:tc>
        <w:tc>
          <w:tcPr>
            <w:tcW w:w="889" w:type="dxa"/>
          </w:tcPr>
          <w:p w14:paraId="06F1B64A" w14:textId="77777777" w:rsidR="00A63227" w:rsidRPr="00102E65" w:rsidRDefault="00A63227" w:rsidP="00A63227">
            <w:pPr>
              <w:rPr>
                <w:sz w:val="18"/>
                <w:szCs w:val="18"/>
              </w:rPr>
            </w:pPr>
            <w:r w:rsidRPr="00102E65">
              <w:rPr>
                <w:sz w:val="18"/>
                <w:szCs w:val="18"/>
              </w:rPr>
              <w:t>"no"</w:t>
            </w:r>
          </w:p>
        </w:tc>
      </w:tr>
      <w:tr w:rsidR="0092099D" w:rsidRPr="0092099D" w14:paraId="1F1EF8E1" w14:textId="77777777" w:rsidTr="0092099D">
        <w:tc>
          <w:tcPr>
            <w:tcW w:w="859" w:type="dxa"/>
          </w:tcPr>
          <w:p w14:paraId="2ABE9028" w14:textId="77777777" w:rsidR="00A63227" w:rsidRPr="00102E65" w:rsidRDefault="00A63227" w:rsidP="00A63227">
            <w:pPr>
              <w:rPr>
                <w:sz w:val="18"/>
                <w:szCs w:val="18"/>
              </w:rPr>
            </w:pPr>
            <w:r w:rsidRPr="00102E65">
              <w:rPr>
                <w:sz w:val="18"/>
                <w:szCs w:val="18"/>
              </w:rPr>
              <w:t>"5-21.54"</w:t>
            </w:r>
          </w:p>
        </w:tc>
        <w:tc>
          <w:tcPr>
            <w:tcW w:w="1476" w:type="dxa"/>
          </w:tcPr>
          <w:p w14:paraId="6BAD2227" w14:textId="77777777" w:rsidR="00A63227" w:rsidRPr="00102E65" w:rsidRDefault="00A63227" w:rsidP="00A63227">
            <w:pPr>
              <w:rPr>
                <w:sz w:val="18"/>
                <w:szCs w:val="18"/>
              </w:rPr>
            </w:pPr>
            <w:r w:rsidRPr="00102E65">
              <w:rPr>
                <w:sz w:val="18"/>
                <w:szCs w:val="18"/>
              </w:rPr>
              <w:t>"ANTELOPE"</w:t>
            </w:r>
          </w:p>
        </w:tc>
        <w:tc>
          <w:tcPr>
            <w:tcW w:w="1086" w:type="dxa"/>
          </w:tcPr>
          <w:p w14:paraId="6C0417EB" w14:textId="77777777" w:rsidR="00A63227" w:rsidRPr="00102E65" w:rsidRDefault="00A63227" w:rsidP="00A63227">
            <w:pPr>
              <w:rPr>
                <w:sz w:val="18"/>
                <w:szCs w:val="18"/>
              </w:rPr>
            </w:pPr>
            <w:r w:rsidRPr="00102E65">
              <w:rPr>
                <w:sz w:val="18"/>
                <w:szCs w:val="18"/>
              </w:rPr>
              <w:t>515.9</w:t>
            </w:r>
          </w:p>
        </w:tc>
        <w:tc>
          <w:tcPr>
            <w:tcW w:w="889" w:type="dxa"/>
          </w:tcPr>
          <w:p w14:paraId="741685FC" w14:textId="77777777" w:rsidR="00A63227" w:rsidRPr="00102E65" w:rsidRDefault="00A63227" w:rsidP="00A63227">
            <w:pPr>
              <w:rPr>
                <w:sz w:val="18"/>
                <w:szCs w:val="18"/>
              </w:rPr>
            </w:pPr>
            <w:r w:rsidRPr="00102E65">
              <w:rPr>
                <w:sz w:val="18"/>
                <w:szCs w:val="18"/>
              </w:rPr>
              <w:t>"no"</w:t>
            </w:r>
          </w:p>
        </w:tc>
      </w:tr>
      <w:tr w:rsidR="0092099D" w:rsidRPr="0092099D" w14:paraId="3059414D" w14:textId="77777777" w:rsidTr="0092099D">
        <w:tc>
          <w:tcPr>
            <w:tcW w:w="859" w:type="dxa"/>
          </w:tcPr>
          <w:p w14:paraId="023E8B9C" w14:textId="77777777" w:rsidR="00A63227" w:rsidRPr="00102E65" w:rsidRDefault="00A63227" w:rsidP="00A63227">
            <w:pPr>
              <w:rPr>
                <w:sz w:val="18"/>
                <w:szCs w:val="18"/>
              </w:rPr>
            </w:pPr>
            <w:r w:rsidRPr="00102E65">
              <w:rPr>
                <w:sz w:val="18"/>
                <w:szCs w:val="18"/>
              </w:rPr>
              <w:t>"5-21.55"</w:t>
            </w:r>
          </w:p>
        </w:tc>
        <w:tc>
          <w:tcPr>
            <w:tcW w:w="1476" w:type="dxa"/>
          </w:tcPr>
          <w:p w14:paraId="347E982B" w14:textId="77777777" w:rsidR="00A63227" w:rsidRPr="00102E65" w:rsidRDefault="00A63227" w:rsidP="00A63227">
            <w:pPr>
              <w:rPr>
                <w:sz w:val="18"/>
                <w:szCs w:val="18"/>
              </w:rPr>
            </w:pPr>
            <w:r w:rsidRPr="00102E65">
              <w:rPr>
                <w:sz w:val="18"/>
                <w:szCs w:val="18"/>
              </w:rPr>
              <w:t>"DYE CREEK"</w:t>
            </w:r>
          </w:p>
        </w:tc>
        <w:tc>
          <w:tcPr>
            <w:tcW w:w="1086" w:type="dxa"/>
          </w:tcPr>
          <w:p w14:paraId="77A081D0" w14:textId="77777777" w:rsidR="00A63227" w:rsidRPr="00102E65" w:rsidRDefault="00A63227" w:rsidP="00A63227">
            <w:pPr>
              <w:rPr>
                <w:sz w:val="18"/>
                <w:szCs w:val="18"/>
              </w:rPr>
            </w:pPr>
            <w:r w:rsidRPr="00102E65">
              <w:rPr>
                <w:sz w:val="18"/>
                <w:szCs w:val="18"/>
              </w:rPr>
              <w:t>312.15</w:t>
            </w:r>
          </w:p>
        </w:tc>
        <w:tc>
          <w:tcPr>
            <w:tcW w:w="889" w:type="dxa"/>
          </w:tcPr>
          <w:p w14:paraId="63A0F163" w14:textId="77777777" w:rsidR="00A63227" w:rsidRPr="00102E65" w:rsidRDefault="00A63227" w:rsidP="00A63227">
            <w:pPr>
              <w:rPr>
                <w:sz w:val="18"/>
                <w:szCs w:val="18"/>
              </w:rPr>
            </w:pPr>
            <w:r w:rsidRPr="00102E65">
              <w:rPr>
                <w:sz w:val="18"/>
                <w:szCs w:val="18"/>
              </w:rPr>
              <w:t>"yes"</w:t>
            </w:r>
          </w:p>
        </w:tc>
      </w:tr>
      <w:tr w:rsidR="0092099D" w:rsidRPr="0092099D" w14:paraId="30E29FFE" w14:textId="77777777" w:rsidTr="0092099D">
        <w:tc>
          <w:tcPr>
            <w:tcW w:w="859" w:type="dxa"/>
          </w:tcPr>
          <w:p w14:paraId="6B2AF4BF" w14:textId="77777777" w:rsidR="00A63227" w:rsidRPr="00102E65" w:rsidRDefault="00A63227" w:rsidP="00A63227">
            <w:pPr>
              <w:rPr>
                <w:sz w:val="18"/>
                <w:szCs w:val="18"/>
              </w:rPr>
            </w:pPr>
            <w:r w:rsidRPr="00102E65">
              <w:rPr>
                <w:sz w:val="18"/>
                <w:szCs w:val="18"/>
              </w:rPr>
              <w:t>"5-21.56"</w:t>
            </w:r>
          </w:p>
        </w:tc>
        <w:tc>
          <w:tcPr>
            <w:tcW w:w="1476" w:type="dxa"/>
          </w:tcPr>
          <w:p w14:paraId="69FC320E" w14:textId="77777777" w:rsidR="00A63227" w:rsidRPr="00102E65" w:rsidRDefault="00A63227" w:rsidP="00A63227">
            <w:pPr>
              <w:rPr>
                <w:sz w:val="18"/>
                <w:szCs w:val="18"/>
              </w:rPr>
            </w:pPr>
            <w:r w:rsidRPr="00102E65">
              <w:rPr>
                <w:sz w:val="18"/>
                <w:szCs w:val="18"/>
              </w:rPr>
              <w:t>"LOS MOLINOS"</w:t>
            </w:r>
          </w:p>
        </w:tc>
        <w:tc>
          <w:tcPr>
            <w:tcW w:w="1086" w:type="dxa"/>
          </w:tcPr>
          <w:p w14:paraId="0B1927DE" w14:textId="77777777" w:rsidR="00A63227" w:rsidRPr="00102E65" w:rsidRDefault="00A63227" w:rsidP="00A63227">
            <w:pPr>
              <w:rPr>
                <w:sz w:val="18"/>
                <w:szCs w:val="18"/>
              </w:rPr>
            </w:pPr>
            <w:r w:rsidRPr="00102E65">
              <w:rPr>
                <w:sz w:val="18"/>
                <w:szCs w:val="18"/>
              </w:rPr>
              <w:t>367.72</w:t>
            </w:r>
          </w:p>
        </w:tc>
        <w:tc>
          <w:tcPr>
            <w:tcW w:w="889" w:type="dxa"/>
          </w:tcPr>
          <w:p w14:paraId="5F1B2EE3" w14:textId="77777777" w:rsidR="00A63227" w:rsidRPr="00102E65" w:rsidRDefault="00A63227" w:rsidP="00A63227">
            <w:pPr>
              <w:rPr>
                <w:sz w:val="18"/>
                <w:szCs w:val="18"/>
              </w:rPr>
            </w:pPr>
            <w:r w:rsidRPr="00102E65">
              <w:rPr>
                <w:sz w:val="18"/>
                <w:szCs w:val="18"/>
              </w:rPr>
              <w:t>"no"</w:t>
            </w:r>
          </w:p>
        </w:tc>
      </w:tr>
      <w:tr w:rsidR="0092099D" w:rsidRPr="0092099D" w14:paraId="3F151AD5" w14:textId="77777777" w:rsidTr="0092099D">
        <w:tc>
          <w:tcPr>
            <w:tcW w:w="859" w:type="dxa"/>
          </w:tcPr>
          <w:p w14:paraId="0120B1D6" w14:textId="77777777" w:rsidR="00A63227" w:rsidRPr="00102E65" w:rsidRDefault="00A63227" w:rsidP="00A63227">
            <w:pPr>
              <w:rPr>
                <w:sz w:val="18"/>
                <w:szCs w:val="18"/>
              </w:rPr>
            </w:pPr>
            <w:r w:rsidRPr="00102E65">
              <w:rPr>
                <w:sz w:val="18"/>
                <w:szCs w:val="18"/>
              </w:rPr>
              <w:t>"5-21.57"</w:t>
            </w:r>
          </w:p>
        </w:tc>
        <w:tc>
          <w:tcPr>
            <w:tcW w:w="1476" w:type="dxa"/>
          </w:tcPr>
          <w:p w14:paraId="5E531B0F" w14:textId="77777777" w:rsidR="00A63227" w:rsidRPr="00102E65" w:rsidRDefault="00A63227" w:rsidP="00A63227">
            <w:pPr>
              <w:rPr>
                <w:sz w:val="18"/>
                <w:szCs w:val="18"/>
              </w:rPr>
            </w:pPr>
            <w:r w:rsidRPr="00102E65">
              <w:rPr>
                <w:sz w:val="18"/>
                <w:szCs w:val="18"/>
              </w:rPr>
              <w:t>"VINA"</w:t>
            </w:r>
          </w:p>
        </w:tc>
        <w:tc>
          <w:tcPr>
            <w:tcW w:w="1086" w:type="dxa"/>
          </w:tcPr>
          <w:p w14:paraId="3541F0C2" w14:textId="77777777" w:rsidR="00A63227" w:rsidRPr="00102E65" w:rsidRDefault="00A63227" w:rsidP="00A63227">
            <w:pPr>
              <w:rPr>
                <w:sz w:val="18"/>
                <w:szCs w:val="18"/>
              </w:rPr>
            </w:pPr>
            <w:r w:rsidRPr="00102E65">
              <w:rPr>
                <w:sz w:val="18"/>
                <w:szCs w:val="18"/>
              </w:rPr>
              <w:t>617.92</w:t>
            </w:r>
          </w:p>
        </w:tc>
        <w:tc>
          <w:tcPr>
            <w:tcW w:w="889" w:type="dxa"/>
          </w:tcPr>
          <w:p w14:paraId="3DBE0D68" w14:textId="77777777" w:rsidR="00A63227" w:rsidRPr="00102E65" w:rsidRDefault="00A63227" w:rsidP="00A63227">
            <w:pPr>
              <w:rPr>
                <w:sz w:val="18"/>
                <w:szCs w:val="18"/>
              </w:rPr>
            </w:pPr>
            <w:r w:rsidRPr="00102E65">
              <w:rPr>
                <w:sz w:val="18"/>
                <w:szCs w:val="18"/>
              </w:rPr>
              <w:t>"no"</w:t>
            </w:r>
          </w:p>
        </w:tc>
      </w:tr>
      <w:tr w:rsidR="0092099D" w:rsidRPr="0092099D" w14:paraId="3F593D6B" w14:textId="77777777" w:rsidTr="0092099D">
        <w:tc>
          <w:tcPr>
            <w:tcW w:w="859" w:type="dxa"/>
          </w:tcPr>
          <w:p w14:paraId="27B3453B" w14:textId="77777777" w:rsidR="00A63227" w:rsidRPr="00102E65" w:rsidRDefault="00A63227" w:rsidP="00A63227">
            <w:pPr>
              <w:rPr>
                <w:sz w:val="18"/>
                <w:szCs w:val="18"/>
              </w:rPr>
            </w:pPr>
            <w:r w:rsidRPr="00102E65">
              <w:rPr>
                <w:sz w:val="18"/>
                <w:szCs w:val="18"/>
              </w:rPr>
              <w:t>"5-21.58"</w:t>
            </w:r>
          </w:p>
        </w:tc>
        <w:tc>
          <w:tcPr>
            <w:tcW w:w="1476" w:type="dxa"/>
          </w:tcPr>
          <w:p w14:paraId="2373B8D5" w14:textId="77777777" w:rsidR="00A63227" w:rsidRPr="00102E65" w:rsidRDefault="00A63227" w:rsidP="00A63227">
            <w:pPr>
              <w:rPr>
                <w:sz w:val="18"/>
                <w:szCs w:val="18"/>
              </w:rPr>
            </w:pPr>
            <w:r w:rsidRPr="00102E65">
              <w:rPr>
                <w:sz w:val="18"/>
                <w:szCs w:val="18"/>
              </w:rPr>
              <w:t>"WEST BUTTE"</w:t>
            </w:r>
          </w:p>
        </w:tc>
        <w:tc>
          <w:tcPr>
            <w:tcW w:w="1086" w:type="dxa"/>
          </w:tcPr>
          <w:p w14:paraId="29869966" w14:textId="77777777" w:rsidR="00A63227" w:rsidRPr="00102E65" w:rsidRDefault="00A63227" w:rsidP="00A63227">
            <w:pPr>
              <w:rPr>
                <w:sz w:val="18"/>
                <w:szCs w:val="18"/>
              </w:rPr>
            </w:pPr>
            <w:r w:rsidRPr="00102E65">
              <w:rPr>
                <w:sz w:val="18"/>
                <w:szCs w:val="18"/>
              </w:rPr>
              <w:t>638.35</w:t>
            </w:r>
          </w:p>
        </w:tc>
        <w:tc>
          <w:tcPr>
            <w:tcW w:w="889" w:type="dxa"/>
          </w:tcPr>
          <w:p w14:paraId="2BB7A59D" w14:textId="77777777" w:rsidR="00A63227" w:rsidRPr="00102E65" w:rsidRDefault="00A63227" w:rsidP="00A63227">
            <w:pPr>
              <w:rPr>
                <w:sz w:val="18"/>
                <w:szCs w:val="18"/>
              </w:rPr>
            </w:pPr>
            <w:r w:rsidRPr="00102E65">
              <w:rPr>
                <w:sz w:val="18"/>
                <w:szCs w:val="18"/>
              </w:rPr>
              <w:t>"no"</w:t>
            </w:r>
          </w:p>
        </w:tc>
      </w:tr>
      <w:tr w:rsidR="0092099D" w:rsidRPr="0092099D" w14:paraId="6C5FE7EB" w14:textId="77777777" w:rsidTr="0092099D">
        <w:tc>
          <w:tcPr>
            <w:tcW w:w="859" w:type="dxa"/>
          </w:tcPr>
          <w:p w14:paraId="5D96135A" w14:textId="77777777" w:rsidR="00A63227" w:rsidRPr="00102E65" w:rsidRDefault="00A63227" w:rsidP="00A63227">
            <w:pPr>
              <w:rPr>
                <w:sz w:val="18"/>
                <w:szCs w:val="18"/>
              </w:rPr>
            </w:pPr>
            <w:r w:rsidRPr="00102E65">
              <w:rPr>
                <w:sz w:val="18"/>
                <w:szCs w:val="18"/>
              </w:rPr>
              <w:t>"5-21.59"</w:t>
            </w:r>
          </w:p>
        </w:tc>
        <w:tc>
          <w:tcPr>
            <w:tcW w:w="1476" w:type="dxa"/>
          </w:tcPr>
          <w:p w14:paraId="61714999" w14:textId="77777777" w:rsidR="00A63227" w:rsidRPr="00102E65" w:rsidRDefault="00A63227" w:rsidP="00A63227">
            <w:pPr>
              <w:rPr>
                <w:sz w:val="18"/>
                <w:szCs w:val="18"/>
              </w:rPr>
            </w:pPr>
            <w:r w:rsidRPr="00102E65">
              <w:rPr>
                <w:sz w:val="18"/>
                <w:szCs w:val="18"/>
              </w:rPr>
              <w:t>"EAST BUTTE"</w:t>
            </w:r>
          </w:p>
        </w:tc>
        <w:tc>
          <w:tcPr>
            <w:tcW w:w="1086" w:type="dxa"/>
          </w:tcPr>
          <w:p w14:paraId="52214D9E" w14:textId="77777777" w:rsidR="00A63227" w:rsidRPr="00102E65" w:rsidRDefault="00A63227" w:rsidP="00A63227">
            <w:pPr>
              <w:rPr>
                <w:sz w:val="18"/>
                <w:szCs w:val="18"/>
              </w:rPr>
            </w:pPr>
            <w:r w:rsidRPr="00102E65">
              <w:rPr>
                <w:sz w:val="18"/>
                <w:szCs w:val="18"/>
              </w:rPr>
              <w:t>566.68</w:t>
            </w:r>
          </w:p>
        </w:tc>
        <w:tc>
          <w:tcPr>
            <w:tcW w:w="889" w:type="dxa"/>
          </w:tcPr>
          <w:p w14:paraId="62AB9AD6" w14:textId="77777777" w:rsidR="00A63227" w:rsidRPr="00102E65" w:rsidRDefault="00A63227" w:rsidP="00A63227">
            <w:pPr>
              <w:rPr>
                <w:sz w:val="18"/>
                <w:szCs w:val="18"/>
              </w:rPr>
            </w:pPr>
            <w:r w:rsidRPr="00102E65">
              <w:rPr>
                <w:sz w:val="18"/>
                <w:szCs w:val="18"/>
              </w:rPr>
              <w:t>"no"</w:t>
            </w:r>
          </w:p>
        </w:tc>
      </w:tr>
      <w:tr w:rsidR="0092099D" w:rsidRPr="0092099D" w14:paraId="103B950A" w14:textId="77777777" w:rsidTr="0092099D">
        <w:tc>
          <w:tcPr>
            <w:tcW w:w="859" w:type="dxa"/>
          </w:tcPr>
          <w:p w14:paraId="36511CF4" w14:textId="77777777" w:rsidR="00A63227" w:rsidRPr="00102E65" w:rsidRDefault="00A63227" w:rsidP="00A63227">
            <w:pPr>
              <w:rPr>
                <w:sz w:val="18"/>
                <w:szCs w:val="18"/>
              </w:rPr>
            </w:pPr>
            <w:r w:rsidRPr="00102E65">
              <w:rPr>
                <w:sz w:val="18"/>
                <w:szCs w:val="18"/>
              </w:rPr>
              <w:t>"5-21.60"</w:t>
            </w:r>
          </w:p>
        </w:tc>
        <w:tc>
          <w:tcPr>
            <w:tcW w:w="1476" w:type="dxa"/>
          </w:tcPr>
          <w:p w14:paraId="60D09CC6" w14:textId="77777777" w:rsidR="00A63227" w:rsidRPr="00102E65" w:rsidRDefault="00A63227" w:rsidP="00A63227">
            <w:pPr>
              <w:rPr>
                <w:sz w:val="18"/>
                <w:szCs w:val="18"/>
              </w:rPr>
            </w:pPr>
            <w:r w:rsidRPr="00102E65">
              <w:rPr>
                <w:sz w:val="18"/>
                <w:szCs w:val="18"/>
              </w:rPr>
              <w:t>"NORTH YUBA"</w:t>
            </w:r>
          </w:p>
        </w:tc>
        <w:tc>
          <w:tcPr>
            <w:tcW w:w="1086" w:type="dxa"/>
          </w:tcPr>
          <w:p w14:paraId="3E1B337E" w14:textId="77777777" w:rsidR="00A63227" w:rsidRPr="00102E65" w:rsidRDefault="00A63227" w:rsidP="00A63227">
            <w:pPr>
              <w:rPr>
                <w:sz w:val="18"/>
                <w:szCs w:val="18"/>
              </w:rPr>
            </w:pPr>
            <w:r w:rsidRPr="00102E65">
              <w:rPr>
                <w:sz w:val="18"/>
                <w:szCs w:val="18"/>
              </w:rPr>
              <w:t>782.05</w:t>
            </w:r>
          </w:p>
        </w:tc>
        <w:tc>
          <w:tcPr>
            <w:tcW w:w="889" w:type="dxa"/>
          </w:tcPr>
          <w:p w14:paraId="34934144" w14:textId="77777777" w:rsidR="00A63227" w:rsidRPr="00102E65" w:rsidRDefault="00A63227" w:rsidP="00A63227">
            <w:pPr>
              <w:rPr>
                <w:sz w:val="18"/>
                <w:szCs w:val="18"/>
              </w:rPr>
            </w:pPr>
            <w:r w:rsidRPr="00102E65">
              <w:rPr>
                <w:sz w:val="18"/>
                <w:szCs w:val="18"/>
              </w:rPr>
              <w:t>"yes"</w:t>
            </w:r>
          </w:p>
        </w:tc>
      </w:tr>
      <w:tr w:rsidR="0092099D" w:rsidRPr="0092099D" w14:paraId="047276AC" w14:textId="77777777" w:rsidTr="0092099D">
        <w:tc>
          <w:tcPr>
            <w:tcW w:w="859" w:type="dxa"/>
          </w:tcPr>
          <w:p w14:paraId="58D1511C" w14:textId="77777777" w:rsidR="00A63227" w:rsidRPr="00102E65" w:rsidRDefault="00A63227" w:rsidP="00A63227">
            <w:pPr>
              <w:rPr>
                <w:sz w:val="18"/>
                <w:szCs w:val="18"/>
              </w:rPr>
            </w:pPr>
            <w:r w:rsidRPr="00102E65">
              <w:rPr>
                <w:sz w:val="18"/>
                <w:szCs w:val="18"/>
              </w:rPr>
              <w:t>"5-21.61"</w:t>
            </w:r>
          </w:p>
        </w:tc>
        <w:tc>
          <w:tcPr>
            <w:tcW w:w="1476" w:type="dxa"/>
          </w:tcPr>
          <w:p w14:paraId="71218D04" w14:textId="77777777" w:rsidR="00A63227" w:rsidRPr="00102E65" w:rsidRDefault="00A63227" w:rsidP="00A63227">
            <w:pPr>
              <w:rPr>
                <w:sz w:val="18"/>
                <w:szCs w:val="18"/>
              </w:rPr>
            </w:pPr>
            <w:r w:rsidRPr="00102E65">
              <w:rPr>
                <w:sz w:val="18"/>
                <w:szCs w:val="18"/>
              </w:rPr>
              <w:t>"SOUTH YUBA"</w:t>
            </w:r>
          </w:p>
        </w:tc>
        <w:tc>
          <w:tcPr>
            <w:tcW w:w="1086" w:type="dxa"/>
          </w:tcPr>
          <w:p w14:paraId="2F2BB73C" w14:textId="77777777" w:rsidR="00A63227" w:rsidRPr="00102E65" w:rsidRDefault="00A63227" w:rsidP="00A63227">
            <w:pPr>
              <w:rPr>
                <w:sz w:val="18"/>
                <w:szCs w:val="18"/>
              </w:rPr>
            </w:pPr>
            <w:r w:rsidRPr="00102E65">
              <w:rPr>
                <w:sz w:val="18"/>
                <w:szCs w:val="18"/>
              </w:rPr>
              <w:t>706.49</w:t>
            </w:r>
          </w:p>
        </w:tc>
        <w:tc>
          <w:tcPr>
            <w:tcW w:w="889" w:type="dxa"/>
          </w:tcPr>
          <w:p w14:paraId="3B21381D" w14:textId="77777777" w:rsidR="00A63227" w:rsidRPr="00102E65" w:rsidRDefault="00A63227" w:rsidP="00A63227">
            <w:pPr>
              <w:rPr>
                <w:sz w:val="18"/>
                <w:szCs w:val="18"/>
              </w:rPr>
            </w:pPr>
            <w:r w:rsidRPr="00102E65">
              <w:rPr>
                <w:sz w:val="18"/>
                <w:szCs w:val="18"/>
              </w:rPr>
              <w:t>"no"</w:t>
            </w:r>
          </w:p>
        </w:tc>
      </w:tr>
      <w:tr w:rsidR="0092099D" w:rsidRPr="0092099D" w14:paraId="2535D37D" w14:textId="77777777" w:rsidTr="0092099D">
        <w:tc>
          <w:tcPr>
            <w:tcW w:w="859" w:type="dxa"/>
          </w:tcPr>
          <w:p w14:paraId="363F588F" w14:textId="77777777" w:rsidR="00A63227" w:rsidRPr="00102E65" w:rsidRDefault="00A63227" w:rsidP="00A63227">
            <w:pPr>
              <w:rPr>
                <w:sz w:val="18"/>
                <w:szCs w:val="18"/>
              </w:rPr>
            </w:pPr>
            <w:r w:rsidRPr="00102E65">
              <w:rPr>
                <w:sz w:val="18"/>
                <w:szCs w:val="18"/>
              </w:rPr>
              <w:t>"5-21.62"</w:t>
            </w:r>
          </w:p>
        </w:tc>
        <w:tc>
          <w:tcPr>
            <w:tcW w:w="1476" w:type="dxa"/>
          </w:tcPr>
          <w:p w14:paraId="37354901" w14:textId="77777777" w:rsidR="00A63227" w:rsidRPr="00102E65" w:rsidRDefault="00A63227" w:rsidP="00A63227">
            <w:pPr>
              <w:rPr>
                <w:sz w:val="18"/>
                <w:szCs w:val="18"/>
              </w:rPr>
            </w:pPr>
            <w:r w:rsidRPr="00102E65">
              <w:rPr>
                <w:sz w:val="18"/>
                <w:szCs w:val="18"/>
              </w:rPr>
              <w:t>"SUTTER"</w:t>
            </w:r>
          </w:p>
        </w:tc>
        <w:tc>
          <w:tcPr>
            <w:tcW w:w="1086" w:type="dxa"/>
          </w:tcPr>
          <w:p w14:paraId="123E8A27" w14:textId="77777777" w:rsidR="00A63227" w:rsidRPr="00102E65" w:rsidRDefault="00A63227" w:rsidP="00A63227">
            <w:pPr>
              <w:rPr>
                <w:sz w:val="18"/>
                <w:szCs w:val="18"/>
              </w:rPr>
            </w:pPr>
            <w:r w:rsidRPr="00102E65">
              <w:rPr>
                <w:sz w:val="18"/>
                <w:szCs w:val="18"/>
              </w:rPr>
              <w:t>497.25</w:t>
            </w:r>
          </w:p>
        </w:tc>
        <w:tc>
          <w:tcPr>
            <w:tcW w:w="889" w:type="dxa"/>
          </w:tcPr>
          <w:p w14:paraId="0446A508" w14:textId="77777777" w:rsidR="00A63227" w:rsidRPr="00102E65" w:rsidRDefault="00A63227" w:rsidP="00A63227">
            <w:pPr>
              <w:rPr>
                <w:sz w:val="18"/>
                <w:szCs w:val="18"/>
              </w:rPr>
            </w:pPr>
            <w:r w:rsidRPr="00102E65">
              <w:rPr>
                <w:sz w:val="18"/>
                <w:szCs w:val="18"/>
              </w:rPr>
              <w:t>"no"</w:t>
            </w:r>
          </w:p>
        </w:tc>
      </w:tr>
      <w:tr w:rsidR="0092099D" w:rsidRPr="0092099D" w14:paraId="6C36D299" w14:textId="77777777" w:rsidTr="0092099D">
        <w:tc>
          <w:tcPr>
            <w:tcW w:w="859" w:type="dxa"/>
          </w:tcPr>
          <w:p w14:paraId="1CFF2300" w14:textId="77777777" w:rsidR="00A63227" w:rsidRPr="00102E65" w:rsidRDefault="00A63227" w:rsidP="00A63227">
            <w:pPr>
              <w:rPr>
                <w:sz w:val="18"/>
                <w:szCs w:val="18"/>
              </w:rPr>
            </w:pPr>
            <w:r w:rsidRPr="00102E65">
              <w:rPr>
                <w:sz w:val="18"/>
                <w:szCs w:val="18"/>
              </w:rPr>
              <w:t>"5-21.63"</w:t>
            </w:r>
          </w:p>
        </w:tc>
        <w:tc>
          <w:tcPr>
            <w:tcW w:w="1476" w:type="dxa"/>
          </w:tcPr>
          <w:p w14:paraId="02EE8082" w14:textId="77777777" w:rsidR="00A63227" w:rsidRPr="00102E65" w:rsidRDefault="00A63227" w:rsidP="00A63227">
            <w:pPr>
              <w:rPr>
                <w:sz w:val="18"/>
                <w:szCs w:val="18"/>
              </w:rPr>
            </w:pPr>
            <w:r w:rsidRPr="00102E65">
              <w:rPr>
                <w:sz w:val="18"/>
                <w:szCs w:val="18"/>
              </w:rPr>
              <w:t>"WEST SUTTER"</w:t>
            </w:r>
          </w:p>
        </w:tc>
        <w:tc>
          <w:tcPr>
            <w:tcW w:w="1086" w:type="dxa"/>
          </w:tcPr>
          <w:p w14:paraId="12C4B5F9" w14:textId="77777777" w:rsidR="00A63227" w:rsidRPr="00102E65" w:rsidRDefault="00A63227" w:rsidP="00A63227">
            <w:pPr>
              <w:rPr>
                <w:sz w:val="18"/>
                <w:szCs w:val="18"/>
              </w:rPr>
            </w:pPr>
            <w:r w:rsidRPr="00102E65">
              <w:rPr>
                <w:sz w:val="18"/>
                <w:szCs w:val="18"/>
              </w:rPr>
              <w:t>483.65</w:t>
            </w:r>
          </w:p>
        </w:tc>
        <w:tc>
          <w:tcPr>
            <w:tcW w:w="889" w:type="dxa"/>
          </w:tcPr>
          <w:p w14:paraId="1F85D486" w14:textId="77777777" w:rsidR="00A63227" w:rsidRPr="00102E65" w:rsidRDefault="00A63227" w:rsidP="00A63227">
            <w:pPr>
              <w:rPr>
                <w:sz w:val="18"/>
                <w:szCs w:val="18"/>
              </w:rPr>
            </w:pPr>
            <w:r w:rsidRPr="00102E65">
              <w:rPr>
                <w:sz w:val="18"/>
                <w:szCs w:val="18"/>
              </w:rPr>
              <w:t>"no"</w:t>
            </w:r>
          </w:p>
        </w:tc>
      </w:tr>
      <w:tr w:rsidR="0092099D" w:rsidRPr="0092099D" w14:paraId="078ECFFE" w14:textId="77777777" w:rsidTr="0092099D">
        <w:tc>
          <w:tcPr>
            <w:tcW w:w="859" w:type="dxa"/>
          </w:tcPr>
          <w:p w14:paraId="0E3A2116" w14:textId="77777777" w:rsidR="00A63227" w:rsidRPr="00102E65" w:rsidRDefault="00A63227" w:rsidP="00A63227">
            <w:pPr>
              <w:rPr>
                <w:sz w:val="18"/>
                <w:szCs w:val="18"/>
              </w:rPr>
            </w:pPr>
            <w:r w:rsidRPr="00102E65">
              <w:rPr>
                <w:sz w:val="18"/>
                <w:szCs w:val="18"/>
              </w:rPr>
              <w:t>"5-21.64"</w:t>
            </w:r>
          </w:p>
        </w:tc>
        <w:tc>
          <w:tcPr>
            <w:tcW w:w="1476" w:type="dxa"/>
          </w:tcPr>
          <w:p w14:paraId="6713F2E0" w14:textId="77777777" w:rsidR="00A63227" w:rsidRPr="00102E65" w:rsidRDefault="00A63227" w:rsidP="00A63227">
            <w:pPr>
              <w:rPr>
                <w:sz w:val="18"/>
                <w:szCs w:val="18"/>
              </w:rPr>
            </w:pPr>
            <w:r w:rsidRPr="00102E65">
              <w:rPr>
                <w:sz w:val="18"/>
                <w:szCs w:val="18"/>
              </w:rPr>
              <w:t>"NORTH AMERICAN"</w:t>
            </w:r>
          </w:p>
        </w:tc>
        <w:tc>
          <w:tcPr>
            <w:tcW w:w="1086" w:type="dxa"/>
          </w:tcPr>
          <w:p w14:paraId="035969D3" w14:textId="77777777" w:rsidR="00A63227" w:rsidRPr="00102E65" w:rsidRDefault="00A63227" w:rsidP="00A63227">
            <w:pPr>
              <w:rPr>
                <w:sz w:val="18"/>
                <w:szCs w:val="18"/>
              </w:rPr>
            </w:pPr>
            <w:r w:rsidRPr="00102E65">
              <w:rPr>
                <w:sz w:val="18"/>
                <w:szCs w:val="18"/>
              </w:rPr>
              <w:t>707.24</w:t>
            </w:r>
          </w:p>
        </w:tc>
        <w:tc>
          <w:tcPr>
            <w:tcW w:w="889" w:type="dxa"/>
          </w:tcPr>
          <w:p w14:paraId="183D6D17" w14:textId="77777777" w:rsidR="00A63227" w:rsidRPr="00102E65" w:rsidRDefault="00A63227" w:rsidP="00A63227">
            <w:pPr>
              <w:rPr>
                <w:sz w:val="18"/>
                <w:szCs w:val="18"/>
              </w:rPr>
            </w:pPr>
            <w:r w:rsidRPr="00102E65">
              <w:rPr>
                <w:sz w:val="18"/>
                <w:szCs w:val="18"/>
              </w:rPr>
              <w:t>"no"</w:t>
            </w:r>
          </w:p>
        </w:tc>
      </w:tr>
      <w:tr w:rsidR="0092099D" w:rsidRPr="0092099D" w14:paraId="3DE6E5C5" w14:textId="77777777" w:rsidTr="0092099D">
        <w:tc>
          <w:tcPr>
            <w:tcW w:w="859" w:type="dxa"/>
          </w:tcPr>
          <w:p w14:paraId="0CCE0570" w14:textId="77777777" w:rsidR="00A63227" w:rsidRPr="00102E65" w:rsidRDefault="00A63227" w:rsidP="00A63227">
            <w:pPr>
              <w:rPr>
                <w:sz w:val="18"/>
                <w:szCs w:val="18"/>
              </w:rPr>
            </w:pPr>
            <w:r w:rsidRPr="00102E65">
              <w:rPr>
                <w:sz w:val="18"/>
                <w:szCs w:val="18"/>
              </w:rPr>
              <w:t>"5-21.65"</w:t>
            </w:r>
          </w:p>
        </w:tc>
        <w:tc>
          <w:tcPr>
            <w:tcW w:w="1476" w:type="dxa"/>
          </w:tcPr>
          <w:p w14:paraId="56B35C13" w14:textId="77777777" w:rsidR="00A63227" w:rsidRPr="00102E65" w:rsidRDefault="00A63227" w:rsidP="00A63227">
            <w:pPr>
              <w:rPr>
                <w:sz w:val="18"/>
                <w:szCs w:val="18"/>
              </w:rPr>
            </w:pPr>
            <w:r w:rsidRPr="00102E65">
              <w:rPr>
                <w:sz w:val="18"/>
                <w:szCs w:val="18"/>
              </w:rPr>
              <w:t>"SOUTH AMERICAN"</w:t>
            </w:r>
          </w:p>
        </w:tc>
        <w:tc>
          <w:tcPr>
            <w:tcW w:w="1086" w:type="dxa"/>
          </w:tcPr>
          <w:p w14:paraId="39E01C32" w14:textId="77777777" w:rsidR="00A63227" w:rsidRPr="00102E65" w:rsidRDefault="00A63227" w:rsidP="00A63227">
            <w:pPr>
              <w:rPr>
                <w:sz w:val="18"/>
                <w:szCs w:val="18"/>
              </w:rPr>
            </w:pPr>
            <w:r w:rsidRPr="00102E65">
              <w:rPr>
                <w:sz w:val="18"/>
                <w:szCs w:val="18"/>
              </w:rPr>
              <w:t>681.92</w:t>
            </w:r>
          </w:p>
        </w:tc>
        <w:tc>
          <w:tcPr>
            <w:tcW w:w="889" w:type="dxa"/>
          </w:tcPr>
          <w:p w14:paraId="65A67517" w14:textId="77777777" w:rsidR="00A63227" w:rsidRPr="00102E65" w:rsidRDefault="00A63227" w:rsidP="00A63227">
            <w:pPr>
              <w:rPr>
                <w:sz w:val="18"/>
                <w:szCs w:val="18"/>
              </w:rPr>
            </w:pPr>
            <w:r w:rsidRPr="00102E65">
              <w:rPr>
                <w:sz w:val="18"/>
                <w:szCs w:val="18"/>
              </w:rPr>
              <w:t>"no"</w:t>
            </w:r>
          </w:p>
        </w:tc>
      </w:tr>
      <w:tr w:rsidR="0092099D" w:rsidRPr="0092099D" w14:paraId="17BA5D9C" w14:textId="77777777" w:rsidTr="0092099D">
        <w:tc>
          <w:tcPr>
            <w:tcW w:w="859" w:type="dxa"/>
          </w:tcPr>
          <w:p w14:paraId="5E099E6A" w14:textId="77777777" w:rsidR="00A63227" w:rsidRPr="00102E65" w:rsidRDefault="00A63227" w:rsidP="00A63227">
            <w:pPr>
              <w:rPr>
                <w:sz w:val="18"/>
                <w:szCs w:val="18"/>
              </w:rPr>
            </w:pPr>
            <w:r w:rsidRPr="00102E65">
              <w:rPr>
                <w:sz w:val="18"/>
                <w:szCs w:val="18"/>
              </w:rPr>
              <w:t>"5-21.66"</w:t>
            </w:r>
          </w:p>
        </w:tc>
        <w:tc>
          <w:tcPr>
            <w:tcW w:w="1476" w:type="dxa"/>
          </w:tcPr>
          <w:p w14:paraId="320F3F45" w14:textId="77777777" w:rsidR="00A63227" w:rsidRPr="00102E65" w:rsidRDefault="00A63227" w:rsidP="00A63227">
            <w:pPr>
              <w:rPr>
                <w:sz w:val="18"/>
                <w:szCs w:val="18"/>
              </w:rPr>
            </w:pPr>
            <w:r w:rsidRPr="00102E65">
              <w:rPr>
                <w:sz w:val="18"/>
                <w:szCs w:val="18"/>
              </w:rPr>
              <w:t>"SOLANO"</w:t>
            </w:r>
          </w:p>
        </w:tc>
        <w:tc>
          <w:tcPr>
            <w:tcW w:w="1086" w:type="dxa"/>
          </w:tcPr>
          <w:p w14:paraId="0DFB1016" w14:textId="77777777" w:rsidR="00A63227" w:rsidRPr="00102E65" w:rsidRDefault="00A63227" w:rsidP="00A63227">
            <w:pPr>
              <w:rPr>
                <w:sz w:val="18"/>
                <w:szCs w:val="18"/>
              </w:rPr>
            </w:pPr>
            <w:r w:rsidRPr="00102E65">
              <w:rPr>
                <w:sz w:val="18"/>
                <w:szCs w:val="18"/>
              </w:rPr>
              <w:t>751.28</w:t>
            </w:r>
          </w:p>
        </w:tc>
        <w:tc>
          <w:tcPr>
            <w:tcW w:w="889" w:type="dxa"/>
          </w:tcPr>
          <w:p w14:paraId="73A4E38C" w14:textId="77777777" w:rsidR="00A63227" w:rsidRPr="00102E65" w:rsidRDefault="00A63227" w:rsidP="00A63227">
            <w:pPr>
              <w:rPr>
                <w:sz w:val="18"/>
                <w:szCs w:val="18"/>
              </w:rPr>
            </w:pPr>
            <w:r w:rsidRPr="00102E65">
              <w:rPr>
                <w:sz w:val="18"/>
                <w:szCs w:val="18"/>
              </w:rPr>
              <w:t>"no"</w:t>
            </w:r>
          </w:p>
        </w:tc>
      </w:tr>
      <w:tr w:rsidR="0092099D" w:rsidRPr="0092099D" w14:paraId="2FD282F8" w14:textId="77777777" w:rsidTr="0092099D">
        <w:tc>
          <w:tcPr>
            <w:tcW w:w="859" w:type="dxa"/>
          </w:tcPr>
          <w:p w14:paraId="63A5E4F0" w14:textId="77777777" w:rsidR="00A63227" w:rsidRPr="00102E65" w:rsidRDefault="00A63227" w:rsidP="00A63227">
            <w:pPr>
              <w:rPr>
                <w:sz w:val="18"/>
                <w:szCs w:val="18"/>
              </w:rPr>
            </w:pPr>
            <w:r w:rsidRPr="00102E65">
              <w:rPr>
                <w:sz w:val="18"/>
                <w:szCs w:val="18"/>
              </w:rPr>
              <w:t>"5-21.67"</w:t>
            </w:r>
          </w:p>
        </w:tc>
        <w:tc>
          <w:tcPr>
            <w:tcW w:w="1476" w:type="dxa"/>
          </w:tcPr>
          <w:p w14:paraId="6E4CBF06" w14:textId="77777777" w:rsidR="00A63227" w:rsidRPr="00102E65" w:rsidRDefault="00A63227" w:rsidP="00A63227">
            <w:pPr>
              <w:rPr>
                <w:sz w:val="18"/>
                <w:szCs w:val="18"/>
              </w:rPr>
            </w:pPr>
            <w:r w:rsidRPr="00102E65">
              <w:rPr>
                <w:sz w:val="18"/>
                <w:szCs w:val="18"/>
              </w:rPr>
              <w:t>"YOLO"</w:t>
            </w:r>
          </w:p>
        </w:tc>
        <w:tc>
          <w:tcPr>
            <w:tcW w:w="1086" w:type="dxa"/>
          </w:tcPr>
          <w:p w14:paraId="11494258" w14:textId="77777777" w:rsidR="00A63227" w:rsidRPr="00102E65" w:rsidRDefault="00A63227" w:rsidP="00A63227">
            <w:pPr>
              <w:rPr>
                <w:sz w:val="18"/>
                <w:szCs w:val="18"/>
              </w:rPr>
            </w:pPr>
            <w:r w:rsidRPr="00102E65">
              <w:rPr>
                <w:sz w:val="18"/>
                <w:szCs w:val="18"/>
              </w:rPr>
              <w:t>984.31</w:t>
            </w:r>
          </w:p>
        </w:tc>
        <w:tc>
          <w:tcPr>
            <w:tcW w:w="889" w:type="dxa"/>
          </w:tcPr>
          <w:p w14:paraId="4282D281" w14:textId="77777777" w:rsidR="00A63227" w:rsidRPr="00102E65" w:rsidRDefault="00A63227" w:rsidP="00A63227">
            <w:pPr>
              <w:rPr>
                <w:sz w:val="18"/>
                <w:szCs w:val="18"/>
              </w:rPr>
            </w:pPr>
            <w:r w:rsidRPr="00102E65">
              <w:rPr>
                <w:sz w:val="18"/>
                <w:szCs w:val="18"/>
              </w:rPr>
              <w:t>"no"</w:t>
            </w:r>
          </w:p>
        </w:tc>
      </w:tr>
      <w:tr w:rsidR="0092099D" w:rsidRPr="0092099D" w14:paraId="30EBB1D4" w14:textId="77777777" w:rsidTr="0092099D">
        <w:tc>
          <w:tcPr>
            <w:tcW w:w="859" w:type="dxa"/>
          </w:tcPr>
          <w:p w14:paraId="39F73158" w14:textId="77777777" w:rsidR="00A63227" w:rsidRPr="00102E65" w:rsidRDefault="00A63227" w:rsidP="00A63227">
            <w:pPr>
              <w:rPr>
                <w:sz w:val="18"/>
                <w:szCs w:val="18"/>
              </w:rPr>
            </w:pPr>
            <w:r w:rsidRPr="00102E65">
              <w:rPr>
                <w:sz w:val="18"/>
                <w:szCs w:val="18"/>
              </w:rPr>
              <w:t>"5-21.68"</w:t>
            </w:r>
          </w:p>
        </w:tc>
        <w:tc>
          <w:tcPr>
            <w:tcW w:w="1476" w:type="dxa"/>
          </w:tcPr>
          <w:p w14:paraId="5B2CE139" w14:textId="77777777" w:rsidR="00A63227" w:rsidRPr="00102E65" w:rsidRDefault="00A63227" w:rsidP="00A63227">
            <w:pPr>
              <w:rPr>
                <w:sz w:val="18"/>
                <w:szCs w:val="18"/>
              </w:rPr>
            </w:pPr>
            <w:r w:rsidRPr="00102E65">
              <w:rPr>
                <w:sz w:val="18"/>
                <w:szCs w:val="18"/>
              </w:rPr>
              <w:t>"CAPAY VALLEY"</w:t>
            </w:r>
          </w:p>
        </w:tc>
        <w:tc>
          <w:tcPr>
            <w:tcW w:w="1086" w:type="dxa"/>
          </w:tcPr>
          <w:p w14:paraId="63C922E5" w14:textId="77777777" w:rsidR="00A63227" w:rsidRPr="00102E65" w:rsidRDefault="00A63227" w:rsidP="00A63227">
            <w:pPr>
              <w:rPr>
                <w:sz w:val="18"/>
                <w:szCs w:val="18"/>
              </w:rPr>
            </w:pPr>
            <w:r w:rsidRPr="00102E65">
              <w:rPr>
                <w:sz w:val="18"/>
                <w:szCs w:val="18"/>
              </w:rPr>
              <w:t>578.47</w:t>
            </w:r>
          </w:p>
        </w:tc>
        <w:tc>
          <w:tcPr>
            <w:tcW w:w="889" w:type="dxa"/>
          </w:tcPr>
          <w:p w14:paraId="364C8734" w14:textId="77777777" w:rsidR="00A63227" w:rsidRPr="00102E65" w:rsidRDefault="00A63227" w:rsidP="00A63227">
            <w:pPr>
              <w:rPr>
                <w:sz w:val="18"/>
                <w:szCs w:val="18"/>
              </w:rPr>
            </w:pPr>
            <w:r w:rsidRPr="00102E65">
              <w:rPr>
                <w:sz w:val="18"/>
                <w:szCs w:val="18"/>
              </w:rPr>
              <w:t>"no"</w:t>
            </w:r>
          </w:p>
        </w:tc>
      </w:tr>
      <w:tr w:rsidR="0092099D" w:rsidRPr="0092099D" w14:paraId="13E44A82" w14:textId="77777777" w:rsidTr="0092099D">
        <w:tc>
          <w:tcPr>
            <w:tcW w:w="859" w:type="dxa"/>
          </w:tcPr>
          <w:p w14:paraId="5D11E6FC" w14:textId="77777777" w:rsidR="00A63227" w:rsidRPr="00102E65" w:rsidRDefault="00A63227" w:rsidP="00A63227">
            <w:pPr>
              <w:rPr>
                <w:sz w:val="18"/>
                <w:szCs w:val="18"/>
              </w:rPr>
            </w:pPr>
            <w:r w:rsidRPr="00102E65">
              <w:rPr>
                <w:sz w:val="18"/>
                <w:szCs w:val="18"/>
              </w:rPr>
              <w:t>"5-22.01"</w:t>
            </w:r>
          </w:p>
        </w:tc>
        <w:tc>
          <w:tcPr>
            <w:tcW w:w="1476" w:type="dxa"/>
          </w:tcPr>
          <w:p w14:paraId="12D72AA4" w14:textId="77777777" w:rsidR="00A63227" w:rsidRPr="00102E65" w:rsidRDefault="00A63227" w:rsidP="00A63227">
            <w:pPr>
              <w:rPr>
                <w:sz w:val="18"/>
                <w:szCs w:val="18"/>
              </w:rPr>
            </w:pPr>
            <w:r w:rsidRPr="00102E65">
              <w:rPr>
                <w:sz w:val="18"/>
                <w:szCs w:val="18"/>
              </w:rPr>
              <w:t>"EASTERN SAN JOAQUIN"</w:t>
            </w:r>
          </w:p>
        </w:tc>
        <w:tc>
          <w:tcPr>
            <w:tcW w:w="1086" w:type="dxa"/>
          </w:tcPr>
          <w:p w14:paraId="638B87EE" w14:textId="77777777" w:rsidR="00A63227" w:rsidRPr="00102E65" w:rsidRDefault="00A63227" w:rsidP="00A63227">
            <w:pPr>
              <w:rPr>
                <w:sz w:val="18"/>
                <w:szCs w:val="18"/>
              </w:rPr>
            </w:pPr>
            <w:r w:rsidRPr="00102E65">
              <w:rPr>
                <w:sz w:val="18"/>
                <w:szCs w:val="18"/>
              </w:rPr>
              <w:t>837.9</w:t>
            </w:r>
          </w:p>
        </w:tc>
        <w:tc>
          <w:tcPr>
            <w:tcW w:w="889" w:type="dxa"/>
          </w:tcPr>
          <w:p w14:paraId="7AEA91B2" w14:textId="77777777" w:rsidR="00A63227" w:rsidRPr="00102E65" w:rsidRDefault="00A63227" w:rsidP="00A63227">
            <w:pPr>
              <w:rPr>
                <w:sz w:val="18"/>
                <w:szCs w:val="18"/>
              </w:rPr>
            </w:pPr>
            <w:r w:rsidRPr="00102E65">
              <w:rPr>
                <w:sz w:val="18"/>
                <w:szCs w:val="18"/>
              </w:rPr>
              <w:t>"no"</w:t>
            </w:r>
          </w:p>
        </w:tc>
      </w:tr>
      <w:tr w:rsidR="0092099D" w:rsidRPr="0092099D" w14:paraId="00044A73" w14:textId="77777777" w:rsidTr="0092099D">
        <w:tc>
          <w:tcPr>
            <w:tcW w:w="859" w:type="dxa"/>
          </w:tcPr>
          <w:p w14:paraId="380B25FC" w14:textId="77777777" w:rsidR="00A63227" w:rsidRPr="00102E65" w:rsidRDefault="00A63227" w:rsidP="00A63227">
            <w:pPr>
              <w:rPr>
                <w:sz w:val="18"/>
                <w:szCs w:val="18"/>
              </w:rPr>
            </w:pPr>
            <w:r w:rsidRPr="00102E65">
              <w:rPr>
                <w:sz w:val="18"/>
                <w:szCs w:val="18"/>
              </w:rPr>
              <w:t>"5-22.02"</w:t>
            </w:r>
          </w:p>
        </w:tc>
        <w:tc>
          <w:tcPr>
            <w:tcW w:w="1476" w:type="dxa"/>
          </w:tcPr>
          <w:p w14:paraId="1EBCF656" w14:textId="77777777" w:rsidR="00A63227" w:rsidRPr="00102E65" w:rsidRDefault="00A63227" w:rsidP="00A63227">
            <w:pPr>
              <w:rPr>
                <w:sz w:val="18"/>
                <w:szCs w:val="18"/>
              </w:rPr>
            </w:pPr>
            <w:r w:rsidRPr="00102E65">
              <w:rPr>
                <w:sz w:val="18"/>
                <w:szCs w:val="18"/>
              </w:rPr>
              <w:t>"MODESTO"</w:t>
            </w:r>
          </w:p>
        </w:tc>
        <w:tc>
          <w:tcPr>
            <w:tcW w:w="1086" w:type="dxa"/>
          </w:tcPr>
          <w:p w14:paraId="52430726" w14:textId="77777777" w:rsidR="00A63227" w:rsidRPr="00102E65" w:rsidRDefault="00A63227" w:rsidP="00A63227">
            <w:pPr>
              <w:rPr>
                <w:sz w:val="18"/>
                <w:szCs w:val="18"/>
              </w:rPr>
            </w:pPr>
            <w:r w:rsidRPr="00102E65">
              <w:rPr>
                <w:sz w:val="18"/>
                <w:szCs w:val="18"/>
              </w:rPr>
              <w:t>777.06</w:t>
            </w:r>
          </w:p>
        </w:tc>
        <w:tc>
          <w:tcPr>
            <w:tcW w:w="889" w:type="dxa"/>
          </w:tcPr>
          <w:p w14:paraId="707628B3" w14:textId="77777777" w:rsidR="00A63227" w:rsidRPr="00102E65" w:rsidRDefault="00A63227" w:rsidP="00A63227">
            <w:pPr>
              <w:rPr>
                <w:sz w:val="18"/>
                <w:szCs w:val="18"/>
              </w:rPr>
            </w:pPr>
            <w:r w:rsidRPr="00102E65">
              <w:rPr>
                <w:sz w:val="18"/>
                <w:szCs w:val="18"/>
              </w:rPr>
              <w:t>"yes"</w:t>
            </w:r>
          </w:p>
        </w:tc>
      </w:tr>
      <w:tr w:rsidR="0092099D" w:rsidRPr="0092099D" w14:paraId="6F8690B9" w14:textId="77777777" w:rsidTr="0092099D">
        <w:tc>
          <w:tcPr>
            <w:tcW w:w="859" w:type="dxa"/>
          </w:tcPr>
          <w:p w14:paraId="3FA8D526" w14:textId="77777777" w:rsidR="00A63227" w:rsidRPr="00102E65" w:rsidRDefault="00A63227" w:rsidP="00A63227">
            <w:pPr>
              <w:rPr>
                <w:sz w:val="18"/>
                <w:szCs w:val="18"/>
              </w:rPr>
            </w:pPr>
            <w:r w:rsidRPr="00102E65">
              <w:rPr>
                <w:sz w:val="18"/>
                <w:szCs w:val="18"/>
              </w:rPr>
              <w:t>"5-22.03"</w:t>
            </w:r>
          </w:p>
        </w:tc>
        <w:tc>
          <w:tcPr>
            <w:tcW w:w="1476" w:type="dxa"/>
          </w:tcPr>
          <w:p w14:paraId="4B05F590" w14:textId="77777777" w:rsidR="00A63227" w:rsidRPr="00102E65" w:rsidRDefault="00A63227" w:rsidP="00A63227">
            <w:pPr>
              <w:rPr>
                <w:sz w:val="18"/>
                <w:szCs w:val="18"/>
              </w:rPr>
            </w:pPr>
            <w:r w:rsidRPr="00102E65">
              <w:rPr>
                <w:sz w:val="18"/>
                <w:szCs w:val="18"/>
              </w:rPr>
              <w:t>"TURLOCK"</w:t>
            </w:r>
          </w:p>
        </w:tc>
        <w:tc>
          <w:tcPr>
            <w:tcW w:w="1086" w:type="dxa"/>
          </w:tcPr>
          <w:p w14:paraId="3EAA6616" w14:textId="77777777" w:rsidR="00A63227" w:rsidRPr="00102E65" w:rsidRDefault="00A63227" w:rsidP="00A63227">
            <w:pPr>
              <w:rPr>
                <w:sz w:val="18"/>
                <w:szCs w:val="18"/>
              </w:rPr>
            </w:pPr>
            <w:r w:rsidRPr="00102E65">
              <w:rPr>
                <w:sz w:val="18"/>
                <w:szCs w:val="18"/>
              </w:rPr>
              <w:t>649.55</w:t>
            </w:r>
          </w:p>
        </w:tc>
        <w:tc>
          <w:tcPr>
            <w:tcW w:w="889" w:type="dxa"/>
          </w:tcPr>
          <w:p w14:paraId="2A1B2C7D" w14:textId="77777777" w:rsidR="00A63227" w:rsidRPr="00102E65" w:rsidRDefault="00A63227" w:rsidP="00A63227">
            <w:pPr>
              <w:rPr>
                <w:sz w:val="18"/>
                <w:szCs w:val="18"/>
              </w:rPr>
            </w:pPr>
            <w:r w:rsidRPr="00102E65">
              <w:rPr>
                <w:sz w:val="18"/>
                <w:szCs w:val="18"/>
              </w:rPr>
              <w:t>"yes"</w:t>
            </w:r>
          </w:p>
        </w:tc>
      </w:tr>
      <w:tr w:rsidR="0092099D" w:rsidRPr="0092099D" w14:paraId="719BE91C" w14:textId="77777777" w:rsidTr="0092099D">
        <w:tc>
          <w:tcPr>
            <w:tcW w:w="859" w:type="dxa"/>
          </w:tcPr>
          <w:p w14:paraId="186AF6D4" w14:textId="77777777" w:rsidR="00A63227" w:rsidRPr="00102E65" w:rsidRDefault="00A63227" w:rsidP="00A63227">
            <w:pPr>
              <w:rPr>
                <w:sz w:val="18"/>
                <w:szCs w:val="18"/>
              </w:rPr>
            </w:pPr>
            <w:r w:rsidRPr="00102E65">
              <w:rPr>
                <w:sz w:val="18"/>
                <w:szCs w:val="18"/>
              </w:rPr>
              <w:t>"5-22.04"</w:t>
            </w:r>
          </w:p>
        </w:tc>
        <w:tc>
          <w:tcPr>
            <w:tcW w:w="1476" w:type="dxa"/>
          </w:tcPr>
          <w:p w14:paraId="5A8BF2F6" w14:textId="77777777" w:rsidR="00A63227" w:rsidRPr="00102E65" w:rsidRDefault="00A63227" w:rsidP="00A63227">
            <w:pPr>
              <w:rPr>
                <w:sz w:val="18"/>
                <w:szCs w:val="18"/>
              </w:rPr>
            </w:pPr>
            <w:r w:rsidRPr="00102E65">
              <w:rPr>
                <w:sz w:val="18"/>
                <w:szCs w:val="18"/>
              </w:rPr>
              <w:t>"MERCED"</w:t>
            </w:r>
          </w:p>
        </w:tc>
        <w:tc>
          <w:tcPr>
            <w:tcW w:w="1086" w:type="dxa"/>
          </w:tcPr>
          <w:p w14:paraId="45F4C04D" w14:textId="77777777" w:rsidR="00A63227" w:rsidRPr="00102E65" w:rsidRDefault="00A63227" w:rsidP="00A63227">
            <w:pPr>
              <w:rPr>
                <w:sz w:val="18"/>
                <w:szCs w:val="18"/>
              </w:rPr>
            </w:pPr>
            <w:r w:rsidRPr="00102E65">
              <w:rPr>
                <w:sz w:val="18"/>
                <w:szCs w:val="18"/>
              </w:rPr>
              <w:t>909.03</w:t>
            </w:r>
          </w:p>
        </w:tc>
        <w:tc>
          <w:tcPr>
            <w:tcW w:w="889" w:type="dxa"/>
          </w:tcPr>
          <w:p w14:paraId="59822A41" w14:textId="77777777" w:rsidR="00A63227" w:rsidRPr="00102E65" w:rsidRDefault="00A63227" w:rsidP="00A63227">
            <w:pPr>
              <w:rPr>
                <w:sz w:val="18"/>
                <w:szCs w:val="18"/>
              </w:rPr>
            </w:pPr>
            <w:r w:rsidRPr="00102E65">
              <w:rPr>
                <w:sz w:val="18"/>
                <w:szCs w:val="18"/>
              </w:rPr>
              <w:t>"no"</w:t>
            </w:r>
          </w:p>
        </w:tc>
      </w:tr>
      <w:tr w:rsidR="0092099D" w:rsidRPr="0092099D" w14:paraId="5DF6650B" w14:textId="77777777" w:rsidTr="0092099D">
        <w:tc>
          <w:tcPr>
            <w:tcW w:w="859" w:type="dxa"/>
          </w:tcPr>
          <w:p w14:paraId="054ACDCA" w14:textId="77777777" w:rsidR="00A63227" w:rsidRPr="00102E65" w:rsidRDefault="00A63227" w:rsidP="00A63227">
            <w:pPr>
              <w:rPr>
                <w:sz w:val="18"/>
                <w:szCs w:val="18"/>
              </w:rPr>
            </w:pPr>
            <w:r w:rsidRPr="00102E65">
              <w:rPr>
                <w:sz w:val="18"/>
                <w:szCs w:val="18"/>
              </w:rPr>
              <w:t>"5-22.05"</w:t>
            </w:r>
          </w:p>
        </w:tc>
        <w:tc>
          <w:tcPr>
            <w:tcW w:w="1476" w:type="dxa"/>
          </w:tcPr>
          <w:p w14:paraId="21C5602D" w14:textId="77777777" w:rsidR="00A63227" w:rsidRPr="00102E65" w:rsidRDefault="00A63227" w:rsidP="00A63227">
            <w:pPr>
              <w:rPr>
                <w:sz w:val="18"/>
                <w:szCs w:val="18"/>
              </w:rPr>
            </w:pPr>
            <w:r w:rsidRPr="00102E65">
              <w:rPr>
                <w:sz w:val="18"/>
                <w:szCs w:val="18"/>
              </w:rPr>
              <w:t>"CHOWCHILLA"</w:t>
            </w:r>
          </w:p>
        </w:tc>
        <w:tc>
          <w:tcPr>
            <w:tcW w:w="1086" w:type="dxa"/>
          </w:tcPr>
          <w:p w14:paraId="2C07751E" w14:textId="77777777" w:rsidR="00A63227" w:rsidRPr="00102E65" w:rsidRDefault="00A63227" w:rsidP="00A63227">
            <w:pPr>
              <w:rPr>
                <w:sz w:val="18"/>
                <w:szCs w:val="18"/>
              </w:rPr>
            </w:pPr>
            <w:r w:rsidRPr="00102E65">
              <w:rPr>
                <w:sz w:val="18"/>
                <w:szCs w:val="18"/>
              </w:rPr>
              <w:t>890.56</w:t>
            </w:r>
          </w:p>
        </w:tc>
        <w:tc>
          <w:tcPr>
            <w:tcW w:w="889" w:type="dxa"/>
          </w:tcPr>
          <w:p w14:paraId="3524C06A" w14:textId="77777777" w:rsidR="00A63227" w:rsidRPr="00102E65" w:rsidRDefault="00A63227" w:rsidP="00A63227">
            <w:pPr>
              <w:rPr>
                <w:sz w:val="18"/>
                <w:szCs w:val="18"/>
              </w:rPr>
            </w:pPr>
            <w:r w:rsidRPr="00102E65">
              <w:rPr>
                <w:sz w:val="18"/>
                <w:szCs w:val="18"/>
              </w:rPr>
              <w:t>"no"</w:t>
            </w:r>
          </w:p>
        </w:tc>
      </w:tr>
      <w:tr w:rsidR="0092099D" w:rsidRPr="0092099D" w14:paraId="07212780" w14:textId="77777777" w:rsidTr="0092099D">
        <w:tc>
          <w:tcPr>
            <w:tcW w:w="859" w:type="dxa"/>
          </w:tcPr>
          <w:p w14:paraId="508F3C39" w14:textId="77777777" w:rsidR="00A63227" w:rsidRPr="00102E65" w:rsidRDefault="00A63227" w:rsidP="00A63227">
            <w:pPr>
              <w:rPr>
                <w:sz w:val="18"/>
                <w:szCs w:val="18"/>
              </w:rPr>
            </w:pPr>
            <w:r w:rsidRPr="00102E65">
              <w:rPr>
                <w:sz w:val="18"/>
                <w:szCs w:val="18"/>
              </w:rPr>
              <w:t>"5-22.06"</w:t>
            </w:r>
          </w:p>
        </w:tc>
        <w:tc>
          <w:tcPr>
            <w:tcW w:w="1476" w:type="dxa"/>
          </w:tcPr>
          <w:p w14:paraId="22063FC2" w14:textId="77777777" w:rsidR="00A63227" w:rsidRPr="00102E65" w:rsidRDefault="00A63227" w:rsidP="00A63227">
            <w:pPr>
              <w:rPr>
                <w:sz w:val="18"/>
                <w:szCs w:val="18"/>
              </w:rPr>
            </w:pPr>
            <w:r w:rsidRPr="00102E65">
              <w:rPr>
                <w:sz w:val="18"/>
                <w:szCs w:val="18"/>
              </w:rPr>
              <w:t>"MADERA"</w:t>
            </w:r>
          </w:p>
        </w:tc>
        <w:tc>
          <w:tcPr>
            <w:tcW w:w="1086" w:type="dxa"/>
          </w:tcPr>
          <w:p w14:paraId="64C8C247" w14:textId="77777777" w:rsidR="00A63227" w:rsidRPr="00102E65" w:rsidRDefault="00A63227" w:rsidP="00A63227">
            <w:pPr>
              <w:rPr>
                <w:sz w:val="18"/>
                <w:szCs w:val="18"/>
              </w:rPr>
            </w:pPr>
            <w:r w:rsidRPr="00102E65">
              <w:rPr>
                <w:sz w:val="18"/>
                <w:szCs w:val="18"/>
              </w:rPr>
              <w:t>952.15</w:t>
            </w:r>
          </w:p>
        </w:tc>
        <w:tc>
          <w:tcPr>
            <w:tcW w:w="889" w:type="dxa"/>
          </w:tcPr>
          <w:p w14:paraId="04D1FE9B" w14:textId="77777777" w:rsidR="00A63227" w:rsidRPr="00102E65" w:rsidRDefault="00A63227" w:rsidP="00A63227">
            <w:pPr>
              <w:rPr>
                <w:sz w:val="18"/>
                <w:szCs w:val="18"/>
              </w:rPr>
            </w:pPr>
            <w:r w:rsidRPr="00102E65">
              <w:rPr>
                <w:sz w:val="18"/>
                <w:szCs w:val="18"/>
              </w:rPr>
              <w:t>"no"</w:t>
            </w:r>
          </w:p>
        </w:tc>
      </w:tr>
      <w:tr w:rsidR="0092099D" w:rsidRPr="0092099D" w14:paraId="333BA56E" w14:textId="77777777" w:rsidTr="0092099D">
        <w:tc>
          <w:tcPr>
            <w:tcW w:w="859" w:type="dxa"/>
          </w:tcPr>
          <w:p w14:paraId="1DF50CE7" w14:textId="77777777" w:rsidR="00A63227" w:rsidRPr="00102E65" w:rsidRDefault="00A63227" w:rsidP="00A63227">
            <w:pPr>
              <w:rPr>
                <w:sz w:val="18"/>
                <w:szCs w:val="18"/>
              </w:rPr>
            </w:pPr>
            <w:r w:rsidRPr="00102E65">
              <w:rPr>
                <w:sz w:val="18"/>
                <w:szCs w:val="18"/>
              </w:rPr>
              <w:t>"5-22.07"</w:t>
            </w:r>
          </w:p>
        </w:tc>
        <w:tc>
          <w:tcPr>
            <w:tcW w:w="1476" w:type="dxa"/>
          </w:tcPr>
          <w:p w14:paraId="5CFCC49F" w14:textId="77777777" w:rsidR="00A63227" w:rsidRPr="00102E65" w:rsidRDefault="00A63227" w:rsidP="00A63227">
            <w:pPr>
              <w:rPr>
                <w:sz w:val="18"/>
                <w:szCs w:val="18"/>
              </w:rPr>
            </w:pPr>
            <w:r w:rsidRPr="00102E65">
              <w:rPr>
                <w:sz w:val="18"/>
                <w:szCs w:val="18"/>
              </w:rPr>
              <w:t>"DELTA-MENDOTA"</w:t>
            </w:r>
          </w:p>
        </w:tc>
        <w:tc>
          <w:tcPr>
            <w:tcW w:w="1086" w:type="dxa"/>
          </w:tcPr>
          <w:p w14:paraId="680FE545" w14:textId="77777777" w:rsidR="00A63227" w:rsidRPr="00102E65" w:rsidRDefault="00A63227" w:rsidP="00A63227">
            <w:pPr>
              <w:rPr>
                <w:sz w:val="18"/>
                <w:szCs w:val="18"/>
              </w:rPr>
            </w:pPr>
            <w:r w:rsidRPr="00102E65">
              <w:rPr>
                <w:sz w:val="18"/>
                <w:szCs w:val="18"/>
              </w:rPr>
              <w:t>701.78</w:t>
            </w:r>
          </w:p>
        </w:tc>
        <w:tc>
          <w:tcPr>
            <w:tcW w:w="889" w:type="dxa"/>
          </w:tcPr>
          <w:p w14:paraId="44DB7C48" w14:textId="77777777" w:rsidR="00A63227" w:rsidRPr="00102E65" w:rsidRDefault="00A63227" w:rsidP="00A63227">
            <w:pPr>
              <w:rPr>
                <w:sz w:val="18"/>
                <w:szCs w:val="18"/>
              </w:rPr>
            </w:pPr>
            <w:r w:rsidRPr="00102E65">
              <w:rPr>
                <w:sz w:val="18"/>
                <w:szCs w:val="18"/>
              </w:rPr>
              <w:t>"no"</w:t>
            </w:r>
          </w:p>
        </w:tc>
      </w:tr>
      <w:tr w:rsidR="0092099D" w:rsidRPr="0092099D" w14:paraId="1EDC4E46" w14:textId="77777777" w:rsidTr="0092099D">
        <w:tc>
          <w:tcPr>
            <w:tcW w:w="859" w:type="dxa"/>
          </w:tcPr>
          <w:p w14:paraId="12464D8C" w14:textId="77777777" w:rsidR="00A63227" w:rsidRPr="00102E65" w:rsidRDefault="00A63227" w:rsidP="00A63227">
            <w:pPr>
              <w:rPr>
                <w:sz w:val="18"/>
                <w:szCs w:val="18"/>
              </w:rPr>
            </w:pPr>
            <w:r w:rsidRPr="00102E65">
              <w:rPr>
                <w:sz w:val="18"/>
                <w:szCs w:val="18"/>
              </w:rPr>
              <w:t>"5-22.08"</w:t>
            </w:r>
          </w:p>
        </w:tc>
        <w:tc>
          <w:tcPr>
            <w:tcW w:w="1476" w:type="dxa"/>
          </w:tcPr>
          <w:p w14:paraId="2E19AC82" w14:textId="77777777" w:rsidR="00A63227" w:rsidRPr="00102E65" w:rsidRDefault="00A63227" w:rsidP="00A63227">
            <w:pPr>
              <w:rPr>
                <w:sz w:val="18"/>
                <w:szCs w:val="18"/>
              </w:rPr>
            </w:pPr>
            <w:r w:rsidRPr="00102E65">
              <w:rPr>
                <w:sz w:val="18"/>
                <w:szCs w:val="18"/>
              </w:rPr>
              <w:t>"KINGS"</w:t>
            </w:r>
          </w:p>
        </w:tc>
        <w:tc>
          <w:tcPr>
            <w:tcW w:w="1086" w:type="dxa"/>
          </w:tcPr>
          <w:p w14:paraId="29FBB6FE" w14:textId="77777777" w:rsidR="00A63227" w:rsidRPr="00102E65" w:rsidRDefault="00A63227" w:rsidP="00A63227">
            <w:pPr>
              <w:rPr>
                <w:sz w:val="18"/>
                <w:szCs w:val="18"/>
              </w:rPr>
            </w:pPr>
            <w:r w:rsidRPr="00102E65">
              <w:rPr>
                <w:sz w:val="18"/>
                <w:szCs w:val="18"/>
              </w:rPr>
              <w:t>818.71</w:t>
            </w:r>
          </w:p>
        </w:tc>
        <w:tc>
          <w:tcPr>
            <w:tcW w:w="889" w:type="dxa"/>
          </w:tcPr>
          <w:p w14:paraId="38A7F7DB" w14:textId="77777777" w:rsidR="00A63227" w:rsidRPr="00102E65" w:rsidRDefault="00A63227" w:rsidP="00A63227">
            <w:pPr>
              <w:rPr>
                <w:sz w:val="18"/>
                <w:szCs w:val="18"/>
              </w:rPr>
            </w:pPr>
            <w:r w:rsidRPr="00102E65">
              <w:rPr>
                <w:sz w:val="18"/>
                <w:szCs w:val="18"/>
              </w:rPr>
              <w:t>"no"</w:t>
            </w:r>
          </w:p>
        </w:tc>
      </w:tr>
      <w:tr w:rsidR="0092099D" w:rsidRPr="0092099D" w14:paraId="3953414D" w14:textId="77777777" w:rsidTr="0092099D">
        <w:tc>
          <w:tcPr>
            <w:tcW w:w="859" w:type="dxa"/>
          </w:tcPr>
          <w:p w14:paraId="04B39260" w14:textId="77777777" w:rsidR="00A63227" w:rsidRPr="00102E65" w:rsidRDefault="00A63227" w:rsidP="00A63227">
            <w:pPr>
              <w:rPr>
                <w:sz w:val="18"/>
                <w:szCs w:val="18"/>
              </w:rPr>
            </w:pPr>
            <w:r w:rsidRPr="00102E65">
              <w:rPr>
                <w:sz w:val="18"/>
                <w:szCs w:val="18"/>
              </w:rPr>
              <w:t>"5-22.09"</w:t>
            </w:r>
          </w:p>
        </w:tc>
        <w:tc>
          <w:tcPr>
            <w:tcW w:w="1476" w:type="dxa"/>
          </w:tcPr>
          <w:p w14:paraId="7803102A" w14:textId="77777777" w:rsidR="00A63227" w:rsidRPr="00102E65" w:rsidRDefault="00A63227" w:rsidP="00A63227">
            <w:pPr>
              <w:rPr>
                <w:sz w:val="18"/>
                <w:szCs w:val="18"/>
              </w:rPr>
            </w:pPr>
            <w:r w:rsidRPr="00102E65">
              <w:rPr>
                <w:sz w:val="18"/>
                <w:szCs w:val="18"/>
              </w:rPr>
              <w:t>"WESTSIDE"</w:t>
            </w:r>
          </w:p>
        </w:tc>
        <w:tc>
          <w:tcPr>
            <w:tcW w:w="1086" w:type="dxa"/>
          </w:tcPr>
          <w:p w14:paraId="28900A4E" w14:textId="77777777" w:rsidR="00A63227" w:rsidRPr="00102E65" w:rsidRDefault="00A63227" w:rsidP="00A63227">
            <w:pPr>
              <w:rPr>
                <w:sz w:val="18"/>
                <w:szCs w:val="18"/>
              </w:rPr>
            </w:pPr>
            <w:r w:rsidRPr="00102E65">
              <w:rPr>
                <w:sz w:val="18"/>
                <w:szCs w:val="18"/>
              </w:rPr>
              <w:t>1968.87</w:t>
            </w:r>
          </w:p>
        </w:tc>
        <w:tc>
          <w:tcPr>
            <w:tcW w:w="889" w:type="dxa"/>
          </w:tcPr>
          <w:p w14:paraId="38E80D4E" w14:textId="77777777" w:rsidR="00A63227" w:rsidRPr="00102E65" w:rsidRDefault="00A63227" w:rsidP="00A63227">
            <w:pPr>
              <w:rPr>
                <w:sz w:val="18"/>
                <w:szCs w:val="18"/>
              </w:rPr>
            </w:pPr>
            <w:r w:rsidRPr="00102E65">
              <w:rPr>
                <w:sz w:val="18"/>
                <w:szCs w:val="18"/>
              </w:rPr>
              <w:t>"yes"</w:t>
            </w:r>
          </w:p>
        </w:tc>
      </w:tr>
      <w:tr w:rsidR="0092099D" w:rsidRPr="0092099D" w14:paraId="185FA902" w14:textId="77777777" w:rsidTr="0092099D">
        <w:tc>
          <w:tcPr>
            <w:tcW w:w="859" w:type="dxa"/>
          </w:tcPr>
          <w:p w14:paraId="49FD0A41" w14:textId="77777777" w:rsidR="00A63227" w:rsidRPr="00102E65" w:rsidRDefault="00A63227" w:rsidP="00A63227">
            <w:pPr>
              <w:rPr>
                <w:sz w:val="18"/>
                <w:szCs w:val="18"/>
              </w:rPr>
            </w:pPr>
            <w:r w:rsidRPr="00102E65">
              <w:rPr>
                <w:sz w:val="18"/>
                <w:szCs w:val="18"/>
              </w:rPr>
              <w:t>"5-22.10"</w:t>
            </w:r>
          </w:p>
        </w:tc>
        <w:tc>
          <w:tcPr>
            <w:tcW w:w="1476" w:type="dxa"/>
          </w:tcPr>
          <w:p w14:paraId="0B7F2CF1" w14:textId="77777777" w:rsidR="00A63227" w:rsidRPr="00102E65" w:rsidRDefault="00A63227" w:rsidP="00A63227">
            <w:pPr>
              <w:rPr>
                <w:sz w:val="18"/>
                <w:szCs w:val="18"/>
              </w:rPr>
            </w:pPr>
            <w:r w:rsidRPr="00102E65">
              <w:rPr>
                <w:sz w:val="18"/>
                <w:szCs w:val="18"/>
              </w:rPr>
              <w:t>"PLEASANT VALLEY"</w:t>
            </w:r>
          </w:p>
        </w:tc>
        <w:tc>
          <w:tcPr>
            <w:tcW w:w="1086" w:type="dxa"/>
          </w:tcPr>
          <w:p w14:paraId="28EBDE69" w14:textId="77777777" w:rsidR="00A63227" w:rsidRPr="00102E65" w:rsidRDefault="00A63227" w:rsidP="00A63227">
            <w:pPr>
              <w:rPr>
                <w:sz w:val="18"/>
                <w:szCs w:val="18"/>
              </w:rPr>
            </w:pPr>
            <w:r w:rsidRPr="00102E65">
              <w:rPr>
                <w:sz w:val="18"/>
                <w:szCs w:val="18"/>
              </w:rPr>
              <w:t>1491.26</w:t>
            </w:r>
          </w:p>
        </w:tc>
        <w:tc>
          <w:tcPr>
            <w:tcW w:w="889" w:type="dxa"/>
          </w:tcPr>
          <w:p w14:paraId="7BC03935" w14:textId="77777777" w:rsidR="00A63227" w:rsidRPr="00102E65" w:rsidRDefault="00A63227" w:rsidP="00A63227">
            <w:pPr>
              <w:rPr>
                <w:sz w:val="18"/>
                <w:szCs w:val="18"/>
              </w:rPr>
            </w:pPr>
            <w:r w:rsidRPr="00102E65">
              <w:rPr>
                <w:sz w:val="18"/>
                <w:szCs w:val="18"/>
              </w:rPr>
              <w:t>"no"</w:t>
            </w:r>
          </w:p>
        </w:tc>
      </w:tr>
      <w:tr w:rsidR="0092099D" w:rsidRPr="0092099D" w14:paraId="28E2B583" w14:textId="77777777" w:rsidTr="0092099D">
        <w:tc>
          <w:tcPr>
            <w:tcW w:w="859" w:type="dxa"/>
          </w:tcPr>
          <w:p w14:paraId="28E363DB" w14:textId="77777777" w:rsidR="00A63227" w:rsidRPr="00102E65" w:rsidRDefault="00A63227" w:rsidP="00A63227">
            <w:pPr>
              <w:rPr>
                <w:sz w:val="18"/>
                <w:szCs w:val="18"/>
              </w:rPr>
            </w:pPr>
            <w:r w:rsidRPr="00102E65">
              <w:rPr>
                <w:sz w:val="18"/>
                <w:szCs w:val="18"/>
              </w:rPr>
              <w:t>"5-22.11"</w:t>
            </w:r>
          </w:p>
        </w:tc>
        <w:tc>
          <w:tcPr>
            <w:tcW w:w="1476" w:type="dxa"/>
          </w:tcPr>
          <w:p w14:paraId="367A8FE4" w14:textId="77777777" w:rsidR="00A63227" w:rsidRPr="00102E65" w:rsidRDefault="00A63227" w:rsidP="00A63227">
            <w:pPr>
              <w:rPr>
                <w:sz w:val="18"/>
                <w:szCs w:val="18"/>
              </w:rPr>
            </w:pPr>
            <w:r w:rsidRPr="00102E65">
              <w:rPr>
                <w:sz w:val="18"/>
                <w:szCs w:val="18"/>
              </w:rPr>
              <w:t>"KAWEAH"</w:t>
            </w:r>
          </w:p>
        </w:tc>
        <w:tc>
          <w:tcPr>
            <w:tcW w:w="1086" w:type="dxa"/>
          </w:tcPr>
          <w:p w14:paraId="16EEF4AC" w14:textId="77777777" w:rsidR="00A63227" w:rsidRPr="00102E65" w:rsidRDefault="00A63227" w:rsidP="00A63227">
            <w:pPr>
              <w:rPr>
                <w:sz w:val="18"/>
                <w:szCs w:val="18"/>
              </w:rPr>
            </w:pPr>
            <w:r w:rsidRPr="00102E65">
              <w:rPr>
                <w:sz w:val="18"/>
                <w:szCs w:val="18"/>
              </w:rPr>
              <w:t>727.88</w:t>
            </w:r>
          </w:p>
        </w:tc>
        <w:tc>
          <w:tcPr>
            <w:tcW w:w="889" w:type="dxa"/>
          </w:tcPr>
          <w:p w14:paraId="682D31F7" w14:textId="77777777" w:rsidR="00A63227" w:rsidRPr="00102E65" w:rsidRDefault="00A63227" w:rsidP="00A63227">
            <w:pPr>
              <w:rPr>
                <w:sz w:val="18"/>
                <w:szCs w:val="18"/>
              </w:rPr>
            </w:pPr>
            <w:r w:rsidRPr="00102E65">
              <w:rPr>
                <w:sz w:val="18"/>
                <w:szCs w:val="18"/>
              </w:rPr>
              <w:t>"no"</w:t>
            </w:r>
          </w:p>
        </w:tc>
      </w:tr>
      <w:tr w:rsidR="0092099D" w:rsidRPr="0092099D" w14:paraId="78053E82" w14:textId="77777777" w:rsidTr="0092099D">
        <w:tc>
          <w:tcPr>
            <w:tcW w:w="859" w:type="dxa"/>
          </w:tcPr>
          <w:p w14:paraId="1C5A21D5" w14:textId="77777777" w:rsidR="00A63227" w:rsidRPr="00102E65" w:rsidRDefault="00A63227" w:rsidP="00A63227">
            <w:pPr>
              <w:rPr>
                <w:sz w:val="18"/>
                <w:szCs w:val="18"/>
              </w:rPr>
            </w:pPr>
            <w:r w:rsidRPr="00102E65">
              <w:rPr>
                <w:sz w:val="18"/>
                <w:szCs w:val="18"/>
              </w:rPr>
              <w:t>"5-22.12"</w:t>
            </w:r>
          </w:p>
        </w:tc>
        <w:tc>
          <w:tcPr>
            <w:tcW w:w="1476" w:type="dxa"/>
          </w:tcPr>
          <w:p w14:paraId="48D0A78B" w14:textId="77777777" w:rsidR="00A63227" w:rsidRPr="00102E65" w:rsidRDefault="00A63227" w:rsidP="00A63227">
            <w:pPr>
              <w:rPr>
                <w:sz w:val="18"/>
                <w:szCs w:val="18"/>
              </w:rPr>
            </w:pPr>
            <w:r w:rsidRPr="00102E65">
              <w:rPr>
                <w:sz w:val="18"/>
                <w:szCs w:val="18"/>
              </w:rPr>
              <w:t>"TULARE LAKE"</w:t>
            </w:r>
          </w:p>
        </w:tc>
        <w:tc>
          <w:tcPr>
            <w:tcW w:w="1086" w:type="dxa"/>
          </w:tcPr>
          <w:p w14:paraId="07B85E0F" w14:textId="77777777" w:rsidR="00A63227" w:rsidRPr="00102E65" w:rsidRDefault="00A63227" w:rsidP="00A63227">
            <w:pPr>
              <w:rPr>
                <w:sz w:val="18"/>
                <w:szCs w:val="18"/>
              </w:rPr>
            </w:pPr>
            <w:r w:rsidRPr="00102E65">
              <w:rPr>
                <w:sz w:val="18"/>
                <w:szCs w:val="18"/>
              </w:rPr>
              <w:t>1348.86</w:t>
            </w:r>
          </w:p>
        </w:tc>
        <w:tc>
          <w:tcPr>
            <w:tcW w:w="889" w:type="dxa"/>
          </w:tcPr>
          <w:p w14:paraId="46FD21C4" w14:textId="77777777" w:rsidR="00A63227" w:rsidRPr="00102E65" w:rsidRDefault="00A63227" w:rsidP="00A63227">
            <w:pPr>
              <w:rPr>
                <w:sz w:val="18"/>
                <w:szCs w:val="18"/>
              </w:rPr>
            </w:pPr>
            <w:r w:rsidRPr="00102E65">
              <w:rPr>
                <w:sz w:val="18"/>
                <w:szCs w:val="18"/>
              </w:rPr>
              <w:t>"no"</w:t>
            </w:r>
          </w:p>
        </w:tc>
      </w:tr>
      <w:tr w:rsidR="0092099D" w:rsidRPr="0092099D" w14:paraId="3B0F53B6" w14:textId="77777777" w:rsidTr="0092099D">
        <w:tc>
          <w:tcPr>
            <w:tcW w:w="859" w:type="dxa"/>
          </w:tcPr>
          <w:p w14:paraId="7C3BE70D" w14:textId="77777777" w:rsidR="00A63227" w:rsidRPr="00102E65" w:rsidRDefault="00A63227" w:rsidP="00A63227">
            <w:pPr>
              <w:rPr>
                <w:sz w:val="18"/>
                <w:szCs w:val="18"/>
              </w:rPr>
            </w:pPr>
            <w:r w:rsidRPr="00102E65">
              <w:rPr>
                <w:sz w:val="18"/>
                <w:szCs w:val="18"/>
              </w:rPr>
              <w:t>"5-22.13"</w:t>
            </w:r>
          </w:p>
        </w:tc>
        <w:tc>
          <w:tcPr>
            <w:tcW w:w="1476" w:type="dxa"/>
          </w:tcPr>
          <w:p w14:paraId="211BD83C" w14:textId="77777777" w:rsidR="00A63227" w:rsidRPr="00102E65" w:rsidRDefault="00A63227" w:rsidP="00A63227">
            <w:pPr>
              <w:rPr>
                <w:sz w:val="18"/>
                <w:szCs w:val="18"/>
              </w:rPr>
            </w:pPr>
            <w:r w:rsidRPr="00102E65">
              <w:rPr>
                <w:sz w:val="18"/>
                <w:szCs w:val="18"/>
              </w:rPr>
              <w:t>"TULE"</w:t>
            </w:r>
          </w:p>
        </w:tc>
        <w:tc>
          <w:tcPr>
            <w:tcW w:w="1086" w:type="dxa"/>
          </w:tcPr>
          <w:p w14:paraId="444328AC" w14:textId="77777777" w:rsidR="00A63227" w:rsidRPr="00102E65" w:rsidRDefault="00A63227" w:rsidP="00A63227">
            <w:pPr>
              <w:rPr>
                <w:sz w:val="18"/>
                <w:szCs w:val="18"/>
              </w:rPr>
            </w:pPr>
            <w:r w:rsidRPr="00102E65">
              <w:rPr>
                <w:sz w:val="18"/>
                <w:szCs w:val="18"/>
              </w:rPr>
              <w:t>921.73</w:t>
            </w:r>
          </w:p>
        </w:tc>
        <w:tc>
          <w:tcPr>
            <w:tcW w:w="889" w:type="dxa"/>
          </w:tcPr>
          <w:p w14:paraId="5F7C3522" w14:textId="77777777" w:rsidR="00A63227" w:rsidRPr="00102E65" w:rsidRDefault="00A63227" w:rsidP="00A63227">
            <w:pPr>
              <w:rPr>
                <w:sz w:val="18"/>
                <w:szCs w:val="18"/>
              </w:rPr>
            </w:pPr>
            <w:r w:rsidRPr="00102E65">
              <w:rPr>
                <w:sz w:val="18"/>
                <w:szCs w:val="18"/>
              </w:rPr>
              <w:t>"no"</w:t>
            </w:r>
          </w:p>
        </w:tc>
      </w:tr>
      <w:tr w:rsidR="0092099D" w:rsidRPr="0092099D" w14:paraId="2DB1C2D7" w14:textId="77777777" w:rsidTr="0092099D">
        <w:tc>
          <w:tcPr>
            <w:tcW w:w="859" w:type="dxa"/>
          </w:tcPr>
          <w:p w14:paraId="560B3858" w14:textId="77777777" w:rsidR="00A63227" w:rsidRPr="00102E65" w:rsidRDefault="00A63227" w:rsidP="00A63227">
            <w:pPr>
              <w:rPr>
                <w:sz w:val="18"/>
                <w:szCs w:val="18"/>
              </w:rPr>
            </w:pPr>
            <w:r w:rsidRPr="00102E65">
              <w:rPr>
                <w:sz w:val="18"/>
                <w:szCs w:val="18"/>
              </w:rPr>
              <w:t>"5-22.14"</w:t>
            </w:r>
          </w:p>
        </w:tc>
        <w:tc>
          <w:tcPr>
            <w:tcW w:w="1476" w:type="dxa"/>
          </w:tcPr>
          <w:p w14:paraId="077D6FE6" w14:textId="77777777" w:rsidR="00A63227" w:rsidRPr="00102E65" w:rsidRDefault="00A63227" w:rsidP="00A63227">
            <w:pPr>
              <w:rPr>
                <w:sz w:val="18"/>
                <w:szCs w:val="18"/>
              </w:rPr>
            </w:pPr>
            <w:r w:rsidRPr="00102E65">
              <w:rPr>
                <w:sz w:val="18"/>
                <w:szCs w:val="18"/>
              </w:rPr>
              <w:t>"KERN COUNTY"</w:t>
            </w:r>
          </w:p>
        </w:tc>
        <w:tc>
          <w:tcPr>
            <w:tcW w:w="1086" w:type="dxa"/>
          </w:tcPr>
          <w:p w14:paraId="723A7B8E" w14:textId="77777777" w:rsidR="00A63227" w:rsidRPr="00102E65" w:rsidRDefault="00A63227" w:rsidP="00A63227">
            <w:pPr>
              <w:rPr>
                <w:sz w:val="18"/>
                <w:szCs w:val="18"/>
              </w:rPr>
            </w:pPr>
            <w:r w:rsidRPr="00102E65">
              <w:rPr>
                <w:sz w:val="18"/>
                <w:szCs w:val="18"/>
              </w:rPr>
              <w:t>1667.18</w:t>
            </w:r>
          </w:p>
        </w:tc>
        <w:tc>
          <w:tcPr>
            <w:tcW w:w="889" w:type="dxa"/>
          </w:tcPr>
          <w:p w14:paraId="48A2EED8" w14:textId="77777777" w:rsidR="00A63227" w:rsidRPr="00102E65" w:rsidRDefault="00A63227" w:rsidP="00A63227">
            <w:pPr>
              <w:rPr>
                <w:sz w:val="18"/>
                <w:szCs w:val="18"/>
              </w:rPr>
            </w:pPr>
            <w:r w:rsidRPr="00102E65">
              <w:rPr>
                <w:sz w:val="18"/>
                <w:szCs w:val="18"/>
              </w:rPr>
              <w:t>"yes"</w:t>
            </w:r>
          </w:p>
        </w:tc>
      </w:tr>
      <w:tr w:rsidR="0092099D" w:rsidRPr="0092099D" w14:paraId="2D020B83" w14:textId="77777777" w:rsidTr="0092099D">
        <w:tc>
          <w:tcPr>
            <w:tcW w:w="859" w:type="dxa"/>
          </w:tcPr>
          <w:p w14:paraId="178C7AF0" w14:textId="77777777" w:rsidR="00A63227" w:rsidRPr="00102E65" w:rsidRDefault="00A63227" w:rsidP="00A63227">
            <w:pPr>
              <w:rPr>
                <w:sz w:val="18"/>
                <w:szCs w:val="18"/>
              </w:rPr>
            </w:pPr>
            <w:r w:rsidRPr="00102E65">
              <w:rPr>
                <w:sz w:val="18"/>
                <w:szCs w:val="18"/>
              </w:rPr>
              <w:t>"5-22.15"</w:t>
            </w:r>
          </w:p>
        </w:tc>
        <w:tc>
          <w:tcPr>
            <w:tcW w:w="1476" w:type="dxa"/>
          </w:tcPr>
          <w:p w14:paraId="035511F2" w14:textId="77777777" w:rsidR="00A63227" w:rsidRPr="00102E65" w:rsidRDefault="00A63227" w:rsidP="00A63227">
            <w:pPr>
              <w:rPr>
                <w:sz w:val="18"/>
                <w:szCs w:val="18"/>
              </w:rPr>
            </w:pPr>
            <w:r w:rsidRPr="00102E65">
              <w:rPr>
                <w:sz w:val="18"/>
                <w:szCs w:val="18"/>
              </w:rPr>
              <w:t>"TRACY"</w:t>
            </w:r>
          </w:p>
        </w:tc>
        <w:tc>
          <w:tcPr>
            <w:tcW w:w="1086" w:type="dxa"/>
          </w:tcPr>
          <w:p w14:paraId="719E32B3" w14:textId="77777777" w:rsidR="00A63227" w:rsidRPr="00102E65" w:rsidRDefault="00A63227" w:rsidP="00A63227">
            <w:pPr>
              <w:rPr>
                <w:sz w:val="18"/>
                <w:szCs w:val="18"/>
              </w:rPr>
            </w:pPr>
            <w:r w:rsidRPr="00102E65">
              <w:rPr>
                <w:sz w:val="18"/>
                <w:szCs w:val="18"/>
              </w:rPr>
              <w:t>787.19</w:t>
            </w:r>
          </w:p>
        </w:tc>
        <w:tc>
          <w:tcPr>
            <w:tcW w:w="889" w:type="dxa"/>
          </w:tcPr>
          <w:p w14:paraId="5D0BE94D" w14:textId="77777777" w:rsidR="00A63227" w:rsidRPr="00102E65" w:rsidRDefault="00A63227" w:rsidP="00A63227">
            <w:pPr>
              <w:rPr>
                <w:sz w:val="18"/>
                <w:szCs w:val="18"/>
              </w:rPr>
            </w:pPr>
            <w:r w:rsidRPr="00102E65">
              <w:rPr>
                <w:sz w:val="18"/>
                <w:szCs w:val="18"/>
              </w:rPr>
              <w:t>"no"</w:t>
            </w:r>
          </w:p>
        </w:tc>
      </w:tr>
      <w:tr w:rsidR="0092099D" w:rsidRPr="0092099D" w14:paraId="02784634" w14:textId="77777777" w:rsidTr="0092099D">
        <w:tc>
          <w:tcPr>
            <w:tcW w:w="859" w:type="dxa"/>
          </w:tcPr>
          <w:p w14:paraId="42806094" w14:textId="77777777" w:rsidR="00A63227" w:rsidRPr="00102E65" w:rsidRDefault="00A63227" w:rsidP="00A63227">
            <w:pPr>
              <w:rPr>
                <w:sz w:val="18"/>
                <w:szCs w:val="18"/>
              </w:rPr>
            </w:pPr>
            <w:r w:rsidRPr="00102E65">
              <w:rPr>
                <w:sz w:val="18"/>
                <w:szCs w:val="18"/>
              </w:rPr>
              <w:t>"5-22.16"</w:t>
            </w:r>
          </w:p>
        </w:tc>
        <w:tc>
          <w:tcPr>
            <w:tcW w:w="1476" w:type="dxa"/>
          </w:tcPr>
          <w:p w14:paraId="5205EC40" w14:textId="77777777" w:rsidR="00A63227" w:rsidRPr="00102E65" w:rsidRDefault="00A63227" w:rsidP="00A63227">
            <w:pPr>
              <w:rPr>
                <w:sz w:val="18"/>
                <w:szCs w:val="18"/>
              </w:rPr>
            </w:pPr>
            <w:r w:rsidRPr="00102E65">
              <w:rPr>
                <w:sz w:val="18"/>
                <w:szCs w:val="18"/>
              </w:rPr>
              <w:t>"COSUMNES"</w:t>
            </w:r>
          </w:p>
        </w:tc>
        <w:tc>
          <w:tcPr>
            <w:tcW w:w="1086" w:type="dxa"/>
          </w:tcPr>
          <w:p w14:paraId="48452EF6" w14:textId="77777777" w:rsidR="00A63227" w:rsidRPr="00102E65" w:rsidRDefault="00A63227" w:rsidP="00A63227">
            <w:pPr>
              <w:rPr>
                <w:sz w:val="18"/>
                <w:szCs w:val="18"/>
              </w:rPr>
            </w:pPr>
            <w:r w:rsidRPr="00102E65">
              <w:rPr>
                <w:sz w:val="18"/>
                <w:szCs w:val="18"/>
              </w:rPr>
              <w:t>757.95</w:t>
            </w:r>
          </w:p>
        </w:tc>
        <w:tc>
          <w:tcPr>
            <w:tcW w:w="889" w:type="dxa"/>
          </w:tcPr>
          <w:p w14:paraId="212779CC" w14:textId="77777777" w:rsidR="00A63227" w:rsidRPr="00102E65" w:rsidRDefault="00A63227" w:rsidP="00A63227">
            <w:pPr>
              <w:rPr>
                <w:sz w:val="18"/>
                <w:szCs w:val="18"/>
              </w:rPr>
            </w:pPr>
            <w:r w:rsidRPr="00102E65">
              <w:rPr>
                <w:sz w:val="18"/>
                <w:szCs w:val="18"/>
              </w:rPr>
              <w:t>"no"</w:t>
            </w:r>
          </w:p>
        </w:tc>
      </w:tr>
      <w:tr w:rsidR="0092099D" w:rsidRPr="0092099D" w14:paraId="6E05988B" w14:textId="77777777" w:rsidTr="0092099D">
        <w:tc>
          <w:tcPr>
            <w:tcW w:w="859" w:type="dxa"/>
          </w:tcPr>
          <w:p w14:paraId="5B29EA1E" w14:textId="77777777" w:rsidR="00A63227" w:rsidRPr="00102E65" w:rsidRDefault="00A63227" w:rsidP="00A63227">
            <w:pPr>
              <w:rPr>
                <w:sz w:val="18"/>
                <w:szCs w:val="18"/>
              </w:rPr>
            </w:pPr>
            <w:r w:rsidRPr="00102E65">
              <w:rPr>
                <w:sz w:val="18"/>
                <w:szCs w:val="18"/>
              </w:rPr>
              <w:t>"5-23"</w:t>
            </w:r>
          </w:p>
        </w:tc>
        <w:tc>
          <w:tcPr>
            <w:tcW w:w="1476" w:type="dxa"/>
          </w:tcPr>
          <w:p w14:paraId="720767B3" w14:textId="77777777" w:rsidR="00A63227" w:rsidRPr="00102E65" w:rsidRDefault="00A63227" w:rsidP="00A63227">
            <w:pPr>
              <w:rPr>
                <w:sz w:val="18"/>
                <w:szCs w:val="18"/>
              </w:rPr>
            </w:pPr>
            <w:r w:rsidRPr="00102E65">
              <w:rPr>
                <w:sz w:val="18"/>
                <w:szCs w:val="18"/>
              </w:rPr>
              <w:t>"PANOCHE VALLEY"</w:t>
            </w:r>
          </w:p>
        </w:tc>
        <w:tc>
          <w:tcPr>
            <w:tcW w:w="1086" w:type="dxa"/>
          </w:tcPr>
          <w:p w14:paraId="212236F7" w14:textId="77777777" w:rsidR="00A63227" w:rsidRPr="00102E65" w:rsidRDefault="00A63227" w:rsidP="00A63227">
            <w:pPr>
              <w:rPr>
                <w:sz w:val="18"/>
                <w:szCs w:val="18"/>
              </w:rPr>
            </w:pPr>
            <w:r w:rsidRPr="00102E65">
              <w:rPr>
                <w:sz w:val="18"/>
                <w:szCs w:val="18"/>
              </w:rPr>
              <w:t>770.07</w:t>
            </w:r>
          </w:p>
        </w:tc>
        <w:tc>
          <w:tcPr>
            <w:tcW w:w="889" w:type="dxa"/>
          </w:tcPr>
          <w:p w14:paraId="38A35BCD" w14:textId="77777777" w:rsidR="00A63227" w:rsidRPr="00102E65" w:rsidRDefault="00A63227" w:rsidP="00A63227">
            <w:pPr>
              <w:rPr>
                <w:sz w:val="18"/>
                <w:szCs w:val="18"/>
              </w:rPr>
            </w:pPr>
            <w:r w:rsidRPr="00102E65">
              <w:rPr>
                <w:sz w:val="18"/>
                <w:szCs w:val="18"/>
              </w:rPr>
              <w:t>"no"</w:t>
            </w:r>
          </w:p>
        </w:tc>
      </w:tr>
      <w:tr w:rsidR="0092099D" w:rsidRPr="0092099D" w14:paraId="3BF8C838" w14:textId="77777777" w:rsidTr="0092099D">
        <w:tc>
          <w:tcPr>
            <w:tcW w:w="859" w:type="dxa"/>
          </w:tcPr>
          <w:p w14:paraId="67B9FADD" w14:textId="77777777" w:rsidR="00A63227" w:rsidRPr="00102E65" w:rsidRDefault="00A63227" w:rsidP="00A63227">
            <w:pPr>
              <w:rPr>
                <w:sz w:val="18"/>
                <w:szCs w:val="18"/>
              </w:rPr>
            </w:pPr>
            <w:r w:rsidRPr="00102E65">
              <w:rPr>
                <w:sz w:val="18"/>
                <w:szCs w:val="18"/>
              </w:rPr>
              <w:t>"5-25"</w:t>
            </w:r>
          </w:p>
        </w:tc>
        <w:tc>
          <w:tcPr>
            <w:tcW w:w="1476" w:type="dxa"/>
          </w:tcPr>
          <w:p w14:paraId="64D9DF8D" w14:textId="77777777" w:rsidR="00A63227" w:rsidRPr="00102E65" w:rsidRDefault="00A63227" w:rsidP="00A63227">
            <w:pPr>
              <w:rPr>
                <w:sz w:val="18"/>
                <w:szCs w:val="18"/>
              </w:rPr>
            </w:pPr>
            <w:r w:rsidRPr="00102E65">
              <w:rPr>
                <w:sz w:val="18"/>
                <w:szCs w:val="18"/>
              </w:rPr>
              <w:t>"KERN RIVER VALLEY"</w:t>
            </w:r>
          </w:p>
        </w:tc>
        <w:tc>
          <w:tcPr>
            <w:tcW w:w="1086" w:type="dxa"/>
          </w:tcPr>
          <w:p w14:paraId="15621A50" w14:textId="77777777" w:rsidR="00A63227" w:rsidRPr="00102E65" w:rsidRDefault="00A63227" w:rsidP="00A63227">
            <w:pPr>
              <w:rPr>
                <w:sz w:val="18"/>
                <w:szCs w:val="18"/>
              </w:rPr>
            </w:pPr>
            <w:r w:rsidRPr="00102E65">
              <w:rPr>
                <w:sz w:val="18"/>
                <w:szCs w:val="18"/>
              </w:rPr>
              <w:t>884.15</w:t>
            </w:r>
          </w:p>
        </w:tc>
        <w:tc>
          <w:tcPr>
            <w:tcW w:w="889" w:type="dxa"/>
          </w:tcPr>
          <w:p w14:paraId="6F982CBA" w14:textId="77777777" w:rsidR="00A63227" w:rsidRPr="00102E65" w:rsidRDefault="00A63227" w:rsidP="00A63227">
            <w:pPr>
              <w:rPr>
                <w:sz w:val="18"/>
                <w:szCs w:val="18"/>
              </w:rPr>
            </w:pPr>
            <w:r w:rsidRPr="00102E65">
              <w:rPr>
                <w:sz w:val="18"/>
                <w:szCs w:val="18"/>
              </w:rPr>
              <w:t>"yes"</w:t>
            </w:r>
          </w:p>
        </w:tc>
      </w:tr>
      <w:tr w:rsidR="0092099D" w:rsidRPr="0092099D" w14:paraId="07B84B78" w14:textId="77777777" w:rsidTr="0092099D">
        <w:tc>
          <w:tcPr>
            <w:tcW w:w="859" w:type="dxa"/>
          </w:tcPr>
          <w:p w14:paraId="5225CE81" w14:textId="77777777" w:rsidR="00A63227" w:rsidRPr="00102E65" w:rsidRDefault="00A63227" w:rsidP="00A63227">
            <w:pPr>
              <w:rPr>
                <w:sz w:val="18"/>
                <w:szCs w:val="18"/>
              </w:rPr>
            </w:pPr>
            <w:r w:rsidRPr="00102E65">
              <w:rPr>
                <w:sz w:val="18"/>
                <w:szCs w:val="18"/>
              </w:rPr>
              <w:t>"5-26"</w:t>
            </w:r>
          </w:p>
        </w:tc>
        <w:tc>
          <w:tcPr>
            <w:tcW w:w="1476" w:type="dxa"/>
          </w:tcPr>
          <w:p w14:paraId="0F70139E" w14:textId="77777777" w:rsidR="00A63227" w:rsidRPr="00102E65" w:rsidRDefault="00A63227" w:rsidP="00A63227">
            <w:pPr>
              <w:rPr>
                <w:sz w:val="18"/>
                <w:szCs w:val="18"/>
              </w:rPr>
            </w:pPr>
            <w:r w:rsidRPr="00102E65">
              <w:rPr>
                <w:sz w:val="18"/>
                <w:szCs w:val="18"/>
              </w:rPr>
              <w:t>"WALKER BASIN CREEK VALLEY"</w:t>
            </w:r>
          </w:p>
        </w:tc>
        <w:tc>
          <w:tcPr>
            <w:tcW w:w="1086" w:type="dxa"/>
          </w:tcPr>
          <w:p w14:paraId="59AD4553" w14:textId="77777777" w:rsidR="00A63227" w:rsidRPr="00102E65" w:rsidRDefault="00A63227" w:rsidP="00A63227">
            <w:pPr>
              <w:rPr>
                <w:sz w:val="18"/>
                <w:szCs w:val="18"/>
              </w:rPr>
            </w:pPr>
            <w:r w:rsidRPr="00102E65">
              <w:rPr>
                <w:sz w:val="18"/>
                <w:szCs w:val="18"/>
              </w:rPr>
              <w:t>770.7</w:t>
            </w:r>
          </w:p>
        </w:tc>
        <w:tc>
          <w:tcPr>
            <w:tcW w:w="889" w:type="dxa"/>
          </w:tcPr>
          <w:p w14:paraId="67497271" w14:textId="77777777" w:rsidR="00A63227" w:rsidRPr="00102E65" w:rsidRDefault="00A63227" w:rsidP="00A63227">
            <w:pPr>
              <w:rPr>
                <w:sz w:val="18"/>
                <w:szCs w:val="18"/>
              </w:rPr>
            </w:pPr>
            <w:r w:rsidRPr="00102E65">
              <w:rPr>
                <w:sz w:val="18"/>
                <w:szCs w:val="18"/>
              </w:rPr>
              <w:t>"yes"</w:t>
            </w:r>
          </w:p>
        </w:tc>
      </w:tr>
      <w:tr w:rsidR="0092099D" w:rsidRPr="0092099D" w14:paraId="06403B66" w14:textId="77777777" w:rsidTr="0092099D">
        <w:tc>
          <w:tcPr>
            <w:tcW w:w="859" w:type="dxa"/>
          </w:tcPr>
          <w:p w14:paraId="4433FC15" w14:textId="77777777" w:rsidR="00A63227" w:rsidRPr="00102E65" w:rsidRDefault="00A63227" w:rsidP="00A63227">
            <w:pPr>
              <w:rPr>
                <w:sz w:val="18"/>
                <w:szCs w:val="18"/>
              </w:rPr>
            </w:pPr>
            <w:r w:rsidRPr="00102E65">
              <w:rPr>
                <w:sz w:val="18"/>
                <w:szCs w:val="18"/>
              </w:rPr>
              <w:t>"5-27"</w:t>
            </w:r>
          </w:p>
        </w:tc>
        <w:tc>
          <w:tcPr>
            <w:tcW w:w="1476" w:type="dxa"/>
          </w:tcPr>
          <w:p w14:paraId="195A8208" w14:textId="77777777" w:rsidR="00A63227" w:rsidRPr="00102E65" w:rsidRDefault="00A63227" w:rsidP="00A63227">
            <w:pPr>
              <w:rPr>
                <w:sz w:val="18"/>
                <w:szCs w:val="18"/>
              </w:rPr>
            </w:pPr>
            <w:r w:rsidRPr="00102E65">
              <w:rPr>
                <w:sz w:val="18"/>
                <w:szCs w:val="18"/>
              </w:rPr>
              <w:t>"CUMMINGS VALLEY"</w:t>
            </w:r>
          </w:p>
        </w:tc>
        <w:tc>
          <w:tcPr>
            <w:tcW w:w="1086" w:type="dxa"/>
          </w:tcPr>
          <w:p w14:paraId="403B1C90" w14:textId="77777777" w:rsidR="00A63227" w:rsidRPr="00102E65" w:rsidRDefault="00A63227" w:rsidP="00A63227">
            <w:pPr>
              <w:rPr>
                <w:sz w:val="18"/>
                <w:szCs w:val="18"/>
              </w:rPr>
            </w:pPr>
            <w:r w:rsidRPr="00102E65">
              <w:rPr>
                <w:sz w:val="18"/>
                <w:szCs w:val="18"/>
              </w:rPr>
              <w:t>901.56</w:t>
            </w:r>
          </w:p>
        </w:tc>
        <w:tc>
          <w:tcPr>
            <w:tcW w:w="889" w:type="dxa"/>
          </w:tcPr>
          <w:p w14:paraId="36C387DF" w14:textId="77777777" w:rsidR="00A63227" w:rsidRPr="00102E65" w:rsidRDefault="00A63227" w:rsidP="00A63227">
            <w:pPr>
              <w:rPr>
                <w:sz w:val="18"/>
                <w:szCs w:val="18"/>
              </w:rPr>
            </w:pPr>
            <w:r w:rsidRPr="00102E65">
              <w:rPr>
                <w:sz w:val="18"/>
                <w:szCs w:val="18"/>
              </w:rPr>
              <w:t>"yes"</w:t>
            </w:r>
          </w:p>
        </w:tc>
      </w:tr>
      <w:tr w:rsidR="0092099D" w:rsidRPr="0092099D" w14:paraId="4CAB803D" w14:textId="77777777" w:rsidTr="0092099D">
        <w:tc>
          <w:tcPr>
            <w:tcW w:w="859" w:type="dxa"/>
          </w:tcPr>
          <w:p w14:paraId="6933732C" w14:textId="77777777" w:rsidR="00A63227" w:rsidRPr="00102E65" w:rsidRDefault="00A63227" w:rsidP="00A63227">
            <w:pPr>
              <w:rPr>
                <w:sz w:val="18"/>
                <w:szCs w:val="18"/>
              </w:rPr>
            </w:pPr>
            <w:r w:rsidRPr="00102E65">
              <w:rPr>
                <w:sz w:val="18"/>
                <w:szCs w:val="18"/>
              </w:rPr>
              <w:t>"5-28"</w:t>
            </w:r>
          </w:p>
        </w:tc>
        <w:tc>
          <w:tcPr>
            <w:tcW w:w="1476" w:type="dxa"/>
          </w:tcPr>
          <w:p w14:paraId="75D644E2" w14:textId="77777777" w:rsidR="00A63227" w:rsidRPr="00102E65" w:rsidRDefault="00A63227" w:rsidP="00A63227">
            <w:pPr>
              <w:rPr>
                <w:sz w:val="18"/>
                <w:szCs w:val="18"/>
              </w:rPr>
            </w:pPr>
            <w:r w:rsidRPr="00102E65">
              <w:rPr>
                <w:sz w:val="18"/>
                <w:szCs w:val="18"/>
              </w:rPr>
              <w:t>"TEHACHAPI VALLEY WEST"</w:t>
            </w:r>
          </w:p>
        </w:tc>
        <w:tc>
          <w:tcPr>
            <w:tcW w:w="1086" w:type="dxa"/>
          </w:tcPr>
          <w:p w14:paraId="381D9381" w14:textId="77777777" w:rsidR="00A63227" w:rsidRPr="00102E65" w:rsidRDefault="00A63227" w:rsidP="00A63227">
            <w:pPr>
              <w:rPr>
                <w:sz w:val="18"/>
                <w:szCs w:val="18"/>
              </w:rPr>
            </w:pPr>
            <w:r w:rsidRPr="00102E65">
              <w:rPr>
                <w:sz w:val="18"/>
                <w:szCs w:val="18"/>
              </w:rPr>
              <w:t>1219</w:t>
            </w:r>
          </w:p>
        </w:tc>
        <w:tc>
          <w:tcPr>
            <w:tcW w:w="889" w:type="dxa"/>
          </w:tcPr>
          <w:p w14:paraId="61B08A03" w14:textId="77777777" w:rsidR="00A63227" w:rsidRPr="00102E65" w:rsidRDefault="00A63227" w:rsidP="00A63227">
            <w:pPr>
              <w:rPr>
                <w:sz w:val="18"/>
                <w:szCs w:val="18"/>
              </w:rPr>
            </w:pPr>
            <w:r w:rsidRPr="00102E65">
              <w:rPr>
                <w:sz w:val="18"/>
                <w:szCs w:val="18"/>
              </w:rPr>
              <w:t>"yes"</w:t>
            </w:r>
          </w:p>
        </w:tc>
      </w:tr>
      <w:tr w:rsidR="0092099D" w:rsidRPr="0092099D" w14:paraId="6592CEBA" w14:textId="77777777" w:rsidTr="0092099D">
        <w:tc>
          <w:tcPr>
            <w:tcW w:w="859" w:type="dxa"/>
          </w:tcPr>
          <w:p w14:paraId="6A637442" w14:textId="77777777" w:rsidR="00A63227" w:rsidRPr="00102E65" w:rsidRDefault="00A63227" w:rsidP="00A63227">
            <w:pPr>
              <w:rPr>
                <w:sz w:val="18"/>
                <w:szCs w:val="18"/>
              </w:rPr>
            </w:pPr>
            <w:r w:rsidRPr="00102E65">
              <w:rPr>
                <w:sz w:val="18"/>
                <w:szCs w:val="18"/>
              </w:rPr>
              <w:t>"5-29"</w:t>
            </w:r>
          </w:p>
        </w:tc>
        <w:tc>
          <w:tcPr>
            <w:tcW w:w="1476" w:type="dxa"/>
          </w:tcPr>
          <w:p w14:paraId="046FE87D" w14:textId="77777777" w:rsidR="00A63227" w:rsidRPr="00102E65" w:rsidRDefault="00A63227" w:rsidP="00A63227">
            <w:pPr>
              <w:rPr>
                <w:sz w:val="18"/>
                <w:szCs w:val="18"/>
              </w:rPr>
            </w:pPr>
            <w:r w:rsidRPr="00102E65">
              <w:rPr>
                <w:sz w:val="18"/>
                <w:szCs w:val="18"/>
              </w:rPr>
              <w:t>"CASTAC LAKE VALLEY"</w:t>
            </w:r>
          </w:p>
        </w:tc>
        <w:tc>
          <w:tcPr>
            <w:tcW w:w="1086" w:type="dxa"/>
          </w:tcPr>
          <w:p w14:paraId="5436B516" w14:textId="77777777" w:rsidR="00A63227" w:rsidRPr="00102E65" w:rsidRDefault="00A63227" w:rsidP="00A63227">
            <w:pPr>
              <w:rPr>
                <w:sz w:val="18"/>
                <w:szCs w:val="18"/>
              </w:rPr>
            </w:pPr>
            <w:r w:rsidRPr="00102E65">
              <w:rPr>
                <w:sz w:val="18"/>
                <w:szCs w:val="18"/>
              </w:rPr>
              <w:t>1017.22</w:t>
            </w:r>
          </w:p>
        </w:tc>
        <w:tc>
          <w:tcPr>
            <w:tcW w:w="889" w:type="dxa"/>
          </w:tcPr>
          <w:p w14:paraId="51CDF73D" w14:textId="77777777" w:rsidR="00A63227" w:rsidRPr="00102E65" w:rsidRDefault="00A63227" w:rsidP="00A63227">
            <w:pPr>
              <w:rPr>
                <w:sz w:val="18"/>
                <w:szCs w:val="18"/>
              </w:rPr>
            </w:pPr>
            <w:r w:rsidRPr="00102E65">
              <w:rPr>
                <w:sz w:val="18"/>
                <w:szCs w:val="18"/>
              </w:rPr>
              <w:t>"yes"</w:t>
            </w:r>
          </w:p>
        </w:tc>
      </w:tr>
      <w:tr w:rsidR="0092099D" w:rsidRPr="0092099D" w14:paraId="67E504DF" w14:textId="77777777" w:rsidTr="0092099D">
        <w:tc>
          <w:tcPr>
            <w:tcW w:w="859" w:type="dxa"/>
          </w:tcPr>
          <w:p w14:paraId="4C11A12B" w14:textId="77777777" w:rsidR="00A63227" w:rsidRPr="00102E65" w:rsidRDefault="00A63227" w:rsidP="00A63227">
            <w:pPr>
              <w:rPr>
                <w:sz w:val="18"/>
                <w:szCs w:val="18"/>
              </w:rPr>
            </w:pPr>
            <w:r w:rsidRPr="00102E65">
              <w:rPr>
                <w:sz w:val="18"/>
                <w:szCs w:val="18"/>
              </w:rPr>
              <w:t>"5-3"</w:t>
            </w:r>
          </w:p>
        </w:tc>
        <w:tc>
          <w:tcPr>
            <w:tcW w:w="1476" w:type="dxa"/>
          </w:tcPr>
          <w:p w14:paraId="5B60C22A" w14:textId="77777777" w:rsidR="00A63227" w:rsidRPr="00102E65" w:rsidRDefault="00A63227" w:rsidP="00A63227">
            <w:pPr>
              <w:rPr>
                <w:sz w:val="18"/>
                <w:szCs w:val="18"/>
              </w:rPr>
            </w:pPr>
            <w:r w:rsidRPr="00102E65">
              <w:rPr>
                <w:sz w:val="18"/>
                <w:szCs w:val="18"/>
              </w:rPr>
              <w:t>"JESS VALLEY"</w:t>
            </w:r>
          </w:p>
        </w:tc>
        <w:tc>
          <w:tcPr>
            <w:tcW w:w="1086" w:type="dxa"/>
          </w:tcPr>
          <w:p w14:paraId="2A05B367" w14:textId="77777777" w:rsidR="00A63227" w:rsidRPr="00102E65" w:rsidRDefault="00A63227" w:rsidP="00A63227">
            <w:pPr>
              <w:rPr>
                <w:sz w:val="18"/>
                <w:szCs w:val="18"/>
              </w:rPr>
            </w:pPr>
            <w:r w:rsidRPr="00102E65">
              <w:rPr>
                <w:sz w:val="18"/>
                <w:szCs w:val="18"/>
              </w:rPr>
              <w:t>630</w:t>
            </w:r>
          </w:p>
        </w:tc>
        <w:tc>
          <w:tcPr>
            <w:tcW w:w="889" w:type="dxa"/>
          </w:tcPr>
          <w:p w14:paraId="37C050B5" w14:textId="77777777" w:rsidR="00A63227" w:rsidRPr="00102E65" w:rsidRDefault="00A63227" w:rsidP="00A63227">
            <w:pPr>
              <w:rPr>
                <w:sz w:val="18"/>
                <w:szCs w:val="18"/>
              </w:rPr>
            </w:pPr>
            <w:r w:rsidRPr="00102E65">
              <w:rPr>
                <w:sz w:val="18"/>
                <w:szCs w:val="18"/>
              </w:rPr>
              <w:t>"yes"</w:t>
            </w:r>
          </w:p>
        </w:tc>
      </w:tr>
      <w:tr w:rsidR="0092099D" w:rsidRPr="0092099D" w14:paraId="0B99DF7E" w14:textId="77777777" w:rsidTr="0092099D">
        <w:tc>
          <w:tcPr>
            <w:tcW w:w="859" w:type="dxa"/>
          </w:tcPr>
          <w:p w14:paraId="57F8C609" w14:textId="77777777" w:rsidR="00A63227" w:rsidRPr="00102E65" w:rsidRDefault="00A63227" w:rsidP="00A63227">
            <w:pPr>
              <w:rPr>
                <w:sz w:val="18"/>
                <w:szCs w:val="18"/>
              </w:rPr>
            </w:pPr>
            <w:r w:rsidRPr="00102E65">
              <w:rPr>
                <w:sz w:val="18"/>
                <w:szCs w:val="18"/>
              </w:rPr>
              <w:t>"5-30"</w:t>
            </w:r>
          </w:p>
        </w:tc>
        <w:tc>
          <w:tcPr>
            <w:tcW w:w="1476" w:type="dxa"/>
          </w:tcPr>
          <w:p w14:paraId="7DD23E1A" w14:textId="77777777" w:rsidR="00A63227" w:rsidRPr="00102E65" w:rsidRDefault="00A63227" w:rsidP="00A63227">
            <w:pPr>
              <w:rPr>
                <w:sz w:val="18"/>
                <w:szCs w:val="18"/>
              </w:rPr>
            </w:pPr>
            <w:r w:rsidRPr="00102E65">
              <w:rPr>
                <w:sz w:val="18"/>
                <w:szCs w:val="18"/>
              </w:rPr>
              <w:t>"LOWER LAKE VALLEY"</w:t>
            </w:r>
          </w:p>
        </w:tc>
        <w:tc>
          <w:tcPr>
            <w:tcW w:w="1086" w:type="dxa"/>
          </w:tcPr>
          <w:p w14:paraId="05A56ECC" w14:textId="77777777" w:rsidR="00A63227" w:rsidRPr="00102E65" w:rsidRDefault="00A63227" w:rsidP="00A63227">
            <w:pPr>
              <w:rPr>
                <w:sz w:val="18"/>
                <w:szCs w:val="18"/>
              </w:rPr>
            </w:pPr>
            <w:r w:rsidRPr="00102E65">
              <w:rPr>
                <w:sz w:val="18"/>
                <w:szCs w:val="18"/>
              </w:rPr>
              <w:t>492.47</w:t>
            </w:r>
          </w:p>
        </w:tc>
        <w:tc>
          <w:tcPr>
            <w:tcW w:w="889" w:type="dxa"/>
          </w:tcPr>
          <w:p w14:paraId="36984B9F" w14:textId="77777777" w:rsidR="00A63227" w:rsidRPr="00102E65" w:rsidRDefault="00A63227" w:rsidP="00A63227">
            <w:pPr>
              <w:rPr>
                <w:sz w:val="18"/>
                <w:szCs w:val="18"/>
              </w:rPr>
            </w:pPr>
            <w:r w:rsidRPr="00102E65">
              <w:rPr>
                <w:sz w:val="18"/>
                <w:szCs w:val="18"/>
              </w:rPr>
              <w:t>"no"</w:t>
            </w:r>
          </w:p>
        </w:tc>
      </w:tr>
      <w:tr w:rsidR="0092099D" w:rsidRPr="0092099D" w14:paraId="11615AF3" w14:textId="77777777" w:rsidTr="0092099D">
        <w:tc>
          <w:tcPr>
            <w:tcW w:w="859" w:type="dxa"/>
          </w:tcPr>
          <w:p w14:paraId="291F9840" w14:textId="77777777" w:rsidR="00A63227" w:rsidRPr="00102E65" w:rsidRDefault="00A63227" w:rsidP="00A63227">
            <w:pPr>
              <w:rPr>
                <w:sz w:val="18"/>
                <w:szCs w:val="18"/>
              </w:rPr>
            </w:pPr>
            <w:r w:rsidRPr="00102E65">
              <w:rPr>
                <w:sz w:val="18"/>
                <w:szCs w:val="18"/>
              </w:rPr>
              <w:t>"5-31"</w:t>
            </w:r>
          </w:p>
        </w:tc>
        <w:tc>
          <w:tcPr>
            <w:tcW w:w="1476" w:type="dxa"/>
          </w:tcPr>
          <w:p w14:paraId="3C20A0EC" w14:textId="77777777" w:rsidR="00A63227" w:rsidRPr="00102E65" w:rsidRDefault="00A63227" w:rsidP="00A63227">
            <w:pPr>
              <w:rPr>
                <w:sz w:val="18"/>
                <w:szCs w:val="18"/>
              </w:rPr>
            </w:pPr>
            <w:r w:rsidRPr="00102E65">
              <w:rPr>
                <w:sz w:val="18"/>
                <w:szCs w:val="18"/>
              </w:rPr>
              <w:t>"LONG VALLEY"</w:t>
            </w:r>
          </w:p>
        </w:tc>
        <w:tc>
          <w:tcPr>
            <w:tcW w:w="1086" w:type="dxa"/>
          </w:tcPr>
          <w:p w14:paraId="4ACA5720" w14:textId="77777777" w:rsidR="00A63227" w:rsidRPr="00102E65" w:rsidRDefault="00A63227" w:rsidP="00A63227">
            <w:pPr>
              <w:rPr>
                <w:sz w:val="18"/>
                <w:szCs w:val="18"/>
              </w:rPr>
            </w:pPr>
            <w:r w:rsidRPr="00102E65">
              <w:rPr>
                <w:sz w:val="18"/>
                <w:szCs w:val="18"/>
              </w:rPr>
              <w:t>431.62</w:t>
            </w:r>
          </w:p>
        </w:tc>
        <w:tc>
          <w:tcPr>
            <w:tcW w:w="889" w:type="dxa"/>
          </w:tcPr>
          <w:p w14:paraId="4F7D34D9" w14:textId="77777777" w:rsidR="00A63227" w:rsidRPr="00102E65" w:rsidRDefault="00A63227" w:rsidP="00A63227">
            <w:pPr>
              <w:rPr>
                <w:sz w:val="18"/>
                <w:szCs w:val="18"/>
              </w:rPr>
            </w:pPr>
            <w:r w:rsidRPr="00102E65">
              <w:rPr>
                <w:sz w:val="18"/>
                <w:szCs w:val="18"/>
              </w:rPr>
              <w:t>"yes"</w:t>
            </w:r>
          </w:p>
        </w:tc>
      </w:tr>
      <w:tr w:rsidR="0092099D" w:rsidRPr="0092099D" w14:paraId="7FB1ABEC" w14:textId="77777777" w:rsidTr="0092099D">
        <w:tc>
          <w:tcPr>
            <w:tcW w:w="859" w:type="dxa"/>
          </w:tcPr>
          <w:p w14:paraId="5EEAE841" w14:textId="77777777" w:rsidR="00A63227" w:rsidRPr="00102E65" w:rsidRDefault="00A63227" w:rsidP="00A63227">
            <w:pPr>
              <w:rPr>
                <w:sz w:val="18"/>
                <w:szCs w:val="18"/>
              </w:rPr>
            </w:pPr>
            <w:r w:rsidRPr="00102E65">
              <w:rPr>
                <w:sz w:val="18"/>
                <w:szCs w:val="18"/>
              </w:rPr>
              <w:t>"5-35"</w:t>
            </w:r>
          </w:p>
        </w:tc>
        <w:tc>
          <w:tcPr>
            <w:tcW w:w="1476" w:type="dxa"/>
          </w:tcPr>
          <w:p w14:paraId="74DCE67E" w14:textId="77777777" w:rsidR="00A63227" w:rsidRPr="00102E65" w:rsidRDefault="00A63227" w:rsidP="00A63227">
            <w:pPr>
              <w:rPr>
                <w:sz w:val="18"/>
                <w:szCs w:val="18"/>
              </w:rPr>
            </w:pPr>
            <w:r w:rsidRPr="00102E65">
              <w:rPr>
                <w:sz w:val="18"/>
                <w:szCs w:val="18"/>
              </w:rPr>
              <w:t>"MCCLOUD AREA"</w:t>
            </w:r>
          </w:p>
        </w:tc>
        <w:tc>
          <w:tcPr>
            <w:tcW w:w="1086" w:type="dxa"/>
          </w:tcPr>
          <w:p w14:paraId="59836AA8" w14:textId="77777777" w:rsidR="00A63227" w:rsidRPr="00102E65" w:rsidRDefault="00A63227" w:rsidP="00A63227">
            <w:pPr>
              <w:rPr>
                <w:sz w:val="18"/>
                <w:szCs w:val="18"/>
              </w:rPr>
            </w:pPr>
            <w:r w:rsidRPr="00102E65">
              <w:rPr>
                <w:sz w:val="18"/>
                <w:szCs w:val="18"/>
              </w:rPr>
              <w:t>559.47</w:t>
            </w:r>
          </w:p>
        </w:tc>
        <w:tc>
          <w:tcPr>
            <w:tcW w:w="889" w:type="dxa"/>
          </w:tcPr>
          <w:p w14:paraId="219F84AD" w14:textId="77777777" w:rsidR="00A63227" w:rsidRPr="00102E65" w:rsidRDefault="00A63227" w:rsidP="00A63227">
            <w:pPr>
              <w:rPr>
                <w:sz w:val="18"/>
                <w:szCs w:val="18"/>
              </w:rPr>
            </w:pPr>
            <w:r w:rsidRPr="00102E65">
              <w:rPr>
                <w:sz w:val="18"/>
                <w:szCs w:val="18"/>
              </w:rPr>
              <w:t>"yes"</w:t>
            </w:r>
          </w:p>
        </w:tc>
      </w:tr>
      <w:tr w:rsidR="0092099D" w:rsidRPr="0092099D" w14:paraId="7A39DD93" w14:textId="77777777" w:rsidTr="0092099D">
        <w:tc>
          <w:tcPr>
            <w:tcW w:w="859" w:type="dxa"/>
          </w:tcPr>
          <w:p w14:paraId="5E1D7D16" w14:textId="77777777" w:rsidR="00A63227" w:rsidRPr="00102E65" w:rsidRDefault="00A63227" w:rsidP="00A63227">
            <w:pPr>
              <w:rPr>
                <w:sz w:val="18"/>
                <w:szCs w:val="18"/>
              </w:rPr>
            </w:pPr>
            <w:r w:rsidRPr="00102E65">
              <w:rPr>
                <w:sz w:val="18"/>
                <w:szCs w:val="18"/>
              </w:rPr>
              <w:lastRenderedPageBreak/>
              <w:t>"5-36"</w:t>
            </w:r>
          </w:p>
        </w:tc>
        <w:tc>
          <w:tcPr>
            <w:tcW w:w="1476" w:type="dxa"/>
          </w:tcPr>
          <w:p w14:paraId="2C5494AD" w14:textId="77777777" w:rsidR="00A63227" w:rsidRPr="00102E65" w:rsidRDefault="00A63227" w:rsidP="00A63227">
            <w:pPr>
              <w:rPr>
                <w:sz w:val="18"/>
                <w:szCs w:val="18"/>
              </w:rPr>
            </w:pPr>
            <w:r w:rsidRPr="00102E65">
              <w:rPr>
                <w:sz w:val="18"/>
                <w:szCs w:val="18"/>
              </w:rPr>
              <w:t>"ROUND VALLEY"</w:t>
            </w:r>
          </w:p>
        </w:tc>
        <w:tc>
          <w:tcPr>
            <w:tcW w:w="1086" w:type="dxa"/>
          </w:tcPr>
          <w:p w14:paraId="43D888F7" w14:textId="77777777" w:rsidR="00A63227" w:rsidRPr="00102E65" w:rsidRDefault="00A63227" w:rsidP="00A63227">
            <w:pPr>
              <w:rPr>
                <w:sz w:val="18"/>
                <w:szCs w:val="18"/>
              </w:rPr>
            </w:pPr>
            <w:r w:rsidRPr="00102E65">
              <w:rPr>
                <w:sz w:val="18"/>
                <w:szCs w:val="18"/>
              </w:rPr>
              <w:t>611.32</w:t>
            </w:r>
          </w:p>
        </w:tc>
        <w:tc>
          <w:tcPr>
            <w:tcW w:w="889" w:type="dxa"/>
          </w:tcPr>
          <w:p w14:paraId="650B3695" w14:textId="77777777" w:rsidR="00A63227" w:rsidRPr="00102E65" w:rsidRDefault="00A63227" w:rsidP="00A63227">
            <w:pPr>
              <w:rPr>
                <w:sz w:val="18"/>
                <w:szCs w:val="18"/>
              </w:rPr>
            </w:pPr>
            <w:r w:rsidRPr="00102E65">
              <w:rPr>
                <w:sz w:val="18"/>
                <w:szCs w:val="18"/>
              </w:rPr>
              <w:t>"yes"</w:t>
            </w:r>
          </w:p>
        </w:tc>
      </w:tr>
      <w:tr w:rsidR="0092099D" w:rsidRPr="0092099D" w14:paraId="0A63A4D1" w14:textId="77777777" w:rsidTr="0092099D">
        <w:tc>
          <w:tcPr>
            <w:tcW w:w="859" w:type="dxa"/>
          </w:tcPr>
          <w:p w14:paraId="18F63C60" w14:textId="77777777" w:rsidR="00A63227" w:rsidRPr="00102E65" w:rsidRDefault="00A63227" w:rsidP="00A63227">
            <w:pPr>
              <w:rPr>
                <w:sz w:val="18"/>
                <w:szCs w:val="18"/>
              </w:rPr>
            </w:pPr>
            <w:r w:rsidRPr="00102E65">
              <w:rPr>
                <w:sz w:val="18"/>
                <w:szCs w:val="18"/>
              </w:rPr>
              <w:t>"5-37"</w:t>
            </w:r>
          </w:p>
        </w:tc>
        <w:tc>
          <w:tcPr>
            <w:tcW w:w="1476" w:type="dxa"/>
          </w:tcPr>
          <w:p w14:paraId="3976FEF9" w14:textId="77777777" w:rsidR="00A63227" w:rsidRPr="00102E65" w:rsidRDefault="00A63227" w:rsidP="00A63227">
            <w:pPr>
              <w:rPr>
                <w:sz w:val="18"/>
                <w:szCs w:val="18"/>
              </w:rPr>
            </w:pPr>
            <w:r w:rsidRPr="00102E65">
              <w:rPr>
                <w:sz w:val="18"/>
                <w:szCs w:val="18"/>
              </w:rPr>
              <w:t>"TOAD WELL AREA"</w:t>
            </w:r>
          </w:p>
        </w:tc>
        <w:tc>
          <w:tcPr>
            <w:tcW w:w="1086" w:type="dxa"/>
          </w:tcPr>
          <w:p w14:paraId="252076F7" w14:textId="77777777" w:rsidR="00A63227" w:rsidRPr="00102E65" w:rsidRDefault="00A63227" w:rsidP="00A63227">
            <w:pPr>
              <w:rPr>
                <w:sz w:val="18"/>
                <w:szCs w:val="18"/>
              </w:rPr>
            </w:pPr>
            <w:r w:rsidRPr="00102E65">
              <w:rPr>
                <w:sz w:val="18"/>
                <w:szCs w:val="18"/>
              </w:rPr>
              <w:t>NA</w:t>
            </w:r>
          </w:p>
        </w:tc>
        <w:tc>
          <w:tcPr>
            <w:tcW w:w="889" w:type="dxa"/>
          </w:tcPr>
          <w:p w14:paraId="6980B9C5" w14:textId="77777777" w:rsidR="00A63227" w:rsidRPr="00102E65" w:rsidRDefault="00A63227" w:rsidP="00A63227">
            <w:pPr>
              <w:rPr>
                <w:sz w:val="18"/>
                <w:szCs w:val="18"/>
              </w:rPr>
            </w:pPr>
            <w:r w:rsidRPr="00102E65">
              <w:rPr>
                <w:sz w:val="18"/>
                <w:szCs w:val="18"/>
              </w:rPr>
              <w:t>NA</w:t>
            </w:r>
          </w:p>
        </w:tc>
      </w:tr>
      <w:tr w:rsidR="0092099D" w:rsidRPr="0092099D" w14:paraId="52B3F5CC" w14:textId="77777777" w:rsidTr="0092099D">
        <w:tc>
          <w:tcPr>
            <w:tcW w:w="859" w:type="dxa"/>
          </w:tcPr>
          <w:p w14:paraId="2BB6AF22" w14:textId="77777777" w:rsidR="00A63227" w:rsidRPr="00102E65" w:rsidRDefault="00A63227" w:rsidP="00A63227">
            <w:pPr>
              <w:rPr>
                <w:sz w:val="18"/>
                <w:szCs w:val="18"/>
              </w:rPr>
            </w:pPr>
            <w:r w:rsidRPr="00102E65">
              <w:rPr>
                <w:sz w:val="18"/>
                <w:szCs w:val="18"/>
              </w:rPr>
              <w:t>"5-38"</w:t>
            </w:r>
          </w:p>
        </w:tc>
        <w:tc>
          <w:tcPr>
            <w:tcW w:w="1476" w:type="dxa"/>
          </w:tcPr>
          <w:p w14:paraId="1A697097" w14:textId="77777777" w:rsidR="00A63227" w:rsidRPr="00102E65" w:rsidRDefault="00A63227" w:rsidP="00A63227">
            <w:pPr>
              <w:rPr>
                <w:sz w:val="18"/>
                <w:szCs w:val="18"/>
              </w:rPr>
            </w:pPr>
            <w:r w:rsidRPr="00102E65">
              <w:rPr>
                <w:sz w:val="18"/>
                <w:szCs w:val="18"/>
              </w:rPr>
              <w:t>"PONDOSA TOWN AREA"</w:t>
            </w:r>
          </w:p>
        </w:tc>
        <w:tc>
          <w:tcPr>
            <w:tcW w:w="1086" w:type="dxa"/>
          </w:tcPr>
          <w:p w14:paraId="5A10FE09" w14:textId="77777777" w:rsidR="00A63227" w:rsidRPr="00102E65" w:rsidRDefault="00A63227" w:rsidP="00A63227">
            <w:pPr>
              <w:rPr>
                <w:sz w:val="18"/>
                <w:szCs w:val="18"/>
              </w:rPr>
            </w:pPr>
            <w:r w:rsidRPr="00102E65">
              <w:rPr>
                <w:sz w:val="18"/>
                <w:szCs w:val="18"/>
              </w:rPr>
              <w:t>NA</w:t>
            </w:r>
          </w:p>
        </w:tc>
        <w:tc>
          <w:tcPr>
            <w:tcW w:w="889" w:type="dxa"/>
          </w:tcPr>
          <w:p w14:paraId="58EE8D6A" w14:textId="77777777" w:rsidR="00A63227" w:rsidRPr="00102E65" w:rsidRDefault="00A63227" w:rsidP="00A63227">
            <w:pPr>
              <w:rPr>
                <w:sz w:val="18"/>
                <w:szCs w:val="18"/>
              </w:rPr>
            </w:pPr>
            <w:r w:rsidRPr="00102E65">
              <w:rPr>
                <w:sz w:val="18"/>
                <w:szCs w:val="18"/>
              </w:rPr>
              <w:t>NA</w:t>
            </w:r>
          </w:p>
        </w:tc>
      </w:tr>
      <w:tr w:rsidR="0092099D" w:rsidRPr="0092099D" w14:paraId="24071156" w14:textId="77777777" w:rsidTr="0092099D">
        <w:tc>
          <w:tcPr>
            <w:tcW w:w="859" w:type="dxa"/>
          </w:tcPr>
          <w:p w14:paraId="5CE9683A" w14:textId="77777777" w:rsidR="00A63227" w:rsidRPr="00102E65" w:rsidRDefault="00A63227" w:rsidP="00A63227">
            <w:pPr>
              <w:rPr>
                <w:sz w:val="18"/>
                <w:szCs w:val="18"/>
              </w:rPr>
            </w:pPr>
            <w:r w:rsidRPr="00102E65">
              <w:rPr>
                <w:sz w:val="18"/>
                <w:szCs w:val="18"/>
              </w:rPr>
              <w:t>"5-4"</w:t>
            </w:r>
          </w:p>
        </w:tc>
        <w:tc>
          <w:tcPr>
            <w:tcW w:w="1476" w:type="dxa"/>
          </w:tcPr>
          <w:p w14:paraId="0150601A" w14:textId="77777777" w:rsidR="00A63227" w:rsidRPr="00102E65" w:rsidRDefault="00A63227" w:rsidP="00A63227">
            <w:pPr>
              <w:rPr>
                <w:sz w:val="18"/>
                <w:szCs w:val="18"/>
              </w:rPr>
            </w:pPr>
            <w:r w:rsidRPr="00102E65">
              <w:rPr>
                <w:sz w:val="18"/>
                <w:szCs w:val="18"/>
              </w:rPr>
              <w:t>"BIG VALLEY"</w:t>
            </w:r>
          </w:p>
        </w:tc>
        <w:tc>
          <w:tcPr>
            <w:tcW w:w="1086" w:type="dxa"/>
          </w:tcPr>
          <w:p w14:paraId="03836F8F" w14:textId="77777777" w:rsidR="00A63227" w:rsidRPr="00102E65" w:rsidRDefault="00A63227" w:rsidP="00A63227">
            <w:pPr>
              <w:rPr>
                <w:sz w:val="18"/>
                <w:szCs w:val="18"/>
              </w:rPr>
            </w:pPr>
            <w:r w:rsidRPr="00102E65">
              <w:rPr>
                <w:sz w:val="18"/>
                <w:szCs w:val="18"/>
              </w:rPr>
              <w:t>870.66</w:t>
            </w:r>
          </w:p>
        </w:tc>
        <w:tc>
          <w:tcPr>
            <w:tcW w:w="889" w:type="dxa"/>
          </w:tcPr>
          <w:p w14:paraId="645B7792" w14:textId="77777777" w:rsidR="00A63227" w:rsidRPr="00102E65" w:rsidRDefault="00A63227" w:rsidP="00A63227">
            <w:pPr>
              <w:rPr>
                <w:sz w:val="18"/>
                <w:szCs w:val="18"/>
              </w:rPr>
            </w:pPr>
            <w:r w:rsidRPr="00102E65">
              <w:rPr>
                <w:sz w:val="18"/>
                <w:szCs w:val="18"/>
              </w:rPr>
              <w:t>"yes"</w:t>
            </w:r>
          </w:p>
        </w:tc>
      </w:tr>
      <w:tr w:rsidR="0092099D" w:rsidRPr="0092099D" w14:paraId="58425A82" w14:textId="77777777" w:rsidTr="0092099D">
        <w:tc>
          <w:tcPr>
            <w:tcW w:w="859" w:type="dxa"/>
          </w:tcPr>
          <w:p w14:paraId="3E30DD0B" w14:textId="77777777" w:rsidR="00A63227" w:rsidRPr="00102E65" w:rsidRDefault="00A63227" w:rsidP="00A63227">
            <w:pPr>
              <w:rPr>
                <w:sz w:val="18"/>
                <w:szCs w:val="18"/>
              </w:rPr>
            </w:pPr>
            <w:r w:rsidRPr="00102E65">
              <w:rPr>
                <w:sz w:val="18"/>
                <w:szCs w:val="18"/>
              </w:rPr>
              <w:t>"5-40"</w:t>
            </w:r>
          </w:p>
        </w:tc>
        <w:tc>
          <w:tcPr>
            <w:tcW w:w="1476" w:type="dxa"/>
          </w:tcPr>
          <w:p w14:paraId="739CCFCD" w14:textId="77777777" w:rsidR="00A63227" w:rsidRPr="00102E65" w:rsidRDefault="00A63227" w:rsidP="00A63227">
            <w:pPr>
              <w:rPr>
                <w:sz w:val="18"/>
                <w:szCs w:val="18"/>
              </w:rPr>
            </w:pPr>
            <w:r w:rsidRPr="00102E65">
              <w:rPr>
                <w:sz w:val="18"/>
                <w:szCs w:val="18"/>
              </w:rPr>
              <w:t>"HOT SPRINGS VALLEY"</w:t>
            </w:r>
          </w:p>
        </w:tc>
        <w:tc>
          <w:tcPr>
            <w:tcW w:w="1086" w:type="dxa"/>
          </w:tcPr>
          <w:p w14:paraId="61DCDF63" w14:textId="77777777" w:rsidR="00A63227" w:rsidRPr="00102E65" w:rsidRDefault="00A63227" w:rsidP="00A63227">
            <w:pPr>
              <w:rPr>
                <w:sz w:val="18"/>
                <w:szCs w:val="18"/>
              </w:rPr>
            </w:pPr>
            <w:r w:rsidRPr="00102E65">
              <w:rPr>
                <w:sz w:val="18"/>
                <w:szCs w:val="18"/>
              </w:rPr>
              <w:t>733.03</w:t>
            </w:r>
          </w:p>
        </w:tc>
        <w:tc>
          <w:tcPr>
            <w:tcW w:w="889" w:type="dxa"/>
          </w:tcPr>
          <w:p w14:paraId="7172B2CD" w14:textId="77777777" w:rsidR="00A63227" w:rsidRPr="00102E65" w:rsidRDefault="00A63227" w:rsidP="00A63227">
            <w:pPr>
              <w:rPr>
                <w:sz w:val="18"/>
                <w:szCs w:val="18"/>
              </w:rPr>
            </w:pPr>
            <w:r w:rsidRPr="00102E65">
              <w:rPr>
                <w:sz w:val="18"/>
                <w:szCs w:val="18"/>
              </w:rPr>
              <w:t>"yes"</w:t>
            </w:r>
          </w:p>
        </w:tc>
      </w:tr>
      <w:tr w:rsidR="0092099D" w:rsidRPr="0092099D" w14:paraId="0B958D1B" w14:textId="77777777" w:rsidTr="0092099D">
        <w:tc>
          <w:tcPr>
            <w:tcW w:w="859" w:type="dxa"/>
          </w:tcPr>
          <w:p w14:paraId="049706C5" w14:textId="77777777" w:rsidR="00A63227" w:rsidRPr="00102E65" w:rsidRDefault="00A63227" w:rsidP="00A63227">
            <w:pPr>
              <w:rPr>
                <w:sz w:val="18"/>
                <w:szCs w:val="18"/>
              </w:rPr>
            </w:pPr>
            <w:r w:rsidRPr="00102E65">
              <w:rPr>
                <w:sz w:val="18"/>
                <w:szCs w:val="18"/>
              </w:rPr>
              <w:t>"5-41"</w:t>
            </w:r>
          </w:p>
        </w:tc>
        <w:tc>
          <w:tcPr>
            <w:tcW w:w="1476" w:type="dxa"/>
          </w:tcPr>
          <w:p w14:paraId="30EB695E" w14:textId="77777777" w:rsidR="00A63227" w:rsidRPr="00102E65" w:rsidRDefault="00A63227" w:rsidP="00A63227">
            <w:pPr>
              <w:rPr>
                <w:sz w:val="18"/>
                <w:szCs w:val="18"/>
              </w:rPr>
            </w:pPr>
            <w:r w:rsidRPr="00102E65">
              <w:rPr>
                <w:sz w:val="18"/>
                <w:szCs w:val="18"/>
              </w:rPr>
              <w:t>"EGG LAKE VALLEY"</w:t>
            </w:r>
          </w:p>
        </w:tc>
        <w:tc>
          <w:tcPr>
            <w:tcW w:w="1086" w:type="dxa"/>
          </w:tcPr>
          <w:p w14:paraId="5235FEA8" w14:textId="77777777" w:rsidR="00A63227" w:rsidRPr="00102E65" w:rsidRDefault="00A63227" w:rsidP="00A63227">
            <w:pPr>
              <w:rPr>
                <w:sz w:val="18"/>
                <w:szCs w:val="18"/>
              </w:rPr>
            </w:pPr>
            <w:r w:rsidRPr="00102E65">
              <w:rPr>
                <w:sz w:val="18"/>
                <w:szCs w:val="18"/>
              </w:rPr>
              <w:t>750</w:t>
            </w:r>
          </w:p>
        </w:tc>
        <w:tc>
          <w:tcPr>
            <w:tcW w:w="889" w:type="dxa"/>
          </w:tcPr>
          <w:p w14:paraId="7C77661E" w14:textId="77777777" w:rsidR="00A63227" w:rsidRPr="00102E65" w:rsidRDefault="00A63227" w:rsidP="00A63227">
            <w:pPr>
              <w:rPr>
                <w:sz w:val="18"/>
                <w:szCs w:val="18"/>
              </w:rPr>
            </w:pPr>
            <w:r w:rsidRPr="00102E65">
              <w:rPr>
                <w:sz w:val="18"/>
                <w:szCs w:val="18"/>
              </w:rPr>
              <w:t>"yes"</w:t>
            </w:r>
          </w:p>
        </w:tc>
      </w:tr>
      <w:tr w:rsidR="0092099D" w:rsidRPr="0092099D" w14:paraId="762DFDBD" w14:textId="77777777" w:rsidTr="0092099D">
        <w:tc>
          <w:tcPr>
            <w:tcW w:w="859" w:type="dxa"/>
          </w:tcPr>
          <w:p w14:paraId="0352F032" w14:textId="77777777" w:rsidR="00A63227" w:rsidRPr="00102E65" w:rsidRDefault="00A63227" w:rsidP="00A63227">
            <w:pPr>
              <w:rPr>
                <w:sz w:val="18"/>
                <w:szCs w:val="18"/>
              </w:rPr>
            </w:pPr>
            <w:r w:rsidRPr="00102E65">
              <w:rPr>
                <w:sz w:val="18"/>
                <w:szCs w:val="18"/>
              </w:rPr>
              <w:t>"5-43"</w:t>
            </w:r>
          </w:p>
        </w:tc>
        <w:tc>
          <w:tcPr>
            <w:tcW w:w="1476" w:type="dxa"/>
          </w:tcPr>
          <w:p w14:paraId="1FD56829" w14:textId="77777777" w:rsidR="00A63227" w:rsidRPr="00102E65" w:rsidRDefault="00A63227" w:rsidP="00A63227">
            <w:pPr>
              <w:rPr>
                <w:sz w:val="18"/>
                <w:szCs w:val="18"/>
              </w:rPr>
            </w:pPr>
            <w:r w:rsidRPr="00102E65">
              <w:rPr>
                <w:sz w:val="18"/>
                <w:szCs w:val="18"/>
              </w:rPr>
              <w:t>"ROCK PRAIRIE VALLEY"</w:t>
            </w:r>
          </w:p>
        </w:tc>
        <w:tc>
          <w:tcPr>
            <w:tcW w:w="1086" w:type="dxa"/>
          </w:tcPr>
          <w:p w14:paraId="5909B700" w14:textId="77777777" w:rsidR="00A63227" w:rsidRPr="00102E65" w:rsidRDefault="00A63227" w:rsidP="00A63227">
            <w:pPr>
              <w:rPr>
                <w:sz w:val="18"/>
                <w:szCs w:val="18"/>
              </w:rPr>
            </w:pPr>
            <w:r w:rsidRPr="00102E65">
              <w:rPr>
                <w:sz w:val="18"/>
                <w:szCs w:val="18"/>
              </w:rPr>
              <w:t>722.02</w:t>
            </w:r>
          </w:p>
        </w:tc>
        <w:tc>
          <w:tcPr>
            <w:tcW w:w="889" w:type="dxa"/>
          </w:tcPr>
          <w:p w14:paraId="64BE5E21" w14:textId="77777777" w:rsidR="00A63227" w:rsidRPr="00102E65" w:rsidRDefault="00A63227" w:rsidP="00A63227">
            <w:pPr>
              <w:rPr>
                <w:sz w:val="18"/>
                <w:szCs w:val="18"/>
              </w:rPr>
            </w:pPr>
            <w:r w:rsidRPr="00102E65">
              <w:rPr>
                <w:sz w:val="18"/>
                <w:szCs w:val="18"/>
              </w:rPr>
              <w:t>"yes"</w:t>
            </w:r>
          </w:p>
        </w:tc>
      </w:tr>
      <w:tr w:rsidR="0092099D" w:rsidRPr="0092099D" w14:paraId="30646499" w14:textId="77777777" w:rsidTr="0092099D">
        <w:tc>
          <w:tcPr>
            <w:tcW w:w="859" w:type="dxa"/>
          </w:tcPr>
          <w:p w14:paraId="5D6C2F20" w14:textId="77777777" w:rsidR="00A63227" w:rsidRPr="00102E65" w:rsidRDefault="00A63227" w:rsidP="00A63227">
            <w:pPr>
              <w:rPr>
                <w:sz w:val="18"/>
                <w:szCs w:val="18"/>
              </w:rPr>
            </w:pPr>
            <w:r w:rsidRPr="00102E65">
              <w:rPr>
                <w:sz w:val="18"/>
                <w:szCs w:val="18"/>
              </w:rPr>
              <w:t>"5-44"</w:t>
            </w:r>
          </w:p>
        </w:tc>
        <w:tc>
          <w:tcPr>
            <w:tcW w:w="1476" w:type="dxa"/>
          </w:tcPr>
          <w:p w14:paraId="1A58B505" w14:textId="77777777" w:rsidR="00A63227" w:rsidRPr="00102E65" w:rsidRDefault="00A63227" w:rsidP="00A63227">
            <w:pPr>
              <w:rPr>
                <w:sz w:val="18"/>
                <w:szCs w:val="18"/>
              </w:rPr>
            </w:pPr>
            <w:r w:rsidRPr="00102E65">
              <w:rPr>
                <w:sz w:val="18"/>
                <w:szCs w:val="18"/>
              </w:rPr>
              <w:t>"LONG VALLEY"</w:t>
            </w:r>
          </w:p>
        </w:tc>
        <w:tc>
          <w:tcPr>
            <w:tcW w:w="1086" w:type="dxa"/>
          </w:tcPr>
          <w:p w14:paraId="582544DA" w14:textId="77777777" w:rsidR="00A63227" w:rsidRPr="00102E65" w:rsidRDefault="00A63227" w:rsidP="00A63227">
            <w:pPr>
              <w:rPr>
                <w:sz w:val="18"/>
                <w:szCs w:val="18"/>
              </w:rPr>
            </w:pPr>
            <w:r w:rsidRPr="00102E65">
              <w:rPr>
                <w:sz w:val="18"/>
                <w:szCs w:val="18"/>
              </w:rPr>
              <w:t>NA</w:t>
            </w:r>
          </w:p>
        </w:tc>
        <w:tc>
          <w:tcPr>
            <w:tcW w:w="889" w:type="dxa"/>
          </w:tcPr>
          <w:p w14:paraId="28CF3657" w14:textId="77777777" w:rsidR="00A63227" w:rsidRPr="00102E65" w:rsidRDefault="00A63227" w:rsidP="00A63227">
            <w:pPr>
              <w:rPr>
                <w:sz w:val="18"/>
                <w:szCs w:val="18"/>
              </w:rPr>
            </w:pPr>
            <w:r w:rsidRPr="00102E65">
              <w:rPr>
                <w:sz w:val="18"/>
                <w:szCs w:val="18"/>
              </w:rPr>
              <w:t>NA</w:t>
            </w:r>
          </w:p>
        </w:tc>
      </w:tr>
      <w:tr w:rsidR="0092099D" w:rsidRPr="0092099D" w14:paraId="052BC470" w14:textId="77777777" w:rsidTr="0092099D">
        <w:tc>
          <w:tcPr>
            <w:tcW w:w="859" w:type="dxa"/>
          </w:tcPr>
          <w:p w14:paraId="167415E1" w14:textId="77777777" w:rsidR="00A63227" w:rsidRPr="00102E65" w:rsidRDefault="00A63227" w:rsidP="00A63227">
            <w:pPr>
              <w:rPr>
                <w:sz w:val="18"/>
                <w:szCs w:val="18"/>
              </w:rPr>
            </w:pPr>
            <w:r w:rsidRPr="00102E65">
              <w:rPr>
                <w:sz w:val="18"/>
                <w:szCs w:val="18"/>
              </w:rPr>
              <w:t>"5-45"</w:t>
            </w:r>
          </w:p>
        </w:tc>
        <w:tc>
          <w:tcPr>
            <w:tcW w:w="1476" w:type="dxa"/>
          </w:tcPr>
          <w:p w14:paraId="7E781979" w14:textId="77777777" w:rsidR="00A63227" w:rsidRPr="00102E65" w:rsidRDefault="00A63227" w:rsidP="00A63227">
            <w:pPr>
              <w:rPr>
                <w:sz w:val="18"/>
                <w:szCs w:val="18"/>
              </w:rPr>
            </w:pPr>
            <w:r w:rsidRPr="00102E65">
              <w:rPr>
                <w:sz w:val="18"/>
                <w:szCs w:val="18"/>
              </w:rPr>
              <w:t>"CAYTON VALLEY"</w:t>
            </w:r>
          </w:p>
        </w:tc>
        <w:tc>
          <w:tcPr>
            <w:tcW w:w="1086" w:type="dxa"/>
          </w:tcPr>
          <w:p w14:paraId="607634C3" w14:textId="77777777" w:rsidR="00A63227" w:rsidRPr="00102E65" w:rsidRDefault="00A63227" w:rsidP="00A63227">
            <w:pPr>
              <w:rPr>
                <w:sz w:val="18"/>
                <w:szCs w:val="18"/>
              </w:rPr>
            </w:pPr>
            <w:r w:rsidRPr="00102E65">
              <w:rPr>
                <w:sz w:val="18"/>
                <w:szCs w:val="18"/>
              </w:rPr>
              <w:t>NA</w:t>
            </w:r>
          </w:p>
        </w:tc>
        <w:tc>
          <w:tcPr>
            <w:tcW w:w="889" w:type="dxa"/>
          </w:tcPr>
          <w:p w14:paraId="31D2F5C8" w14:textId="77777777" w:rsidR="00A63227" w:rsidRPr="00102E65" w:rsidRDefault="00A63227" w:rsidP="00A63227">
            <w:pPr>
              <w:rPr>
                <w:sz w:val="18"/>
                <w:szCs w:val="18"/>
              </w:rPr>
            </w:pPr>
            <w:r w:rsidRPr="00102E65">
              <w:rPr>
                <w:sz w:val="18"/>
                <w:szCs w:val="18"/>
              </w:rPr>
              <w:t>NA</w:t>
            </w:r>
          </w:p>
        </w:tc>
      </w:tr>
      <w:tr w:rsidR="0092099D" w:rsidRPr="0092099D" w14:paraId="7D4A5D40" w14:textId="77777777" w:rsidTr="0092099D">
        <w:tc>
          <w:tcPr>
            <w:tcW w:w="859" w:type="dxa"/>
          </w:tcPr>
          <w:p w14:paraId="7B1BBACD" w14:textId="77777777" w:rsidR="00A63227" w:rsidRPr="00102E65" w:rsidRDefault="00A63227" w:rsidP="00A63227">
            <w:pPr>
              <w:rPr>
                <w:sz w:val="18"/>
                <w:szCs w:val="18"/>
              </w:rPr>
            </w:pPr>
            <w:r w:rsidRPr="00102E65">
              <w:rPr>
                <w:sz w:val="18"/>
                <w:szCs w:val="18"/>
              </w:rPr>
              <w:t>"5-46"</w:t>
            </w:r>
          </w:p>
        </w:tc>
        <w:tc>
          <w:tcPr>
            <w:tcW w:w="1476" w:type="dxa"/>
          </w:tcPr>
          <w:p w14:paraId="71DA3A90" w14:textId="77777777" w:rsidR="00A63227" w:rsidRPr="00102E65" w:rsidRDefault="00A63227" w:rsidP="00A63227">
            <w:pPr>
              <w:rPr>
                <w:sz w:val="18"/>
                <w:szCs w:val="18"/>
              </w:rPr>
            </w:pPr>
            <w:r w:rsidRPr="00102E65">
              <w:rPr>
                <w:sz w:val="18"/>
                <w:szCs w:val="18"/>
              </w:rPr>
              <w:t>"LAKE BRITTON AREA"</w:t>
            </w:r>
          </w:p>
        </w:tc>
        <w:tc>
          <w:tcPr>
            <w:tcW w:w="1086" w:type="dxa"/>
          </w:tcPr>
          <w:p w14:paraId="5C059C53" w14:textId="77777777" w:rsidR="00A63227" w:rsidRPr="00102E65" w:rsidRDefault="00A63227" w:rsidP="00A63227">
            <w:pPr>
              <w:rPr>
                <w:sz w:val="18"/>
                <w:szCs w:val="18"/>
              </w:rPr>
            </w:pPr>
            <w:r w:rsidRPr="00102E65">
              <w:rPr>
                <w:sz w:val="18"/>
                <w:szCs w:val="18"/>
              </w:rPr>
              <w:t>678.8</w:t>
            </w:r>
          </w:p>
        </w:tc>
        <w:tc>
          <w:tcPr>
            <w:tcW w:w="889" w:type="dxa"/>
          </w:tcPr>
          <w:p w14:paraId="5E4AF949" w14:textId="77777777" w:rsidR="00A63227" w:rsidRPr="00102E65" w:rsidRDefault="00A63227" w:rsidP="00A63227">
            <w:pPr>
              <w:rPr>
                <w:sz w:val="18"/>
                <w:szCs w:val="18"/>
              </w:rPr>
            </w:pPr>
            <w:r w:rsidRPr="00102E65">
              <w:rPr>
                <w:sz w:val="18"/>
                <w:szCs w:val="18"/>
              </w:rPr>
              <w:t>"yes"</w:t>
            </w:r>
          </w:p>
        </w:tc>
      </w:tr>
      <w:tr w:rsidR="0092099D" w:rsidRPr="0092099D" w14:paraId="28D6C520" w14:textId="77777777" w:rsidTr="0092099D">
        <w:tc>
          <w:tcPr>
            <w:tcW w:w="859" w:type="dxa"/>
          </w:tcPr>
          <w:p w14:paraId="28E86A7F" w14:textId="77777777" w:rsidR="00A63227" w:rsidRPr="00102E65" w:rsidRDefault="00A63227" w:rsidP="00A63227">
            <w:pPr>
              <w:rPr>
                <w:sz w:val="18"/>
                <w:szCs w:val="18"/>
              </w:rPr>
            </w:pPr>
            <w:r w:rsidRPr="00102E65">
              <w:rPr>
                <w:sz w:val="18"/>
                <w:szCs w:val="18"/>
              </w:rPr>
              <w:t>"5-47"</w:t>
            </w:r>
          </w:p>
        </w:tc>
        <w:tc>
          <w:tcPr>
            <w:tcW w:w="1476" w:type="dxa"/>
          </w:tcPr>
          <w:p w14:paraId="774A428E" w14:textId="77777777" w:rsidR="00A63227" w:rsidRPr="00102E65" w:rsidRDefault="00A63227" w:rsidP="00A63227">
            <w:pPr>
              <w:rPr>
                <w:sz w:val="18"/>
                <w:szCs w:val="18"/>
              </w:rPr>
            </w:pPr>
            <w:r w:rsidRPr="00102E65">
              <w:rPr>
                <w:sz w:val="18"/>
                <w:szCs w:val="18"/>
              </w:rPr>
              <w:t>"GOOSE VALLEY"</w:t>
            </w:r>
          </w:p>
        </w:tc>
        <w:tc>
          <w:tcPr>
            <w:tcW w:w="1086" w:type="dxa"/>
          </w:tcPr>
          <w:p w14:paraId="76E8392B" w14:textId="77777777" w:rsidR="00A63227" w:rsidRPr="00102E65" w:rsidRDefault="00A63227" w:rsidP="00A63227">
            <w:pPr>
              <w:rPr>
                <w:sz w:val="18"/>
                <w:szCs w:val="18"/>
              </w:rPr>
            </w:pPr>
            <w:r w:rsidRPr="00102E65">
              <w:rPr>
                <w:sz w:val="18"/>
                <w:szCs w:val="18"/>
              </w:rPr>
              <w:t>423.68</w:t>
            </w:r>
          </w:p>
        </w:tc>
        <w:tc>
          <w:tcPr>
            <w:tcW w:w="889" w:type="dxa"/>
          </w:tcPr>
          <w:p w14:paraId="45E622ED" w14:textId="77777777" w:rsidR="00A63227" w:rsidRPr="00102E65" w:rsidRDefault="00A63227" w:rsidP="00A63227">
            <w:pPr>
              <w:rPr>
                <w:sz w:val="18"/>
                <w:szCs w:val="18"/>
              </w:rPr>
            </w:pPr>
            <w:r w:rsidRPr="00102E65">
              <w:rPr>
                <w:sz w:val="18"/>
                <w:szCs w:val="18"/>
              </w:rPr>
              <w:t>"yes"</w:t>
            </w:r>
          </w:p>
        </w:tc>
      </w:tr>
      <w:tr w:rsidR="0092099D" w:rsidRPr="0092099D" w14:paraId="16A67DBB" w14:textId="77777777" w:rsidTr="0092099D">
        <w:tc>
          <w:tcPr>
            <w:tcW w:w="859" w:type="dxa"/>
          </w:tcPr>
          <w:p w14:paraId="52552D19" w14:textId="77777777" w:rsidR="00A63227" w:rsidRPr="00102E65" w:rsidRDefault="00A63227" w:rsidP="00A63227">
            <w:pPr>
              <w:rPr>
                <w:sz w:val="18"/>
                <w:szCs w:val="18"/>
              </w:rPr>
            </w:pPr>
            <w:r w:rsidRPr="00102E65">
              <w:rPr>
                <w:sz w:val="18"/>
                <w:szCs w:val="18"/>
              </w:rPr>
              <w:t>"5-48"</w:t>
            </w:r>
          </w:p>
        </w:tc>
        <w:tc>
          <w:tcPr>
            <w:tcW w:w="1476" w:type="dxa"/>
          </w:tcPr>
          <w:p w14:paraId="28AFF512" w14:textId="77777777" w:rsidR="00A63227" w:rsidRPr="00102E65" w:rsidRDefault="00A63227" w:rsidP="00A63227">
            <w:pPr>
              <w:rPr>
                <w:sz w:val="18"/>
                <w:szCs w:val="18"/>
              </w:rPr>
            </w:pPr>
            <w:r w:rsidRPr="00102E65">
              <w:rPr>
                <w:sz w:val="18"/>
                <w:szCs w:val="18"/>
              </w:rPr>
              <w:t>"BURNEY CREEK VALLEY"</w:t>
            </w:r>
          </w:p>
        </w:tc>
        <w:tc>
          <w:tcPr>
            <w:tcW w:w="1086" w:type="dxa"/>
          </w:tcPr>
          <w:p w14:paraId="015976FB" w14:textId="77777777" w:rsidR="00A63227" w:rsidRPr="00102E65" w:rsidRDefault="00A63227" w:rsidP="00A63227">
            <w:pPr>
              <w:rPr>
                <w:sz w:val="18"/>
                <w:szCs w:val="18"/>
              </w:rPr>
            </w:pPr>
            <w:r w:rsidRPr="00102E65">
              <w:rPr>
                <w:sz w:val="18"/>
                <w:szCs w:val="18"/>
              </w:rPr>
              <w:t>499.22</w:t>
            </w:r>
          </w:p>
        </w:tc>
        <w:tc>
          <w:tcPr>
            <w:tcW w:w="889" w:type="dxa"/>
          </w:tcPr>
          <w:p w14:paraId="60361A94" w14:textId="77777777" w:rsidR="00A63227" w:rsidRPr="00102E65" w:rsidRDefault="00A63227" w:rsidP="00A63227">
            <w:pPr>
              <w:rPr>
                <w:sz w:val="18"/>
                <w:szCs w:val="18"/>
              </w:rPr>
            </w:pPr>
            <w:r w:rsidRPr="00102E65">
              <w:rPr>
                <w:sz w:val="18"/>
                <w:szCs w:val="18"/>
              </w:rPr>
              <w:t>"yes"</w:t>
            </w:r>
          </w:p>
        </w:tc>
      </w:tr>
      <w:tr w:rsidR="0092099D" w:rsidRPr="0092099D" w14:paraId="1D3B74E4" w14:textId="77777777" w:rsidTr="0092099D">
        <w:tc>
          <w:tcPr>
            <w:tcW w:w="859" w:type="dxa"/>
          </w:tcPr>
          <w:p w14:paraId="0C322556" w14:textId="77777777" w:rsidR="00A63227" w:rsidRPr="00102E65" w:rsidRDefault="00A63227" w:rsidP="00A63227">
            <w:pPr>
              <w:rPr>
                <w:sz w:val="18"/>
                <w:szCs w:val="18"/>
              </w:rPr>
            </w:pPr>
            <w:r w:rsidRPr="00102E65">
              <w:rPr>
                <w:sz w:val="18"/>
                <w:szCs w:val="18"/>
              </w:rPr>
              <w:t>"5-49"</w:t>
            </w:r>
          </w:p>
        </w:tc>
        <w:tc>
          <w:tcPr>
            <w:tcW w:w="1476" w:type="dxa"/>
          </w:tcPr>
          <w:p w14:paraId="7ACF02C5" w14:textId="77777777" w:rsidR="00A63227" w:rsidRPr="00102E65" w:rsidRDefault="00A63227" w:rsidP="00A63227">
            <w:pPr>
              <w:rPr>
                <w:sz w:val="18"/>
                <w:szCs w:val="18"/>
              </w:rPr>
            </w:pPr>
            <w:r w:rsidRPr="00102E65">
              <w:rPr>
                <w:sz w:val="18"/>
                <w:szCs w:val="18"/>
              </w:rPr>
              <w:t>"DRY BURNEY CREEK VALLEY"</w:t>
            </w:r>
          </w:p>
        </w:tc>
        <w:tc>
          <w:tcPr>
            <w:tcW w:w="1086" w:type="dxa"/>
          </w:tcPr>
          <w:p w14:paraId="72AA380C" w14:textId="77777777" w:rsidR="00A63227" w:rsidRPr="00102E65" w:rsidRDefault="00A63227" w:rsidP="00A63227">
            <w:pPr>
              <w:rPr>
                <w:sz w:val="18"/>
                <w:szCs w:val="18"/>
              </w:rPr>
            </w:pPr>
            <w:r w:rsidRPr="00102E65">
              <w:rPr>
                <w:sz w:val="18"/>
                <w:szCs w:val="18"/>
              </w:rPr>
              <w:t>860</w:t>
            </w:r>
          </w:p>
        </w:tc>
        <w:tc>
          <w:tcPr>
            <w:tcW w:w="889" w:type="dxa"/>
          </w:tcPr>
          <w:p w14:paraId="07352790" w14:textId="77777777" w:rsidR="00A63227" w:rsidRPr="00102E65" w:rsidRDefault="00A63227" w:rsidP="00A63227">
            <w:pPr>
              <w:rPr>
                <w:sz w:val="18"/>
                <w:szCs w:val="18"/>
              </w:rPr>
            </w:pPr>
            <w:r w:rsidRPr="00102E65">
              <w:rPr>
                <w:sz w:val="18"/>
                <w:szCs w:val="18"/>
              </w:rPr>
              <w:t>"yes"</w:t>
            </w:r>
          </w:p>
        </w:tc>
      </w:tr>
      <w:tr w:rsidR="0092099D" w:rsidRPr="0092099D" w14:paraId="502CE364" w14:textId="77777777" w:rsidTr="0092099D">
        <w:tc>
          <w:tcPr>
            <w:tcW w:w="859" w:type="dxa"/>
          </w:tcPr>
          <w:p w14:paraId="0CFFFD70" w14:textId="77777777" w:rsidR="00A63227" w:rsidRPr="00102E65" w:rsidRDefault="00A63227" w:rsidP="00A63227">
            <w:pPr>
              <w:rPr>
                <w:sz w:val="18"/>
                <w:szCs w:val="18"/>
              </w:rPr>
            </w:pPr>
            <w:r w:rsidRPr="00102E65">
              <w:rPr>
                <w:sz w:val="18"/>
                <w:szCs w:val="18"/>
              </w:rPr>
              <w:t>"5-5"</w:t>
            </w:r>
          </w:p>
        </w:tc>
        <w:tc>
          <w:tcPr>
            <w:tcW w:w="1476" w:type="dxa"/>
          </w:tcPr>
          <w:p w14:paraId="53AA646A" w14:textId="77777777" w:rsidR="00A63227" w:rsidRPr="00102E65" w:rsidRDefault="00A63227" w:rsidP="00A63227">
            <w:pPr>
              <w:rPr>
                <w:sz w:val="18"/>
                <w:szCs w:val="18"/>
              </w:rPr>
            </w:pPr>
            <w:r w:rsidRPr="00102E65">
              <w:rPr>
                <w:sz w:val="18"/>
                <w:szCs w:val="18"/>
              </w:rPr>
              <w:t>"FALL RIVER VALLEY"</w:t>
            </w:r>
          </w:p>
        </w:tc>
        <w:tc>
          <w:tcPr>
            <w:tcW w:w="1086" w:type="dxa"/>
          </w:tcPr>
          <w:p w14:paraId="4ADB0F39" w14:textId="77777777" w:rsidR="00A63227" w:rsidRPr="00102E65" w:rsidRDefault="00A63227" w:rsidP="00A63227">
            <w:pPr>
              <w:rPr>
                <w:sz w:val="18"/>
                <w:szCs w:val="18"/>
              </w:rPr>
            </w:pPr>
            <w:r w:rsidRPr="00102E65">
              <w:rPr>
                <w:sz w:val="18"/>
                <w:szCs w:val="18"/>
              </w:rPr>
              <w:t>725.69</w:t>
            </w:r>
          </w:p>
        </w:tc>
        <w:tc>
          <w:tcPr>
            <w:tcW w:w="889" w:type="dxa"/>
          </w:tcPr>
          <w:p w14:paraId="50E3D9F1" w14:textId="77777777" w:rsidR="00A63227" w:rsidRPr="00102E65" w:rsidRDefault="00A63227" w:rsidP="00A63227">
            <w:pPr>
              <w:rPr>
                <w:sz w:val="18"/>
                <w:szCs w:val="18"/>
              </w:rPr>
            </w:pPr>
            <w:r w:rsidRPr="00102E65">
              <w:rPr>
                <w:sz w:val="18"/>
                <w:szCs w:val="18"/>
              </w:rPr>
              <w:t>"yes"</w:t>
            </w:r>
          </w:p>
        </w:tc>
      </w:tr>
      <w:tr w:rsidR="0092099D" w:rsidRPr="0092099D" w14:paraId="1F88D9DD" w14:textId="77777777" w:rsidTr="0092099D">
        <w:tc>
          <w:tcPr>
            <w:tcW w:w="859" w:type="dxa"/>
          </w:tcPr>
          <w:p w14:paraId="651C624C" w14:textId="77777777" w:rsidR="00A63227" w:rsidRPr="00102E65" w:rsidRDefault="00A63227" w:rsidP="00A63227">
            <w:pPr>
              <w:rPr>
                <w:sz w:val="18"/>
                <w:szCs w:val="18"/>
              </w:rPr>
            </w:pPr>
            <w:r w:rsidRPr="00102E65">
              <w:rPr>
                <w:sz w:val="18"/>
                <w:szCs w:val="18"/>
              </w:rPr>
              <w:t>"5-50"</w:t>
            </w:r>
          </w:p>
        </w:tc>
        <w:tc>
          <w:tcPr>
            <w:tcW w:w="1476" w:type="dxa"/>
          </w:tcPr>
          <w:p w14:paraId="0CF3D7D4" w14:textId="77777777" w:rsidR="00A63227" w:rsidRPr="00102E65" w:rsidRDefault="00A63227" w:rsidP="00A63227">
            <w:pPr>
              <w:rPr>
                <w:sz w:val="18"/>
                <w:szCs w:val="18"/>
              </w:rPr>
            </w:pPr>
            <w:r w:rsidRPr="00102E65">
              <w:rPr>
                <w:sz w:val="18"/>
                <w:szCs w:val="18"/>
              </w:rPr>
              <w:t>"NORTH FORK BATTLE CREEK"</w:t>
            </w:r>
          </w:p>
        </w:tc>
        <w:tc>
          <w:tcPr>
            <w:tcW w:w="1086" w:type="dxa"/>
          </w:tcPr>
          <w:p w14:paraId="01AB87CF" w14:textId="77777777" w:rsidR="00A63227" w:rsidRPr="00102E65" w:rsidRDefault="00A63227" w:rsidP="00A63227">
            <w:pPr>
              <w:rPr>
                <w:sz w:val="18"/>
                <w:szCs w:val="18"/>
              </w:rPr>
            </w:pPr>
            <w:r w:rsidRPr="00102E65">
              <w:rPr>
                <w:sz w:val="18"/>
                <w:szCs w:val="18"/>
              </w:rPr>
              <w:t>806.57</w:t>
            </w:r>
          </w:p>
        </w:tc>
        <w:tc>
          <w:tcPr>
            <w:tcW w:w="889" w:type="dxa"/>
          </w:tcPr>
          <w:p w14:paraId="2C85AE9F" w14:textId="77777777" w:rsidR="00A63227" w:rsidRPr="00102E65" w:rsidRDefault="00A63227" w:rsidP="00A63227">
            <w:pPr>
              <w:rPr>
                <w:sz w:val="18"/>
                <w:szCs w:val="18"/>
              </w:rPr>
            </w:pPr>
            <w:r w:rsidRPr="00102E65">
              <w:rPr>
                <w:sz w:val="18"/>
                <w:szCs w:val="18"/>
              </w:rPr>
              <w:t>"yes"</w:t>
            </w:r>
          </w:p>
        </w:tc>
      </w:tr>
      <w:tr w:rsidR="0092099D" w:rsidRPr="0092099D" w14:paraId="11DEEEE5" w14:textId="77777777" w:rsidTr="0092099D">
        <w:tc>
          <w:tcPr>
            <w:tcW w:w="859" w:type="dxa"/>
          </w:tcPr>
          <w:p w14:paraId="601AC46E" w14:textId="77777777" w:rsidR="00A63227" w:rsidRPr="00102E65" w:rsidRDefault="00A63227" w:rsidP="00A63227">
            <w:pPr>
              <w:rPr>
                <w:sz w:val="18"/>
                <w:szCs w:val="18"/>
              </w:rPr>
            </w:pPr>
            <w:r w:rsidRPr="00102E65">
              <w:rPr>
                <w:sz w:val="18"/>
                <w:szCs w:val="18"/>
              </w:rPr>
              <w:t>"5-51"</w:t>
            </w:r>
          </w:p>
        </w:tc>
        <w:tc>
          <w:tcPr>
            <w:tcW w:w="1476" w:type="dxa"/>
          </w:tcPr>
          <w:p w14:paraId="7DEEA54C" w14:textId="77777777" w:rsidR="00A63227" w:rsidRPr="00102E65" w:rsidRDefault="00A63227" w:rsidP="00A63227">
            <w:pPr>
              <w:rPr>
                <w:sz w:val="18"/>
                <w:szCs w:val="18"/>
              </w:rPr>
            </w:pPr>
            <w:r w:rsidRPr="00102E65">
              <w:rPr>
                <w:sz w:val="18"/>
                <w:szCs w:val="18"/>
              </w:rPr>
              <w:t>"BUTTE CREEK VALLEY"</w:t>
            </w:r>
          </w:p>
        </w:tc>
        <w:tc>
          <w:tcPr>
            <w:tcW w:w="1086" w:type="dxa"/>
          </w:tcPr>
          <w:p w14:paraId="47483FAF" w14:textId="77777777" w:rsidR="00A63227" w:rsidRPr="00102E65" w:rsidRDefault="00A63227" w:rsidP="00A63227">
            <w:pPr>
              <w:rPr>
                <w:sz w:val="18"/>
                <w:szCs w:val="18"/>
              </w:rPr>
            </w:pPr>
            <w:r w:rsidRPr="00102E65">
              <w:rPr>
                <w:sz w:val="18"/>
                <w:szCs w:val="18"/>
              </w:rPr>
              <w:t>NA</w:t>
            </w:r>
          </w:p>
        </w:tc>
        <w:tc>
          <w:tcPr>
            <w:tcW w:w="889" w:type="dxa"/>
          </w:tcPr>
          <w:p w14:paraId="39BFE5C8" w14:textId="77777777" w:rsidR="00A63227" w:rsidRPr="00102E65" w:rsidRDefault="00A63227" w:rsidP="00A63227">
            <w:pPr>
              <w:rPr>
                <w:sz w:val="18"/>
                <w:szCs w:val="18"/>
              </w:rPr>
            </w:pPr>
            <w:r w:rsidRPr="00102E65">
              <w:rPr>
                <w:sz w:val="18"/>
                <w:szCs w:val="18"/>
              </w:rPr>
              <w:t>NA</w:t>
            </w:r>
          </w:p>
        </w:tc>
      </w:tr>
      <w:tr w:rsidR="0092099D" w:rsidRPr="0092099D" w14:paraId="08DB9650" w14:textId="77777777" w:rsidTr="0092099D">
        <w:tc>
          <w:tcPr>
            <w:tcW w:w="859" w:type="dxa"/>
          </w:tcPr>
          <w:p w14:paraId="307F7460" w14:textId="77777777" w:rsidR="00A63227" w:rsidRPr="00102E65" w:rsidRDefault="00A63227" w:rsidP="00A63227">
            <w:pPr>
              <w:rPr>
                <w:sz w:val="18"/>
                <w:szCs w:val="18"/>
              </w:rPr>
            </w:pPr>
            <w:r w:rsidRPr="00102E65">
              <w:rPr>
                <w:sz w:val="18"/>
                <w:szCs w:val="18"/>
              </w:rPr>
              <w:t>"5-52"</w:t>
            </w:r>
          </w:p>
        </w:tc>
        <w:tc>
          <w:tcPr>
            <w:tcW w:w="1476" w:type="dxa"/>
          </w:tcPr>
          <w:p w14:paraId="24A04EA9" w14:textId="77777777" w:rsidR="00A63227" w:rsidRPr="00102E65" w:rsidRDefault="00A63227" w:rsidP="00A63227">
            <w:pPr>
              <w:rPr>
                <w:sz w:val="18"/>
                <w:szCs w:val="18"/>
              </w:rPr>
            </w:pPr>
            <w:r w:rsidRPr="00102E65">
              <w:rPr>
                <w:sz w:val="18"/>
                <w:szCs w:val="18"/>
              </w:rPr>
              <w:t>"GRAYS VALLEY"</w:t>
            </w:r>
          </w:p>
        </w:tc>
        <w:tc>
          <w:tcPr>
            <w:tcW w:w="1086" w:type="dxa"/>
          </w:tcPr>
          <w:p w14:paraId="34F65D52" w14:textId="77777777" w:rsidR="00A63227" w:rsidRPr="00102E65" w:rsidRDefault="00A63227" w:rsidP="00A63227">
            <w:pPr>
              <w:rPr>
                <w:sz w:val="18"/>
                <w:szCs w:val="18"/>
              </w:rPr>
            </w:pPr>
            <w:r w:rsidRPr="00102E65">
              <w:rPr>
                <w:sz w:val="18"/>
                <w:szCs w:val="18"/>
              </w:rPr>
              <w:t>NA</w:t>
            </w:r>
          </w:p>
        </w:tc>
        <w:tc>
          <w:tcPr>
            <w:tcW w:w="889" w:type="dxa"/>
          </w:tcPr>
          <w:p w14:paraId="6A66E7E8" w14:textId="77777777" w:rsidR="00A63227" w:rsidRPr="00102E65" w:rsidRDefault="00A63227" w:rsidP="00A63227">
            <w:pPr>
              <w:rPr>
                <w:sz w:val="18"/>
                <w:szCs w:val="18"/>
              </w:rPr>
            </w:pPr>
            <w:r w:rsidRPr="00102E65">
              <w:rPr>
                <w:sz w:val="18"/>
                <w:szCs w:val="18"/>
              </w:rPr>
              <w:t>NA</w:t>
            </w:r>
          </w:p>
        </w:tc>
      </w:tr>
      <w:tr w:rsidR="0092099D" w:rsidRPr="0092099D" w14:paraId="0FF31422" w14:textId="77777777" w:rsidTr="0092099D">
        <w:tc>
          <w:tcPr>
            <w:tcW w:w="859" w:type="dxa"/>
          </w:tcPr>
          <w:p w14:paraId="6B22252B" w14:textId="77777777" w:rsidR="00A63227" w:rsidRPr="00102E65" w:rsidRDefault="00A63227" w:rsidP="00A63227">
            <w:pPr>
              <w:rPr>
                <w:sz w:val="18"/>
                <w:szCs w:val="18"/>
              </w:rPr>
            </w:pPr>
            <w:r w:rsidRPr="00102E65">
              <w:rPr>
                <w:sz w:val="18"/>
                <w:szCs w:val="18"/>
              </w:rPr>
              <w:t>"5-53"</w:t>
            </w:r>
          </w:p>
        </w:tc>
        <w:tc>
          <w:tcPr>
            <w:tcW w:w="1476" w:type="dxa"/>
          </w:tcPr>
          <w:p w14:paraId="17F8E5F9" w14:textId="77777777" w:rsidR="00A63227" w:rsidRPr="00102E65" w:rsidRDefault="00A63227" w:rsidP="00A63227">
            <w:pPr>
              <w:rPr>
                <w:sz w:val="18"/>
                <w:szCs w:val="18"/>
              </w:rPr>
            </w:pPr>
            <w:r w:rsidRPr="00102E65">
              <w:rPr>
                <w:sz w:val="18"/>
                <w:szCs w:val="18"/>
              </w:rPr>
              <w:t>"DIXIE VALLEY"</w:t>
            </w:r>
          </w:p>
        </w:tc>
        <w:tc>
          <w:tcPr>
            <w:tcW w:w="1086" w:type="dxa"/>
          </w:tcPr>
          <w:p w14:paraId="429B44F8" w14:textId="77777777" w:rsidR="00A63227" w:rsidRPr="00102E65" w:rsidRDefault="00A63227" w:rsidP="00A63227">
            <w:pPr>
              <w:rPr>
                <w:sz w:val="18"/>
                <w:szCs w:val="18"/>
              </w:rPr>
            </w:pPr>
            <w:r w:rsidRPr="00102E65">
              <w:rPr>
                <w:sz w:val="18"/>
                <w:szCs w:val="18"/>
              </w:rPr>
              <w:t>NA</w:t>
            </w:r>
          </w:p>
        </w:tc>
        <w:tc>
          <w:tcPr>
            <w:tcW w:w="889" w:type="dxa"/>
          </w:tcPr>
          <w:p w14:paraId="59B1AAD2" w14:textId="77777777" w:rsidR="00A63227" w:rsidRPr="00102E65" w:rsidRDefault="00A63227" w:rsidP="00A63227">
            <w:pPr>
              <w:rPr>
                <w:sz w:val="18"/>
                <w:szCs w:val="18"/>
              </w:rPr>
            </w:pPr>
            <w:r w:rsidRPr="00102E65">
              <w:rPr>
                <w:sz w:val="18"/>
                <w:szCs w:val="18"/>
              </w:rPr>
              <w:t>NA</w:t>
            </w:r>
          </w:p>
        </w:tc>
      </w:tr>
      <w:tr w:rsidR="0092099D" w:rsidRPr="0092099D" w14:paraId="21E51D52" w14:textId="77777777" w:rsidTr="0092099D">
        <w:tc>
          <w:tcPr>
            <w:tcW w:w="859" w:type="dxa"/>
          </w:tcPr>
          <w:p w14:paraId="7B5807A8" w14:textId="77777777" w:rsidR="00A63227" w:rsidRPr="00102E65" w:rsidRDefault="00A63227" w:rsidP="00A63227">
            <w:pPr>
              <w:rPr>
                <w:sz w:val="18"/>
                <w:szCs w:val="18"/>
              </w:rPr>
            </w:pPr>
            <w:r w:rsidRPr="00102E65">
              <w:rPr>
                <w:sz w:val="18"/>
                <w:szCs w:val="18"/>
              </w:rPr>
              <w:t>"5-54"</w:t>
            </w:r>
          </w:p>
        </w:tc>
        <w:tc>
          <w:tcPr>
            <w:tcW w:w="1476" w:type="dxa"/>
          </w:tcPr>
          <w:p w14:paraId="7B2AB7C8" w14:textId="77777777" w:rsidR="00A63227" w:rsidRPr="00102E65" w:rsidRDefault="00A63227" w:rsidP="00A63227">
            <w:pPr>
              <w:rPr>
                <w:sz w:val="18"/>
                <w:szCs w:val="18"/>
              </w:rPr>
            </w:pPr>
            <w:r w:rsidRPr="00102E65">
              <w:rPr>
                <w:sz w:val="18"/>
                <w:szCs w:val="18"/>
              </w:rPr>
              <w:t>"ASH VALLEY"</w:t>
            </w:r>
          </w:p>
        </w:tc>
        <w:tc>
          <w:tcPr>
            <w:tcW w:w="1086" w:type="dxa"/>
          </w:tcPr>
          <w:p w14:paraId="30D96852" w14:textId="77777777" w:rsidR="00A63227" w:rsidRPr="00102E65" w:rsidRDefault="00A63227" w:rsidP="00A63227">
            <w:pPr>
              <w:rPr>
                <w:sz w:val="18"/>
                <w:szCs w:val="18"/>
              </w:rPr>
            </w:pPr>
            <w:r w:rsidRPr="00102E65">
              <w:rPr>
                <w:sz w:val="18"/>
                <w:szCs w:val="18"/>
              </w:rPr>
              <w:t>665</w:t>
            </w:r>
          </w:p>
        </w:tc>
        <w:tc>
          <w:tcPr>
            <w:tcW w:w="889" w:type="dxa"/>
          </w:tcPr>
          <w:p w14:paraId="1F83E496" w14:textId="77777777" w:rsidR="00A63227" w:rsidRPr="00102E65" w:rsidRDefault="00A63227" w:rsidP="00A63227">
            <w:pPr>
              <w:rPr>
                <w:sz w:val="18"/>
                <w:szCs w:val="18"/>
              </w:rPr>
            </w:pPr>
            <w:r w:rsidRPr="00102E65">
              <w:rPr>
                <w:sz w:val="18"/>
                <w:szCs w:val="18"/>
              </w:rPr>
              <w:t>"yes"</w:t>
            </w:r>
          </w:p>
        </w:tc>
      </w:tr>
      <w:tr w:rsidR="0092099D" w:rsidRPr="0092099D" w14:paraId="50BB203B" w14:textId="77777777" w:rsidTr="0092099D">
        <w:tc>
          <w:tcPr>
            <w:tcW w:w="859" w:type="dxa"/>
          </w:tcPr>
          <w:p w14:paraId="6DA2898F" w14:textId="77777777" w:rsidR="00A63227" w:rsidRPr="00102E65" w:rsidRDefault="00A63227" w:rsidP="00A63227">
            <w:pPr>
              <w:rPr>
                <w:sz w:val="18"/>
                <w:szCs w:val="18"/>
              </w:rPr>
            </w:pPr>
            <w:r w:rsidRPr="00102E65">
              <w:rPr>
                <w:sz w:val="18"/>
                <w:szCs w:val="18"/>
              </w:rPr>
              <w:t>"5-56"</w:t>
            </w:r>
          </w:p>
        </w:tc>
        <w:tc>
          <w:tcPr>
            <w:tcW w:w="1476" w:type="dxa"/>
          </w:tcPr>
          <w:p w14:paraId="0F842AB0" w14:textId="77777777" w:rsidR="00A63227" w:rsidRPr="00102E65" w:rsidRDefault="00A63227" w:rsidP="00A63227">
            <w:pPr>
              <w:rPr>
                <w:sz w:val="18"/>
                <w:szCs w:val="18"/>
              </w:rPr>
            </w:pPr>
            <w:r w:rsidRPr="00102E65">
              <w:rPr>
                <w:sz w:val="18"/>
                <w:szCs w:val="18"/>
              </w:rPr>
              <w:t>"YELLOW CREEK VALLEY"</w:t>
            </w:r>
          </w:p>
        </w:tc>
        <w:tc>
          <w:tcPr>
            <w:tcW w:w="1086" w:type="dxa"/>
          </w:tcPr>
          <w:p w14:paraId="5C665F9A" w14:textId="77777777" w:rsidR="00A63227" w:rsidRPr="00102E65" w:rsidRDefault="00A63227" w:rsidP="00A63227">
            <w:pPr>
              <w:rPr>
                <w:sz w:val="18"/>
                <w:szCs w:val="18"/>
              </w:rPr>
            </w:pPr>
            <w:r w:rsidRPr="00102E65">
              <w:rPr>
                <w:sz w:val="18"/>
                <w:szCs w:val="18"/>
              </w:rPr>
              <w:t>622.5</w:t>
            </w:r>
          </w:p>
        </w:tc>
        <w:tc>
          <w:tcPr>
            <w:tcW w:w="889" w:type="dxa"/>
          </w:tcPr>
          <w:p w14:paraId="5E6E8397" w14:textId="77777777" w:rsidR="00A63227" w:rsidRPr="00102E65" w:rsidRDefault="00A63227" w:rsidP="00A63227">
            <w:pPr>
              <w:rPr>
                <w:sz w:val="18"/>
                <w:szCs w:val="18"/>
              </w:rPr>
            </w:pPr>
            <w:r w:rsidRPr="00102E65">
              <w:rPr>
                <w:sz w:val="18"/>
                <w:szCs w:val="18"/>
              </w:rPr>
              <w:t>"yes"</w:t>
            </w:r>
          </w:p>
        </w:tc>
      </w:tr>
      <w:tr w:rsidR="0092099D" w:rsidRPr="0092099D" w14:paraId="1204C2B9" w14:textId="77777777" w:rsidTr="0092099D">
        <w:tc>
          <w:tcPr>
            <w:tcW w:w="859" w:type="dxa"/>
          </w:tcPr>
          <w:p w14:paraId="35D0523F" w14:textId="77777777" w:rsidR="00A63227" w:rsidRPr="00102E65" w:rsidRDefault="00A63227" w:rsidP="00A63227">
            <w:pPr>
              <w:rPr>
                <w:sz w:val="18"/>
                <w:szCs w:val="18"/>
              </w:rPr>
            </w:pPr>
            <w:r w:rsidRPr="00102E65">
              <w:rPr>
                <w:sz w:val="18"/>
                <w:szCs w:val="18"/>
              </w:rPr>
              <w:t>"5-57"</w:t>
            </w:r>
          </w:p>
        </w:tc>
        <w:tc>
          <w:tcPr>
            <w:tcW w:w="1476" w:type="dxa"/>
          </w:tcPr>
          <w:p w14:paraId="13F01A6C" w14:textId="77777777" w:rsidR="00A63227" w:rsidRPr="00102E65" w:rsidRDefault="00A63227" w:rsidP="00A63227">
            <w:pPr>
              <w:rPr>
                <w:sz w:val="18"/>
                <w:szCs w:val="18"/>
              </w:rPr>
            </w:pPr>
            <w:r w:rsidRPr="00102E65">
              <w:rPr>
                <w:sz w:val="18"/>
                <w:szCs w:val="18"/>
              </w:rPr>
              <w:t>"LAST CHANCE CREEK VALLEY"</w:t>
            </w:r>
          </w:p>
        </w:tc>
        <w:tc>
          <w:tcPr>
            <w:tcW w:w="1086" w:type="dxa"/>
          </w:tcPr>
          <w:p w14:paraId="7D326B69" w14:textId="77777777" w:rsidR="00A63227" w:rsidRPr="00102E65" w:rsidRDefault="00A63227" w:rsidP="00A63227">
            <w:pPr>
              <w:rPr>
                <w:sz w:val="18"/>
                <w:szCs w:val="18"/>
              </w:rPr>
            </w:pPr>
            <w:r w:rsidRPr="00102E65">
              <w:rPr>
                <w:sz w:val="18"/>
                <w:szCs w:val="18"/>
              </w:rPr>
              <w:t>855</w:t>
            </w:r>
          </w:p>
        </w:tc>
        <w:tc>
          <w:tcPr>
            <w:tcW w:w="889" w:type="dxa"/>
          </w:tcPr>
          <w:p w14:paraId="124F949B" w14:textId="77777777" w:rsidR="00A63227" w:rsidRPr="00102E65" w:rsidRDefault="00A63227" w:rsidP="00A63227">
            <w:pPr>
              <w:rPr>
                <w:sz w:val="18"/>
                <w:szCs w:val="18"/>
              </w:rPr>
            </w:pPr>
            <w:r w:rsidRPr="00102E65">
              <w:rPr>
                <w:sz w:val="18"/>
                <w:szCs w:val="18"/>
              </w:rPr>
              <w:t>"yes"</w:t>
            </w:r>
          </w:p>
        </w:tc>
      </w:tr>
      <w:tr w:rsidR="0092099D" w:rsidRPr="0092099D" w14:paraId="482938F1" w14:textId="77777777" w:rsidTr="0092099D">
        <w:tc>
          <w:tcPr>
            <w:tcW w:w="859" w:type="dxa"/>
          </w:tcPr>
          <w:p w14:paraId="5BAEE076" w14:textId="77777777" w:rsidR="00A63227" w:rsidRPr="00102E65" w:rsidRDefault="00A63227" w:rsidP="00A63227">
            <w:pPr>
              <w:rPr>
                <w:sz w:val="18"/>
                <w:szCs w:val="18"/>
              </w:rPr>
            </w:pPr>
            <w:r w:rsidRPr="00102E65">
              <w:rPr>
                <w:sz w:val="18"/>
                <w:szCs w:val="18"/>
              </w:rPr>
              <w:t>"5-58"</w:t>
            </w:r>
          </w:p>
        </w:tc>
        <w:tc>
          <w:tcPr>
            <w:tcW w:w="1476" w:type="dxa"/>
          </w:tcPr>
          <w:p w14:paraId="5EE603FB" w14:textId="77777777" w:rsidR="00A63227" w:rsidRPr="00102E65" w:rsidRDefault="00A63227" w:rsidP="00A63227">
            <w:pPr>
              <w:rPr>
                <w:sz w:val="18"/>
                <w:szCs w:val="18"/>
              </w:rPr>
            </w:pPr>
            <w:r w:rsidRPr="00102E65">
              <w:rPr>
                <w:sz w:val="18"/>
                <w:szCs w:val="18"/>
              </w:rPr>
              <w:t>"CLOVER VALLEY"</w:t>
            </w:r>
          </w:p>
        </w:tc>
        <w:tc>
          <w:tcPr>
            <w:tcW w:w="1086" w:type="dxa"/>
          </w:tcPr>
          <w:p w14:paraId="39338A5A" w14:textId="77777777" w:rsidR="00A63227" w:rsidRPr="00102E65" w:rsidRDefault="00A63227" w:rsidP="00A63227">
            <w:pPr>
              <w:rPr>
                <w:sz w:val="18"/>
                <w:szCs w:val="18"/>
              </w:rPr>
            </w:pPr>
            <w:r w:rsidRPr="00102E65">
              <w:rPr>
                <w:sz w:val="18"/>
                <w:szCs w:val="18"/>
              </w:rPr>
              <w:t>431.9</w:t>
            </w:r>
          </w:p>
        </w:tc>
        <w:tc>
          <w:tcPr>
            <w:tcW w:w="889" w:type="dxa"/>
          </w:tcPr>
          <w:p w14:paraId="094F7431" w14:textId="77777777" w:rsidR="00A63227" w:rsidRPr="00102E65" w:rsidRDefault="00A63227" w:rsidP="00A63227">
            <w:pPr>
              <w:rPr>
                <w:sz w:val="18"/>
                <w:szCs w:val="18"/>
              </w:rPr>
            </w:pPr>
            <w:r w:rsidRPr="00102E65">
              <w:rPr>
                <w:sz w:val="18"/>
                <w:szCs w:val="18"/>
              </w:rPr>
              <w:t>"yes"</w:t>
            </w:r>
          </w:p>
        </w:tc>
      </w:tr>
      <w:tr w:rsidR="0092099D" w:rsidRPr="0092099D" w14:paraId="6B8B6872" w14:textId="77777777" w:rsidTr="0092099D">
        <w:tc>
          <w:tcPr>
            <w:tcW w:w="859" w:type="dxa"/>
          </w:tcPr>
          <w:p w14:paraId="707A57C7" w14:textId="77777777" w:rsidR="00A63227" w:rsidRPr="00102E65" w:rsidRDefault="00A63227" w:rsidP="00A63227">
            <w:pPr>
              <w:rPr>
                <w:sz w:val="18"/>
                <w:szCs w:val="18"/>
              </w:rPr>
            </w:pPr>
            <w:r w:rsidRPr="00102E65">
              <w:rPr>
                <w:sz w:val="18"/>
                <w:szCs w:val="18"/>
              </w:rPr>
              <w:t>"5-59"</w:t>
            </w:r>
          </w:p>
        </w:tc>
        <w:tc>
          <w:tcPr>
            <w:tcW w:w="1476" w:type="dxa"/>
          </w:tcPr>
          <w:p w14:paraId="20867285" w14:textId="77777777" w:rsidR="00A63227" w:rsidRPr="00102E65" w:rsidRDefault="00A63227" w:rsidP="00A63227">
            <w:pPr>
              <w:rPr>
                <w:sz w:val="18"/>
                <w:szCs w:val="18"/>
              </w:rPr>
            </w:pPr>
            <w:r w:rsidRPr="00102E65">
              <w:rPr>
                <w:sz w:val="18"/>
                <w:szCs w:val="18"/>
              </w:rPr>
              <w:t>"GRIZZLY VALLEY"</w:t>
            </w:r>
          </w:p>
        </w:tc>
        <w:tc>
          <w:tcPr>
            <w:tcW w:w="1086" w:type="dxa"/>
          </w:tcPr>
          <w:p w14:paraId="60E40A4B" w14:textId="77777777" w:rsidR="00A63227" w:rsidRPr="00102E65" w:rsidRDefault="00A63227" w:rsidP="00A63227">
            <w:pPr>
              <w:rPr>
                <w:sz w:val="18"/>
                <w:szCs w:val="18"/>
              </w:rPr>
            </w:pPr>
            <w:r w:rsidRPr="00102E65">
              <w:rPr>
                <w:sz w:val="18"/>
                <w:szCs w:val="18"/>
              </w:rPr>
              <w:t>772.84</w:t>
            </w:r>
          </w:p>
        </w:tc>
        <w:tc>
          <w:tcPr>
            <w:tcW w:w="889" w:type="dxa"/>
          </w:tcPr>
          <w:p w14:paraId="276BBF02" w14:textId="77777777" w:rsidR="00A63227" w:rsidRPr="00102E65" w:rsidRDefault="00A63227" w:rsidP="00A63227">
            <w:pPr>
              <w:rPr>
                <w:sz w:val="18"/>
                <w:szCs w:val="18"/>
              </w:rPr>
            </w:pPr>
            <w:r w:rsidRPr="00102E65">
              <w:rPr>
                <w:sz w:val="18"/>
                <w:szCs w:val="18"/>
              </w:rPr>
              <w:t>"yes"</w:t>
            </w:r>
          </w:p>
        </w:tc>
      </w:tr>
      <w:tr w:rsidR="0092099D" w:rsidRPr="0092099D" w14:paraId="378F47AC" w14:textId="77777777" w:rsidTr="0092099D">
        <w:tc>
          <w:tcPr>
            <w:tcW w:w="859" w:type="dxa"/>
          </w:tcPr>
          <w:p w14:paraId="5E32CA82" w14:textId="77777777" w:rsidR="00A63227" w:rsidRPr="00102E65" w:rsidRDefault="00A63227" w:rsidP="00A63227">
            <w:pPr>
              <w:rPr>
                <w:sz w:val="18"/>
                <w:szCs w:val="18"/>
              </w:rPr>
            </w:pPr>
            <w:r w:rsidRPr="00102E65">
              <w:rPr>
                <w:sz w:val="18"/>
                <w:szCs w:val="18"/>
              </w:rPr>
              <w:t>"5-6"</w:t>
            </w:r>
          </w:p>
        </w:tc>
        <w:tc>
          <w:tcPr>
            <w:tcW w:w="1476" w:type="dxa"/>
          </w:tcPr>
          <w:p w14:paraId="5D8FC90C" w14:textId="77777777" w:rsidR="00A63227" w:rsidRPr="00102E65" w:rsidRDefault="00A63227" w:rsidP="00A63227">
            <w:pPr>
              <w:rPr>
                <w:sz w:val="18"/>
                <w:szCs w:val="18"/>
              </w:rPr>
            </w:pPr>
            <w:r w:rsidRPr="00102E65">
              <w:rPr>
                <w:sz w:val="18"/>
                <w:szCs w:val="18"/>
              </w:rPr>
              <w:t>"REDDING AREA"</w:t>
            </w:r>
          </w:p>
        </w:tc>
        <w:tc>
          <w:tcPr>
            <w:tcW w:w="1086" w:type="dxa"/>
          </w:tcPr>
          <w:p w14:paraId="7020B9CF" w14:textId="77777777" w:rsidR="00A63227" w:rsidRPr="00102E65" w:rsidRDefault="00A63227" w:rsidP="00A63227">
            <w:pPr>
              <w:rPr>
                <w:sz w:val="18"/>
                <w:szCs w:val="18"/>
              </w:rPr>
            </w:pPr>
            <w:r w:rsidRPr="00102E65">
              <w:rPr>
                <w:sz w:val="18"/>
                <w:szCs w:val="18"/>
              </w:rPr>
              <w:t>687.58</w:t>
            </w:r>
          </w:p>
        </w:tc>
        <w:tc>
          <w:tcPr>
            <w:tcW w:w="889" w:type="dxa"/>
          </w:tcPr>
          <w:p w14:paraId="32851BFB" w14:textId="77777777" w:rsidR="00A63227" w:rsidRPr="00102E65" w:rsidRDefault="00A63227" w:rsidP="00A63227">
            <w:pPr>
              <w:rPr>
                <w:sz w:val="18"/>
                <w:szCs w:val="18"/>
              </w:rPr>
            </w:pPr>
            <w:r w:rsidRPr="00102E65">
              <w:rPr>
                <w:sz w:val="18"/>
                <w:szCs w:val="18"/>
              </w:rPr>
              <w:t>"no"</w:t>
            </w:r>
          </w:p>
        </w:tc>
      </w:tr>
      <w:tr w:rsidR="0092099D" w:rsidRPr="0092099D" w14:paraId="5B49F080" w14:textId="77777777" w:rsidTr="0092099D">
        <w:tc>
          <w:tcPr>
            <w:tcW w:w="859" w:type="dxa"/>
          </w:tcPr>
          <w:p w14:paraId="0EBD6302" w14:textId="77777777" w:rsidR="00A63227" w:rsidRPr="00102E65" w:rsidRDefault="00A63227" w:rsidP="00A63227">
            <w:pPr>
              <w:rPr>
                <w:sz w:val="18"/>
                <w:szCs w:val="18"/>
              </w:rPr>
            </w:pPr>
            <w:r w:rsidRPr="00102E65">
              <w:rPr>
                <w:sz w:val="18"/>
                <w:szCs w:val="18"/>
              </w:rPr>
              <w:t>"5-60"</w:t>
            </w:r>
          </w:p>
        </w:tc>
        <w:tc>
          <w:tcPr>
            <w:tcW w:w="1476" w:type="dxa"/>
          </w:tcPr>
          <w:p w14:paraId="128C0F2F" w14:textId="77777777" w:rsidR="00A63227" w:rsidRPr="00102E65" w:rsidRDefault="00A63227" w:rsidP="00A63227">
            <w:pPr>
              <w:rPr>
                <w:sz w:val="18"/>
                <w:szCs w:val="18"/>
              </w:rPr>
            </w:pPr>
            <w:r w:rsidRPr="00102E65">
              <w:rPr>
                <w:sz w:val="18"/>
                <w:szCs w:val="18"/>
              </w:rPr>
              <w:t>"HUMBUG VALLEY"</w:t>
            </w:r>
          </w:p>
        </w:tc>
        <w:tc>
          <w:tcPr>
            <w:tcW w:w="1086" w:type="dxa"/>
          </w:tcPr>
          <w:p w14:paraId="222F2E2E" w14:textId="77777777" w:rsidR="00A63227" w:rsidRPr="00102E65" w:rsidRDefault="00A63227" w:rsidP="00A63227">
            <w:pPr>
              <w:rPr>
                <w:sz w:val="18"/>
                <w:szCs w:val="18"/>
              </w:rPr>
            </w:pPr>
            <w:r w:rsidRPr="00102E65">
              <w:rPr>
                <w:sz w:val="18"/>
                <w:szCs w:val="18"/>
              </w:rPr>
              <w:t>968.41</w:t>
            </w:r>
          </w:p>
        </w:tc>
        <w:tc>
          <w:tcPr>
            <w:tcW w:w="889" w:type="dxa"/>
          </w:tcPr>
          <w:p w14:paraId="070B65B8" w14:textId="77777777" w:rsidR="00A63227" w:rsidRPr="00102E65" w:rsidRDefault="00A63227" w:rsidP="00A63227">
            <w:pPr>
              <w:rPr>
                <w:sz w:val="18"/>
                <w:szCs w:val="18"/>
              </w:rPr>
            </w:pPr>
            <w:r w:rsidRPr="00102E65">
              <w:rPr>
                <w:sz w:val="18"/>
                <w:szCs w:val="18"/>
              </w:rPr>
              <w:t>"no"</w:t>
            </w:r>
          </w:p>
        </w:tc>
      </w:tr>
      <w:tr w:rsidR="0092099D" w:rsidRPr="0092099D" w14:paraId="61D85B6E" w14:textId="77777777" w:rsidTr="0092099D">
        <w:tc>
          <w:tcPr>
            <w:tcW w:w="859" w:type="dxa"/>
          </w:tcPr>
          <w:p w14:paraId="3E9C423B" w14:textId="77777777" w:rsidR="00A63227" w:rsidRPr="00102E65" w:rsidRDefault="00A63227" w:rsidP="00A63227">
            <w:pPr>
              <w:rPr>
                <w:sz w:val="18"/>
                <w:szCs w:val="18"/>
              </w:rPr>
            </w:pPr>
            <w:r w:rsidRPr="00102E65">
              <w:rPr>
                <w:sz w:val="18"/>
                <w:szCs w:val="18"/>
              </w:rPr>
              <w:t>"5-61"</w:t>
            </w:r>
          </w:p>
        </w:tc>
        <w:tc>
          <w:tcPr>
            <w:tcW w:w="1476" w:type="dxa"/>
          </w:tcPr>
          <w:p w14:paraId="0BA5A236" w14:textId="77777777" w:rsidR="00A63227" w:rsidRPr="00102E65" w:rsidRDefault="00A63227" w:rsidP="00A63227">
            <w:pPr>
              <w:rPr>
                <w:sz w:val="18"/>
                <w:szCs w:val="18"/>
              </w:rPr>
            </w:pPr>
            <w:r w:rsidRPr="00102E65">
              <w:rPr>
                <w:sz w:val="18"/>
                <w:szCs w:val="18"/>
              </w:rPr>
              <w:t>"CHROME TOWN AREA"</w:t>
            </w:r>
          </w:p>
        </w:tc>
        <w:tc>
          <w:tcPr>
            <w:tcW w:w="1086" w:type="dxa"/>
          </w:tcPr>
          <w:p w14:paraId="6C4C9DBF" w14:textId="77777777" w:rsidR="00A63227" w:rsidRPr="00102E65" w:rsidRDefault="00A63227" w:rsidP="00A63227">
            <w:pPr>
              <w:rPr>
                <w:sz w:val="18"/>
                <w:szCs w:val="18"/>
              </w:rPr>
            </w:pPr>
            <w:r w:rsidRPr="00102E65">
              <w:rPr>
                <w:sz w:val="18"/>
                <w:szCs w:val="18"/>
              </w:rPr>
              <w:t>511.07</w:t>
            </w:r>
          </w:p>
        </w:tc>
        <w:tc>
          <w:tcPr>
            <w:tcW w:w="889" w:type="dxa"/>
          </w:tcPr>
          <w:p w14:paraId="524CA810" w14:textId="77777777" w:rsidR="00A63227" w:rsidRPr="00102E65" w:rsidRDefault="00A63227" w:rsidP="00A63227">
            <w:pPr>
              <w:rPr>
                <w:sz w:val="18"/>
                <w:szCs w:val="18"/>
              </w:rPr>
            </w:pPr>
            <w:r w:rsidRPr="00102E65">
              <w:rPr>
                <w:sz w:val="18"/>
                <w:szCs w:val="18"/>
              </w:rPr>
              <w:t>"yes"</w:t>
            </w:r>
          </w:p>
        </w:tc>
      </w:tr>
      <w:tr w:rsidR="0092099D" w:rsidRPr="0092099D" w14:paraId="0B2BEDEA" w14:textId="77777777" w:rsidTr="0092099D">
        <w:tc>
          <w:tcPr>
            <w:tcW w:w="859" w:type="dxa"/>
          </w:tcPr>
          <w:p w14:paraId="44388133" w14:textId="77777777" w:rsidR="00A63227" w:rsidRPr="00102E65" w:rsidRDefault="00A63227" w:rsidP="00A63227">
            <w:pPr>
              <w:rPr>
                <w:sz w:val="18"/>
                <w:szCs w:val="18"/>
              </w:rPr>
            </w:pPr>
            <w:r w:rsidRPr="00102E65">
              <w:rPr>
                <w:sz w:val="18"/>
                <w:szCs w:val="18"/>
              </w:rPr>
              <w:t>"5-62"</w:t>
            </w:r>
          </w:p>
        </w:tc>
        <w:tc>
          <w:tcPr>
            <w:tcW w:w="1476" w:type="dxa"/>
          </w:tcPr>
          <w:p w14:paraId="46C14D21" w14:textId="77777777" w:rsidR="00A63227" w:rsidRPr="00102E65" w:rsidRDefault="00A63227" w:rsidP="00A63227">
            <w:pPr>
              <w:rPr>
                <w:sz w:val="18"/>
                <w:szCs w:val="18"/>
              </w:rPr>
            </w:pPr>
            <w:r w:rsidRPr="00102E65">
              <w:rPr>
                <w:sz w:val="18"/>
                <w:szCs w:val="18"/>
              </w:rPr>
              <w:t>"ELK CREEK AREA"</w:t>
            </w:r>
          </w:p>
        </w:tc>
        <w:tc>
          <w:tcPr>
            <w:tcW w:w="1086" w:type="dxa"/>
          </w:tcPr>
          <w:p w14:paraId="00B8CF65" w14:textId="77777777" w:rsidR="00A63227" w:rsidRPr="00102E65" w:rsidRDefault="00A63227" w:rsidP="00A63227">
            <w:pPr>
              <w:rPr>
                <w:sz w:val="18"/>
                <w:szCs w:val="18"/>
              </w:rPr>
            </w:pPr>
            <w:r w:rsidRPr="00102E65">
              <w:rPr>
                <w:sz w:val="18"/>
                <w:szCs w:val="18"/>
              </w:rPr>
              <w:t>309.69</w:t>
            </w:r>
          </w:p>
        </w:tc>
        <w:tc>
          <w:tcPr>
            <w:tcW w:w="889" w:type="dxa"/>
          </w:tcPr>
          <w:p w14:paraId="4CF91874" w14:textId="77777777" w:rsidR="00A63227" w:rsidRPr="00102E65" w:rsidRDefault="00A63227" w:rsidP="00A63227">
            <w:pPr>
              <w:rPr>
                <w:sz w:val="18"/>
                <w:szCs w:val="18"/>
              </w:rPr>
            </w:pPr>
            <w:r w:rsidRPr="00102E65">
              <w:rPr>
                <w:sz w:val="18"/>
                <w:szCs w:val="18"/>
              </w:rPr>
              <w:t>"yes"</w:t>
            </w:r>
          </w:p>
        </w:tc>
      </w:tr>
      <w:tr w:rsidR="0092099D" w:rsidRPr="0092099D" w14:paraId="1998B46A" w14:textId="77777777" w:rsidTr="0092099D">
        <w:tc>
          <w:tcPr>
            <w:tcW w:w="859" w:type="dxa"/>
          </w:tcPr>
          <w:p w14:paraId="2F52EBCC" w14:textId="77777777" w:rsidR="00A63227" w:rsidRPr="00102E65" w:rsidRDefault="00A63227" w:rsidP="00A63227">
            <w:pPr>
              <w:rPr>
                <w:sz w:val="18"/>
                <w:szCs w:val="18"/>
              </w:rPr>
            </w:pPr>
            <w:r w:rsidRPr="00102E65">
              <w:rPr>
                <w:sz w:val="18"/>
                <w:szCs w:val="18"/>
              </w:rPr>
              <w:t>"5-63"</w:t>
            </w:r>
          </w:p>
        </w:tc>
        <w:tc>
          <w:tcPr>
            <w:tcW w:w="1476" w:type="dxa"/>
          </w:tcPr>
          <w:p w14:paraId="1B2CB705" w14:textId="77777777" w:rsidR="00A63227" w:rsidRPr="00102E65" w:rsidRDefault="00A63227" w:rsidP="00A63227">
            <w:pPr>
              <w:rPr>
                <w:sz w:val="18"/>
                <w:szCs w:val="18"/>
              </w:rPr>
            </w:pPr>
            <w:r w:rsidRPr="00102E65">
              <w:rPr>
                <w:sz w:val="18"/>
                <w:szCs w:val="18"/>
              </w:rPr>
              <w:t>"STONYFORD TOWN AREA"</w:t>
            </w:r>
          </w:p>
        </w:tc>
        <w:tc>
          <w:tcPr>
            <w:tcW w:w="1086" w:type="dxa"/>
          </w:tcPr>
          <w:p w14:paraId="1D76005A" w14:textId="77777777" w:rsidR="00A63227" w:rsidRPr="00102E65" w:rsidRDefault="00A63227" w:rsidP="00A63227">
            <w:pPr>
              <w:rPr>
                <w:sz w:val="18"/>
                <w:szCs w:val="18"/>
              </w:rPr>
            </w:pPr>
            <w:r w:rsidRPr="00102E65">
              <w:rPr>
                <w:sz w:val="18"/>
                <w:szCs w:val="18"/>
              </w:rPr>
              <w:t>291.06</w:t>
            </w:r>
          </w:p>
        </w:tc>
        <w:tc>
          <w:tcPr>
            <w:tcW w:w="889" w:type="dxa"/>
          </w:tcPr>
          <w:p w14:paraId="52F845C0" w14:textId="77777777" w:rsidR="00A63227" w:rsidRPr="00102E65" w:rsidRDefault="00A63227" w:rsidP="00A63227">
            <w:pPr>
              <w:rPr>
                <w:sz w:val="18"/>
                <w:szCs w:val="18"/>
              </w:rPr>
            </w:pPr>
            <w:r w:rsidRPr="00102E65">
              <w:rPr>
                <w:sz w:val="18"/>
                <w:szCs w:val="18"/>
              </w:rPr>
              <w:t>"no"</w:t>
            </w:r>
          </w:p>
        </w:tc>
      </w:tr>
      <w:tr w:rsidR="0092099D" w:rsidRPr="0092099D" w14:paraId="7B67A906" w14:textId="77777777" w:rsidTr="0092099D">
        <w:tc>
          <w:tcPr>
            <w:tcW w:w="859" w:type="dxa"/>
          </w:tcPr>
          <w:p w14:paraId="124DFBEF" w14:textId="77777777" w:rsidR="00A63227" w:rsidRPr="00102E65" w:rsidRDefault="00A63227" w:rsidP="00A63227">
            <w:pPr>
              <w:rPr>
                <w:sz w:val="18"/>
                <w:szCs w:val="18"/>
              </w:rPr>
            </w:pPr>
            <w:r w:rsidRPr="00102E65">
              <w:rPr>
                <w:sz w:val="18"/>
                <w:szCs w:val="18"/>
              </w:rPr>
              <w:t>"5-64"</w:t>
            </w:r>
          </w:p>
        </w:tc>
        <w:tc>
          <w:tcPr>
            <w:tcW w:w="1476" w:type="dxa"/>
          </w:tcPr>
          <w:p w14:paraId="54C6C6DB" w14:textId="77777777" w:rsidR="00A63227" w:rsidRPr="00102E65" w:rsidRDefault="00A63227" w:rsidP="00A63227">
            <w:pPr>
              <w:rPr>
                <w:sz w:val="18"/>
                <w:szCs w:val="18"/>
              </w:rPr>
            </w:pPr>
            <w:r w:rsidRPr="00102E65">
              <w:rPr>
                <w:sz w:val="18"/>
                <w:szCs w:val="18"/>
              </w:rPr>
              <w:t>"BEAR VALLEY"</w:t>
            </w:r>
          </w:p>
        </w:tc>
        <w:tc>
          <w:tcPr>
            <w:tcW w:w="1086" w:type="dxa"/>
          </w:tcPr>
          <w:p w14:paraId="68C7A0E3" w14:textId="77777777" w:rsidR="00A63227" w:rsidRPr="00102E65" w:rsidRDefault="00A63227" w:rsidP="00A63227">
            <w:pPr>
              <w:rPr>
                <w:sz w:val="18"/>
                <w:szCs w:val="18"/>
              </w:rPr>
            </w:pPr>
            <w:r w:rsidRPr="00102E65">
              <w:rPr>
                <w:sz w:val="18"/>
                <w:szCs w:val="18"/>
              </w:rPr>
              <w:t>600</w:t>
            </w:r>
          </w:p>
        </w:tc>
        <w:tc>
          <w:tcPr>
            <w:tcW w:w="889" w:type="dxa"/>
          </w:tcPr>
          <w:p w14:paraId="4D7422CB" w14:textId="77777777" w:rsidR="00A63227" w:rsidRPr="00102E65" w:rsidRDefault="00A63227" w:rsidP="00A63227">
            <w:pPr>
              <w:rPr>
                <w:sz w:val="18"/>
                <w:szCs w:val="18"/>
              </w:rPr>
            </w:pPr>
            <w:r w:rsidRPr="00102E65">
              <w:rPr>
                <w:sz w:val="18"/>
                <w:szCs w:val="18"/>
              </w:rPr>
              <w:t>"yes"</w:t>
            </w:r>
          </w:p>
        </w:tc>
      </w:tr>
      <w:tr w:rsidR="0092099D" w:rsidRPr="0092099D" w14:paraId="65C5D48C" w14:textId="77777777" w:rsidTr="0092099D">
        <w:tc>
          <w:tcPr>
            <w:tcW w:w="859" w:type="dxa"/>
          </w:tcPr>
          <w:p w14:paraId="52CC3EDE" w14:textId="77777777" w:rsidR="00A63227" w:rsidRPr="00102E65" w:rsidRDefault="00A63227" w:rsidP="00A63227">
            <w:pPr>
              <w:rPr>
                <w:sz w:val="18"/>
                <w:szCs w:val="18"/>
              </w:rPr>
            </w:pPr>
            <w:r w:rsidRPr="00102E65">
              <w:rPr>
                <w:sz w:val="18"/>
                <w:szCs w:val="18"/>
              </w:rPr>
              <w:t>"5-65"</w:t>
            </w:r>
          </w:p>
        </w:tc>
        <w:tc>
          <w:tcPr>
            <w:tcW w:w="1476" w:type="dxa"/>
          </w:tcPr>
          <w:p w14:paraId="0094B5E0" w14:textId="77777777" w:rsidR="00A63227" w:rsidRPr="00102E65" w:rsidRDefault="00A63227" w:rsidP="00A63227">
            <w:pPr>
              <w:rPr>
                <w:sz w:val="18"/>
                <w:szCs w:val="18"/>
              </w:rPr>
            </w:pPr>
            <w:r w:rsidRPr="00102E65">
              <w:rPr>
                <w:sz w:val="18"/>
                <w:szCs w:val="18"/>
              </w:rPr>
              <w:t>"LITTLE INDIAN VALLEY"</w:t>
            </w:r>
          </w:p>
        </w:tc>
        <w:tc>
          <w:tcPr>
            <w:tcW w:w="1086" w:type="dxa"/>
          </w:tcPr>
          <w:p w14:paraId="64120314" w14:textId="77777777" w:rsidR="00A63227" w:rsidRPr="00102E65" w:rsidRDefault="00A63227" w:rsidP="00A63227">
            <w:pPr>
              <w:rPr>
                <w:sz w:val="18"/>
                <w:szCs w:val="18"/>
              </w:rPr>
            </w:pPr>
            <w:r w:rsidRPr="00102E65">
              <w:rPr>
                <w:sz w:val="18"/>
                <w:szCs w:val="18"/>
              </w:rPr>
              <w:t>529.37</w:t>
            </w:r>
          </w:p>
        </w:tc>
        <w:tc>
          <w:tcPr>
            <w:tcW w:w="889" w:type="dxa"/>
          </w:tcPr>
          <w:p w14:paraId="220CF2A8" w14:textId="77777777" w:rsidR="00A63227" w:rsidRPr="00102E65" w:rsidRDefault="00A63227" w:rsidP="00A63227">
            <w:pPr>
              <w:rPr>
                <w:sz w:val="18"/>
                <w:szCs w:val="18"/>
              </w:rPr>
            </w:pPr>
            <w:r w:rsidRPr="00102E65">
              <w:rPr>
                <w:sz w:val="18"/>
                <w:szCs w:val="18"/>
              </w:rPr>
              <w:t>"no"</w:t>
            </w:r>
          </w:p>
        </w:tc>
      </w:tr>
      <w:tr w:rsidR="0092099D" w:rsidRPr="0092099D" w14:paraId="505956B6" w14:textId="77777777" w:rsidTr="0092099D">
        <w:tc>
          <w:tcPr>
            <w:tcW w:w="859" w:type="dxa"/>
          </w:tcPr>
          <w:p w14:paraId="7177DD91" w14:textId="77777777" w:rsidR="00A63227" w:rsidRPr="00102E65" w:rsidRDefault="00A63227" w:rsidP="00A63227">
            <w:pPr>
              <w:rPr>
                <w:sz w:val="18"/>
                <w:szCs w:val="18"/>
              </w:rPr>
            </w:pPr>
            <w:r w:rsidRPr="00102E65">
              <w:rPr>
                <w:sz w:val="18"/>
                <w:szCs w:val="18"/>
              </w:rPr>
              <w:t>"5-66"</w:t>
            </w:r>
          </w:p>
        </w:tc>
        <w:tc>
          <w:tcPr>
            <w:tcW w:w="1476" w:type="dxa"/>
          </w:tcPr>
          <w:p w14:paraId="1E7BF44C" w14:textId="77777777" w:rsidR="00A63227" w:rsidRPr="00102E65" w:rsidRDefault="00A63227" w:rsidP="00A63227">
            <w:pPr>
              <w:rPr>
                <w:sz w:val="18"/>
                <w:szCs w:val="18"/>
              </w:rPr>
            </w:pPr>
            <w:r w:rsidRPr="00102E65">
              <w:rPr>
                <w:sz w:val="18"/>
                <w:szCs w:val="18"/>
              </w:rPr>
              <w:t>"CLEAR LAKE CACHE FORMATION"</w:t>
            </w:r>
          </w:p>
        </w:tc>
        <w:tc>
          <w:tcPr>
            <w:tcW w:w="1086" w:type="dxa"/>
          </w:tcPr>
          <w:p w14:paraId="1457BB63" w14:textId="77777777" w:rsidR="00A63227" w:rsidRPr="00102E65" w:rsidRDefault="00A63227" w:rsidP="00A63227">
            <w:pPr>
              <w:rPr>
                <w:sz w:val="18"/>
                <w:szCs w:val="18"/>
              </w:rPr>
            </w:pPr>
            <w:r w:rsidRPr="00102E65">
              <w:rPr>
                <w:sz w:val="18"/>
                <w:szCs w:val="18"/>
              </w:rPr>
              <w:t>585.51</w:t>
            </w:r>
          </w:p>
        </w:tc>
        <w:tc>
          <w:tcPr>
            <w:tcW w:w="889" w:type="dxa"/>
          </w:tcPr>
          <w:p w14:paraId="04BC8C27" w14:textId="77777777" w:rsidR="00A63227" w:rsidRPr="00102E65" w:rsidRDefault="00A63227" w:rsidP="00A63227">
            <w:pPr>
              <w:rPr>
                <w:sz w:val="18"/>
                <w:szCs w:val="18"/>
              </w:rPr>
            </w:pPr>
            <w:r w:rsidRPr="00102E65">
              <w:rPr>
                <w:sz w:val="18"/>
                <w:szCs w:val="18"/>
              </w:rPr>
              <w:t>"no"</w:t>
            </w:r>
          </w:p>
        </w:tc>
      </w:tr>
      <w:tr w:rsidR="0092099D" w:rsidRPr="0092099D" w14:paraId="551D03E7" w14:textId="77777777" w:rsidTr="0092099D">
        <w:tc>
          <w:tcPr>
            <w:tcW w:w="859" w:type="dxa"/>
          </w:tcPr>
          <w:p w14:paraId="0E6053D8" w14:textId="77777777" w:rsidR="00A63227" w:rsidRPr="00102E65" w:rsidRDefault="00A63227" w:rsidP="00A63227">
            <w:pPr>
              <w:rPr>
                <w:sz w:val="18"/>
                <w:szCs w:val="18"/>
              </w:rPr>
            </w:pPr>
            <w:r w:rsidRPr="00102E65">
              <w:rPr>
                <w:sz w:val="18"/>
                <w:szCs w:val="18"/>
              </w:rPr>
              <w:t>"5-68"</w:t>
            </w:r>
          </w:p>
        </w:tc>
        <w:tc>
          <w:tcPr>
            <w:tcW w:w="1476" w:type="dxa"/>
          </w:tcPr>
          <w:p w14:paraId="207D4323" w14:textId="77777777" w:rsidR="00A63227" w:rsidRPr="00102E65" w:rsidRDefault="00A63227" w:rsidP="00A63227">
            <w:pPr>
              <w:rPr>
                <w:sz w:val="18"/>
                <w:szCs w:val="18"/>
              </w:rPr>
            </w:pPr>
            <w:r w:rsidRPr="00102E65">
              <w:rPr>
                <w:sz w:val="18"/>
                <w:szCs w:val="18"/>
              </w:rPr>
              <w:t>"POPE VALLEY"</w:t>
            </w:r>
          </w:p>
        </w:tc>
        <w:tc>
          <w:tcPr>
            <w:tcW w:w="1086" w:type="dxa"/>
          </w:tcPr>
          <w:p w14:paraId="00855C00" w14:textId="77777777" w:rsidR="00A63227" w:rsidRPr="00102E65" w:rsidRDefault="00A63227" w:rsidP="00A63227">
            <w:pPr>
              <w:rPr>
                <w:sz w:val="18"/>
                <w:szCs w:val="18"/>
              </w:rPr>
            </w:pPr>
            <w:r w:rsidRPr="00102E65">
              <w:rPr>
                <w:sz w:val="18"/>
                <w:szCs w:val="18"/>
              </w:rPr>
              <w:t>844.16</w:t>
            </w:r>
          </w:p>
        </w:tc>
        <w:tc>
          <w:tcPr>
            <w:tcW w:w="889" w:type="dxa"/>
          </w:tcPr>
          <w:p w14:paraId="17272E04" w14:textId="77777777" w:rsidR="00A63227" w:rsidRPr="00102E65" w:rsidRDefault="00A63227" w:rsidP="00A63227">
            <w:pPr>
              <w:rPr>
                <w:sz w:val="18"/>
                <w:szCs w:val="18"/>
              </w:rPr>
            </w:pPr>
            <w:r w:rsidRPr="00102E65">
              <w:rPr>
                <w:sz w:val="18"/>
                <w:szCs w:val="18"/>
              </w:rPr>
              <w:t>"yes"</w:t>
            </w:r>
          </w:p>
        </w:tc>
      </w:tr>
      <w:tr w:rsidR="0092099D" w:rsidRPr="0092099D" w14:paraId="4B6B245E" w14:textId="77777777" w:rsidTr="0092099D">
        <w:tc>
          <w:tcPr>
            <w:tcW w:w="859" w:type="dxa"/>
          </w:tcPr>
          <w:p w14:paraId="552B9FF4" w14:textId="77777777" w:rsidR="00A63227" w:rsidRPr="00102E65" w:rsidRDefault="00A63227" w:rsidP="00A63227">
            <w:pPr>
              <w:rPr>
                <w:sz w:val="18"/>
                <w:szCs w:val="18"/>
              </w:rPr>
            </w:pPr>
            <w:r w:rsidRPr="00102E65">
              <w:rPr>
                <w:sz w:val="18"/>
                <w:szCs w:val="18"/>
              </w:rPr>
              <w:t>"5-69"</w:t>
            </w:r>
          </w:p>
        </w:tc>
        <w:tc>
          <w:tcPr>
            <w:tcW w:w="1476" w:type="dxa"/>
          </w:tcPr>
          <w:p w14:paraId="05A42C82" w14:textId="77777777" w:rsidR="00A63227" w:rsidRPr="00102E65" w:rsidRDefault="00A63227" w:rsidP="00A63227">
            <w:pPr>
              <w:rPr>
                <w:sz w:val="18"/>
                <w:szCs w:val="18"/>
              </w:rPr>
            </w:pPr>
            <w:r w:rsidRPr="00102E65">
              <w:rPr>
                <w:sz w:val="18"/>
                <w:szCs w:val="18"/>
              </w:rPr>
              <w:t>"YOSEMITE VALLEY"</w:t>
            </w:r>
          </w:p>
        </w:tc>
        <w:tc>
          <w:tcPr>
            <w:tcW w:w="1086" w:type="dxa"/>
          </w:tcPr>
          <w:p w14:paraId="064C3B0A" w14:textId="77777777" w:rsidR="00A63227" w:rsidRPr="00102E65" w:rsidRDefault="00A63227" w:rsidP="00A63227">
            <w:pPr>
              <w:rPr>
                <w:sz w:val="18"/>
                <w:szCs w:val="18"/>
              </w:rPr>
            </w:pPr>
            <w:r w:rsidRPr="00102E65">
              <w:rPr>
                <w:sz w:val="18"/>
                <w:szCs w:val="18"/>
              </w:rPr>
              <w:t>905</w:t>
            </w:r>
          </w:p>
        </w:tc>
        <w:tc>
          <w:tcPr>
            <w:tcW w:w="889" w:type="dxa"/>
          </w:tcPr>
          <w:p w14:paraId="3581B0DF" w14:textId="77777777" w:rsidR="00A63227" w:rsidRPr="00102E65" w:rsidRDefault="00A63227" w:rsidP="00A63227">
            <w:pPr>
              <w:rPr>
                <w:sz w:val="18"/>
                <w:szCs w:val="18"/>
              </w:rPr>
            </w:pPr>
            <w:r w:rsidRPr="00102E65">
              <w:rPr>
                <w:sz w:val="18"/>
                <w:szCs w:val="18"/>
              </w:rPr>
              <w:t>"yes"</w:t>
            </w:r>
          </w:p>
        </w:tc>
      </w:tr>
      <w:tr w:rsidR="0092099D" w:rsidRPr="0092099D" w14:paraId="78B67B68" w14:textId="77777777" w:rsidTr="0092099D">
        <w:tc>
          <w:tcPr>
            <w:tcW w:w="859" w:type="dxa"/>
          </w:tcPr>
          <w:p w14:paraId="685EFD51" w14:textId="77777777" w:rsidR="00A63227" w:rsidRPr="00102E65" w:rsidRDefault="00A63227" w:rsidP="00A63227">
            <w:pPr>
              <w:rPr>
                <w:sz w:val="18"/>
                <w:szCs w:val="18"/>
              </w:rPr>
            </w:pPr>
            <w:r w:rsidRPr="00102E65">
              <w:rPr>
                <w:sz w:val="18"/>
                <w:szCs w:val="18"/>
              </w:rPr>
              <w:t>"5-7"</w:t>
            </w:r>
          </w:p>
        </w:tc>
        <w:tc>
          <w:tcPr>
            <w:tcW w:w="1476" w:type="dxa"/>
          </w:tcPr>
          <w:p w14:paraId="1F28FE18" w14:textId="77777777" w:rsidR="00A63227" w:rsidRPr="00102E65" w:rsidRDefault="00A63227" w:rsidP="00A63227">
            <w:pPr>
              <w:rPr>
                <w:sz w:val="18"/>
                <w:szCs w:val="18"/>
              </w:rPr>
            </w:pPr>
            <w:r w:rsidRPr="00102E65">
              <w:rPr>
                <w:sz w:val="18"/>
                <w:szCs w:val="18"/>
              </w:rPr>
              <w:t>"LAKE ALMANOR VALLEY"</w:t>
            </w:r>
          </w:p>
        </w:tc>
        <w:tc>
          <w:tcPr>
            <w:tcW w:w="1086" w:type="dxa"/>
          </w:tcPr>
          <w:p w14:paraId="02A8A741" w14:textId="77777777" w:rsidR="00A63227" w:rsidRPr="00102E65" w:rsidRDefault="00A63227" w:rsidP="00A63227">
            <w:pPr>
              <w:rPr>
                <w:sz w:val="18"/>
                <w:szCs w:val="18"/>
              </w:rPr>
            </w:pPr>
            <w:r w:rsidRPr="00102E65">
              <w:rPr>
                <w:sz w:val="18"/>
                <w:szCs w:val="18"/>
              </w:rPr>
              <w:t>159.98</w:t>
            </w:r>
          </w:p>
        </w:tc>
        <w:tc>
          <w:tcPr>
            <w:tcW w:w="889" w:type="dxa"/>
          </w:tcPr>
          <w:p w14:paraId="1B25157F" w14:textId="77777777" w:rsidR="00A63227" w:rsidRPr="00102E65" w:rsidRDefault="00A63227" w:rsidP="00A63227">
            <w:pPr>
              <w:rPr>
                <w:sz w:val="18"/>
                <w:szCs w:val="18"/>
              </w:rPr>
            </w:pPr>
            <w:r w:rsidRPr="00102E65">
              <w:rPr>
                <w:sz w:val="18"/>
                <w:szCs w:val="18"/>
              </w:rPr>
              <w:t>"no"</w:t>
            </w:r>
          </w:p>
        </w:tc>
      </w:tr>
      <w:tr w:rsidR="0092099D" w:rsidRPr="0092099D" w14:paraId="08FE6EED" w14:textId="77777777" w:rsidTr="0092099D">
        <w:tc>
          <w:tcPr>
            <w:tcW w:w="859" w:type="dxa"/>
          </w:tcPr>
          <w:p w14:paraId="0BA94690" w14:textId="77777777" w:rsidR="00A63227" w:rsidRPr="00102E65" w:rsidRDefault="00A63227" w:rsidP="00A63227">
            <w:pPr>
              <w:rPr>
                <w:sz w:val="18"/>
                <w:szCs w:val="18"/>
              </w:rPr>
            </w:pPr>
            <w:r w:rsidRPr="00102E65">
              <w:rPr>
                <w:sz w:val="18"/>
                <w:szCs w:val="18"/>
              </w:rPr>
              <w:t>"5-70"</w:t>
            </w:r>
          </w:p>
        </w:tc>
        <w:tc>
          <w:tcPr>
            <w:tcW w:w="1476" w:type="dxa"/>
          </w:tcPr>
          <w:p w14:paraId="7804A680" w14:textId="77777777" w:rsidR="00A63227" w:rsidRPr="00102E65" w:rsidRDefault="00A63227" w:rsidP="00A63227">
            <w:pPr>
              <w:rPr>
                <w:sz w:val="18"/>
                <w:szCs w:val="18"/>
              </w:rPr>
            </w:pPr>
            <w:r w:rsidRPr="00102E65">
              <w:rPr>
                <w:sz w:val="18"/>
                <w:szCs w:val="18"/>
              </w:rPr>
              <w:t>"LOS BANOS CREEK VALLEY"</w:t>
            </w:r>
          </w:p>
        </w:tc>
        <w:tc>
          <w:tcPr>
            <w:tcW w:w="1086" w:type="dxa"/>
          </w:tcPr>
          <w:p w14:paraId="6574726F" w14:textId="77777777" w:rsidR="00A63227" w:rsidRPr="00102E65" w:rsidRDefault="00A63227" w:rsidP="00A63227">
            <w:pPr>
              <w:rPr>
                <w:sz w:val="18"/>
                <w:szCs w:val="18"/>
              </w:rPr>
            </w:pPr>
            <w:r w:rsidRPr="00102E65">
              <w:rPr>
                <w:sz w:val="18"/>
                <w:szCs w:val="18"/>
              </w:rPr>
              <w:t>NA</w:t>
            </w:r>
          </w:p>
        </w:tc>
        <w:tc>
          <w:tcPr>
            <w:tcW w:w="889" w:type="dxa"/>
          </w:tcPr>
          <w:p w14:paraId="3F5708EE" w14:textId="77777777" w:rsidR="00A63227" w:rsidRPr="00102E65" w:rsidRDefault="00A63227" w:rsidP="00A63227">
            <w:pPr>
              <w:rPr>
                <w:sz w:val="18"/>
                <w:szCs w:val="18"/>
              </w:rPr>
            </w:pPr>
            <w:r w:rsidRPr="00102E65">
              <w:rPr>
                <w:sz w:val="18"/>
                <w:szCs w:val="18"/>
              </w:rPr>
              <w:t>NA</w:t>
            </w:r>
          </w:p>
        </w:tc>
      </w:tr>
      <w:tr w:rsidR="0092099D" w:rsidRPr="0092099D" w14:paraId="17BFEA05" w14:textId="77777777" w:rsidTr="0092099D">
        <w:tc>
          <w:tcPr>
            <w:tcW w:w="859" w:type="dxa"/>
          </w:tcPr>
          <w:p w14:paraId="23F2331F" w14:textId="77777777" w:rsidR="00A63227" w:rsidRPr="00102E65" w:rsidRDefault="00A63227" w:rsidP="00A63227">
            <w:pPr>
              <w:rPr>
                <w:sz w:val="18"/>
                <w:szCs w:val="18"/>
              </w:rPr>
            </w:pPr>
            <w:r w:rsidRPr="00102E65">
              <w:rPr>
                <w:sz w:val="18"/>
                <w:szCs w:val="18"/>
              </w:rPr>
              <w:t>"5-71"</w:t>
            </w:r>
          </w:p>
        </w:tc>
        <w:tc>
          <w:tcPr>
            <w:tcW w:w="1476" w:type="dxa"/>
          </w:tcPr>
          <w:p w14:paraId="1D9FE882" w14:textId="77777777" w:rsidR="00A63227" w:rsidRPr="00102E65" w:rsidRDefault="00A63227" w:rsidP="00A63227">
            <w:pPr>
              <w:rPr>
                <w:sz w:val="18"/>
                <w:szCs w:val="18"/>
              </w:rPr>
            </w:pPr>
            <w:r w:rsidRPr="00102E65">
              <w:rPr>
                <w:sz w:val="18"/>
                <w:szCs w:val="18"/>
              </w:rPr>
              <w:t>"VALLECITOS CREEK VALLEY"</w:t>
            </w:r>
          </w:p>
        </w:tc>
        <w:tc>
          <w:tcPr>
            <w:tcW w:w="1086" w:type="dxa"/>
          </w:tcPr>
          <w:p w14:paraId="1AA77834" w14:textId="77777777" w:rsidR="00A63227" w:rsidRPr="00102E65" w:rsidRDefault="00A63227" w:rsidP="00A63227">
            <w:pPr>
              <w:rPr>
                <w:sz w:val="18"/>
                <w:szCs w:val="18"/>
              </w:rPr>
            </w:pPr>
            <w:r w:rsidRPr="00102E65">
              <w:rPr>
                <w:sz w:val="18"/>
                <w:szCs w:val="18"/>
              </w:rPr>
              <w:t>660</w:t>
            </w:r>
          </w:p>
        </w:tc>
        <w:tc>
          <w:tcPr>
            <w:tcW w:w="889" w:type="dxa"/>
          </w:tcPr>
          <w:p w14:paraId="25BB267A" w14:textId="77777777" w:rsidR="00A63227" w:rsidRPr="00102E65" w:rsidRDefault="00A63227" w:rsidP="00A63227">
            <w:pPr>
              <w:rPr>
                <w:sz w:val="18"/>
                <w:szCs w:val="18"/>
              </w:rPr>
            </w:pPr>
            <w:r w:rsidRPr="00102E65">
              <w:rPr>
                <w:sz w:val="18"/>
                <w:szCs w:val="18"/>
              </w:rPr>
              <w:t>"yes"</w:t>
            </w:r>
          </w:p>
        </w:tc>
      </w:tr>
      <w:tr w:rsidR="0092099D" w:rsidRPr="0092099D" w14:paraId="4287F8A2" w14:textId="77777777" w:rsidTr="0092099D">
        <w:tc>
          <w:tcPr>
            <w:tcW w:w="859" w:type="dxa"/>
          </w:tcPr>
          <w:p w14:paraId="3881712C" w14:textId="77777777" w:rsidR="00A63227" w:rsidRPr="00102E65" w:rsidRDefault="00A63227" w:rsidP="00A63227">
            <w:pPr>
              <w:rPr>
                <w:sz w:val="18"/>
                <w:szCs w:val="18"/>
              </w:rPr>
            </w:pPr>
            <w:r w:rsidRPr="00102E65">
              <w:rPr>
                <w:sz w:val="18"/>
                <w:szCs w:val="18"/>
              </w:rPr>
              <w:t>"5-8"</w:t>
            </w:r>
          </w:p>
        </w:tc>
        <w:tc>
          <w:tcPr>
            <w:tcW w:w="1476" w:type="dxa"/>
          </w:tcPr>
          <w:p w14:paraId="58DF7708" w14:textId="77777777" w:rsidR="00A63227" w:rsidRPr="00102E65" w:rsidRDefault="00A63227" w:rsidP="00A63227">
            <w:pPr>
              <w:rPr>
                <w:sz w:val="18"/>
                <w:szCs w:val="18"/>
              </w:rPr>
            </w:pPr>
            <w:r w:rsidRPr="00102E65">
              <w:rPr>
                <w:sz w:val="18"/>
                <w:szCs w:val="18"/>
              </w:rPr>
              <w:t>"MOUNTAIN MEADOWS VALLEY"</w:t>
            </w:r>
          </w:p>
        </w:tc>
        <w:tc>
          <w:tcPr>
            <w:tcW w:w="1086" w:type="dxa"/>
          </w:tcPr>
          <w:p w14:paraId="0FE643C7" w14:textId="77777777" w:rsidR="00A63227" w:rsidRPr="00102E65" w:rsidRDefault="00A63227" w:rsidP="00A63227">
            <w:pPr>
              <w:rPr>
                <w:sz w:val="18"/>
                <w:szCs w:val="18"/>
              </w:rPr>
            </w:pPr>
            <w:r w:rsidRPr="00102E65">
              <w:rPr>
                <w:sz w:val="18"/>
                <w:szCs w:val="18"/>
              </w:rPr>
              <w:t>574.49</w:t>
            </w:r>
          </w:p>
        </w:tc>
        <w:tc>
          <w:tcPr>
            <w:tcW w:w="889" w:type="dxa"/>
          </w:tcPr>
          <w:p w14:paraId="0FC2E2EB" w14:textId="77777777" w:rsidR="00A63227" w:rsidRPr="00102E65" w:rsidRDefault="00A63227" w:rsidP="00A63227">
            <w:pPr>
              <w:rPr>
                <w:sz w:val="18"/>
                <w:szCs w:val="18"/>
              </w:rPr>
            </w:pPr>
            <w:r w:rsidRPr="00102E65">
              <w:rPr>
                <w:sz w:val="18"/>
                <w:szCs w:val="18"/>
              </w:rPr>
              <w:t>"yes"</w:t>
            </w:r>
          </w:p>
        </w:tc>
      </w:tr>
      <w:tr w:rsidR="0092099D" w:rsidRPr="0092099D" w14:paraId="00C60816" w14:textId="77777777" w:rsidTr="0092099D">
        <w:tc>
          <w:tcPr>
            <w:tcW w:w="859" w:type="dxa"/>
          </w:tcPr>
          <w:p w14:paraId="755A3F95" w14:textId="77777777" w:rsidR="00A63227" w:rsidRPr="00102E65" w:rsidRDefault="00A63227" w:rsidP="00A63227">
            <w:pPr>
              <w:rPr>
                <w:sz w:val="18"/>
                <w:szCs w:val="18"/>
              </w:rPr>
            </w:pPr>
            <w:r w:rsidRPr="00102E65">
              <w:rPr>
                <w:sz w:val="18"/>
                <w:szCs w:val="18"/>
              </w:rPr>
              <w:t>"5-82"</w:t>
            </w:r>
          </w:p>
        </w:tc>
        <w:tc>
          <w:tcPr>
            <w:tcW w:w="1476" w:type="dxa"/>
          </w:tcPr>
          <w:p w14:paraId="22462414" w14:textId="77777777" w:rsidR="00A63227" w:rsidRPr="00102E65" w:rsidRDefault="00A63227" w:rsidP="00A63227">
            <w:pPr>
              <w:rPr>
                <w:sz w:val="18"/>
                <w:szCs w:val="18"/>
              </w:rPr>
            </w:pPr>
            <w:r w:rsidRPr="00102E65">
              <w:rPr>
                <w:sz w:val="18"/>
                <w:szCs w:val="18"/>
              </w:rPr>
              <w:t>"CUDDY CANYON VALLEY"</w:t>
            </w:r>
          </w:p>
        </w:tc>
        <w:tc>
          <w:tcPr>
            <w:tcW w:w="1086" w:type="dxa"/>
          </w:tcPr>
          <w:p w14:paraId="77E2CAEF" w14:textId="77777777" w:rsidR="00A63227" w:rsidRPr="00102E65" w:rsidRDefault="00A63227" w:rsidP="00A63227">
            <w:pPr>
              <w:rPr>
                <w:sz w:val="18"/>
                <w:szCs w:val="18"/>
              </w:rPr>
            </w:pPr>
            <w:r w:rsidRPr="00102E65">
              <w:rPr>
                <w:sz w:val="18"/>
                <w:szCs w:val="18"/>
              </w:rPr>
              <w:t>806.21</w:t>
            </w:r>
          </w:p>
        </w:tc>
        <w:tc>
          <w:tcPr>
            <w:tcW w:w="889" w:type="dxa"/>
          </w:tcPr>
          <w:p w14:paraId="52903174" w14:textId="77777777" w:rsidR="00A63227" w:rsidRPr="00102E65" w:rsidRDefault="00A63227" w:rsidP="00A63227">
            <w:pPr>
              <w:rPr>
                <w:sz w:val="18"/>
                <w:szCs w:val="18"/>
              </w:rPr>
            </w:pPr>
            <w:r w:rsidRPr="00102E65">
              <w:rPr>
                <w:sz w:val="18"/>
                <w:szCs w:val="18"/>
              </w:rPr>
              <w:t>"yes"</w:t>
            </w:r>
          </w:p>
        </w:tc>
      </w:tr>
      <w:tr w:rsidR="0092099D" w:rsidRPr="0092099D" w14:paraId="5C2EBFC5" w14:textId="77777777" w:rsidTr="0092099D">
        <w:tc>
          <w:tcPr>
            <w:tcW w:w="859" w:type="dxa"/>
          </w:tcPr>
          <w:p w14:paraId="4830D868" w14:textId="77777777" w:rsidR="00A63227" w:rsidRPr="00102E65" w:rsidRDefault="00A63227" w:rsidP="00A63227">
            <w:pPr>
              <w:rPr>
                <w:sz w:val="18"/>
                <w:szCs w:val="18"/>
              </w:rPr>
            </w:pPr>
            <w:r w:rsidRPr="00102E65">
              <w:rPr>
                <w:sz w:val="18"/>
                <w:szCs w:val="18"/>
              </w:rPr>
              <w:t>"5-83"</w:t>
            </w:r>
          </w:p>
        </w:tc>
        <w:tc>
          <w:tcPr>
            <w:tcW w:w="1476" w:type="dxa"/>
          </w:tcPr>
          <w:p w14:paraId="14EAF244" w14:textId="77777777" w:rsidR="00A63227" w:rsidRPr="00102E65" w:rsidRDefault="00A63227" w:rsidP="00A63227">
            <w:pPr>
              <w:rPr>
                <w:sz w:val="18"/>
                <w:szCs w:val="18"/>
              </w:rPr>
            </w:pPr>
            <w:r w:rsidRPr="00102E65">
              <w:rPr>
                <w:sz w:val="18"/>
                <w:szCs w:val="18"/>
              </w:rPr>
              <w:t>"CUDDY RANCH AREA"</w:t>
            </w:r>
          </w:p>
        </w:tc>
        <w:tc>
          <w:tcPr>
            <w:tcW w:w="1086" w:type="dxa"/>
          </w:tcPr>
          <w:p w14:paraId="145CC989" w14:textId="77777777" w:rsidR="00A63227" w:rsidRPr="00102E65" w:rsidRDefault="00A63227" w:rsidP="00A63227">
            <w:pPr>
              <w:rPr>
                <w:sz w:val="18"/>
                <w:szCs w:val="18"/>
              </w:rPr>
            </w:pPr>
            <w:r w:rsidRPr="00102E65">
              <w:rPr>
                <w:sz w:val="18"/>
                <w:szCs w:val="18"/>
              </w:rPr>
              <w:t>1139.34</w:t>
            </w:r>
          </w:p>
        </w:tc>
        <w:tc>
          <w:tcPr>
            <w:tcW w:w="889" w:type="dxa"/>
          </w:tcPr>
          <w:p w14:paraId="46AC5467" w14:textId="77777777" w:rsidR="00A63227" w:rsidRPr="00102E65" w:rsidRDefault="00A63227" w:rsidP="00A63227">
            <w:pPr>
              <w:rPr>
                <w:sz w:val="18"/>
                <w:szCs w:val="18"/>
              </w:rPr>
            </w:pPr>
            <w:r w:rsidRPr="00102E65">
              <w:rPr>
                <w:sz w:val="18"/>
                <w:szCs w:val="18"/>
              </w:rPr>
              <w:t>"yes"</w:t>
            </w:r>
          </w:p>
        </w:tc>
      </w:tr>
      <w:tr w:rsidR="0092099D" w:rsidRPr="0092099D" w14:paraId="706167F2" w14:textId="77777777" w:rsidTr="0092099D">
        <w:tc>
          <w:tcPr>
            <w:tcW w:w="859" w:type="dxa"/>
          </w:tcPr>
          <w:p w14:paraId="087FC5EE" w14:textId="77777777" w:rsidR="00A63227" w:rsidRPr="00102E65" w:rsidRDefault="00A63227" w:rsidP="00A63227">
            <w:pPr>
              <w:rPr>
                <w:sz w:val="18"/>
                <w:szCs w:val="18"/>
              </w:rPr>
            </w:pPr>
            <w:r w:rsidRPr="00102E65">
              <w:rPr>
                <w:sz w:val="18"/>
                <w:szCs w:val="18"/>
              </w:rPr>
              <w:t>"5-84"</w:t>
            </w:r>
          </w:p>
        </w:tc>
        <w:tc>
          <w:tcPr>
            <w:tcW w:w="1476" w:type="dxa"/>
          </w:tcPr>
          <w:p w14:paraId="28D8FB60" w14:textId="77777777" w:rsidR="00A63227" w:rsidRPr="00102E65" w:rsidRDefault="00A63227" w:rsidP="00A63227">
            <w:pPr>
              <w:rPr>
                <w:sz w:val="18"/>
                <w:szCs w:val="18"/>
              </w:rPr>
            </w:pPr>
            <w:r w:rsidRPr="00102E65">
              <w:rPr>
                <w:sz w:val="18"/>
                <w:szCs w:val="18"/>
              </w:rPr>
              <w:t>"CUDDY VALLEY"</w:t>
            </w:r>
          </w:p>
        </w:tc>
        <w:tc>
          <w:tcPr>
            <w:tcW w:w="1086" w:type="dxa"/>
          </w:tcPr>
          <w:p w14:paraId="27306965" w14:textId="77777777" w:rsidR="00A63227" w:rsidRPr="00102E65" w:rsidRDefault="00A63227" w:rsidP="00A63227">
            <w:pPr>
              <w:rPr>
                <w:sz w:val="18"/>
                <w:szCs w:val="18"/>
              </w:rPr>
            </w:pPr>
            <w:r w:rsidRPr="00102E65">
              <w:rPr>
                <w:sz w:val="18"/>
                <w:szCs w:val="18"/>
              </w:rPr>
              <w:t>936.88</w:t>
            </w:r>
          </w:p>
        </w:tc>
        <w:tc>
          <w:tcPr>
            <w:tcW w:w="889" w:type="dxa"/>
          </w:tcPr>
          <w:p w14:paraId="0748012A" w14:textId="77777777" w:rsidR="00A63227" w:rsidRPr="00102E65" w:rsidRDefault="00A63227" w:rsidP="00A63227">
            <w:pPr>
              <w:rPr>
                <w:sz w:val="18"/>
                <w:szCs w:val="18"/>
              </w:rPr>
            </w:pPr>
            <w:r w:rsidRPr="00102E65">
              <w:rPr>
                <w:sz w:val="18"/>
                <w:szCs w:val="18"/>
              </w:rPr>
              <w:t>"yes"</w:t>
            </w:r>
          </w:p>
        </w:tc>
      </w:tr>
      <w:tr w:rsidR="0092099D" w:rsidRPr="0092099D" w14:paraId="190CDC02" w14:textId="77777777" w:rsidTr="0092099D">
        <w:tc>
          <w:tcPr>
            <w:tcW w:w="859" w:type="dxa"/>
          </w:tcPr>
          <w:p w14:paraId="63DD97E3" w14:textId="77777777" w:rsidR="00A63227" w:rsidRPr="00102E65" w:rsidRDefault="00A63227" w:rsidP="00A63227">
            <w:pPr>
              <w:rPr>
                <w:sz w:val="18"/>
                <w:szCs w:val="18"/>
              </w:rPr>
            </w:pPr>
            <w:r w:rsidRPr="00102E65">
              <w:rPr>
                <w:sz w:val="18"/>
                <w:szCs w:val="18"/>
              </w:rPr>
              <w:t>"5-85"</w:t>
            </w:r>
          </w:p>
        </w:tc>
        <w:tc>
          <w:tcPr>
            <w:tcW w:w="1476" w:type="dxa"/>
          </w:tcPr>
          <w:p w14:paraId="4718CBBC" w14:textId="77777777" w:rsidR="00A63227" w:rsidRPr="00102E65" w:rsidRDefault="00A63227" w:rsidP="00A63227">
            <w:pPr>
              <w:rPr>
                <w:sz w:val="18"/>
                <w:szCs w:val="18"/>
              </w:rPr>
            </w:pPr>
            <w:r w:rsidRPr="00102E65">
              <w:rPr>
                <w:sz w:val="18"/>
                <w:szCs w:val="18"/>
              </w:rPr>
              <w:t>"MIL POTRERO AREA"</w:t>
            </w:r>
          </w:p>
        </w:tc>
        <w:tc>
          <w:tcPr>
            <w:tcW w:w="1086" w:type="dxa"/>
          </w:tcPr>
          <w:p w14:paraId="1D4CD732" w14:textId="77777777" w:rsidR="00A63227" w:rsidRPr="00102E65" w:rsidRDefault="00A63227" w:rsidP="00A63227">
            <w:pPr>
              <w:rPr>
                <w:sz w:val="18"/>
                <w:szCs w:val="18"/>
              </w:rPr>
            </w:pPr>
            <w:r w:rsidRPr="00102E65">
              <w:rPr>
                <w:sz w:val="18"/>
                <w:szCs w:val="18"/>
              </w:rPr>
              <w:t>725</w:t>
            </w:r>
          </w:p>
        </w:tc>
        <w:tc>
          <w:tcPr>
            <w:tcW w:w="889" w:type="dxa"/>
          </w:tcPr>
          <w:p w14:paraId="27E86239" w14:textId="77777777" w:rsidR="00A63227" w:rsidRPr="00102E65" w:rsidRDefault="00A63227" w:rsidP="00A63227">
            <w:pPr>
              <w:rPr>
                <w:sz w:val="18"/>
                <w:szCs w:val="18"/>
              </w:rPr>
            </w:pPr>
            <w:r w:rsidRPr="00102E65">
              <w:rPr>
                <w:sz w:val="18"/>
                <w:szCs w:val="18"/>
              </w:rPr>
              <w:t>"no"</w:t>
            </w:r>
          </w:p>
        </w:tc>
      </w:tr>
      <w:tr w:rsidR="0092099D" w:rsidRPr="0092099D" w14:paraId="4853F0BF" w14:textId="77777777" w:rsidTr="0092099D">
        <w:tc>
          <w:tcPr>
            <w:tcW w:w="859" w:type="dxa"/>
          </w:tcPr>
          <w:p w14:paraId="1D60EE27" w14:textId="77777777" w:rsidR="00A63227" w:rsidRPr="00102E65" w:rsidRDefault="00A63227" w:rsidP="00A63227">
            <w:pPr>
              <w:rPr>
                <w:sz w:val="18"/>
                <w:szCs w:val="18"/>
              </w:rPr>
            </w:pPr>
            <w:r w:rsidRPr="00102E65">
              <w:rPr>
                <w:sz w:val="18"/>
                <w:szCs w:val="18"/>
              </w:rPr>
              <w:t>"5-86"</w:t>
            </w:r>
          </w:p>
        </w:tc>
        <w:tc>
          <w:tcPr>
            <w:tcW w:w="1476" w:type="dxa"/>
          </w:tcPr>
          <w:p w14:paraId="2A9D1534" w14:textId="77777777" w:rsidR="00A63227" w:rsidRPr="00102E65" w:rsidRDefault="00A63227" w:rsidP="00A63227">
            <w:pPr>
              <w:rPr>
                <w:sz w:val="18"/>
                <w:szCs w:val="18"/>
              </w:rPr>
            </w:pPr>
            <w:r w:rsidRPr="00102E65">
              <w:rPr>
                <w:sz w:val="18"/>
                <w:szCs w:val="18"/>
              </w:rPr>
              <w:t>"JOSEPH CREEK"</w:t>
            </w:r>
          </w:p>
        </w:tc>
        <w:tc>
          <w:tcPr>
            <w:tcW w:w="1086" w:type="dxa"/>
          </w:tcPr>
          <w:p w14:paraId="674326DB" w14:textId="77777777" w:rsidR="00A63227" w:rsidRPr="00102E65" w:rsidRDefault="00A63227" w:rsidP="00A63227">
            <w:pPr>
              <w:rPr>
                <w:sz w:val="18"/>
                <w:szCs w:val="18"/>
              </w:rPr>
            </w:pPr>
            <w:r w:rsidRPr="00102E65">
              <w:rPr>
                <w:sz w:val="18"/>
                <w:szCs w:val="18"/>
              </w:rPr>
              <w:t>718.4</w:t>
            </w:r>
          </w:p>
        </w:tc>
        <w:tc>
          <w:tcPr>
            <w:tcW w:w="889" w:type="dxa"/>
          </w:tcPr>
          <w:p w14:paraId="16369DE4" w14:textId="77777777" w:rsidR="00A63227" w:rsidRPr="00102E65" w:rsidRDefault="00A63227" w:rsidP="00A63227">
            <w:pPr>
              <w:rPr>
                <w:sz w:val="18"/>
                <w:szCs w:val="18"/>
              </w:rPr>
            </w:pPr>
            <w:r w:rsidRPr="00102E65">
              <w:rPr>
                <w:sz w:val="18"/>
                <w:szCs w:val="18"/>
              </w:rPr>
              <w:t>"yes"</w:t>
            </w:r>
          </w:p>
        </w:tc>
      </w:tr>
      <w:tr w:rsidR="0092099D" w:rsidRPr="0092099D" w14:paraId="18450E2C" w14:textId="77777777" w:rsidTr="0092099D">
        <w:tc>
          <w:tcPr>
            <w:tcW w:w="859" w:type="dxa"/>
          </w:tcPr>
          <w:p w14:paraId="57479CB6" w14:textId="77777777" w:rsidR="00A63227" w:rsidRPr="00102E65" w:rsidRDefault="00A63227" w:rsidP="00A63227">
            <w:pPr>
              <w:rPr>
                <w:sz w:val="18"/>
                <w:szCs w:val="18"/>
              </w:rPr>
            </w:pPr>
            <w:r w:rsidRPr="00102E65">
              <w:rPr>
                <w:sz w:val="18"/>
                <w:szCs w:val="18"/>
              </w:rPr>
              <w:t>"5-87"</w:t>
            </w:r>
          </w:p>
        </w:tc>
        <w:tc>
          <w:tcPr>
            <w:tcW w:w="1476" w:type="dxa"/>
          </w:tcPr>
          <w:p w14:paraId="7153DD56" w14:textId="77777777" w:rsidR="00A63227" w:rsidRPr="00102E65" w:rsidRDefault="00A63227" w:rsidP="00A63227">
            <w:pPr>
              <w:rPr>
                <w:sz w:val="18"/>
                <w:szCs w:val="18"/>
              </w:rPr>
            </w:pPr>
            <w:r w:rsidRPr="00102E65">
              <w:rPr>
                <w:sz w:val="18"/>
                <w:szCs w:val="18"/>
              </w:rPr>
              <w:t>"MIDDLE FORK FEATHER RIVER"</w:t>
            </w:r>
          </w:p>
        </w:tc>
        <w:tc>
          <w:tcPr>
            <w:tcW w:w="1086" w:type="dxa"/>
          </w:tcPr>
          <w:p w14:paraId="395F29AC" w14:textId="77777777" w:rsidR="00A63227" w:rsidRPr="00102E65" w:rsidRDefault="00A63227" w:rsidP="00A63227">
            <w:pPr>
              <w:rPr>
                <w:sz w:val="18"/>
                <w:szCs w:val="18"/>
              </w:rPr>
            </w:pPr>
            <w:r w:rsidRPr="00102E65">
              <w:rPr>
                <w:sz w:val="18"/>
                <w:szCs w:val="18"/>
              </w:rPr>
              <w:t>977.74</w:t>
            </w:r>
          </w:p>
        </w:tc>
        <w:tc>
          <w:tcPr>
            <w:tcW w:w="889" w:type="dxa"/>
          </w:tcPr>
          <w:p w14:paraId="12CE8806" w14:textId="77777777" w:rsidR="00A63227" w:rsidRPr="00102E65" w:rsidRDefault="00A63227" w:rsidP="00A63227">
            <w:pPr>
              <w:rPr>
                <w:sz w:val="18"/>
                <w:szCs w:val="18"/>
              </w:rPr>
            </w:pPr>
            <w:r w:rsidRPr="00102E65">
              <w:rPr>
                <w:sz w:val="18"/>
                <w:szCs w:val="18"/>
              </w:rPr>
              <w:t>"yes"</w:t>
            </w:r>
          </w:p>
        </w:tc>
      </w:tr>
      <w:tr w:rsidR="0092099D" w:rsidRPr="0092099D" w14:paraId="055B82EA" w14:textId="77777777" w:rsidTr="0092099D">
        <w:tc>
          <w:tcPr>
            <w:tcW w:w="859" w:type="dxa"/>
          </w:tcPr>
          <w:p w14:paraId="2C3D661B" w14:textId="77777777" w:rsidR="00A63227" w:rsidRPr="00102E65" w:rsidRDefault="00A63227" w:rsidP="00A63227">
            <w:pPr>
              <w:rPr>
                <w:sz w:val="18"/>
                <w:szCs w:val="18"/>
              </w:rPr>
            </w:pPr>
            <w:r w:rsidRPr="00102E65">
              <w:rPr>
                <w:sz w:val="18"/>
                <w:szCs w:val="18"/>
              </w:rPr>
              <w:t>"5-88"</w:t>
            </w:r>
          </w:p>
        </w:tc>
        <w:tc>
          <w:tcPr>
            <w:tcW w:w="1476" w:type="dxa"/>
          </w:tcPr>
          <w:p w14:paraId="4A82F585" w14:textId="77777777" w:rsidR="00A63227" w:rsidRPr="00102E65" w:rsidRDefault="00A63227" w:rsidP="00A63227">
            <w:pPr>
              <w:rPr>
                <w:sz w:val="18"/>
                <w:szCs w:val="18"/>
              </w:rPr>
            </w:pPr>
            <w:r w:rsidRPr="00102E65">
              <w:rPr>
                <w:sz w:val="18"/>
                <w:szCs w:val="18"/>
              </w:rPr>
              <w:t>"STONY GORGE RESERVOIR"</w:t>
            </w:r>
          </w:p>
        </w:tc>
        <w:tc>
          <w:tcPr>
            <w:tcW w:w="1086" w:type="dxa"/>
          </w:tcPr>
          <w:p w14:paraId="1D11D5BF" w14:textId="77777777" w:rsidR="00A63227" w:rsidRPr="00102E65" w:rsidRDefault="00A63227" w:rsidP="00A63227">
            <w:pPr>
              <w:rPr>
                <w:sz w:val="18"/>
                <w:szCs w:val="18"/>
              </w:rPr>
            </w:pPr>
            <w:r w:rsidRPr="00102E65">
              <w:rPr>
                <w:sz w:val="18"/>
                <w:szCs w:val="18"/>
              </w:rPr>
              <w:t>600</w:t>
            </w:r>
          </w:p>
        </w:tc>
        <w:tc>
          <w:tcPr>
            <w:tcW w:w="889" w:type="dxa"/>
          </w:tcPr>
          <w:p w14:paraId="5041BF7A" w14:textId="77777777" w:rsidR="00A63227" w:rsidRPr="00102E65" w:rsidRDefault="00A63227" w:rsidP="00A63227">
            <w:pPr>
              <w:rPr>
                <w:sz w:val="18"/>
                <w:szCs w:val="18"/>
              </w:rPr>
            </w:pPr>
            <w:r w:rsidRPr="00102E65">
              <w:rPr>
                <w:sz w:val="18"/>
                <w:szCs w:val="18"/>
              </w:rPr>
              <w:t>"yes"</w:t>
            </w:r>
          </w:p>
        </w:tc>
      </w:tr>
      <w:tr w:rsidR="0092099D" w:rsidRPr="0092099D" w14:paraId="77C280C4" w14:textId="77777777" w:rsidTr="0092099D">
        <w:tc>
          <w:tcPr>
            <w:tcW w:w="859" w:type="dxa"/>
          </w:tcPr>
          <w:p w14:paraId="22BA0B73" w14:textId="77777777" w:rsidR="00A63227" w:rsidRPr="00102E65" w:rsidRDefault="00A63227" w:rsidP="00A63227">
            <w:pPr>
              <w:rPr>
                <w:sz w:val="18"/>
                <w:szCs w:val="18"/>
              </w:rPr>
            </w:pPr>
            <w:r w:rsidRPr="00102E65">
              <w:rPr>
                <w:sz w:val="18"/>
                <w:szCs w:val="18"/>
              </w:rPr>
              <w:t>"5-89"</w:t>
            </w:r>
          </w:p>
        </w:tc>
        <w:tc>
          <w:tcPr>
            <w:tcW w:w="1476" w:type="dxa"/>
          </w:tcPr>
          <w:p w14:paraId="5655F658" w14:textId="77777777" w:rsidR="00A63227" w:rsidRPr="00102E65" w:rsidRDefault="00A63227" w:rsidP="00A63227">
            <w:pPr>
              <w:rPr>
                <w:sz w:val="18"/>
                <w:szCs w:val="18"/>
              </w:rPr>
            </w:pPr>
            <w:r w:rsidRPr="00102E65">
              <w:rPr>
                <w:sz w:val="18"/>
                <w:szCs w:val="18"/>
              </w:rPr>
              <w:t>"SQUAW FLAT"</w:t>
            </w:r>
          </w:p>
        </w:tc>
        <w:tc>
          <w:tcPr>
            <w:tcW w:w="1086" w:type="dxa"/>
          </w:tcPr>
          <w:p w14:paraId="3AD87752" w14:textId="77777777" w:rsidR="00A63227" w:rsidRPr="00102E65" w:rsidRDefault="00A63227" w:rsidP="00A63227">
            <w:pPr>
              <w:rPr>
                <w:sz w:val="18"/>
                <w:szCs w:val="18"/>
              </w:rPr>
            </w:pPr>
            <w:r w:rsidRPr="00102E65">
              <w:rPr>
                <w:sz w:val="18"/>
                <w:szCs w:val="18"/>
              </w:rPr>
              <w:t>NA</w:t>
            </w:r>
          </w:p>
        </w:tc>
        <w:tc>
          <w:tcPr>
            <w:tcW w:w="889" w:type="dxa"/>
          </w:tcPr>
          <w:p w14:paraId="1D66471A" w14:textId="77777777" w:rsidR="00A63227" w:rsidRPr="00102E65" w:rsidRDefault="00A63227" w:rsidP="00A63227">
            <w:pPr>
              <w:rPr>
                <w:sz w:val="18"/>
                <w:szCs w:val="18"/>
              </w:rPr>
            </w:pPr>
            <w:r w:rsidRPr="00102E65">
              <w:rPr>
                <w:sz w:val="18"/>
                <w:szCs w:val="18"/>
              </w:rPr>
              <w:t>NA</w:t>
            </w:r>
          </w:p>
        </w:tc>
      </w:tr>
      <w:tr w:rsidR="0092099D" w:rsidRPr="0092099D" w14:paraId="27791FB7" w14:textId="77777777" w:rsidTr="0092099D">
        <w:tc>
          <w:tcPr>
            <w:tcW w:w="859" w:type="dxa"/>
          </w:tcPr>
          <w:p w14:paraId="7BD2D49D" w14:textId="77777777" w:rsidR="00A63227" w:rsidRPr="00102E65" w:rsidRDefault="00A63227" w:rsidP="00A63227">
            <w:pPr>
              <w:rPr>
                <w:sz w:val="18"/>
                <w:szCs w:val="18"/>
              </w:rPr>
            </w:pPr>
            <w:r w:rsidRPr="00102E65">
              <w:rPr>
                <w:sz w:val="18"/>
                <w:szCs w:val="18"/>
              </w:rPr>
              <w:t>"5-9"</w:t>
            </w:r>
          </w:p>
        </w:tc>
        <w:tc>
          <w:tcPr>
            <w:tcW w:w="1476" w:type="dxa"/>
          </w:tcPr>
          <w:p w14:paraId="62337D26" w14:textId="77777777" w:rsidR="00A63227" w:rsidRPr="00102E65" w:rsidRDefault="00A63227" w:rsidP="00A63227">
            <w:pPr>
              <w:rPr>
                <w:sz w:val="18"/>
                <w:szCs w:val="18"/>
              </w:rPr>
            </w:pPr>
            <w:r w:rsidRPr="00102E65">
              <w:rPr>
                <w:sz w:val="18"/>
                <w:szCs w:val="18"/>
              </w:rPr>
              <w:t>"INDIAN VALLEY"</w:t>
            </w:r>
          </w:p>
        </w:tc>
        <w:tc>
          <w:tcPr>
            <w:tcW w:w="1086" w:type="dxa"/>
          </w:tcPr>
          <w:p w14:paraId="6C550D38" w14:textId="77777777" w:rsidR="00A63227" w:rsidRPr="00102E65" w:rsidRDefault="00A63227" w:rsidP="00A63227">
            <w:pPr>
              <w:rPr>
                <w:sz w:val="18"/>
                <w:szCs w:val="18"/>
              </w:rPr>
            </w:pPr>
            <w:r w:rsidRPr="00102E65">
              <w:rPr>
                <w:sz w:val="18"/>
                <w:szCs w:val="18"/>
              </w:rPr>
              <w:t>696.11</w:t>
            </w:r>
          </w:p>
        </w:tc>
        <w:tc>
          <w:tcPr>
            <w:tcW w:w="889" w:type="dxa"/>
          </w:tcPr>
          <w:p w14:paraId="15E90533" w14:textId="77777777" w:rsidR="00A63227" w:rsidRPr="00102E65" w:rsidRDefault="00A63227" w:rsidP="00A63227">
            <w:pPr>
              <w:rPr>
                <w:sz w:val="18"/>
                <w:szCs w:val="18"/>
              </w:rPr>
            </w:pPr>
            <w:r w:rsidRPr="00102E65">
              <w:rPr>
                <w:sz w:val="18"/>
                <w:szCs w:val="18"/>
              </w:rPr>
              <w:t>"no"</w:t>
            </w:r>
          </w:p>
        </w:tc>
      </w:tr>
      <w:tr w:rsidR="0092099D" w:rsidRPr="0092099D" w14:paraId="5F12884B" w14:textId="77777777" w:rsidTr="0092099D">
        <w:tc>
          <w:tcPr>
            <w:tcW w:w="859" w:type="dxa"/>
          </w:tcPr>
          <w:p w14:paraId="6CC26D12" w14:textId="77777777" w:rsidR="00A63227" w:rsidRPr="00102E65" w:rsidRDefault="00A63227" w:rsidP="00A63227">
            <w:pPr>
              <w:rPr>
                <w:sz w:val="18"/>
                <w:szCs w:val="18"/>
              </w:rPr>
            </w:pPr>
            <w:r w:rsidRPr="00102E65">
              <w:rPr>
                <w:sz w:val="18"/>
                <w:szCs w:val="18"/>
              </w:rPr>
              <w:t>"5-90"</w:t>
            </w:r>
          </w:p>
        </w:tc>
        <w:tc>
          <w:tcPr>
            <w:tcW w:w="1476" w:type="dxa"/>
          </w:tcPr>
          <w:p w14:paraId="79DF3137" w14:textId="77777777" w:rsidR="00A63227" w:rsidRPr="00102E65" w:rsidRDefault="00A63227" w:rsidP="00A63227">
            <w:pPr>
              <w:rPr>
                <w:sz w:val="18"/>
                <w:szCs w:val="18"/>
              </w:rPr>
            </w:pPr>
            <w:r w:rsidRPr="00102E65">
              <w:rPr>
                <w:sz w:val="18"/>
                <w:szCs w:val="18"/>
              </w:rPr>
              <w:t>"FUNKS CREEK"</w:t>
            </w:r>
          </w:p>
        </w:tc>
        <w:tc>
          <w:tcPr>
            <w:tcW w:w="1086" w:type="dxa"/>
          </w:tcPr>
          <w:p w14:paraId="026FF78E" w14:textId="77777777" w:rsidR="00A63227" w:rsidRPr="00102E65" w:rsidRDefault="00A63227" w:rsidP="00A63227">
            <w:pPr>
              <w:rPr>
                <w:sz w:val="18"/>
                <w:szCs w:val="18"/>
              </w:rPr>
            </w:pPr>
            <w:r w:rsidRPr="00102E65">
              <w:rPr>
                <w:sz w:val="18"/>
                <w:szCs w:val="18"/>
              </w:rPr>
              <w:t>166.05</w:t>
            </w:r>
          </w:p>
        </w:tc>
        <w:tc>
          <w:tcPr>
            <w:tcW w:w="889" w:type="dxa"/>
          </w:tcPr>
          <w:p w14:paraId="1C78BDB5" w14:textId="77777777" w:rsidR="00A63227" w:rsidRPr="00102E65" w:rsidRDefault="00A63227" w:rsidP="00A63227">
            <w:pPr>
              <w:rPr>
                <w:sz w:val="18"/>
                <w:szCs w:val="18"/>
              </w:rPr>
            </w:pPr>
            <w:r w:rsidRPr="00102E65">
              <w:rPr>
                <w:sz w:val="18"/>
                <w:szCs w:val="18"/>
              </w:rPr>
              <w:t>"yes"</w:t>
            </w:r>
          </w:p>
        </w:tc>
      </w:tr>
      <w:tr w:rsidR="0092099D" w:rsidRPr="0092099D" w14:paraId="5B00A5D8" w14:textId="77777777" w:rsidTr="0092099D">
        <w:tc>
          <w:tcPr>
            <w:tcW w:w="859" w:type="dxa"/>
          </w:tcPr>
          <w:p w14:paraId="65039749" w14:textId="77777777" w:rsidR="00A63227" w:rsidRPr="00102E65" w:rsidRDefault="00A63227" w:rsidP="00A63227">
            <w:pPr>
              <w:rPr>
                <w:sz w:val="18"/>
                <w:szCs w:val="18"/>
              </w:rPr>
            </w:pPr>
            <w:r w:rsidRPr="00102E65">
              <w:rPr>
                <w:sz w:val="18"/>
                <w:szCs w:val="18"/>
              </w:rPr>
              <w:t>"5-91"</w:t>
            </w:r>
          </w:p>
        </w:tc>
        <w:tc>
          <w:tcPr>
            <w:tcW w:w="1476" w:type="dxa"/>
          </w:tcPr>
          <w:p w14:paraId="55CFB6E4" w14:textId="77777777" w:rsidR="00A63227" w:rsidRPr="00102E65" w:rsidRDefault="00A63227" w:rsidP="00A63227">
            <w:pPr>
              <w:rPr>
                <w:sz w:val="18"/>
                <w:szCs w:val="18"/>
              </w:rPr>
            </w:pPr>
            <w:r w:rsidRPr="00102E65">
              <w:rPr>
                <w:sz w:val="18"/>
                <w:szCs w:val="18"/>
              </w:rPr>
              <w:t>"ANTELOPE CREEK"</w:t>
            </w:r>
          </w:p>
        </w:tc>
        <w:tc>
          <w:tcPr>
            <w:tcW w:w="1086" w:type="dxa"/>
          </w:tcPr>
          <w:p w14:paraId="1CA82DD5" w14:textId="77777777" w:rsidR="00A63227" w:rsidRPr="00102E65" w:rsidRDefault="00A63227" w:rsidP="00A63227">
            <w:pPr>
              <w:rPr>
                <w:sz w:val="18"/>
                <w:szCs w:val="18"/>
              </w:rPr>
            </w:pPr>
            <w:r w:rsidRPr="00102E65">
              <w:rPr>
                <w:sz w:val="18"/>
                <w:szCs w:val="18"/>
              </w:rPr>
              <w:t>570</w:t>
            </w:r>
          </w:p>
        </w:tc>
        <w:tc>
          <w:tcPr>
            <w:tcW w:w="889" w:type="dxa"/>
          </w:tcPr>
          <w:p w14:paraId="7AF31885" w14:textId="77777777" w:rsidR="00A63227" w:rsidRPr="00102E65" w:rsidRDefault="00A63227" w:rsidP="00A63227">
            <w:pPr>
              <w:rPr>
                <w:sz w:val="18"/>
                <w:szCs w:val="18"/>
              </w:rPr>
            </w:pPr>
            <w:r w:rsidRPr="00102E65">
              <w:rPr>
                <w:sz w:val="18"/>
                <w:szCs w:val="18"/>
              </w:rPr>
              <w:t>"yes"</w:t>
            </w:r>
          </w:p>
        </w:tc>
      </w:tr>
      <w:tr w:rsidR="0092099D" w:rsidRPr="0092099D" w14:paraId="0C4F1EB8" w14:textId="77777777" w:rsidTr="0092099D">
        <w:tc>
          <w:tcPr>
            <w:tcW w:w="859" w:type="dxa"/>
          </w:tcPr>
          <w:p w14:paraId="42E72F4D" w14:textId="77777777" w:rsidR="00A63227" w:rsidRPr="00102E65" w:rsidRDefault="00A63227" w:rsidP="00A63227">
            <w:pPr>
              <w:rPr>
                <w:sz w:val="18"/>
                <w:szCs w:val="18"/>
              </w:rPr>
            </w:pPr>
            <w:r w:rsidRPr="00102E65">
              <w:rPr>
                <w:sz w:val="18"/>
                <w:szCs w:val="18"/>
              </w:rPr>
              <w:t>"5-92"</w:t>
            </w:r>
          </w:p>
        </w:tc>
        <w:tc>
          <w:tcPr>
            <w:tcW w:w="1476" w:type="dxa"/>
          </w:tcPr>
          <w:p w14:paraId="3A0E8307" w14:textId="77777777" w:rsidR="00A63227" w:rsidRPr="00102E65" w:rsidRDefault="00A63227" w:rsidP="00A63227">
            <w:pPr>
              <w:rPr>
                <w:sz w:val="18"/>
                <w:szCs w:val="18"/>
              </w:rPr>
            </w:pPr>
            <w:r w:rsidRPr="00102E65">
              <w:rPr>
                <w:sz w:val="18"/>
                <w:szCs w:val="18"/>
              </w:rPr>
              <w:t>"BLANCHARD VALLEY"</w:t>
            </w:r>
          </w:p>
        </w:tc>
        <w:tc>
          <w:tcPr>
            <w:tcW w:w="1086" w:type="dxa"/>
          </w:tcPr>
          <w:p w14:paraId="59C56627" w14:textId="77777777" w:rsidR="00A63227" w:rsidRPr="00102E65" w:rsidRDefault="00A63227" w:rsidP="00A63227">
            <w:pPr>
              <w:rPr>
                <w:sz w:val="18"/>
                <w:szCs w:val="18"/>
              </w:rPr>
            </w:pPr>
            <w:r w:rsidRPr="00102E65">
              <w:rPr>
                <w:sz w:val="18"/>
                <w:szCs w:val="18"/>
              </w:rPr>
              <w:t>225.41</w:t>
            </w:r>
          </w:p>
        </w:tc>
        <w:tc>
          <w:tcPr>
            <w:tcW w:w="889" w:type="dxa"/>
          </w:tcPr>
          <w:p w14:paraId="04ECD25E" w14:textId="77777777" w:rsidR="00A63227" w:rsidRPr="00102E65" w:rsidRDefault="00A63227" w:rsidP="00A63227">
            <w:pPr>
              <w:rPr>
                <w:sz w:val="18"/>
                <w:szCs w:val="18"/>
              </w:rPr>
            </w:pPr>
            <w:r w:rsidRPr="00102E65">
              <w:rPr>
                <w:sz w:val="18"/>
                <w:szCs w:val="18"/>
              </w:rPr>
              <w:t>"yes"</w:t>
            </w:r>
          </w:p>
        </w:tc>
      </w:tr>
      <w:tr w:rsidR="0092099D" w:rsidRPr="0092099D" w14:paraId="26D94E5C" w14:textId="77777777" w:rsidTr="0092099D">
        <w:tc>
          <w:tcPr>
            <w:tcW w:w="859" w:type="dxa"/>
          </w:tcPr>
          <w:p w14:paraId="525A1FA8" w14:textId="77777777" w:rsidR="00A63227" w:rsidRPr="00102E65" w:rsidRDefault="00A63227" w:rsidP="00A63227">
            <w:pPr>
              <w:rPr>
                <w:sz w:val="18"/>
                <w:szCs w:val="18"/>
              </w:rPr>
            </w:pPr>
            <w:r w:rsidRPr="00102E65">
              <w:rPr>
                <w:sz w:val="18"/>
                <w:szCs w:val="18"/>
              </w:rPr>
              <w:t>"5-93"</w:t>
            </w:r>
          </w:p>
        </w:tc>
        <w:tc>
          <w:tcPr>
            <w:tcW w:w="1476" w:type="dxa"/>
          </w:tcPr>
          <w:p w14:paraId="667D4D51" w14:textId="77777777" w:rsidR="00A63227" w:rsidRPr="00102E65" w:rsidRDefault="00A63227" w:rsidP="00A63227">
            <w:pPr>
              <w:rPr>
                <w:sz w:val="18"/>
                <w:szCs w:val="18"/>
              </w:rPr>
            </w:pPr>
            <w:r w:rsidRPr="00102E65">
              <w:rPr>
                <w:sz w:val="18"/>
                <w:szCs w:val="18"/>
              </w:rPr>
              <w:t>"NORTH FORK CACHE CREEK"</w:t>
            </w:r>
          </w:p>
        </w:tc>
        <w:tc>
          <w:tcPr>
            <w:tcW w:w="1086" w:type="dxa"/>
          </w:tcPr>
          <w:p w14:paraId="700BFBBB" w14:textId="77777777" w:rsidR="00A63227" w:rsidRPr="00102E65" w:rsidRDefault="00A63227" w:rsidP="00A63227">
            <w:pPr>
              <w:rPr>
                <w:sz w:val="18"/>
                <w:szCs w:val="18"/>
              </w:rPr>
            </w:pPr>
            <w:r w:rsidRPr="00102E65">
              <w:rPr>
                <w:sz w:val="18"/>
                <w:szCs w:val="18"/>
              </w:rPr>
              <w:t>NA</w:t>
            </w:r>
          </w:p>
        </w:tc>
        <w:tc>
          <w:tcPr>
            <w:tcW w:w="889" w:type="dxa"/>
          </w:tcPr>
          <w:p w14:paraId="16C536F0" w14:textId="77777777" w:rsidR="00A63227" w:rsidRPr="00102E65" w:rsidRDefault="00A63227" w:rsidP="00A63227">
            <w:pPr>
              <w:rPr>
                <w:sz w:val="18"/>
                <w:szCs w:val="18"/>
              </w:rPr>
            </w:pPr>
            <w:r w:rsidRPr="00102E65">
              <w:rPr>
                <w:sz w:val="18"/>
                <w:szCs w:val="18"/>
              </w:rPr>
              <w:t>NA</w:t>
            </w:r>
          </w:p>
        </w:tc>
      </w:tr>
      <w:tr w:rsidR="0092099D" w:rsidRPr="0092099D" w14:paraId="600F592A" w14:textId="77777777" w:rsidTr="0092099D">
        <w:tc>
          <w:tcPr>
            <w:tcW w:w="859" w:type="dxa"/>
          </w:tcPr>
          <w:p w14:paraId="799FE999" w14:textId="77777777" w:rsidR="00A63227" w:rsidRPr="00102E65" w:rsidRDefault="00A63227" w:rsidP="00A63227">
            <w:pPr>
              <w:rPr>
                <w:sz w:val="18"/>
                <w:szCs w:val="18"/>
              </w:rPr>
            </w:pPr>
            <w:r w:rsidRPr="00102E65">
              <w:rPr>
                <w:sz w:val="18"/>
                <w:szCs w:val="18"/>
              </w:rPr>
              <w:t>"5-94"</w:t>
            </w:r>
          </w:p>
        </w:tc>
        <w:tc>
          <w:tcPr>
            <w:tcW w:w="1476" w:type="dxa"/>
          </w:tcPr>
          <w:p w14:paraId="06D18C0B" w14:textId="77777777" w:rsidR="00A63227" w:rsidRPr="00102E65" w:rsidRDefault="00A63227" w:rsidP="00A63227">
            <w:pPr>
              <w:rPr>
                <w:sz w:val="18"/>
                <w:szCs w:val="18"/>
              </w:rPr>
            </w:pPr>
            <w:r w:rsidRPr="00102E65">
              <w:rPr>
                <w:sz w:val="18"/>
                <w:szCs w:val="18"/>
              </w:rPr>
              <w:t>"MIDDLE CREEK"</w:t>
            </w:r>
          </w:p>
        </w:tc>
        <w:tc>
          <w:tcPr>
            <w:tcW w:w="1086" w:type="dxa"/>
          </w:tcPr>
          <w:p w14:paraId="2FF64668" w14:textId="77777777" w:rsidR="00A63227" w:rsidRPr="00102E65" w:rsidRDefault="00A63227" w:rsidP="00A63227">
            <w:pPr>
              <w:rPr>
                <w:sz w:val="18"/>
                <w:szCs w:val="18"/>
              </w:rPr>
            </w:pPr>
            <w:r w:rsidRPr="00102E65">
              <w:rPr>
                <w:sz w:val="18"/>
                <w:szCs w:val="18"/>
              </w:rPr>
              <w:t>480.04</w:t>
            </w:r>
          </w:p>
        </w:tc>
        <w:tc>
          <w:tcPr>
            <w:tcW w:w="889" w:type="dxa"/>
          </w:tcPr>
          <w:p w14:paraId="15F7D767" w14:textId="77777777" w:rsidR="00A63227" w:rsidRPr="00102E65" w:rsidRDefault="00A63227" w:rsidP="00A63227">
            <w:pPr>
              <w:rPr>
                <w:sz w:val="18"/>
                <w:szCs w:val="18"/>
              </w:rPr>
            </w:pPr>
            <w:r w:rsidRPr="00102E65">
              <w:rPr>
                <w:sz w:val="18"/>
                <w:szCs w:val="18"/>
              </w:rPr>
              <w:t>"yes"</w:t>
            </w:r>
          </w:p>
        </w:tc>
      </w:tr>
      <w:tr w:rsidR="0092099D" w:rsidRPr="0092099D" w14:paraId="24F98FF4" w14:textId="77777777" w:rsidTr="0092099D">
        <w:tc>
          <w:tcPr>
            <w:tcW w:w="859" w:type="dxa"/>
          </w:tcPr>
          <w:p w14:paraId="47DC9CCA" w14:textId="77777777" w:rsidR="00A63227" w:rsidRPr="00102E65" w:rsidRDefault="00A63227" w:rsidP="00A63227">
            <w:pPr>
              <w:rPr>
                <w:sz w:val="18"/>
                <w:szCs w:val="18"/>
              </w:rPr>
            </w:pPr>
            <w:r w:rsidRPr="00102E65">
              <w:rPr>
                <w:sz w:val="18"/>
                <w:szCs w:val="18"/>
              </w:rPr>
              <w:t>"5-95"</w:t>
            </w:r>
          </w:p>
        </w:tc>
        <w:tc>
          <w:tcPr>
            <w:tcW w:w="1476" w:type="dxa"/>
          </w:tcPr>
          <w:p w14:paraId="7577C6E0" w14:textId="77777777" w:rsidR="00A63227" w:rsidRPr="00102E65" w:rsidRDefault="00A63227" w:rsidP="00A63227">
            <w:pPr>
              <w:rPr>
                <w:sz w:val="18"/>
                <w:szCs w:val="18"/>
              </w:rPr>
            </w:pPr>
            <w:r w:rsidRPr="00102E65">
              <w:rPr>
                <w:sz w:val="18"/>
                <w:szCs w:val="18"/>
              </w:rPr>
              <w:t>"MEADOW VALLEY"</w:t>
            </w:r>
          </w:p>
        </w:tc>
        <w:tc>
          <w:tcPr>
            <w:tcW w:w="1086" w:type="dxa"/>
          </w:tcPr>
          <w:p w14:paraId="0F1562E2" w14:textId="77777777" w:rsidR="00A63227" w:rsidRPr="00102E65" w:rsidRDefault="00A63227" w:rsidP="00A63227">
            <w:pPr>
              <w:rPr>
                <w:sz w:val="18"/>
                <w:szCs w:val="18"/>
              </w:rPr>
            </w:pPr>
            <w:r w:rsidRPr="00102E65">
              <w:rPr>
                <w:sz w:val="18"/>
                <w:szCs w:val="18"/>
              </w:rPr>
              <w:t>775.7</w:t>
            </w:r>
          </w:p>
        </w:tc>
        <w:tc>
          <w:tcPr>
            <w:tcW w:w="889" w:type="dxa"/>
          </w:tcPr>
          <w:p w14:paraId="427F33F8" w14:textId="77777777" w:rsidR="00A63227" w:rsidRPr="00102E65" w:rsidRDefault="00A63227" w:rsidP="00A63227">
            <w:pPr>
              <w:rPr>
                <w:sz w:val="18"/>
                <w:szCs w:val="18"/>
              </w:rPr>
            </w:pPr>
            <w:r w:rsidRPr="00102E65">
              <w:rPr>
                <w:sz w:val="18"/>
                <w:szCs w:val="18"/>
              </w:rPr>
              <w:t>"yes"</w:t>
            </w:r>
          </w:p>
        </w:tc>
      </w:tr>
      <w:tr w:rsidR="0092099D" w:rsidRPr="0092099D" w14:paraId="6A9E9AFF" w14:textId="77777777" w:rsidTr="0092099D">
        <w:tc>
          <w:tcPr>
            <w:tcW w:w="859" w:type="dxa"/>
          </w:tcPr>
          <w:p w14:paraId="15145BD6" w14:textId="77777777" w:rsidR="00A63227" w:rsidRPr="00102E65" w:rsidRDefault="00A63227" w:rsidP="00A63227">
            <w:pPr>
              <w:rPr>
                <w:sz w:val="18"/>
                <w:szCs w:val="18"/>
              </w:rPr>
            </w:pPr>
            <w:r w:rsidRPr="00102E65">
              <w:rPr>
                <w:sz w:val="18"/>
                <w:szCs w:val="18"/>
              </w:rPr>
              <w:t>"6-1"</w:t>
            </w:r>
          </w:p>
        </w:tc>
        <w:tc>
          <w:tcPr>
            <w:tcW w:w="1476" w:type="dxa"/>
          </w:tcPr>
          <w:p w14:paraId="4913CC33" w14:textId="77777777" w:rsidR="00A63227" w:rsidRPr="00102E65" w:rsidRDefault="00A63227" w:rsidP="00A63227">
            <w:pPr>
              <w:rPr>
                <w:sz w:val="18"/>
                <w:szCs w:val="18"/>
              </w:rPr>
            </w:pPr>
            <w:r w:rsidRPr="00102E65">
              <w:rPr>
                <w:sz w:val="18"/>
                <w:szCs w:val="18"/>
              </w:rPr>
              <w:t>"SURPRISE VALLEY"</w:t>
            </w:r>
          </w:p>
        </w:tc>
        <w:tc>
          <w:tcPr>
            <w:tcW w:w="1086" w:type="dxa"/>
          </w:tcPr>
          <w:p w14:paraId="178DA7DB" w14:textId="77777777" w:rsidR="00A63227" w:rsidRPr="00102E65" w:rsidRDefault="00A63227" w:rsidP="00A63227">
            <w:pPr>
              <w:rPr>
                <w:sz w:val="18"/>
                <w:szCs w:val="18"/>
              </w:rPr>
            </w:pPr>
            <w:r w:rsidRPr="00102E65">
              <w:rPr>
                <w:sz w:val="18"/>
                <w:szCs w:val="18"/>
              </w:rPr>
              <w:t>753.61</w:t>
            </w:r>
          </w:p>
        </w:tc>
        <w:tc>
          <w:tcPr>
            <w:tcW w:w="889" w:type="dxa"/>
          </w:tcPr>
          <w:p w14:paraId="306D428B" w14:textId="77777777" w:rsidR="00A63227" w:rsidRPr="00102E65" w:rsidRDefault="00A63227" w:rsidP="00A63227">
            <w:pPr>
              <w:rPr>
                <w:sz w:val="18"/>
                <w:szCs w:val="18"/>
              </w:rPr>
            </w:pPr>
            <w:r w:rsidRPr="00102E65">
              <w:rPr>
                <w:sz w:val="18"/>
                <w:szCs w:val="18"/>
              </w:rPr>
              <w:t>"no"</w:t>
            </w:r>
          </w:p>
        </w:tc>
      </w:tr>
      <w:tr w:rsidR="0092099D" w:rsidRPr="0092099D" w14:paraId="7F366F46" w14:textId="77777777" w:rsidTr="0092099D">
        <w:tc>
          <w:tcPr>
            <w:tcW w:w="859" w:type="dxa"/>
          </w:tcPr>
          <w:p w14:paraId="61AD13EF" w14:textId="77777777" w:rsidR="00A63227" w:rsidRPr="00102E65" w:rsidRDefault="00A63227" w:rsidP="00A63227">
            <w:pPr>
              <w:rPr>
                <w:sz w:val="18"/>
                <w:szCs w:val="18"/>
              </w:rPr>
            </w:pPr>
            <w:r w:rsidRPr="00102E65">
              <w:rPr>
                <w:sz w:val="18"/>
                <w:szCs w:val="18"/>
              </w:rPr>
              <w:t>"6-10"</w:t>
            </w:r>
          </w:p>
        </w:tc>
        <w:tc>
          <w:tcPr>
            <w:tcW w:w="1476" w:type="dxa"/>
          </w:tcPr>
          <w:p w14:paraId="47E295DC" w14:textId="77777777" w:rsidR="00A63227" w:rsidRPr="00102E65" w:rsidRDefault="00A63227" w:rsidP="00A63227">
            <w:pPr>
              <w:rPr>
                <w:sz w:val="18"/>
                <w:szCs w:val="18"/>
              </w:rPr>
            </w:pPr>
            <w:r w:rsidRPr="00102E65">
              <w:rPr>
                <w:sz w:val="18"/>
                <w:szCs w:val="18"/>
              </w:rPr>
              <w:t>"ADOBE LAKE VALLEY"</w:t>
            </w:r>
          </w:p>
        </w:tc>
        <w:tc>
          <w:tcPr>
            <w:tcW w:w="1086" w:type="dxa"/>
          </w:tcPr>
          <w:p w14:paraId="5A9BF130" w14:textId="77777777" w:rsidR="00A63227" w:rsidRPr="00102E65" w:rsidRDefault="00A63227" w:rsidP="00A63227">
            <w:pPr>
              <w:rPr>
                <w:sz w:val="18"/>
                <w:szCs w:val="18"/>
              </w:rPr>
            </w:pPr>
            <w:r w:rsidRPr="00102E65">
              <w:rPr>
                <w:sz w:val="18"/>
                <w:szCs w:val="18"/>
              </w:rPr>
              <w:t>447.89</w:t>
            </w:r>
          </w:p>
        </w:tc>
        <w:tc>
          <w:tcPr>
            <w:tcW w:w="889" w:type="dxa"/>
          </w:tcPr>
          <w:p w14:paraId="2B80973B" w14:textId="77777777" w:rsidR="00A63227" w:rsidRPr="00102E65" w:rsidRDefault="00A63227" w:rsidP="00A63227">
            <w:pPr>
              <w:rPr>
                <w:sz w:val="18"/>
                <w:szCs w:val="18"/>
              </w:rPr>
            </w:pPr>
            <w:r w:rsidRPr="00102E65">
              <w:rPr>
                <w:sz w:val="18"/>
                <w:szCs w:val="18"/>
              </w:rPr>
              <w:t>"yes"</w:t>
            </w:r>
          </w:p>
        </w:tc>
      </w:tr>
      <w:tr w:rsidR="0092099D" w:rsidRPr="0092099D" w14:paraId="60286538" w14:textId="77777777" w:rsidTr="0092099D">
        <w:tc>
          <w:tcPr>
            <w:tcW w:w="859" w:type="dxa"/>
          </w:tcPr>
          <w:p w14:paraId="6657BD26" w14:textId="77777777" w:rsidR="00A63227" w:rsidRPr="00102E65" w:rsidRDefault="00A63227" w:rsidP="00A63227">
            <w:pPr>
              <w:rPr>
                <w:sz w:val="18"/>
                <w:szCs w:val="18"/>
              </w:rPr>
            </w:pPr>
            <w:r w:rsidRPr="00102E65">
              <w:rPr>
                <w:sz w:val="18"/>
                <w:szCs w:val="18"/>
              </w:rPr>
              <w:t>"6-100"</w:t>
            </w:r>
          </w:p>
        </w:tc>
        <w:tc>
          <w:tcPr>
            <w:tcW w:w="1476" w:type="dxa"/>
          </w:tcPr>
          <w:p w14:paraId="4F004A39" w14:textId="77777777" w:rsidR="00A63227" w:rsidRPr="00102E65" w:rsidRDefault="00A63227" w:rsidP="00A63227">
            <w:pPr>
              <w:rPr>
                <w:sz w:val="18"/>
                <w:szCs w:val="18"/>
              </w:rPr>
            </w:pPr>
            <w:r w:rsidRPr="00102E65">
              <w:rPr>
                <w:sz w:val="18"/>
                <w:szCs w:val="18"/>
              </w:rPr>
              <w:t>"SECRET VALLEY"</w:t>
            </w:r>
          </w:p>
        </w:tc>
        <w:tc>
          <w:tcPr>
            <w:tcW w:w="1086" w:type="dxa"/>
          </w:tcPr>
          <w:p w14:paraId="592C4A5E" w14:textId="77777777" w:rsidR="00A63227" w:rsidRPr="00102E65" w:rsidRDefault="00A63227" w:rsidP="00A63227">
            <w:pPr>
              <w:rPr>
                <w:sz w:val="18"/>
                <w:szCs w:val="18"/>
              </w:rPr>
            </w:pPr>
            <w:r w:rsidRPr="00102E65">
              <w:rPr>
                <w:sz w:val="18"/>
                <w:szCs w:val="18"/>
              </w:rPr>
              <w:t>997.06</w:t>
            </w:r>
          </w:p>
        </w:tc>
        <w:tc>
          <w:tcPr>
            <w:tcW w:w="889" w:type="dxa"/>
          </w:tcPr>
          <w:p w14:paraId="132DD3F0" w14:textId="77777777" w:rsidR="00A63227" w:rsidRPr="00102E65" w:rsidRDefault="00A63227" w:rsidP="00A63227">
            <w:pPr>
              <w:rPr>
                <w:sz w:val="18"/>
                <w:szCs w:val="18"/>
              </w:rPr>
            </w:pPr>
            <w:r w:rsidRPr="00102E65">
              <w:rPr>
                <w:sz w:val="18"/>
                <w:szCs w:val="18"/>
              </w:rPr>
              <w:t>"yes"</w:t>
            </w:r>
          </w:p>
        </w:tc>
      </w:tr>
      <w:tr w:rsidR="0092099D" w:rsidRPr="0092099D" w14:paraId="7A769DF7" w14:textId="77777777" w:rsidTr="0092099D">
        <w:tc>
          <w:tcPr>
            <w:tcW w:w="859" w:type="dxa"/>
          </w:tcPr>
          <w:p w14:paraId="08BFF6AE" w14:textId="77777777" w:rsidR="00A63227" w:rsidRPr="00102E65" w:rsidRDefault="00A63227" w:rsidP="00A63227">
            <w:pPr>
              <w:rPr>
                <w:sz w:val="18"/>
                <w:szCs w:val="18"/>
              </w:rPr>
            </w:pPr>
            <w:r w:rsidRPr="00102E65">
              <w:rPr>
                <w:sz w:val="18"/>
                <w:szCs w:val="18"/>
              </w:rPr>
              <w:t>"6-101"</w:t>
            </w:r>
          </w:p>
        </w:tc>
        <w:tc>
          <w:tcPr>
            <w:tcW w:w="1476" w:type="dxa"/>
          </w:tcPr>
          <w:p w14:paraId="476722D0" w14:textId="77777777" w:rsidR="00A63227" w:rsidRPr="00102E65" w:rsidRDefault="00A63227" w:rsidP="00A63227">
            <w:pPr>
              <w:rPr>
                <w:sz w:val="18"/>
                <w:szCs w:val="18"/>
              </w:rPr>
            </w:pPr>
            <w:r w:rsidRPr="00102E65">
              <w:rPr>
                <w:sz w:val="18"/>
                <w:szCs w:val="18"/>
              </w:rPr>
              <w:t>"BULL FLAT"</w:t>
            </w:r>
          </w:p>
        </w:tc>
        <w:tc>
          <w:tcPr>
            <w:tcW w:w="1086" w:type="dxa"/>
          </w:tcPr>
          <w:p w14:paraId="5AAF68D7" w14:textId="77777777" w:rsidR="00A63227" w:rsidRPr="00102E65" w:rsidRDefault="00A63227" w:rsidP="00A63227">
            <w:pPr>
              <w:rPr>
                <w:sz w:val="18"/>
                <w:szCs w:val="18"/>
              </w:rPr>
            </w:pPr>
            <w:r w:rsidRPr="00102E65">
              <w:rPr>
                <w:sz w:val="18"/>
                <w:szCs w:val="18"/>
              </w:rPr>
              <w:t>NA</w:t>
            </w:r>
          </w:p>
        </w:tc>
        <w:tc>
          <w:tcPr>
            <w:tcW w:w="889" w:type="dxa"/>
          </w:tcPr>
          <w:p w14:paraId="1655F3CC" w14:textId="77777777" w:rsidR="00A63227" w:rsidRPr="00102E65" w:rsidRDefault="00A63227" w:rsidP="00A63227">
            <w:pPr>
              <w:rPr>
                <w:sz w:val="18"/>
                <w:szCs w:val="18"/>
              </w:rPr>
            </w:pPr>
            <w:r w:rsidRPr="00102E65">
              <w:rPr>
                <w:sz w:val="18"/>
                <w:szCs w:val="18"/>
              </w:rPr>
              <w:t>NA</w:t>
            </w:r>
          </w:p>
        </w:tc>
      </w:tr>
      <w:tr w:rsidR="0092099D" w:rsidRPr="0092099D" w14:paraId="13938693" w14:textId="77777777" w:rsidTr="0092099D">
        <w:tc>
          <w:tcPr>
            <w:tcW w:w="859" w:type="dxa"/>
          </w:tcPr>
          <w:p w14:paraId="33970A29" w14:textId="77777777" w:rsidR="00A63227" w:rsidRPr="00102E65" w:rsidRDefault="00A63227" w:rsidP="00A63227">
            <w:pPr>
              <w:rPr>
                <w:sz w:val="18"/>
                <w:szCs w:val="18"/>
              </w:rPr>
            </w:pPr>
            <w:r w:rsidRPr="00102E65">
              <w:rPr>
                <w:sz w:val="18"/>
                <w:szCs w:val="18"/>
              </w:rPr>
              <w:t>"6-104"</w:t>
            </w:r>
          </w:p>
        </w:tc>
        <w:tc>
          <w:tcPr>
            <w:tcW w:w="1476" w:type="dxa"/>
          </w:tcPr>
          <w:p w14:paraId="446DA36E" w14:textId="77777777" w:rsidR="00A63227" w:rsidRPr="00102E65" w:rsidRDefault="00A63227" w:rsidP="00A63227">
            <w:pPr>
              <w:rPr>
                <w:sz w:val="18"/>
                <w:szCs w:val="18"/>
              </w:rPr>
            </w:pPr>
            <w:r w:rsidRPr="00102E65">
              <w:rPr>
                <w:sz w:val="18"/>
                <w:szCs w:val="18"/>
              </w:rPr>
              <w:t>"LONG VALLEY"</w:t>
            </w:r>
          </w:p>
        </w:tc>
        <w:tc>
          <w:tcPr>
            <w:tcW w:w="1086" w:type="dxa"/>
          </w:tcPr>
          <w:p w14:paraId="3D239950" w14:textId="77777777" w:rsidR="00A63227" w:rsidRPr="00102E65" w:rsidRDefault="00A63227" w:rsidP="00A63227">
            <w:pPr>
              <w:rPr>
                <w:sz w:val="18"/>
                <w:szCs w:val="18"/>
              </w:rPr>
            </w:pPr>
            <w:r w:rsidRPr="00102E65">
              <w:rPr>
                <w:sz w:val="18"/>
                <w:szCs w:val="18"/>
              </w:rPr>
              <w:t>698.79</w:t>
            </w:r>
          </w:p>
        </w:tc>
        <w:tc>
          <w:tcPr>
            <w:tcW w:w="889" w:type="dxa"/>
          </w:tcPr>
          <w:p w14:paraId="19BD708D" w14:textId="77777777" w:rsidR="00A63227" w:rsidRPr="00102E65" w:rsidRDefault="00A63227" w:rsidP="00A63227">
            <w:pPr>
              <w:rPr>
                <w:sz w:val="18"/>
                <w:szCs w:val="18"/>
              </w:rPr>
            </w:pPr>
            <w:r w:rsidRPr="00102E65">
              <w:rPr>
                <w:sz w:val="18"/>
                <w:szCs w:val="18"/>
              </w:rPr>
              <w:t>"yes"</w:t>
            </w:r>
          </w:p>
        </w:tc>
      </w:tr>
      <w:tr w:rsidR="0092099D" w:rsidRPr="0092099D" w14:paraId="0907CB62" w14:textId="77777777" w:rsidTr="0092099D">
        <w:tc>
          <w:tcPr>
            <w:tcW w:w="859" w:type="dxa"/>
          </w:tcPr>
          <w:p w14:paraId="1D9E7578" w14:textId="77777777" w:rsidR="00A63227" w:rsidRPr="00102E65" w:rsidRDefault="00A63227" w:rsidP="00A63227">
            <w:pPr>
              <w:rPr>
                <w:sz w:val="18"/>
                <w:szCs w:val="18"/>
              </w:rPr>
            </w:pPr>
            <w:r w:rsidRPr="00102E65">
              <w:rPr>
                <w:sz w:val="18"/>
                <w:szCs w:val="18"/>
              </w:rPr>
              <w:t>"6-105"</w:t>
            </w:r>
          </w:p>
        </w:tc>
        <w:tc>
          <w:tcPr>
            <w:tcW w:w="1476" w:type="dxa"/>
          </w:tcPr>
          <w:p w14:paraId="630D3BAE" w14:textId="77777777" w:rsidR="00A63227" w:rsidRPr="00102E65" w:rsidRDefault="00A63227" w:rsidP="00A63227">
            <w:pPr>
              <w:rPr>
                <w:sz w:val="18"/>
                <w:szCs w:val="18"/>
              </w:rPr>
            </w:pPr>
            <w:r w:rsidRPr="00102E65">
              <w:rPr>
                <w:sz w:val="18"/>
                <w:szCs w:val="18"/>
              </w:rPr>
              <w:t>"SLINKARD VALLEY"</w:t>
            </w:r>
          </w:p>
        </w:tc>
        <w:tc>
          <w:tcPr>
            <w:tcW w:w="1086" w:type="dxa"/>
          </w:tcPr>
          <w:p w14:paraId="0DB7802B" w14:textId="77777777" w:rsidR="00A63227" w:rsidRPr="00102E65" w:rsidRDefault="00A63227" w:rsidP="00A63227">
            <w:pPr>
              <w:rPr>
                <w:sz w:val="18"/>
                <w:szCs w:val="18"/>
              </w:rPr>
            </w:pPr>
            <w:r w:rsidRPr="00102E65">
              <w:rPr>
                <w:sz w:val="18"/>
                <w:szCs w:val="18"/>
              </w:rPr>
              <w:t>NA</w:t>
            </w:r>
          </w:p>
        </w:tc>
        <w:tc>
          <w:tcPr>
            <w:tcW w:w="889" w:type="dxa"/>
          </w:tcPr>
          <w:p w14:paraId="53BCB20F" w14:textId="77777777" w:rsidR="00A63227" w:rsidRPr="00102E65" w:rsidRDefault="00A63227" w:rsidP="00A63227">
            <w:pPr>
              <w:rPr>
                <w:sz w:val="18"/>
                <w:szCs w:val="18"/>
              </w:rPr>
            </w:pPr>
            <w:r w:rsidRPr="00102E65">
              <w:rPr>
                <w:sz w:val="18"/>
                <w:szCs w:val="18"/>
              </w:rPr>
              <w:t>NA</w:t>
            </w:r>
          </w:p>
        </w:tc>
      </w:tr>
      <w:tr w:rsidR="0092099D" w:rsidRPr="0092099D" w14:paraId="7E665268" w14:textId="77777777" w:rsidTr="0092099D">
        <w:tc>
          <w:tcPr>
            <w:tcW w:w="859" w:type="dxa"/>
          </w:tcPr>
          <w:p w14:paraId="0B123197" w14:textId="77777777" w:rsidR="00A63227" w:rsidRPr="00102E65" w:rsidRDefault="00A63227" w:rsidP="00A63227">
            <w:pPr>
              <w:rPr>
                <w:sz w:val="18"/>
                <w:szCs w:val="18"/>
              </w:rPr>
            </w:pPr>
            <w:r w:rsidRPr="00102E65">
              <w:rPr>
                <w:sz w:val="18"/>
                <w:szCs w:val="18"/>
              </w:rPr>
              <w:t>"6-106"</w:t>
            </w:r>
          </w:p>
        </w:tc>
        <w:tc>
          <w:tcPr>
            <w:tcW w:w="1476" w:type="dxa"/>
          </w:tcPr>
          <w:p w14:paraId="5405302B" w14:textId="77777777" w:rsidR="00A63227" w:rsidRPr="00102E65" w:rsidRDefault="00A63227" w:rsidP="00A63227">
            <w:pPr>
              <w:rPr>
                <w:sz w:val="18"/>
                <w:szCs w:val="18"/>
              </w:rPr>
            </w:pPr>
            <w:r w:rsidRPr="00102E65">
              <w:rPr>
                <w:sz w:val="18"/>
                <w:szCs w:val="18"/>
              </w:rPr>
              <w:t>"LITTLE ANTELOPE VALLEY"</w:t>
            </w:r>
          </w:p>
        </w:tc>
        <w:tc>
          <w:tcPr>
            <w:tcW w:w="1086" w:type="dxa"/>
          </w:tcPr>
          <w:p w14:paraId="6615B1F1" w14:textId="77777777" w:rsidR="00A63227" w:rsidRPr="00102E65" w:rsidRDefault="00A63227" w:rsidP="00A63227">
            <w:pPr>
              <w:rPr>
                <w:sz w:val="18"/>
                <w:szCs w:val="18"/>
              </w:rPr>
            </w:pPr>
            <w:r w:rsidRPr="00102E65">
              <w:rPr>
                <w:sz w:val="18"/>
                <w:szCs w:val="18"/>
              </w:rPr>
              <w:t>1089.94</w:t>
            </w:r>
          </w:p>
        </w:tc>
        <w:tc>
          <w:tcPr>
            <w:tcW w:w="889" w:type="dxa"/>
          </w:tcPr>
          <w:p w14:paraId="69585FF6" w14:textId="77777777" w:rsidR="00A63227" w:rsidRPr="00102E65" w:rsidRDefault="00A63227" w:rsidP="00A63227">
            <w:pPr>
              <w:rPr>
                <w:sz w:val="18"/>
                <w:szCs w:val="18"/>
              </w:rPr>
            </w:pPr>
            <w:r w:rsidRPr="00102E65">
              <w:rPr>
                <w:sz w:val="18"/>
                <w:szCs w:val="18"/>
              </w:rPr>
              <w:t>"yes"</w:t>
            </w:r>
          </w:p>
        </w:tc>
      </w:tr>
      <w:tr w:rsidR="0092099D" w:rsidRPr="0092099D" w14:paraId="56177F0E" w14:textId="77777777" w:rsidTr="0092099D">
        <w:tc>
          <w:tcPr>
            <w:tcW w:w="859" w:type="dxa"/>
          </w:tcPr>
          <w:p w14:paraId="36744B28" w14:textId="77777777" w:rsidR="00A63227" w:rsidRPr="00102E65" w:rsidRDefault="00A63227" w:rsidP="00A63227">
            <w:pPr>
              <w:rPr>
                <w:sz w:val="18"/>
                <w:szCs w:val="18"/>
              </w:rPr>
            </w:pPr>
            <w:r w:rsidRPr="00102E65">
              <w:rPr>
                <w:sz w:val="18"/>
                <w:szCs w:val="18"/>
              </w:rPr>
              <w:t>"6-107"</w:t>
            </w:r>
          </w:p>
        </w:tc>
        <w:tc>
          <w:tcPr>
            <w:tcW w:w="1476" w:type="dxa"/>
          </w:tcPr>
          <w:p w14:paraId="2673FC40" w14:textId="77777777" w:rsidR="00A63227" w:rsidRPr="00102E65" w:rsidRDefault="00A63227" w:rsidP="00A63227">
            <w:pPr>
              <w:rPr>
                <w:sz w:val="18"/>
                <w:szCs w:val="18"/>
              </w:rPr>
            </w:pPr>
            <w:r w:rsidRPr="00102E65">
              <w:rPr>
                <w:sz w:val="18"/>
                <w:szCs w:val="18"/>
              </w:rPr>
              <w:t>"SWEETWATER FLAT"</w:t>
            </w:r>
          </w:p>
        </w:tc>
        <w:tc>
          <w:tcPr>
            <w:tcW w:w="1086" w:type="dxa"/>
          </w:tcPr>
          <w:p w14:paraId="4AA0D800" w14:textId="77777777" w:rsidR="00A63227" w:rsidRPr="00102E65" w:rsidRDefault="00A63227" w:rsidP="00A63227">
            <w:pPr>
              <w:rPr>
                <w:sz w:val="18"/>
                <w:szCs w:val="18"/>
              </w:rPr>
            </w:pPr>
            <w:r w:rsidRPr="00102E65">
              <w:rPr>
                <w:sz w:val="18"/>
                <w:szCs w:val="18"/>
              </w:rPr>
              <w:t>NA</w:t>
            </w:r>
          </w:p>
        </w:tc>
        <w:tc>
          <w:tcPr>
            <w:tcW w:w="889" w:type="dxa"/>
          </w:tcPr>
          <w:p w14:paraId="178B4D0C" w14:textId="77777777" w:rsidR="00A63227" w:rsidRPr="00102E65" w:rsidRDefault="00A63227" w:rsidP="00A63227">
            <w:pPr>
              <w:rPr>
                <w:sz w:val="18"/>
                <w:szCs w:val="18"/>
              </w:rPr>
            </w:pPr>
            <w:r w:rsidRPr="00102E65">
              <w:rPr>
                <w:sz w:val="18"/>
                <w:szCs w:val="18"/>
              </w:rPr>
              <w:t>NA</w:t>
            </w:r>
          </w:p>
        </w:tc>
      </w:tr>
      <w:tr w:rsidR="0092099D" w:rsidRPr="0092099D" w14:paraId="3E6FAC5B" w14:textId="77777777" w:rsidTr="0092099D">
        <w:tc>
          <w:tcPr>
            <w:tcW w:w="859" w:type="dxa"/>
          </w:tcPr>
          <w:p w14:paraId="5E7210AE" w14:textId="77777777" w:rsidR="00A63227" w:rsidRPr="00102E65" w:rsidRDefault="00A63227" w:rsidP="00A63227">
            <w:pPr>
              <w:rPr>
                <w:sz w:val="18"/>
                <w:szCs w:val="18"/>
              </w:rPr>
            </w:pPr>
            <w:r w:rsidRPr="00102E65">
              <w:rPr>
                <w:sz w:val="18"/>
                <w:szCs w:val="18"/>
              </w:rPr>
              <w:t>"6-11"</w:t>
            </w:r>
          </w:p>
        </w:tc>
        <w:tc>
          <w:tcPr>
            <w:tcW w:w="1476" w:type="dxa"/>
          </w:tcPr>
          <w:p w14:paraId="58F6BFD2" w14:textId="77777777" w:rsidR="00A63227" w:rsidRPr="00102E65" w:rsidRDefault="00A63227" w:rsidP="00A63227">
            <w:pPr>
              <w:rPr>
                <w:sz w:val="18"/>
                <w:szCs w:val="18"/>
              </w:rPr>
            </w:pPr>
            <w:r w:rsidRPr="00102E65">
              <w:rPr>
                <w:sz w:val="18"/>
                <w:szCs w:val="18"/>
              </w:rPr>
              <w:t>"LONG VALLEY"</w:t>
            </w:r>
          </w:p>
        </w:tc>
        <w:tc>
          <w:tcPr>
            <w:tcW w:w="1086" w:type="dxa"/>
          </w:tcPr>
          <w:p w14:paraId="0D29C89D" w14:textId="77777777" w:rsidR="00A63227" w:rsidRPr="00102E65" w:rsidRDefault="00A63227" w:rsidP="00A63227">
            <w:pPr>
              <w:rPr>
                <w:sz w:val="18"/>
                <w:szCs w:val="18"/>
              </w:rPr>
            </w:pPr>
            <w:r w:rsidRPr="00102E65">
              <w:rPr>
                <w:sz w:val="18"/>
                <w:szCs w:val="18"/>
              </w:rPr>
              <w:t>822</w:t>
            </w:r>
          </w:p>
        </w:tc>
        <w:tc>
          <w:tcPr>
            <w:tcW w:w="889" w:type="dxa"/>
          </w:tcPr>
          <w:p w14:paraId="1701E30A" w14:textId="77777777" w:rsidR="00A63227" w:rsidRPr="00102E65" w:rsidRDefault="00A63227" w:rsidP="00A63227">
            <w:pPr>
              <w:rPr>
                <w:sz w:val="18"/>
                <w:szCs w:val="18"/>
              </w:rPr>
            </w:pPr>
            <w:r w:rsidRPr="00102E65">
              <w:rPr>
                <w:sz w:val="18"/>
                <w:szCs w:val="18"/>
              </w:rPr>
              <w:t>"yes"</w:t>
            </w:r>
          </w:p>
        </w:tc>
      </w:tr>
      <w:tr w:rsidR="0092099D" w:rsidRPr="0092099D" w14:paraId="62ACD81E" w14:textId="77777777" w:rsidTr="0092099D">
        <w:tc>
          <w:tcPr>
            <w:tcW w:w="859" w:type="dxa"/>
          </w:tcPr>
          <w:p w14:paraId="5D3401F6" w14:textId="77777777" w:rsidR="00A63227" w:rsidRPr="00102E65" w:rsidRDefault="00A63227" w:rsidP="00A63227">
            <w:pPr>
              <w:rPr>
                <w:sz w:val="18"/>
                <w:szCs w:val="18"/>
              </w:rPr>
            </w:pPr>
            <w:r w:rsidRPr="00102E65">
              <w:rPr>
                <w:sz w:val="18"/>
                <w:szCs w:val="18"/>
              </w:rPr>
              <w:t>"6-12"</w:t>
            </w:r>
          </w:p>
        </w:tc>
        <w:tc>
          <w:tcPr>
            <w:tcW w:w="1476" w:type="dxa"/>
          </w:tcPr>
          <w:p w14:paraId="2F3C3194" w14:textId="77777777" w:rsidR="00A63227" w:rsidRPr="00102E65" w:rsidRDefault="00A63227" w:rsidP="00A63227">
            <w:pPr>
              <w:rPr>
                <w:sz w:val="18"/>
                <w:szCs w:val="18"/>
              </w:rPr>
            </w:pPr>
            <w:r w:rsidRPr="00102E65">
              <w:rPr>
                <w:sz w:val="18"/>
                <w:szCs w:val="18"/>
              </w:rPr>
              <w:t>"OWENS VALLEY"</w:t>
            </w:r>
          </w:p>
        </w:tc>
        <w:tc>
          <w:tcPr>
            <w:tcW w:w="1086" w:type="dxa"/>
          </w:tcPr>
          <w:p w14:paraId="3346D43B" w14:textId="77777777" w:rsidR="00A63227" w:rsidRPr="00102E65" w:rsidRDefault="00A63227" w:rsidP="00A63227">
            <w:pPr>
              <w:rPr>
                <w:sz w:val="18"/>
                <w:szCs w:val="18"/>
              </w:rPr>
            </w:pPr>
            <w:r w:rsidRPr="00102E65">
              <w:rPr>
                <w:sz w:val="18"/>
                <w:szCs w:val="18"/>
              </w:rPr>
              <w:t>742.98</w:t>
            </w:r>
          </w:p>
        </w:tc>
        <w:tc>
          <w:tcPr>
            <w:tcW w:w="889" w:type="dxa"/>
          </w:tcPr>
          <w:p w14:paraId="3F48B0A1" w14:textId="77777777" w:rsidR="00A63227" w:rsidRPr="00102E65" w:rsidRDefault="00A63227" w:rsidP="00A63227">
            <w:pPr>
              <w:rPr>
                <w:sz w:val="18"/>
                <w:szCs w:val="18"/>
              </w:rPr>
            </w:pPr>
            <w:r w:rsidRPr="00102E65">
              <w:rPr>
                <w:sz w:val="18"/>
                <w:szCs w:val="18"/>
              </w:rPr>
              <w:t>"no"</w:t>
            </w:r>
          </w:p>
        </w:tc>
      </w:tr>
      <w:tr w:rsidR="0092099D" w:rsidRPr="0092099D" w14:paraId="138D1282" w14:textId="77777777" w:rsidTr="0092099D">
        <w:tc>
          <w:tcPr>
            <w:tcW w:w="859" w:type="dxa"/>
          </w:tcPr>
          <w:p w14:paraId="1BEBE99E" w14:textId="77777777" w:rsidR="00A63227" w:rsidRPr="00102E65" w:rsidRDefault="00A63227" w:rsidP="00A63227">
            <w:pPr>
              <w:rPr>
                <w:sz w:val="18"/>
                <w:szCs w:val="18"/>
              </w:rPr>
            </w:pPr>
            <w:r w:rsidRPr="00102E65">
              <w:rPr>
                <w:sz w:val="18"/>
                <w:szCs w:val="18"/>
              </w:rPr>
              <w:t>"6-13"</w:t>
            </w:r>
          </w:p>
        </w:tc>
        <w:tc>
          <w:tcPr>
            <w:tcW w:w="1476" w:type="dxa"/>
          </w:tcPr>
          <w:p w14:paraId="446E0965" w14:textId="77777777" w:rsidR="00A63227" w:rsidRPr="00102E65" w:rsidRDefault="00A63227" w:rsidP="00A63227">
            <w:pPr>
              <w:rPr>
                <w:sz w:val="18"/>
                <w:szCs w:val="18"/>
              </w:rPr>
            </w:pPr>
            <w:r w:rsidRPr="00102E65">
              <w:rPr>
                <w:sz w:val="18"/>
                <w:szCs w:val="18"/>
              </w:rPr>
              <w:t>"BLACK SPRINGS VALLEY"</w:t>
            </w:r>
          </w:p>
        </w:tc>
        <w:tc>
          <w:tcPr>
            <w:tcW w:w="1086" w:type="dxa"/>
          </w:tcPr>
          <w:p w14:paraId="4C6B4DF8" w14:textId="77777777" w:rsidR="00A63227" w:rsidRPr="00102E65" w:rsidRDefault="00A63227" w:rsidP="00A63227">
            <w:pPr>
              <w:rPr>
                <w:sz w:val="18"/>
                <w:szCs w:val="18"/>
              </w:rPr>
            </w:pPr>
            <w:r w:rsidRPr="00102E65">
              <w:rPr>
                <w:sz w:val="18"/>
                <w:szCs w:val="18"/>
              </w:rPr>
              <w:t>NA</w:t>
            </w:r>
          </w:p>
        </w:tc>
        <w:tc>
          <w:tcPr>
            <w:tcW w:w="889" w:type="dxa"/>
          </w:tcPr>
          <w:p w14:paraId="4B9AFA9C" w14:textId="77777777" w:rsidR="00A63227" w:rsidRPr="00102E65" w:rsidRDefault="00A63227" w:rsidP="00A63227">
            <w:pPr>
              <w:rPr>
                <w:sz w:val="18"/>
                <w:szCs w:val="18"/>
              </w:rPr>
            </w:pPr>
            <w:r w:rsidRPr="00102E65">
              <w:rPr>
                <w:sz w:val="18"/>
                <w:szCs w:val="18"/>
              </w:rPr>
              <w:t>NA</w:t>
            </w:r>
          </w:p>
        </w:tc>
      </w:tr>
      <w:tr w:rsidR="0092099D" w:rsidRPr="0092099D" w14:paraId="701FA6CB" w14:textId="77777777" w:rsidTr="0092099D">
        <w:tc>
          <w:tcPr>
            <w:tcW w:w="859" w:type="dxa"/>
          </w:tcPr>
          <w:p w14:paraId="260BC4EB" w14:textId="77777777" w:rsidR="00A63227" w:rsidRPr="00102E65" w:rsidRDefault="00A63227" w:rsidP="00A63227">
            <w:pPr>
              <w:rPr>
                <w:sz w:val="18"/>
                <w:szCs w:val="18"/>
              </w:rPr>
            </w:pPr>
            <w:r w:rsidRPr="00102E65">
              <w:rPr>
                <w:sz w:val="18"/>
                <w:szCs w:val="18"/>
              </w:rPr>
              <w:lastRenderedPageBreak/>
              <w:t>"6-14"</w:t>
            </w:r>
          </w:p>
        </w:tc>
        <w:tc>
          <w:tcPr>
            <w:tcW w:w="1476" w:type="dxa"/>
          </w:tcPr>
          <w:p w14:paraId="2C8E2DFC" w14:textId="77777777" w:rsidR="00A63227" w:rsidRPr="00102E65" w:rsidRDefault="00A63227" w:rsidP="00A63227">
            <w:pPr>
              <w:rPr>
                <w:sz w:val="18"/>
                <w:szCs w:val="18"/>
              </w:rPr>
            </w:pPr>
            <w:r w:rsidRPr="00102E65">
              <w:rPr>
                <w:sz w:val="18"/>
                <w:szCs w:val="18"/>
              </w:rPr>
              <w:t>"FISH LAKE VALLEY"</w:t>
            </w:r>
          </w:p>
        </w:tc>
        <w:tc>
          <w:tcPr>
            <w:tcW w:w="1086" w:type="dxa"/>
          </w:tcPr>
          <w:p w14:paraId="6586E261" w14:textId="77777777" w:rsidR="00A63227" w:rsidRPr="00102E65" w:rsidRDefault="00A63227" w:rsidP="00A63227">
            <w:pPr>
              <w:rPr>
                <w:sz w:val="18"/>
                <w:szCs w:val="18"/>
              </w:rPr>
            </w:pPr>
            <w:r w:rsidRPr="00102E65">
              <w:rPr>
                <w:sz w:val="18"/>
                <w:szCs w:val="18"/>
              </w:rPr>
              <w:t>984.02</w:t>
            </w:r>
          </w:p>
        </w:tc>
        <w:tc>
          <w:tcPr>
            <w:tcW w:w="889" w:type="dxa"/>
          </w:tcPr>
          <w:p w14:paraId="02A7882C" w14:textId="77777777" w:rsidR="00A63227" w:rsidRPr="00102E65" w:rsidRDefault="00A63227" w:rsidP="00A63227">
            <w:pPr>
              <w:rPr>
                <w:sz w:val="18"/>
                <w:szCs w:val="18"/>
              </w:rPr>
            </w:pPr>
            <w:r w:rsidRPr="00102E65">
              <w:rPr>
                <w:sz w:val="18"/>
                <w:szCs w:val="18"/>
              </w:rPr>
              <w:t>"yes"</w:t>
            </w:r>
          </w:p>
        </w:tc>
      </w:tr>
      <w:tr w:rsidR="0092099D" w:rsidRPr="0092099D" w14:paraId="0BB5C450" w14:textId="77777777" w:rsidTr="0092099D">
        <w:tc>
          <w:tcPr>
            <w:tcW w:w="859" w:type="dxa"/>
          </w:tcPr>
          <w:p w14:paraId="094EBD67" w14:textId="77777777" w:rsidR="00A63227" w:rsidRPr="00102E65" w:rsidRDefault="00A63227" w:rsidP="00A63227">
            <w:pPr>
              <w:rPr>
                <w:sz w:val="18"/>
                <w:szCs w:val="18"/>
              </w:rPr>
            </w:pPr>
            <w:r w:rsidRPr="00102E65">
              <w:rPr>
                <w:sz w:val="18"/>
                <w:szCs w:val="18"/>
              </w:rPr>
              <w:t>"6-15"</w:t>
            </w:r>
          </w:p>
        </w:tc>
        <w:tc>
          <w:tcPr>
            <w:tcW w:w="1476" w:type="dxa"/>
          </w:tcPr>
          <w:p w14:paraId="2CC4C201" w14:textId="77777777" w:rsidR="00A63227" w:rsidRPr="00102E65" w:rsidRDefault="00A63227" w:rsidP="00A63227">
            <w:pPr>
              <w:rPr>
                <w:sz w:val="18"/>
                <w:szCs w:val="18"/>
              </w:rPr>
            </w:pPr>
            <w:r w:rsidRPr="00102E65">
              <w:rPr>
                <w:sz w:val="18"/>
                <w:szCs w:val="18"/>
              </w:rPr>
              <w:t>"DEEP SPRINGS VALLEY"</w:t>
            </w:r>
          </w:p>
        </w:tc>
        <w:tc>
          <w:tcPr>
            <w:tcW w:w="1086" w:type="dxa"/>
          </w:tcPr>
          <w:p w14:paraId="135372F0" w14:textId="77777777" w:rsidR="00A63227" w:rsidRPr="00102E65" w:rsidRDefault="00A63227" w:rsidP="00A63227">
            <w:pPr>
              <w:rPr>
                <w:sz w:val="18"/>
                <w:szCs w:val="18"/>
              </w:rPr>
            </w:pPr>
            <w:r w:rsidRPr="00102E65">
              <w:rPr>
                <w:sz w:val="18"/>
                <w:szCs w:val="18"/>
              </w:rPr>
              <w:t>732</w:t>
            </w:r>
          </w:p>
        </w:tc>
        <w:tc>
          <w:tcPr>
            <w:tcW w:w="889" w:type="dxa"/>
          </w:tcPr>
          <w:p w14:paraId="036D1B1C" w14:textId="77777777" w:rsidR="00A63227" w:rsidRPr="00102E65" w:rsidRDefault="00A63227" w:rsidP="00A63227">
            <w:pPr>
              <w:rPr>
                <w:sz w:val="18"/>
                <w:szCs w:val="18"/>
              </w:rPr>
            </w:pPr>
            <w:r w:rsidRPr="00102E65">
              <w:rPr>
                <w:sz w:val="18"/>
                <w:szCs w:val="18"/>
              </w:rPr>
              <w:t>"no"</w:t>
            </w:r>
          </w:p>
        </w:tc>
      </w:tr>
      <w:tr w:rsidR="0092099D" w:rsidRPr="0092099D" w14:paraId="2F8EBA22" w14:textId="77777777" w:rsidTr="0092099D">
        <w:tc>
          <w:tcPr>
            <w:tcW w:w="859" w:type="dxa"/>
          </w:tcPr>
          <w:p w14:paraId="5738DAF2" w14:textId="77777777" w:rsidR="00A63227" w:rsidRPr="00102E65" w:rsidRDefault="00A63227" w:rsidP="00A63227">
            <w:pPr>
              <w:rPr>
                <w:sz w:val="18"/>
                <w:szCs w:val="18"/>
              </w:rPr>
            </w:pPr>
            <w:r w:rsidRPr="00102E65">
              <w:rPr>
                <w:sz w:val="18"/>
                <w:szCs w:val="18"/>
              </w:rPr>
              <w:t>"6-16"</w:t>
            </w:r>
          </w:p>
        </w:tc>
        <w:tc>
          <w:tcPr>
            <w:tcW w:w="1476" w:type="dxa"/>
          </w:tcPr>
          <w:p w14:paraId="3B34645C" w14:textId="77777777" w:rsidR="00A63227" w:rsidRPr="00102E65" w:rsidRDefault="00A63227" w:rsidP="00A63227">
            <w:pPr>
              <w:rPr>
                <w:sz w:val="18"/>
                <w:szCs w:val="18"/>
              </w:rPr>
            </w:pPr>
            <w:r w:rsidRPr="00102E65">
              <w:rPr>
                <w:sz w:val="18"/>
                <w:szCs w:val="18"/>
              </w:rPr>
              <w:t>"EUREKA VALLEY"</w:t>
            </w:r>
          </w:p>
        </w:tc>
        <w:tc>
          <w:tcPr>
            <w:tcW w:w="1086" w:type="dxa"/>
          </w:tcPr>
          <w:p w14:paraId="63FAED38" w14:textId="77777777" w:rsidR="00A63227" w:rsidRPr="00102E65" w:rsidRDefault="00A63227" w:rsidP="00A63227">
            <w:pPr>
              <w:rPr>
                <w:sz w:val="18"/>
                <w:szCs w:val="18"/>
              </w:rPr>
            </w:pPr>
            <w:r w:rsidRPr="00102E65">
              <w:rPr>
                <w:sz w:val="18"/>
                <w:szCs w:val="18"/>
              </w:rPr>
              <w:t>NA</w:t>
            </w:r>
          </w:p>
        </w:tc>
        <w:tc>
          <w:tcPr>
            <w:tcW w:w="889" w:type="dxa"/>
          </w:tcPr>
          <w:p w14:paraId="2C6B6858" w14:textId="77777777" w:rsidR="00A63227" w:rsidRPr="00102E65" w:rsidRDefault="00A63227" w:rsidP="00A63227">
            <w:pPr>
              <w:rPr>
                <w:sz w:val="18"/>
                <w:szCs w:val="18"/>
              </w:rPr>
            </w:pPr>
            <w:r w:rsidRPr="00102E65">
              <w:rPr>
                <w:sz w:val="18"/>
                <w:szCs w:val="18"/>
              </w:rPr>
              <w:t>NA</w:t>
            </w:r>
          </w:p>
        </w:tc>
      </w:tr>
      <w:tr w:rsidR="0092099D" w:rsidRPr="0092099D" w14:paraId="121F9F36" w14:textId="77777777" w:rsidTr="0092099D">
        <w:tc>
          <w:tcPr>
            <w:tcW w:w="859" w:type="dxa"/>
          </w:tcPr>
          <w:p w14:paraId="11876CBE" w14:textId="77777777" w:rsidR="00A63227" w:rsidRPr="00102E65" w:rsidRDefault="00A63227" w:rsidP="00A63227">
            <w:pPr>
              <w:rPr>
                <w:sz w:val="18"/>
                <w:szCs w:val="18"/>
              </w:rPr>
            </w:pPr>
            <w:r w:rsidRPr="00102E65">
              <w:rPr>
                <w:sz w:val="18"/>
                <w:szCs w:val="18"/>
              </w:rPr>
              <w:t>"6-17"</w:t>
            </w:r>
          </w:p>
        </w:tc>
        <w:tc>
          <w:tcPr>
            <w:tcW w:w="1476" w:type="dxa"/>
          </w:tcPr>
          <w:p w14:paraId="136365F4" w14:textId="77777777" w:rsidR="00A63227" w:rsidRPr="00102E65" w:rsidRDefault="00A63227" w:rsidP="00A63227">
            <w:pPr>
              <w:rPr>
                <w:sz w:val="18"/>
                <w:szCs w:val="18"/>
              </w:rPr>
            </w:pPr>
            <w:r w:rsidRPr="00102E65">
              <w:rPr>
                <w:sz w:val="18"/>
                <w:szCs w:val="18"/>
              </w:rPr>
              <w:t>"SALINE VALLEY"</w:t>
            </w:r>
          </w:p>
        </w:tc>
        <w:tc>
          <w:tcPr>
            <w:tcW w:w="1086" w:type="dxa"/>
          </w:tcPr>
          <w:p w14:paraId="674B0C91" w14:textId="77777777" w:rsidR="00A63227" w:rsidRPr="00102E65" w:rsidRDefault="00A63227" w:rsidP="00A63227">
            <w:pPr>
              <w:rPr>
                <w:sz w:val="18"/>
                <w:szCs w:val="18"/>
              </w:rPr>
            </w:pPr>
            <w:r w:rsidRPr="00102E65">
              <w:rPr>
                <w:sz w:val="18"/>
                <w:szCs w:val="18"/>
              </w:rPr>
              <w:t>640</w:t>
            </w:r>
          </w:p>
        </w:tc>
        <w:tc>
          <w:tcPr>
            <w:tcW w:w="889" w:type="dxa"/>
          </w:tcPr>
          <w:p w14:paraId="452E0917" w14:textId="77777777" w:rsidR="00A63227" w:rsidRPr="00102E65" w:rsidRDefault="00A63227" w:rsidP="00A63227">
            <w:pPr>
              <w:rPr>
                <w:sz w:val="18"/>
                <w:szCs w:val="18"/>
              </w:rPr>
            </w:pPr>
            <w:r w:rsidRPr="00102E65">
              <w:rPr>
                <w:sz w:val="18"/>
                <w:szCs w:val="18"/>
              </w:rPr>
              <w:t>"yes"</w:t>
            </w:r>
          </w:p>
        </w:tc>
      </w:tr>
      <w:tr w:rsidR="0092099D" w:rsidRPr="0092099D" w14:paraId="17E4F7CD" w14:textId="77777777" w:rsidTr="0092099D">
        <w:tc>
          <w:tcPr>
            <w:tcW w:w="859" w:type="dxa"/>
          </w:tcPr>
          <w:p w14:paraId="622B84A6" w14:textId="77777777" w:rsidR="00A63227" w:rsidRPr="00102E65" w:rsidRDefault="00A63227" w:rsidP="00A63227">
            <w:pPr>
              <w:rPr>
                <w:sz w:val="18"/>
                <w:szCs w:val="18"/>
              </w:rPr>
            </w:pPr>
            <w:r w:rsidRPr="00102E65">
              <w:rPr>
                <w:sz w:val="18"/>
                <w:szCs w:val="18"/>
              </w:rPr>
              <w:t>"6-18"</w:t>
            </w:r>
          </w:p>
        </w:tc>
        <w:tc>
          <w:tcPr>
            <w:tcW w:w="1476" w:type="dxa"/>
          </w:tcPr>
          <w:p w14:paraId="3A8CD0B0" w14:textId="77777777" w:rsidR="00A63227" w:rsidRPr="00102E65" w:rsidRDefault="00A63227" w:rsidP="00A63227">
            <w:pPr>
              <w:rPr>
                <w:sz w:val="18"/>
                <w:szCs w:val="18"/>
              </w:rPr>
            </w:pPr>
            <w:r w:rsidRPr="00102E65">
              <w:rPr>
                <w:sz w:val="18"/>
                <w:szCs w:val="18"/>
              </w:rPr>
              <w:t>"DEATH VALLEY"</w:t>
            </w:r>
          </w:p>
        </w:tc>
        <w:tc>
          <w:tcPr>
            <w:tcW w:w="1086" w:type="dxa"/>
          </w:tcPr>
          <w:p w14:paraId="472EB77E" w14:textId="77777777" w:rsidR="00A63227" w:rsidRPr="00102E65" w:rsidRDefault="00A63227" w:rsidP="00A63227">
            <w:pPr>
              <w:rPr>
                <w:sz w:val="18"/>
                <w:szCs w:val="18"/>
              </w:rPr>
            </w:pPr>
            <w:r w:rsidRPr="00102E65">
              <w:rPr>
                <w:sz w:val="18"/>
                <w:szCs w:val="18"/>
              </w:rPr>
              <w:t>744</w:t>
            </w:r>
          </w:p>
        </w:tc>
        <w:tc>
          <w:tcPr>
            <w:tcW w:w="889" w:type="dxa"/>
          </w:tcPr>
          <w:p w14:paraId="66424885" w14:textId="77777777" w:rsidR="00A63227" w:rsidRPr="00102E65" w:rsidRDefault="00A63227" w:rsidP="00A63227">
            <w:pPr>
              <w:rPr>
                <w:sz w:val="18"/>
                <w:szCs w:val="18"/>
              </w:rPr>
            </w:pPr>
            <w:r w:rsidRPr="00102E65">
              <w:rPr>
                <w:sz w:val="18"/>
                <w:szCs w:val="18"/>
              </w:rPr>
              <w:t>"yes"</w:t>
            </w:r>
          </w:p>
        </w:tc>
      </w:tr>
      <w:tr w:rsidR="0092099D" w:rsidRPr="0092099D" w14:paraId="589A527E" w14:textId="77777777" w:rsidTr="0092099D">
        <w:tc>
          <w:tcPr>
            <w:tcW w:w="859" w:type="dxa"/>
          </w:tcPr>
          <w:p w14:paraId="46033303" w14:textId="77777777" w:rsidR="00A63227" w:rsidRPr="00102E65" w:rsidRDefault="00A63227" w:rsidP="00A63227">
            <w:pPr>
              <w:rPr>
                <w:sz w:val="18"/>
                <w:szCs w:val="18"/>
              </w:rPr>
            </w:pPr>
            <w:r w:rsidRPr="00102E65">
              <w:rPr>
                <w:sz w:val="18"/>
                <w:szCs w:val="18"/>
              </w:rPr>
              <w:t>"6-19"</w:t>
            </w:r>
          </w:p>
        </w:tc>
        <w:tc>
          <w:tcPr>
            <w:tcW w:w="1476" w:type="dxa"/>
          </w:tcPr>
          <w:p w14:paraId="03C8D522" w14:textId="77777777" w:rsidR="00A63227" w:rsidRPr="00102E65" w:rsidRDefault="00A63227" w:rsidP="00A63227">
            <w:pPr>
              <w:rPr>
                <w:sz w:val="18"/>
                <w:szCs w:val="18"/>
              </w:rPr>
            </w:pPr>
            <w:r w:rsidRPr="00102E65">
              <w:rPr>
                <w:sz w:val="18"/>
                <w:szCs w:val="18"/>
              </w:rPr>
              <w:t>"WINGATE VALLEY"</w:t>
            </w:r>
          </w:p>
        </w:tc>
        <w:tc>
          <w:tcPr>
            <w:tcW w:w="1086" w:type="dxa"/>
          </w:tcPr>
          <w:p w14:paraId="4AA52110" w14:textId="77777777" w:rsidR="00A63227" w:rsidRPr="00102E65" w:rsidRDefault="00A63227" w:rsidP="00A63227">
            <w:pPr>
              <w:rPr>
                <w:sz w:val="18"/>
                <w:szCs w:val="18"/>
              </w:rPr>
            </w:pPr>
            <w:r w:rsidRPr="00102E65">
              <w:rPr>
                <w:sz w:val="18"/>
                <w:szCs w:val="18"/>
              </w:rPr>
              <w:t>NA</w:t>
            </w:r>
          </w:p>
        </w:tc>
        <w:tc>
          <w:tcPr>
            <w:tcW w:w="889" w:type="dxa"/>
          </w:tcPr>
          <w:p w14:paraId="3BF246FE" w14:textId="77777777" w:rsidR="00A63227" w:rsidRPr="00102E65" w:rsidRDefault="00A63227" w:rsidP="00A63227">
            <w:pPr>
              <w:rPr>
                <w:sz w:val="18"/>
                <w:szCs w:val="18"/>
              </w:rPr>
            </w:pPr>
            <w:r w:rsidRPr="00102E65">
              <w:rPr>
                <w:sz w:val="18"/>
                <w:szCs w:val="18"/>
              </w:rPr>
              <w:t>NA</w:t>
            </w:r>
          </w:p>
        </w:tc>
      </w:tr>
      <w:tr w:rsidR="0092099D" w:rsidRPr="0092099D" w14:paraId="47B539DE" w14:textId="77777777" w:rsidTr="0092099D">
        <w:tc>
          <w:tcPr>
            <w:tcW w:w="859" w:type="dxa"/>
          </w:tcPr>
          <w:p w14:paraId="335B8BE8" w14:textId="77777777" w:rsidR="00A63227" w:rsidRPr="00102E65" w:rsidRDefault="00A63227" w:rsidP="00A63227">
            <w:pPr>
              <w:rPr>
                <w:sz w:val="18"/>
                <w:szCs w:val="18"/>
              </w:rPr>
            </w:pPr>
            <w:r w:rsidRPr="00102E65">
              <w:rPr>
                <w:sz w:val="18"/>
                <w:szCs w:val="18"/>
              </w:rPr>
              <w:t>"6-2"</w:t>
            </w:r>
          </w:p>
        </w:tc>
        <w:tc>
          <w:tcPr>
            <w:tcW w:w="1476" w:type="dxa"/>
          </w:tcPr>
          <w:p w14:paraId="5A131ED8" w14:textId="77777777" w:rsidR="00A63227" w:rsidRPr="00102E65" w:rsidRDefault="00A63227" w:rsidP="00A63227">
            <w:pPr>
              <w:rPr>
                <w:sz w:val="18"/>
                <w:szCs w:val="18"/>
              </w:rPr>
            </w:pPr>
            <w:r w:rsidRPr="00102E65">
              <w:rPr>
                <w:sz w:val="18"/>
                <w:szCs w:val="18"/>
              </w:rPr>
              <w:t>"MADELINE PLAINS"</w:t>
            </w:r>
          </w:p>
        </w:tc>
        <w:tc>
          <w:tcPr>
            <w:tcW w:w="1086" w:type="dxa"/>
          </w:tcPr>
          <w:p w14:paraId="2A931CF6" w14:textId="77777777" w:rsidR="00A63227" w:rsidRPr="00102E65" w:rsidRDefault="00A63227" w:rsidP="00A63227">
            <w:pPr>
              <w:rPr>
                <w:sz w:val="18"/>
                <w:szCs w:val="18"/>
              </w:rPr>
            </w:pPr>
            <w:r w:rsidRPr="00102E65">
              <w:rPr>
                <w:sz w:val="18"/>
                <w:szCs w:val="18"/>
              </w:rPr>
              <w:t>597.55</w:t>
            </w:r>
          </w:p>
        </w:tc>
        <w:tc>
          <w:tcPr>
            <w:tcW w:w="889" w:type="dxa"/>
          </w:tcPr>
          <w:p w14:paraId="68CAD0B2" w14:textId="77777777" w:rsidR="00A63227" w:rsidRPr="00102E65" w:rsidRDefault="00A63227" w:rsidP="00A63227">
            <w:pPr>
              <w:rPr>
                <w:sz w:val="18"/>
                <w:szCs w:val="18"/>
              </w:rPr>
            </w:pPr>
            <w:r w:rsidRPr="00102E65">
              <w:rPr>
                <w:sz w:val="18"/>
                <w:szCs w:val="18"/>
              </w:rPr>
              <w:t>"no"</w:t>
            </w:r>
          </w:p>
        </w:tc>
      </w:tr>
      <w:tr w:rsidR="0092099D" w:rsidRPr="0092099D" w14:paraId="45C1E245" w14:textId="77777777" w:rsidTr="0092099D">
        <w:tc>
          <w:tcPr>
            <w:tcW w:w="859" w:type="dxa"/>
          </w:tcPr>
          <w:p w14:paraId="0E79E77F" w14:textId="77777777" w:rsidR="00A63227" w:rsidRPr="00102E65" w:rsidRDefault="00A63227" w:rsidP="00A63227">
            <w:pPr>
              <w:rPr>
                <w:sz w:val="18"/>
                <w:szCs w:val="18"/>
              </w:rPr>
            </w:pPr>
            <w:r w:rsidRPr="00102E65">
              <w:rPr>
                <w:sz w:val="18"/>
                <w:szCs w:val="18"/>
              </w:rPr>
              <w:t>"6-20"</w:t>
            </w:r>
          </w:p>
        </w:tc>
        <w:tc>
          <w:tcPr>
            <w:tcW w:w="1476" w:type="dxa"/>
          </w:tcPr>
          <w:p w14:paraId="75B2B18D" w14:textId="77777777" w:rsidR="00A63227" w:rsidRPr="00102E65" w:rsidRDefault="00A63227" w:rsidP="00A63227">
            <w:pPr>
              <w:rPr>
                <w:sz w:val="18"/>
                <w:szCs w:val="18"/>
              </w:rPr>
            </w:pPr>
            <w:r w:rsidRPr="00102E65">
              <w:rPr>
                <w:sz w:val="18"/>
                <w:szCs w:val="18"/>
              </w:rPr>
              <w:t>"MIDDLE AMARGOSA VALLEY"</w:t>
            </w:r>
          </w:p>
        </w:tc>
        <w:tc>
          <w:tcPr>
            <w:tcW w:w="1086" w:type="dxa"/>
          </w:tcPr>
          <w:p w14:paraId="635253D3" w14:textId="77777777" w:rsidR="00A63227" w:rsidRPr="00102E65" w:rsidRDefault="00A63227" w:rsidP="00A63227">
            <w:pPr>
              <w:rPr>
                <w:sz w:val="18"/>
                <w:szCs w:val="18"/>
              </w:rPr>
            </w:pPr>
            <w:r w:rsidRPr="00102E65">
              <w:rPr>
                <w:sz w:val="18"/>
                <w:szCs w:val="18"/>
              </w:rPr>
              <w:t>703.67</w:t>
            </w:r>
          </w:p>
        </w:tc>
        <w:tc>
          <w:tcPr>
            <w:tcW w:w="889" w:type="dxa"/>
          </w:tcPr>
          <w:p w14:paraId="6866AB2E" w14:textId="77777777" w:rsidR="00A63227" w:rsidRPr="00102E65" w:rsidRDefault="00A63227" w:rsidP="00A63227">
            <w:pPr>
              <w:rPr>
                <w:sz w:val="18"/>
                <w:szCs w:val="18"/>
              </w:rPr>
            </w:pPr>
            <w:r w:rsidRPr="00102E65">
              <w:rPr>
                <w:sz w:val="18"/>
                <w:szCs w:val="18"/>
              </w:rPr>
              <w:t>"yes"</w:t>
            </w:r>
          </w:p>
        </w:tc>
      </w:tr>
      <w:tr w:rsidR="0092099D" w:rsidRPr="0092099D" w14:paraId="048CF385" w14:textId="77777777" w:rsidTr="0092099D">
        <w:tc>
          <w:tcPr>
            <w:tcW w:w="859" w:type="dxa"/>
          </w:tcPr>
          <w:p w14:paraId="3A1253BF" w14:textId="77777777" w:rsidR="00A63227" w:rsidRPr="00102E65" w:rsidRDefault="00A63227" w:rsidP="00A63227">
            <w:pPr>
              <w:rPr>
                <w:sz w:val="18"/>
                <w:szCs w:val="18"/>
              </w:rPr>
            </w:pPr>
            <w:r w:rsidRPr="00102E65">
              <w:rPr>
                <w:sz w:val="18"/>
                <w:szCs w:val="18"/>
              </w:rPr>
              <w:t>"6-21"</w:t>
            </w:r>
          </w:p>
        </w:tc>
        <w:tc>
          <w:tcPr>
            <w:tcW w:w="1476" w:type="dxa"/>
          </w:tcPr>
          <w:p w14:paraId="6C23A8B1" w14:textId="77777777" w:rsidR="00A63227" w:rsidRPr="00102E65" w:rsidRDefault="00A63227" w:rsidP="00A63227">
            <w:pPr>
              <w:rPr>
                <w:sz w:val="18"/>
                <w:szCs w:val="18"/>
              </w:rPr>
            </w:pPr>
            <w:r w:rsidRPr="00102E65">
              <w:rPr>
                <w:sz w:val="18"/>
                <w:szCs w:val="18"/>
              </w:rPr>
              <w:t>"LOWER KINGSTON VALLEY"</w:t>
            </w:r>
          </w:p>
        </w:tc>
        <w:tc>
          <w:tcPr>
            <w:tcW w:w="1086" w:type="dxa"/>
          </w:tcPr>
          <w:p w14:paraId="2F0B7421" w14:textId="77777777" w:rsidR="00A63227" w:rsidRPr="00102E65" w:rsidRDefault="00A63227" w:rsidP="00A63227">
            <w:pPr>
              <w:rPr>
                <w:sz w:val="18"/>
                <w:szCs w:val="18"/>
              </w:rPr>
            </w:pPr>
            <w:r w:rsidRPr="00102E65">
              <w:rPr>
                <w:sz w:val="18"/>
                <w:szCs w:val="18"/>
              </w:rPr>
              <w:t>NA</w:t>
            </w:r>
          </w:p>
        </w:tc>
        <w:tc>
          <w:tcPr>
            <w:tcW w:w="889" w:type="dxa"/>
          </w:tcPr>
          <w:p w14:paraId="6572EA21" w14:textId="77777777" w:rsidR="00A63227" w:rsidRPr="00102E65" w:rsidRDefault="00A63227" w:rsidP="00A63227">
            <w:pPr>
              <w:rPr>
                <w:sz w:val="18"/>
                <w:szCs w:val="18"/>
              </w:rPr>
            </w:pPr>
            <w:r w:rsidRPr="00102E65">
              <w:rPr>
                <w:sz w:val="18"/>
                <w:szCs w:val="18"/>
              </w:rPr>
              <w:t>NA</w:t>
            </w:r>
          </w:p>
        </w:tc>
      </w:tr>
      <w:tr w:rsidR="0092099D" w:rsidRPr="0092099D" w14:paraId="75E3A85B" w14:textId="77777777" w:rsidTr="0092099D">
        <w:tc>
          <w:tcPr>
            <w:tcW w:w="859" w:type="dxa"/>
          </w:tcPr>
          <w:p w14:paraId="2E66EEA3" w14:textId="77777777" w:rsidR="00A63227" w:rsidRPr="00102E65" w:rsidRDefault="00A63227" w:rsidP="00A63227">
            <w:pPr>
              <w:rPr>
                <w:sz w:val="18"/>
                <w:szCs w:val="18"/>
              </w:rPr>
            </w:pPr>
            <w:r w:rsidRPr="00102E65">
              <w:rPr>
                <w:sz w:val="18"/>
                <w:szCs w:val="18"/>
              </w:rPr>
              <w:t>"6-22"</w:t>
            </w:r>
          </w:p>
        </w:tc>
        <w:tc>
          <w:tcPr>
            <w:tcW w:w="1476" w:type="dxa"/>
          </w:tcPr>
          <w:p w14:paraId="3DDDBB55" w14:textId="77777777" w:rsidR="00A63227" w:rsidRPr="00102E65" w:rsidRDefault="00A63227" w:rsidP="00A63227">
            <w:pPr>
              <w:rPr>
                <w:sz w:val="18"/>
                <w:szCs w:val="18"/>
              </w:rPr>
            </w:pPr>
            <w:r w:rsidRPr="00102E65">
              <w:rPr>
                <w:sz w:val="18"/>
                <w:szCs w:val="18"/>
              </w:rPr>
              <w:t>"UPPER KINGSTON VALLEY"</w:t>
            </w:r>
          </w:p>
        </w:tc>
        <w:tc>
          <w:tcPr>
            <w:tcW w:w="1086" w:type="dxa"/>
          </w:tcPr>
          <w:p w14:paraId="7E6876BB" w14:textId="77777777" w:rsidR="00A63227" w:rsidRPr="00102E65" w:rsidRDefault="00A63227" w:rsidP="00A63227">
            <w:pPr>
              <w:rPr>
                <w:sz w:val="18"/>
                <w:szCs w:val="18"/>
              </w:rPr>
            </w:pPr>
            <w:r w:rsidRPr="00102E65">
              <w:rPr>
                <w:sz w:val="18"/>
                <w:szCs w:val="18"/>
              </w:rPr>
              <w:t>648.68</w:t>
            </w:r>
          </w:p>
        </w:tc>
        <w:tc>
          <w:tcPr>
            <w:tcW w:w="889" w:type="dxa"/>
          </w:tcPr>
          <w:p w14:paraId="089FCF62" w14:textId="77777777" w:rsidR="00A63227" w:rsidRPr="00102E65" w:rsidRDefault="00A63227" w:rsidP="00A63227">
            <w:pPr>
              <w:rPr>
                <w:sz w:val="18"/>
                <w:szCs w:val="18"/>
              </w:rPr>
            </w:pPr>
            <w:r w:rsidRPr="00102E65">
              <w:rPr>
                <w:sz w:val="18"/>
                <w:szCs w:val="18"/>
              </w:rPr>
              <w:t>"no"</w:t>
            </w:r>
          </w:p>
        </w:tc>
      </w:tr>
      <w:tr w:rsidR="0092099D" w:rsidRPr="0092099D" w14:paraId="40ECFB19" w14:textId="77777777" w:rsidTr="0092099D">
        <w:tc>
          <w:tcPr>
            <w:tcW w:w="859" w:type="dxa"/>
          </w:tcPr>
          <w:p w14:paraId="39BEAF62" w14:textId="77777777" w:rsidR="00A63227" w:rsidRPr="00102E65" w:rsidRDefault="00A63227" w:rsidP="00A63227">
            <w:pPr>
              <w:rPr>
                <w:sz w:val="18"/>
                <w:szCs w:val="18"/>
              </w:rPr>
            </w:pPr>
            <w:r w:rsidRPr="00102E65">
              <w:rPr>
                <w:sz w:val="18"/>
                <w:szCs w:val="18"/>
              </w:rPr>
              <w:t>"6-23"</w:t>
            </w:r>
          </w:p>
        </w:tc>
        <w:tc>
          <w:tcPr>
            <w:tcW w:w="1476" w:type="dxa"/>
          </w:tcPr>
          <w:p w14:paraId="635B140C" w14:textId="77777777" w:rsidR="00A63227" w:rsidRPr="00102E65" w:rsidRDefault="00A63227" w:rsidP="00A63227">
            <w:pPr>
              <w:rPr>
                <w:sz w:val="18"/>
                <w:szCs w:val="18"/>
              </w:rPr>
            </w:pPr>
            <w:r w:rsidRPr="00102E65">
              <w:rPr>
                <w:sz w:val="18"/>
                <w:szCs w:val="18"/>
              </w:rPr>
              <w:t>"RIGGS VALLEY"</w:t>
            </w:r>
          </w:p>
        </w:tc>
        <w:tc>
          <w:tcPr>
            <w:tcW w:w="1086" w:type="dxa"/>
          </w:tcPr>
          <w:p w14:paraId="381CFB35" w14:textId="77777777" w:rsidR="00A63227" w:rsidRPr="00102E65" w:rsidRDefault="00A63227" w:rsidP="00A63227">
            <w:pPr>
              <w:rPr>
                <w:sz w:val="18"/>
                <w:szCs w:val="18"/>
              </w:rPr>
            </w:pPr>
            <w:r w:rsidRPr="00102E65">
              <w:rPr>
                <w:sz w:val="18"/>
                <w:szCs w:val="18"/>
              </w:rPr>
              <w:t>530</w:t>
            </w:r>
          </w:p>
        </w:tc>
        <w:tc>
          <w:tcPr>
            <w:tcW w:w="889" w:type="dxa"/>
          </w:tcPr>
          <w:p w14:paraId="4ADDFAD8" w14:textId="77777777" w:rsidR="00A63227" w:rsidRPr="00102E65" w:rsidRDefault="00A63227" w:rsidP="00A63227">
            <w:pPr>
              <w:rPr>
                <w:sz w:val="18"/>
                <w:szCs w:val="18"/>
              </w:rPr>
            </w:pPr>
            <w:r w:rsidRPr="00102E65">
              <w:rPr>
                <w:sz w:val="18"/>
                <w:szCs w:val="18"/>
              </w:rPr>
              <w:t>"no"</w:t>
            </w:r>
          </w:p>
        </w:tc>
      </w:tr>
      <w:tr w:rsidR="0092099D" w:rsidRPr="0092099D" w14:paraId="33FB7623" w14:textId="77777777" w:rsidTr="0092099D">
        <w:tc>
          <w:tcPr>
            <w:tcW w:w="859" w:type="dxa"/>
          </w:tcPr>
          <w:p w14:paraId="5E69C49F" w14:textId="77777777" w:rsidR="00A63227" w:rsidRPr="00102E65" w:rsidRDefault="00A63227" w:rsidP="00A63227">
            <w:pPr>
              <w:rPr>
                <w:sz w:val="18"/>
                <w:szCs w:val="18"/>
              </w:rPr>
            </w:pPr>
            <w:r w:rsidRPr="00102E65">
              <w:rPr>
                <w:sz w:val="18"/>
                <w:szCs w:val="18"/>
              </w:rPr>
              <w:t>"6-24"</w:t>
            </w:r>
          </w:p>
        </w:tc>
        <w:tc>
          <w:tcPr>
            <w:tcW w:w="1476" w:type="dxa"/>
          </w:tcPr>
          <w:p w14:paraId="1AA90019" w14:textId="77777777" w:rsidR="00A63227" w:rsidRPr="00102E65" w:rsidRDefault="00A63227" w:rsidP="00A63227">
            <w:pPr>
              <w:rPr>
                <w:sz w:val="18"/>
                <w:szCs w:val="18"/>
              </w:rPr>
            </w:pPr>
            <w:r w:rsidRPr="00102E65">
              <w:rPr>
                <w:sz w:val="18"/>
                <w:szCs w:val="18"/>
              </w:rPr>
              <w:t>"RED PASS VALLEY"</w:t>
            </w:r>
          </w:p>
        </w:tc>
        <w:tc>
          <w:tcPr>
            <w:tcW w:w="1086" w:type="dxa"/>
          </w:tcPr>
          <w:p w14:paraId="60758DFB" w14:textId="77777777" w:rsidR="00A63227" w:rsidRPr="00102E65" w:rsidRDefault="00A63227" w:rsidP="00A63227">
            <w:pPr>
              <w:rPr>
                <w:sz w:val="18"/>
                <w:szCs w:val="18"/>
              </w:rPr>
            </w:pPr>
            <w:r w:rsidRPr="00102E65">
              <w:rPr>
                <w:sz w:val="18"/>
                <w:szCs w:val="18"/>
              </w:rPr>
              <w:t>730</w:t>
            </w:r>
          </w:p>
        </w:tc>
        <w:tc>
          <w:tcPr>
            <w:tcW w:w="889" w:type="dxa"/>
          </w:tcPr>
          <w:p w14:paraId="18D4BA4A" w14:textId="77777777" w:rsidR="00A63227" w:rsidRPr="00102E65" w:rsidRDefault="00A63227" w:rsidP="00A63227">
            <w:pPr>
              <w:rPr>
                <w:sz w:val="18"/>
                <w:szCs w:val="18"/>
              </w:rPr>
            </w:pPr>
            <w:r w:rsidRPr="00102E65">
              <w:rPr>
                <w:sz w:val="18"/>
                <w:szCs w:val="18"/>
              </w:rPr>
              <w:t>"no"</w:t>
            </w:r>
          </w:p>
        </w:tc>
      </w:tr>
      <w:tr w:rsidR="0092099D" w:rsidRPr="0092099D" w14:paraId="00D5EDFF" w14:textId="77777777" w:rsidTr="0092099D">
        <w:tc>
          <w:tcPr>
            <w:tcW w:w="859" w:type="dxa"/>
          </w:tcPr>
          <w:p w14:paraId="50EFDA9B" w14:textId="77777777" w:rsidR="00A63227" w:rsidRPr="00102E65" w:rsidRDefault="00A63227" w:rsidP="00A63227">
            <w:pPr>
              <w:rPr>
                <w:sz w:val="18"/>
                <w:szCs w:val="18"/>
              </w:rPr>
            </w:pPr>
            <w:r w:rsidRPr="00102E65">
              <w:rPr>
                <w:sz w:val="18"/>
                <w:szCs w:val="18"/>
              </w:rPr>
              <w:t>"6-25"</w:t>
            </w:r>
          </w:p>
        </w:tc>
        <w:tc>
          <w:tcPr>
            <w:tcW w:w="1476" w:type="dxa"/>
          </w:tcPr>
          <w:p w14:paraId="1CA24780" w14:textId="77777777" w:rsidR="00A63227" w:rsidRPr="00102E65" w:rsidRDefault="00A63227" w:rsidP="00A63227">
            <w:pPr>
              <w:rPr>
                <w:sz w:val="18"/>
                <w:szCs w:val="18"/>
              </w:rPr>
            </w:pPr>
            <w:r w:rsidRPr="00102E65">
              <w:rPr>
                <w:sz w:val="18"/>
                <w:szCs w:val="18"/>
              </w:rPr>
              <w:t>"BICYCLE VALLEY"</w:t>
            </w:r>
          </w:p>
        </w:tc>
        <w:tc>
          <w:tcPr>
            <w:tcW w:w="1086" w:type="dxa"/>
          </w:tcPr>
          <w:p w14:paraId="189DAF27" w14:textId="77777777" w:rsidR="00A63227" w:rsidRPr="00102E65" w:rsidRDefault="00A63227" w:rsidP="00A63227">
            <w:pPr>
              <w:rPr>
                <w:sz w:val="18"/>
                <w:szCs w:val="18"/>
              </w:rPr>
            </w:pPr>
            <w:r w:rsidRPr="00102E65">
              <w:rPr>
                <w:sz w:val="18"/>
                <w:szCs w:val="18"/>
              </w:rPr>
              <w:t>NA</w:t>
            </w:r>
          </w:p>
        </w:tc>
        <w:tc>
          <w:tcPr>
            <w:tcW w:w="889" w:type="dxa"/>
          </w:tcPr>
          <w:p w14:paraId="745520BD" w14:textId="77777777" w:rsidR="00A63227" w:rsidRPr="00102E65" w:rsidRDefault="00A63227" w:rsidP="00A63227">
            <w:pPr>
              <w:rPr>
                <w:sz w:val="18"/>
                <w:szCs w:val="18"/>
              </w:rPr>
            </w:pPr>
            <w:r w:rsidRPr="00102E65">
              <w:rPr>
                <w:sz w:val="18"/>
                <w:szCs w:val="18"/>
              </w:rPr>
              <w:t>NA</w:t>
            </w:r>
          </w:p>
        </w:tc>
      </w:tr>
      <w:tr w:rsidR="0092099D" w:rsidRPr="0092099D" w14:paraId="3B859772" w14:textId="77777777" w:rsidTr="0092099D">
        <w:tc>
          <w:tcPr>
            <w:tcW w:w="859" w:type="dxa"/>
          </w:tcPr>
          <w:p w14:paraId="2A180284" w14:textId="77777777" w:rsidR="00A63227" w:rsidRPr="00102E65" w:rsidRDefault="00A63227" w:rsidP="00A63227">
            <w:pPr>
              <w:rPr>
                <w:sz w:val="18"/>
                <w:szCs w:val="18"/>
              </w:rPr>
            </w:pPr>
            <w:r w:rsidRPr="00102E65">
              <w:rPr>
                <w:sz w:val="18"/>
                <w:szCs w:val="18"/>
              </w:rPr>
              <w:t>"6-26"</w:t>
            </w:r>
          </w:p>
        </w:tc>
        <w:tc>
          <w:tcPr>
            <w:tcW w:w="1476" w:type="dxa"/>
          </w:tcPr>
          <w:p w14:paraId="7625423D" w14:textId="77777777" w:rsidR="00A63227" w:rsidRPr="00102E65" w:rsidRDefault="00A63227" w:rsidP="00A63227">
            <w:pPr>
              <w:rPr>
                <w:sz w:val="18"/>
                <w:szCs w:val="18"/>
              </w:rPr>
            </w:pPr>
            <w:r w:rsidRPr="00102E65">
              <w:rPr>
                <w:sz w:val="18"/>
                <w:szCs w:val="18"/>
              </w:rPr>
              <w:t>"AVAWATZ VALLEY"</w:t>
            </w:r>
          </w:p>
        </w:tc>
        <w:tc>
          <w:tcPr>
            <w:tcW w:w="1086" w:type="dxa"/>
          </w:tcPr>
          <w:p w14:paraId="0E6B2406" w14:textId="77777777" w:rsidR="00A63227" w:rsidRPr="00102E65" w:rsidRDefault="00A63227" w:rsidP="00A63227">
            <w:pPr>
              <w:rPr>
                <w:sz w:val="18"/>
                <w:szCs w:val="18"/>
              </w:rPr>
            </w:pPr>
            <w:r w:rsidRPr="00102E65">
              <w:rPr>
                <w:sz w:val="18"/>
                <w:szCs w:val="18"/>
              </w:rPr>
              <w:t>NA</w:t>
            </w:r>
          </w:p>
        </w:tc>
        <w:tc>
          <w:tcPr>
            <w:tcW w:w="889" w:type="dxa"/>
          </w:tcPr>
          <w:p w14:paraId="3F51ADCE" w14:textId="77777777" w:rsidR="00A63227" w:rsidRPr="00102E65" w:rsidRDefault="00A63227" w:rsidP="00A63227">
            <w:pPr>
              <w:rPr>
                <w:sz w:val="18"/>
                <w:szCs w:val="18"/>
              </w:rPr>
            </w:pPr>
            <w:r w:rsidRPr="00102E65">
              <w:rPr>
                <w:sz w:val="18"/>
                <w:szCs w:val="18"/>
              </w:rPr>
              <w:t>NA</w:t>
            </w:r>
          </w:p>
        </w:tc>
      </w:tr>
      <w:tr w:rsidR="0092099D" w:rsidRPr="0092099D" w14:paraId="4656FDF6" w14:textId="77777777" w:rsidTr="0092099D">
        <w:tc>
          <w:tcPr>
            <w:tcW w:w="859" w:type="dxa"/>
          </w:tcPr>
          <w:p w14:paraId="0F0FC191" w14:textId="77777777" w:rsidR="00A63227" w:rsidRPr="00102E65" w:rsidRDefault="00A63227" w:rsidP="00A63227">
            <w:pPr>
              <w:rPr>
                <w:sz w:val="18"/>
                <w:szCs w:val="18"/>
              </w:rPr>
            </w:pPr>
            <w:r w:rsidRPr="00102E65">
              <w:rPr>
                <w:sz w:val="18"/>
                <w:szCs w:val="18"/>
              </w:rPr>
              <w:t>"6-27"</w:t>
            </w:r>
          </w:p>
        </w:tc>
        <w:tc>
          <w:tcPr>
            <w:tcW w:w="1476" w:type="dxa"/>
          </w:tcPr>
          <w:p w14:paraId="6A818049" w14:textId="77777777" w:rsidR="00A63227" w:rsidRPr="00102E65" w:rsidRDefault="00A63227" w:rsidP="00A63227">
            <w:pPr>
              <w:rPr>
                <w:sz w:val="18"/>
                <w:szCs w:val="18"/>
              </w:rPr>
            </w:pPr>
            <w:r w:rsidRPr="00102E65">
              <w:rPr>
                <w:sz w:val="18"/>
                <w:szCs w:val="18"/>
              </w:rPr>
              <w:t>"LEACH VALLEY"</w:t>
            </w:r>
          </w:p>
        </w:tc>
        <w:tc>
          <w:tcPr>
            <w:tcW w:w="1086" w:type="dxa"/>
          </w:tcPr>
          <w:p w14:paraId="05235B99" w14:textId="77777777" w:rsidR="00A63227" w:rsidRPr="00102E65" w:rsidRDefault="00A63227" w:rsidP="00A63227">
            <w:pPr>
              <w:rPr>
                <w:sz w:val="18"/>
                <w:szCs w:val="18"/>
              </w:rPr>
            </w:pPr>
            <w:r w:rsidRPr="00102E65">
              <w:rPr>
                <w:sz w:val="18"/>
                <w:szCs w:val="18"/>
              </w:rPr>
              <w:t>NA</w:t>
            </w:r>
          </w:p>
        </w:tc>
        <w:tc>
          <w:tcPr>
            <w:tcW w:w="889" w:type="dxa"/>
          </w:tcPr>
          <w:p w14:paraId="387D9F59" w14:textId="77777777" w:rsidR="00A63227" w:rsidRPr="00102E65" w:rsidRDefault="00A63227" w:rsidP="00A63227">
            <w:pPr>
              <w:rPr>
                <w:sz w:val="18"/>
                <w:szCs w:val="18"/>
              </w:rPr>
            </w:pPr>
            <w:r w:rsidRPr="00102E65">
              <w:rPr>
                <w:sz w:val="18"/>
                <w:szCs w:val="18"/>
              </w:rPr>
              <w:t>NA</w:t>
            </w:r>
          </w:p>
        </w:tc>
      </w:tr>
      <w:tr w:rsidR="0092099D" w:rsidRPr="0092099D" w14:paraId="03DD0758" w14:textId="77777777" w:rsidTr="0092099D">
        <w:tc>
          <w:tcPr>
            <w:tcW w:w="859" w:type="dxa"/>
          </w:tcPr>
          <w:p w14:paraId="12599E09" w14:textId="77777777" w:rsidR="00A63227" w:rsidRPr="00102E65" w:rsidRDefault="00A63227" w:rsidP="00A63227">
            <w:pPr>
              <w:rPr>
                <w:sz w:val="18"/>
                <w:szCs w:val="18"/>
              </w:rPr>
            </w:pPr>
            <w:r w:rsidRPr="00102E65">
              <w:rPr>
                <w:sz w:val="18"/>
                <w:szCs w:val="18"/>
              </w:rPr>
              <w:t>"6-28"</w:t>
            </w:r>
          </w:p>
        </w:tc>
        <w:tc>
          <w:tcPr>
            <w:tcW w:w="1476" w:type="dxa"/>
          </w:tcPr>
          <w:p w14:paraId="131086AE" w14:textId="77777777" w:rsidR="00A63227" w:rsidRPr="00102E65" w:rsidRDefault="00A63227" w:rsidP="00A63227">
            <w:pPr>
              <w:rPr>
                <w:sz w:val="18"/>
                <w:szCs w:val="18"/>
              </w:rPr>
            </w:pPr>
            <w:r w:rsidRPr="00102E65">
              <w:rPr>
                <w:sz w:val="18"/>
                <w:szCs w:val="18"/>
              </w:rPr>
              <w:t>"PAHRUMP VALLEY"</w:t>
            </w:r>
          </w:p>
        </w:tc>
        <w:tc>
          <w:tcPr>
            <w:tcW w:w="1086" w:type="dxa"/>
          </w:tcPr>
          <w:p w14:paraId="7C0B78A8" w14:textId="77777777" w:rsidR="00A63227" w:rsidRPr="00102E65" w:rsidRDefault="00A63227" w:rsidP="00A63227">
            <w:pPr>
              <w:rPr>
                <w:sz w:val="18"/>
                <w:szCs w:val="18"/>
              </w:rPr>
            </w:pPr>
            <w:r w:rsidRPr="00102E65">
              <w:rPr>
                <w:sz w:val="18"/>
                <w:szCs w:val="18"/>
              </w:rPr>
              <w:t>426.22</w:t>
            </w:r>
          </w:p>
        </w:tc>
        <w:tc>
          <w:tcPr>
            <w:tcW w:w="889" w:type="dxa"/>
          </w:tcPr>
          <w:p w14:paraId="5F20AEC1" w14:textId="77777777" w:rsidR="00A63227" w:rsidRPr="00102E65" w:rsidRDefault="00A63227" w:rsidP="00A63227">
            <w:pPr>
              <w:rPr>
                <w:sz w:val="18"/>
                <w:szCs w:val="18"/>
              </w:rPr>
            </w:pPr>
            <w:r w:rsidRPr="00102E65">
              <w:rPr>
                <w:sz w:val="18"/>
                <w:szCs w:val="18"/>
              </w:rPr>
              <w:t>"yes"</w:t>
            </w:r>
          </w:p>
        </w:tc>
      </w:tr>
      <w:tr w:rsidR="0092099D" w:rsidRPr="0092099D" w14:paraId="6A881FAC" w14:textId="77777777" w:rsidTr="0092099D">
        <w:tc>
          <w:tcPr>
            <w:tcW w:w="859" w:type="dxa"/>
          </w:tcPr>
          <w:p w14:paraId="516F7DA7" w14:textId="77777777" w:rsidR="00A63227" w:rsidRPr="00102E65" w:rsidRDefault="00A63227" w:rsidP="00A63227">
            <w:pPr>
              <w:rPr>
                <w:sz w:val="18"/>
                <w:szCs w:val="18"/>
              </w:rPr>
            </w:pPr>
            <w:r w:rsidRPr="00102E65">
              <w:rPr>
                <w:sz w:val="18"/>
                <w:szCs w:val="18"/>
              </w:rPr>
              <w:t>"6-29"</w:t>
            </w:r>
          </w:p>
        </w:tc>
        <w:tc>
          <w:tcPr>
            <w:tcW w:w="1476" w:type="dxa"/>
          </w:tcPr>
          <w:p w14:paraId="3D3462D5" w14:textId="77777777" w:rsidR="00A63227" w:rsidRPr="00102E65" w:rsidRDefault="00A63227" w:rsidP="00A63227">
            <w:pPr>
              <w:rPr>
                <w:sz w:val="18"/>
                <w:szCs w:val="18"/>
              </w:rPr>
            </w:pPr>
            <w:r w:rsidRPr="00102E65">
              <w:rPr>
                <w:sz w:val="18"/>
                <w:szCs w:val="18"/>
              </w:rPr>
              <w:t>"MESQUITE VALLEY"</w:t>
            </w:r>
          </w:p>
        </w:tc>
        <w:tc>
          <w:tcPr>
            <w:tcW w:w="1086" w:type="dxa"/>
          </w:tcPr>
          <w:p w14:paraId="1DC06630" w14:textId="77777777" w:rsidR="00A63227" w:rsidRPr="00102E65" w:rsidRDefault="00A63227" w:rsidP="00A63227">
            <w:pPr>
              <w:rPr>
                <w:sz w:val="18"/>
                <w:szCs w:val="18"/>
              </w:rPr>
            </w:pPr>
            <w:r w:rsidRPr="00102E65">
              <w:rPr>
                <w:sz w:val="18"/>
                <w:szCs w:val="18"/>
              </w:rPr>
              <w:t>924.33</w:t>
            </w:r>
          </w:p>
        </w:tc>
        <w:tc>
          <w:tcPr>
            <w:tcW w:w="889" w:type="dxa"/>
          </w:tcPr>
          <w:p w14:paraId="791D0CFC" w14:textId="77777777" w:rsidR="00A63227" w:rsidRPr="00102E65" w:rsidRDefault="00A63227" w:rsidP="00A63227">
            <w:pPr>
              <w:rPr>
                <w:sz w:val="18"/>
                <w:szCs w:val="18"/>
              </w:rPr>
            </w:pPr>
            <w:r w:rsidRPr="00102E65">
              <w:rPr>
                <w:sz w:val="18"/>
                <w:szCs w:val="18"/>
              </w:rPr>
              <w:t>"yes"</w:t>
            </w:r>
          </w:p>
        </w:tc>
      </w:tr>
      <w:tr w:rsidR="0092099D" w:rsidRPr="0092099D" w14:paraId="11803DE3" w14:textId="77777777" w:rsidTr="0092099D">
        <w:tc>
          <w:tcPr>
            <w:tcW w:w="859" w:type="dxa"/>
          </w:tcPr>
          <w:p w14:paraId="0333FAB4" w14:textId="77777777" w:rsidR="00A63227" w:rsidRPr="00102E65" w:rsidRDefault="00A63227" w:rsidP="00A63227">
            <w:pPr>
              <w:rPr>
                <w:sz w:val="18"/>
                <w:szCs w:val="18"/>
              </w:rPr>
            </w:pPr>
            <w:r w:rsidRPr="00102E65">
              <w:rPr>
                <w:sz w:val="18"/>
                <w:szCs w:val="18"/>
              </w:rPr>
              <w:t>"6-3"</w:t>
            </w:r>
          </w:p>
        </w:tc>
        <w:tc>
          <w:tcPr>
            <w:tcW w:w="1476" w:type="dxa"/>
          </w:tcPr>
          <w:p w14:paraId="7C259079" w14:textId="77777777" w:rsidR="00A63227" w:rsidRPr="00102E65" w:rsidRDefault="00A63227" w:rsidP="00A63227">
            <w:pPr>
              <w:rPr>
                <w:sz w:val="18"/>
                <w:szCs w:val="18"/>
              </w:rPr>
            </w:pPr>
            <w:r w:rsidRPr="00102E65">
              <w:rPr>
                <w:sz w:val="18"/>
                <w:szCs w:val="18"/>
              </w:rPr>
              <w:t>"WILLOW CREEK VALLEY"</w:t>
            </w:r>
          </w:p>
        </w:tc>
        <w:tc>
          <w:tcPr>
            <w:tcW w:w="1086" w:type="dxa"/>
          </w:tcPr>
          <w:p w14:paraId="48245DEE" w14:textId="77777777" w:rsidR="00A63227" w:rsidRPr="00102E65" w:rsidRDefault="00A63227" w:rsidP="00A63227">
            <w:pPr>
              <w:rPr>
                <w:sz w:val="18"/>
                <w:szCs w:val="18"/>
              </w:rPr>
            </w:pPr>
            <w:r w:rsidRPr="00102E65">
              <w:rPr>
                <w:sz w:val="18"/>
                <w:szCs w:val="18"/>
              </w:rPr>
              <w:t>785.44</w:t>
            </w:r>
          </w:p>
        </w:tc>
        <w:tc>
          <w:tcPr>
            <w:tcW w:w="889" w:type="dxa"/>
          </w:tcPr>
          <w:p w14:paraId="36345A7D" w14:textId="77777777" w:rsidR="00A63227" w:rsidRPr="00102E65" w:rsidRDefault="00A63227" w:rsidP="00A63227">
            <w:pPr>
              <w:rPr>
                <w:sz w:val="18"/>
                <w:szCs w:val="18"/>
              </w:rPr>
            </w:pPr>
            <w:r w:rsidRPr="00102E65">
              <w:rPr>
                <w:sz w:val="18"/>
                <w:szCs w:val="18"/>
              </w:rPr>
              <w:t>"yes"</w:t>
            </w:r>
          </w:p>
        </w:tc>
      </w:tr>
      <w:tr w:rsidR="0092099D" w:rsidRPr="0092099D" w14:paraId="19023FF4" w14:textId="77777777" w:rsidTr="0092099D">
        <w:tc>
          <w:tcPr>
            <w:tcW w:w="859" w:type="dxa"/>
          </w:tcPr>
          <w:p w14:paraId="7FD2E416" w14:textId="77777777" w:rsidR="00A63227" w:rsidRPr="00102E65" w:rsidRDefault="00A63227" w:rsidP="00A63227">
            <w:pPr>
              <w:rPr>
                <w:sz w:val="18"/>
                <w:szCs w:val="18"/>
              </w:rPr>
            </w:pPr>
            <w:r w:rsidRPr="00102E65">
              <w:rPr>
                <w:sz w:val="18"/>
                <w:szCs w:val="18"/>
              </w:rPr>
              <w:t>"6-30"</w:t>
            </w:r>
          </w:p>
        </w:tc>
        <w:tc>
          <w:tcPr>
            <w:tcW w:w="1476" w:type="dxa"/>
          </w:tcPr>
          <w:p w14:paraId="588509CA" w14:textId="77777777" w:rsidR="00A63227" w:rsidRPr="00102E65" w:rsidRDefault="00A63227" w:rsidP="00A63227">
            <w:pPr>
              <w:rPr>
                <w:sz w:val="18"/>
                <w:szCs w:val="18"/>
              </w:rPr>
            </w:pPr>
            <w:r w:rsidRPr="00102E65">
              <w:rPr>
                <w:sz w:val="18"/>
                <w:szCs w:val="18"/>
              </w:rPr>
              <w:t>"IVANPAH VALLEY"</w:t>
            </w:r>
          </w:p>
        </w:tc>
        <w:tc>
          <w:tcPr>
            <w:tcW w:w="1086" w:type="dxa"/>
          </w:tcPr>
          <w:p w14:paraId="02D57682" w14:textId="77777777" w:rsidR="00A63227" w:rsidRPr="00102E65" w:rsidRDefault="00A63227" w:rsidP="00A63227">
            <w:pPr>
              <w:rPr>
                <w:sz w:val="18"/>
                <w:szCs w:val="18"/>
              </w:rPr>
            </w:pPr>
            <w:r w:rsidRPr="00102E65">
              <w:rPr>
                <w:sz w:val="18"/>
                <w:szCs w:val="18"/>
              </w:rPr>
              <w:t>1253.12</w:t>
            </w:r>
          </w:p>
        </w:tc>
        <w:tc>
          <w:tcPr>
            <w:tcW w:w="889" w:type="dxa"/>
          </w:tcPr>
          <w:p w14:paraId="523010D3" w14:textId="77777777" w:rsidR="00A63227" w:rsidRPr="00102E65" w:rsidRDefault="00A63227" w:rsidP="00A63227">
            <w:pPr>
              <w:rPr>
                <w:sz w:val="18"/>
                <w:szCs w:val="18"/>
              </w:rPr>
            </w:pPr>
            <w:r w:rsidRPr="00102E65">
              <w:rPr>
                <w:sz w:val="18"/>
                <w:szCs w:val="18"/>
              </w:rPr>
              <w:t>"yes"</w:t>
            </w:r>
          </w:p>
        </w:tc>
      </w:tr>
      <w:tr w:rsidR="0092099D" w:rsidRPr="0092099D" w14:paraId="2AB2149A" w14:textId="77777777" w:rsidTr="0092099D">
        <w:tc>
          <w:tcPr>
            <w:tcW w:w="859" w:type="dxa"/>
          </w:tcPr>
          <w:p w14:paraId="065C4132" w14:textId="77777777" w:rsidR="00A63227" w:rsidRPr="00102E65" w:rsidRDefault="00A63227" w:rsidP="00A63227">
            <w:pPr>
              <w:rPr>
                <w:sz w:val="18"/>
                <w:szCs w:val="18"/>
              </w:rPr>
            </w:pPr>
            <w:r w:rsidRPr="00102E65">
              <w:rPr>
                <w:sz w:val="18"/>
                <w:szCs w:val="18"/>
              </w:rPr>
              <w:t>"6-31"</w:t>
            </w:r>
          </w:p>
        </w:tc>
        <w:tc>
          <w:tcPr>
            <w:tcW w:w="1476" w:type="dxa"/>
          </w:tcPr>
          <w:p w14:paraId="1C3DCE91" w14:textId="77777777" w:rsidR="00A63227" w:rsidRPr="00102E65" w:rsidRDefault="00A63227" w:rsidP="00A63227">
            <w:pPr>
              <w:rPr>
                <w:sz w:val="18"/>
                <w:szCs w:val="18"/>
              </w:rPr>
            </w:pPr>
            <w:r w:rsidRPr="00102E65">
              <w:rPr>
                <w:sz w:val="18"/>
                <w:szCs w:val="18"/>
              </w:rPr>
              <w:t>"KELSO VALLEY"</w:t>
            </w:r>
          </w:p>
        </w:tc>
        <w:tc>
          <w:tcPr>
            <w:tcW w:w="1086" w:type="dxa"/>
          </w:tcPr>
          <w:p w14:paraId="0A2A5B62" w14:textId="77777777" w:rsidR="00A63227" w:rsidRPr="00102E65" w:rsidRDefault="00A63227" w:rsidP="00A63227">
            <w:pPr>
              <w:rPr>
                <w:sz w:val="18"/>
                <w:szCs w:val="18"/>
              </w:rPr>
            </w:pPr>
            <w:r w:rsidRPr="00102E65">
              <w:rPr>
                <w:sz w:val="18"/>
                <w:szCs w:val="18"/>
              </w:rPr>
              <w:t>774.79</w:t>
            </w:r>
          </w:p>
        </w:tc>
        <w:tc>
          <w:tcPr>
            <w:tcW w:w="889" w:type="dxa"/>
          </w:tcPr>
          <w:p w14:paraId="160075C0" w14:textId="77777777" w:rsidR="00A63227" w:rsidRPr="00102E65" w:rsidRDefault="00A63227" w:rsidP="00A63227">
            <w:pPr>
              <w:rPr>
                <w:sz w:val="18"/>
                <w:szCs w:val="18"/>
              </w:rPr>
            </w:pPr>
            <w:r w:rsidRPr="00102E65">
              <w:rPr>
                <w:sz w:val="18"/>
                <w:szCs w:val="18"/>
              </w:rPr>
              <w:t>"yes"</w:t>
            </w:r>
          </w:p>
        </w:tc>
      </w:tr>
      <w:tr w:rsidR="0092099D" w:rsidRPr="0092099D" w14:paraId="71EB33C4" w14:textId="77777777" w:rsidTr="0092099D">
        <w:tc>
          <w:tcPr>
            <w:tcW w:w="859" w:type="dxa"/>
          </w:tcPr>
          <w:p w14:paraId="0CCD2739" w14:textId="77777777" w:rsidR="00A63227" w:rsidRPr="00102E65" w:rsidRDefault="00A63227" w:rsidP="00A63227">
            <w:pPr>
              <w:rPr>
                <w:sz w:val="18"/>
                <w:szCs w:val="18"/>
              </w:rPr>
            </w:pPr>
            <w:r w:rsidRPr="00102E65">
              <w:rPr>
                <w:sz w:val="18"/>
                <w:szCs w:val="18"/>
              </w:rPr>
              <w:t>"6-32"</w:t>
            </w:r>
          </w:p>
        </w:tc>
        <w:tc>
          <w:tcPr>
            <w:tcW w:w="1476" w:type="dxa"/>
          </w:tcPr>
          <w:p w14:paraId="35666FED" w14:textId="77777777" w:rsidR="00A63227" w:rsidRPr="00102E65" w:rsidRDefault="00A63227" w:rsidP="00A63227">
            <w:pPr>
              <w:rPr>
                <w:sz w:val="18"/>
                <w:szCs w:val="18"/>
              </w:rPr>
            </w:pPr>
            <w:r w:rsidRPr="00102E65">
              <w:rPr>
                <w:sz w:val="18"/>
                <w:szCs w:val="18"/>
              </w:rPr>
              <w:t>"BROADWELL VALLEY"</w:t>
            </w:r>
          </w:p>
        </w:tc>
        <w:tc>
          <w:tcPr>
            <w:tcW w:w="1086" w:type="dxa"/>
          </w:tcPr>
          <w:p w14:paraId="35E0B61C" w14:textId="77777777" w:rsidR="00A63227" w:rsidRPr="00102E65" w:rsidRDefault="00A63227" w:rsidP="00A63227">
            <w:pPr>
              <w:rPr>
                <w:sz w:val="18"/>
                <w:szCs w:val="18"/>
              </w:rPr>
            </w:pPr>
            <w:r w:rsidRPr="00102E65">
              <w:rPr>
                <w:sz w:val="18"/>
                <w:szCs w:val="18"/>
              </w:rPr>
              <w:t>NA</w:t>
            </w:r>
          </w:p>
        </w:tc>
        <w:tc>
          <w:tcPr>
            <w:tcW w:w="889" w:type="dxa"/>
          </w:tcPr>
          <w:p w14:paraId="08B70FF1" w14:textId="77777777" w:rsidR="00A63227" w:rsidRPr="00102E65" w:rsidRDefault="00A63227" w:rsidP="00A63227">
            <w:pPr>
              <w:rPr>
                <w:sz w:val="18"/>
                <w:szCs w:val="18"/>
              </w:rPr>
            </w:pPr>
            <w:r w:rsidRPr="00102E65">
              <w:rPr>
                <w:sz w:val="18"/>
                <w:szCs w:val="18"/>
              </w:rPr>
              <w:t>NA</w:t>
            </w:r>
          </w:p>
        </w:tc>
      </w:tr>
      <w:tr w:rsidR="0092099D" w:rsidRPr="0092099D" w14:paraId="427EAD11" w14:textId="77777777" w:rsidTr="0092099D">
        <w:tc>
          <w:tcPr>
            <w:tcW w:w="859" w:type="dxa"/>
          </w:tcPr>
          <w:p w14:paraId="672DCE47" w14:textId="77777777" w:rsidR="00A63227" w:rsidRPr="00102E65" w:rsidRDefault="00A63227" w:rsidP="00A63227">
            <w:pPr>
              <w:rPr>
                <w:sz w:val="18"/>
                <w:szCs w:val="18"/>
              </w:rPr>
            </w:pPr>
            <w:r w:rsidRPr="00102E65">
              <w:rPr>
                <w:sz w:val="18"/>
                <w:szCs w:val="18"/>
              </w:rPr>
              <w:t>"6-33"</w:t>
            </w:r>
          </w:p>
        </w:tc>
        <w:tc>
          <w:tcPr>
            <w:tcW w:w="1476" w:type="dxa"/>
          </w:tcPr>
          <w:p w14:paraId="634F5F2B" w14:textId="77777777" w:rsidR="00A63227" w:rsidRPr="00102E65" w:rsidRDefault="00A63227" w:rsidP="00A63227">
            <w:pPr>
              <w:rPr>
                <w:sz w:val="18"/>
                <w:szCs w:val="18"/>
              </w:rPr>
            </w:pPr>
            <w:r w:rsidRPr="00102E65">
              <w:rPr>
                <w:sz w:val="18"/>
                <w:szCs w:val="18"/>
              </w:rPr>
              <w:t>"SODA LAKE VALLEY"</w:t>
            </w:r>
          </w:p>
        </w:tc>
        <w:tc>
          <w:tcPr>
            <w:tcW w:w="1086" w:type="dxa"/>
          </w:tcPr>
          <w:p w14:paraId="7702EB9B" w14:textId="77777777" w:rsidR="00A63227" w:rsidRPr="00102E65" w:rsidRDefault="00A63227" w:rsidP="00A63227">
            <w:pPr>
              <w:rPr>
                <w:sz w:val="18"/>
                <w:szCs w:val="18"/>
              </w:rPr>
            </w:pPr>
            <w:r w:rsidRPr="00102E65">
              <w:rPr>
                <w:sz w:val="18"/>
                <w:szCs w:val="18"/>
              </w:rPr>
              <w:t>540.12</w:t>
            </w:r>
          </w:p>
        </w:tc>
        <w:tc>
          <w:tcPr>
            <w:tcW w:w="889" w:type="dxa"/>
          </w:tcPr>
          <w:p w14:paraId="4615843B" w14:textId="77777777" w:rsidR="00A63227" w:rsidRPr="00102E65" w:rsidRDefault="00A63227" w:rsidP="00A63227">
            <w:pPr>
              <w:rPr>
                <w:sz w:val="18"/>
                <w:szCs w:val="18"/>
              </w:rPr>
            </w:pPr>
            <w:r w:rsidRPr="00102E65">
              <w:rPr>
                <w:sz w:val="18"/>
                <w:szCs w:val="18"/>
              </w:rPr>
              <w:t>"no"</w:t>
            </w:r>
          </w:p>
        </w:tc>
      </w:tr>
      <w:tr w:rsidR="0092099D" w:rsidRPr="0092099D" w14:paraId="73198D27" w14:textId="77777777" w:rsidTr="0092099D">
        <w:tc>
          <w:tcPr>
            <w:tcW w:w="859" w:type="dxa"/>
          </w:tcPr>
          <w:p w14:paraId="10C232A8" w14:textId="77777777" w:rsidR="00A63227" w:rsidRPr="00102E65" w:rsidRDefault="00A63227" w:rsidP="00A63227">
            <w:pPr>
              <w:rPr>
                <w:sz w:val="18"/>
                <w:szCs w:val="18"/>
              </w:rPr>
            </w:pPr>
            <w:r w:rsidRPr="00102E65">
              <w:rPr>
                <w:sz w:val="18"/>
                <w:szCs w:val="18"/>
              </w:rPr>
              <w:t>"6-34"</w:t>
            </w:r>
          </w:p>
        </w:tc>
        <w:tc>
          <w:tcPr>
            <w:tcW w:w="1476" w:type="dxa"/>
          </w:tcPr>
          <w:p w14:paraId="051E0378" w14:textId="77777777" w:rsidR="00A63227" w:rsidRPr="00102E65" w:rsidRDefault="00A63227" w:rsidP="00A63227">
            <w:pPr>
              <w:rPr>
                <w:sz w:val="18"/>
                <w:szCs w:val="18"/>
              </w:rPr>
            </w:pPr>
            <w:r w:rsidRPr="00102E65">
              <w:rPr>
                <w:sz w:val="18"/>
                <w:szCs w:val="18"/>
              </w:rPr>
              <w:t>"SILVER LAKE VALLEY"</w:t>
            </w:r>
          </w:p>
        </w:tc>
        <w:tc>
          <w:tcPr>
            <w:tcW w:w="1086" w:type="dxa"/>
          </w:tcPr>
          <w:p w14:paraId="6B77BB0D" w14:textId="77777777" w:rsidR="00A63227" w:rsidRPr="00102E65" w:rsidRDefault="00A63227" w:rsidP="00A63227">
            <w:pPr>
              <w:rPr>
                <w:sz w:val="18"/>
                <w:szCs w:val="18"/>
              </w:rPr>
            </w:pPr>
            <w:r w:rsidRPr="00102E65">
              <w:rPr>
                <w:sz w:val="18"/>
                <w:szCs w:val="18"/>
              </w:rPr>
              <w:t>652.5</w:t>
            </w:r>
          </w:p>
        </w:tc>
        <w:tc>
          <w:tcPr>
            <w:tcW w:w="889" w:type="dxa"/>
          </w:tcPr>
          <w:p w14:paraId="6B4FE538" w14:textId="77777777" w:rsidR="00A63227" w:rsidRPr="00102E65" w:rsidRDefault="00A63227" w:rsidP="00A63227">
            <w:pPr>
              <w:rPr>
                <w:sz w:val="18"/>
                <w:szCs w:val="18"/>
              </w:rPr>
            </w:pPr>
            <w:r w:rsidRPr="00102E65">
              <w:rPr>
                <w:sz w:val="18"/>
                <w:szCs w:val="18"/>
              </w:rPr>
              <w:t>"no"</w:t>
            </w:r>
          </w:p>
        </w:tc>
      </w:tr>
      <w:tr w:rsidR="0092099D" w:rsidRPr="0092099D" w14:paraId="443619AA" w14:textId="77777777" w:rsidTr="0092099D">
        <w:tc>
          <w:tcPr>
            <w:tcW w:w="859" w:type="dxa"/>
          </w:tcPr>
          <w:p w14:paraId="3648FC17" w14:textId="77777777" w:rsidR="00A63227" w:rsidRPr="00102E65" w:rsidRDefault="00A63227" w:rsidP="00A63227">
            <w:pPr>
              <w:rPr>
                <w:sz w:val="18"/>
                <w:szCs w:val="18"/>
              </w:rPr>
            </w:pPr>
            <w:r w:rsidRPr="00102E65">
              <w:rPr>
                <w:sz w:val="18"/>
                <w:szCs w:val="18"/>
              </w:rPr>
              <w:t>"6-35"</w:t>
            </w:r>
          </w:p>
        </w:tc>
        <w:tc>
          <w:tcPr>
            <w:tcW w:w="1476" w:type="dxa"/>
          </w:tcPr>
          <w:p w14:paraId="28FBDFFD" w14:textId="77777777" w:rsidR="00A63227" w:rsidRPr="00102E65" w:rsidRDefault="00A63227" w:rsidP="00A63227">
            <w:pPr>
              <w:rPr>
                <w:sz w:val="18"/>
                <w:szCs w:val="18"/>
              </w:rPr>
            </w:pPr>
            <w:r w:rsidRPr="00102E65">
              <w:rPr>
                <w:sz w:val="18"/>
                <w:szCs w:val="18"/>
              </w:rPr>
              <w:t>"CRONISE VALLEY"</w:t>
            </w:r>
          </w:p>
        </w:tc>
        <w:tc>
          <w:tcPr>
            <w:tcW w:w="1086" w:type="dxa"/>
          </w:tcPr>
          <w:p w14:paraId="61CCBA62" w14:textId="77777777" w:rsidR="00A63227" w:rsidRPr="00102E65" w:rsidRDefault="00A63227" w:rsidP="00A63227">
            <w:pPr>
              <w:rPr>
                <w:sz w:val="18"/>
                <w:szCs w:val="18"/>
              </w:rPr>
            </w:pPr>
            <w:r w:rsidRPr="00102E65">
              <w:rPr>
                <w:sz w:val="18"/>
                <w:szCs w:val="18"/>
              </w:rPr>
              <w:t>610</w:t>
            </w:r>
          </w:p>
        </w:tc>
        <w:tc>
          <w:tcPr>
            <w:tcW w:w="889" w:type="dxa"/>
          </w:tcPr>
          <w:p w14:paraId="06173AC4" w14:textId="77777777" w:rsidR="00A63227" w:rsidRPr="00102E65" w:rsidRDefault="00A63227" w:rsidP="00A63227">
            <w:pPr>
              <w:rPr>
                <w:sz w:val="18"/>
                <w:szCs w:val="18"/>
              </w:rPr>
            </w:pPr>
            <w:r w:rsidRPr="00102E65">
              <w:rPr>
                <w:sz w:val="18"/>
                <w:szCs w:val="18"/>
              </w:rPr>
              <w:t>"no"</w:t>
            </w:r>
          </w:p>
        </w:tc>
      </w:tr>
      <w:tr w:rsidR="0092099D" w:rsidRPr="0092099D" w14:paraId="4FF746D8" w14:textId="77777777" w:rsidTr="0092099D">
        <w:tc>
          <w:tcPr>
            <w:tcW w:w="859" w:type="dxa"/>
          </w:tcPr>
          <w:p w14:paraId="6A836BE4" w14:textId="77777777" w:rsidR="00A63227" w:rsidRPr="00102E65" w:rsidRDefault="00A63227" w:rsidP="00A63227">
            <w:pPr>
              <w:rPr>
                <w:sz w:val="18"/>
                <w:szCs w:val="18"/>
              </w:rPr>
            </w:pPr>
            <w:r w:rsidRPr="00102E65">
              <w:rPr>
                <w:sz w:val="18"/>
                <w:szCs w:val="18"/>
              </w:rPr>
              <w:t>"6-36"</w:t>
            </w:r>
          </w:p>
        </w:tc>
        <w:tc>
          <w:tcPr>
            <w:tcW w:w="1476" w:type="dxa"/>
          </w:tcPr>
          <w:p w14:paraId="4ECF0190" w14:textId="77777777" w:rsidR="00A63227" w:rsidRPr="00102E65" w:rsidRDefault="00A63227" w:rsidP="00A63227">
            <w:pPr>
              <w:rPr>
                <w:sz w:val="18"/>
                <w:szCs w:val="18"/>
              </w:rPr>
            </w:pPr>
            <w:r w:rsidRPr="00102E65">
              <w:rPr>
                <w:sz w:val="18"/>
                <w:szCs w:val="18"/>
              </w:rPr>
              <w:t>"LANGFORD VALLEY"</w:t>
            </w:r>
          </w:p>
        </w:tc>
        <w:tc>
          <w:tcPr>
            <w:tcW w:w="1086" w:type="dxa"/>
          </w:tcPr>
          <w:p w14:paraId="767BD530" w14:textId="77777777" w:rsidR="00A63227" w:rsidRPr="00102E65" w:rsidRDefault="00A63227" w:rsidP="00A63227">
            <w:pPr>
              <w:rPr>
                <w:sz w:val="18"/>
                <w:szCs w:val="18"/>
              </w:rPr>
            </w:pPr>
            <w:r w:rsidRPr="00102E65">
              <w:rPr>
                <w:sz w:val="18"/>
                <w:szCs w:val="18"/>
              </w:rPr>
              <w:t>1176.5</w:t>
            </w:r>
          </w:p>
        </w:tc>
        <w:tc>
          <w:tcPr>
            <w:tcW w:w="889" w:type="dxa"/>
          </w:tcPr>
          <w:p w14:paraId="07AE9784" w14:textId="77777777" w:rsidR="00A63227" w:rsidRPr="00102E65" w:rsidRDefault="00A63227" w:rsidP="00A63227">
            <w:pPr>
              <w:rPr>
                <w:sz w:val="18"/>
                <w:szCs w:val="18"/>
              </w:rPr>
            </w:pPr>
            <w:r w:rsidRPr="00102E65">
              <w:rPr>
                <w:sz w:val="18"/>
                <w:szCs w:val="18"/>
              </w:rPr>
              <w:t>"yes"</w:t>
            </w:r>
          </w:p>
        </w:tc>
      </w:tr>
      <w:tr w:rsidR="0092099D" w:rsidRPr="0092099D" w14:paraId="627D644D" w14:textId="77777777" w:rsidTr="0092099D">
        <w:tc>
          <w:tcPr>
            <w:tcW w:w="859" w:type="dxa"/>
          </w:tcPr>
          <w:p w14:paraId="5C65A688" w14:textId="77777777" w:rsidR="00A63227" w:rsidRPr="00102E65" w:rsidRDefault="00A63227" w:rsidP="00A63227">
            <w:pPr>
              <w:rPr>
                <w:sz w:val="18"/>
                <w:szCs w:val="18"/>
              </w:rPr>
            </w:pPr>
            <w:r w:rsidRPr="00102E65">
              <w:rPr>
                <w:sz w:val="18"/>
                <w:szCs w:val="18"/>
              </w:rPr>
              <w:t>"6-37"</w:t>
            </w:r>
          </w:p>
        </w:tc>
        <w:tc>
          <w:tcPr>
            <w:tcW w:w="1476" w:type="dxa"/>
          </w:tcPr>
          <w:p w14:paraId="42B295FC" w14:textId="77777777" w:rsidR="00A63227" w:rsidRPr="00102E65" w:rsidRDefault="00A63227" w:rsidP="00A63227">
            <w:pPr>
              <w:rPr>
                <w:sz w:val="18"/>
                <w:szCs w:val="18"/>
              </w:rPr>
            </w:pPr>
            <w:r w:rsidRPr="00102E65">
              <w:rPr>
                <w:sz w:val="18"/>
                <w:szCs w:val="18"/>
              </w:rPr>
              <w:t>"COYOTE LAKE VALLEY"</w:t>
            </w:r>
          </w:p>
        </w:tc>
        <w:tc>
          <w:tcPr>
            <w:tcW w:w="1086" w:type="dxa"/>
          </w:tcPr>
          <w:p w14:paraId="5830B192" w14:textId="77777777" w:rsidR="00A63227" w:rsidRPr="00102E65" w:rsidRDefault="00A63227" w:rsidP="00A63227">
            <w:pPr>
              <w:rPr>
                <w:sz w:val="18"/>
                <w:szCs w:val="18"/>
              </w:rPr>
            </w:pPr>
            <w:r w:rsidRPr="00102E65">
              <w:rPr>
                <w:sz w:val="18"/>
                <w:szCs w:val="18"/>
              </w:rPr>
              <w:t>627.32</w:t>
            </w:r>
          </w:p>
        </w:tc>
        <w:tc>
          <w:tcPr>
            <w:tcW w:w="889" w:type="dxa"/>
          </w:tcPr>
          <w:p w14:paraId="5F1923C0" w14:textId="77777777" w:rsidR="00A63227" w:rsidRPr="00102E65" w:rsidRDefault="00A63227" w:rsidP="00A63227">
            <w:pPr>
              <w:rPr>
                <w:sz w:val="18"/>
                <w:szCs w:val="18"/>
              </w:rPr>
            </w:pPr>
            <w:r w:rsidRPr="00102E65">
              <w:rPr>
                <w:sz w:val="18"/>
                <w:szCs w:val="18"/>
              </w:rPr>
              <w:t>"no"</w:t>
            </w:r>
          </w:p>
        </w:tc>
      </w:tr>
      <w:tr w:rsidR="0092099D" w:rsidRPr="0092099D" w14:paraId="09B7D6D4" w14:textId="77777777" w:rsidTr="0092099D">
        <w:tc>
          <w:tcPr>
            <w:tcW w:w="859" w:type="dxa"/>
          </w:tcPr>
          <w:p w14:paraId="7F7DB8DB" w14:textId="77777777" w:rsidR="00A63227" w:rsidRPr="00102E65" w:rsidRDefault="00A63227" w:rsidP="00A63227">
            <w:pPr>
              <w:rPr>
                <w:sz w:val="18"/>
                <w:szCs w:val="18"/>
              </w:rPr>
            </w:pPr>
            <w:r w:rsidRPr="00102E65">
              <w:rPr>
                <w:sz w:val="18"/>
                <w:szCs w:val="18"/>
              </w:rPr>
              <w:t>"6-38"</w:t>
            </w:r>
          </w:p>
        </w:tc>
        <w:tc>
          <w:tcPr>
            <w:tcW w:w="1476" w:type="dxa"/>
          </w:tcPr>
          <w:p w14:paraId="1529B66D" w14:textId="77777777" w:rsidR="00A63227" w:rsidRPr="00102E65" w:rsidRDefault="00A63227" w:rsidP="00A63227">
            <w:pPr>
              <w:rPr>
                <w:sz w:val="18"/>
                <w:szCs w:val="18"/>
              </w:rPr>
            </w:pPr>
            <w:r w:rsidRPr="00102E65">
              <w:rPr>
                <w:sz w:val="18"/>
                <w:szCs w:val="18"/>
              </w:rPr>
              <w:t>"CAVES CANYON VALLEY"</w:t>
            </w:r>
          </w:p>
        </w:tc>
        <w:tc>
          <w:tcPr>
            <w:tcW w:w="1086" w:type="dxa"/>
          </w:tcPr>
          <w:p w14:paraId="7C4839A7" w14:textId="77777777" w:rsidR="00A63227" w:rsidRPr="00102E65" w:rsidRDefault="00A63227" w:rsidP="00A63227">
            <w:pPr>
              <w:rPr>
                <w:sz w:val="18"/>
                <w:szCs w:val="18"/>
              </w:rPr>
            </w:pPr>
            <w:r w:rsidRPr="00102E65">
              <w:rPr>
                <w:sz w:val="18"/>
                <w:szCs w:val="18"/>
              </w:rPr>
              <w:t>548.17</w:t>
            </w:r>
          </w:p>
        </w:tc>
        <w:tc>
          <w:tcPr>
            <w:tcW w:w="889" w:type="dxa"/>
          </w:tcPr>
          <w:p w14:paraId="79D8B580" w14:textId="77777777" w:rsidR="00A63227" w:rsidRPr="00102E65" w:rsidRDefault="00A63227" w:rsidP="00A63227">
            <w:pPr>
              <w:rPr>
                <w:sz w:val="18"/>
                <w:szCs w:val="18"/>
              </w:rPr>
            </w:pPr>
            <w:r w:rsidRPr="00102E65">
              <w:rPr>
                <w:sz w:val="18"/>
                <w:szCs w:val="18"/>
              </w:rPr>
              <w:t>"no"</w:t>
            </w:r>
          </w:p>
        </w:tc>
      </w:tr>
      <w:tr w:rsidR="0092099D" w:rsidRPr="0092099D" w14:paraId="0F93F4DC" w14:textId="77777777" w:rsidTr="0092099D">
        <w:tc>
          <w:tcPr>
            <w:tcW w:w="859" w:type="dxa"/>
          </w:tcPr>
          <w:p w14:paraId="6CB94912" w14:textId="77777777" w:rsidR="00A63227" w:rsidRPr="00102E65" w:rsidRDefault="00A63227" w:rsidP="00A63227">
            <w:pPr>
              <w:rPr>
                <w:sz w:val="18"/>
                <w:szCs w:val="18"/>
              </w:rPr>
            </w:pPr>
            <w:r w:rsidRPr="00102E65">
              <w:rPr>
                <w:sz w:val="18"/>
                <w:szCs w:val="18"/>
              </w:rPr>
              <w:t>"6-4"</w:t>
            </w:r>
          </w:p>
        </w:tc>
        <w:tc>
          <w:tcPr>
            <w:tcW w:w="1476" w:type="dxa"/>
          </w:tcPr>
          <w:p w14:paraId="1B353160" w14:textId="77777777" w:rsidR="00A63227" w:rsidRPr="00102E65" w:rsidRDefault="00A63227" w:rsidP="00A63227">
            <w:pPr>
              <w:rPr>
                <w:sz w:val="18"/>
                <w:szCs w:val="18"/>
              </w:rPr>
            </w:pPr>
            <w:r w:rsidRPr="00102E65">
              <w:rPr>
                <w:sz w:val="18"/>
                <w:szCs w:val="18"/>
              </w:rPr>
              <w:t>"HONEY LAKE VALLEY"</w:t>
            </w:r>
          </w:p>
        </w:tc>
        <w:tc>
          <w:tcPr>
            <w:tcW w:w="1086" w:type="dxa"/>
          </w:tcPr>
          <w:p w14:paraId="62B3F0D6" w14:textId="77777777" w:rsidR="00A63227" w:rsidRPr="00102E65" w:rsidRDefault="00A63227" w:rsidP="00A63227">
            <w:pPr>
              <w:rPr>
                <w:sz w:val="18"/>
                <w:szCs w:val="18"/>
              </w:rPr>
            </w:pPr>
            <w:r w:rsidRPr="00102E65">
              <w:rPr>
                <w:sz w:val="18"/>
                <w:szCs w:val="18"/>
              </w:rPr>
              <w:t>804.01</w:t>
            </w:r>
          </w:p>
        </w:tc>
        <w:tc>
          <w:tcPr>
            <w:tcW w:w="889" w:type="dxa"/>
          </w:tcPr>
          <w:p w14:paraId="2C2B2E17" w14:textId="77777777" w:rsidR="00A63227" w:rsidRPr="00102E65" w:rsidRDefault="00A63227" w:rsidP="00A63227">
            <w:pPr>
              <w:rPr>
                <w:sz w:val="18"/>
                <w:szCs w:val="18"/>
              </w:rPr>
            </w:pPr>
            <w:r w:rsidRPr="00102E65">
              <w:rPr>
                <w:sz w:val="18"/>
                <w:szCs w:val="18"/>
              </w:rPr>
              <w:t>"no"</w:t>
            </w:r>
          </w:p>
        </w:tc>
      </w:tr>
      <w:tr w:rsidR="0092099D" w:rsidRPr="0092099D" w14:paraId="53E02FF2" w14:textId="77777777" w:rsidTr="0092099D">
        <w:tc>
          <w:tcPr>
            <w:tcW w:w="859" w:type="dxa"/>
          </w:tcPr>
          <w:p w14:paraId="3A2560DB" w14:textId="77777777" w:rsidR="00A63227" w:rsidRPr="00102E65" w:rsidRDefault="00A63227" w:rsidP="00A63227">
            <w:pPr>
              <w:rPr>
                <w:sz w:val="18"/>
                <w:szCs w:val="18"/>
              </w:rPr>
            </w:pPr>
            <w:r w:rsidRPr="00102E65">
              <w:rPr>
                <w:sz w:val="18"/>
                <w:szCs w:val="18"/>
              </w:rPr>
              <w:t>"6-40"</w:t>
            </w:r>
          </w:p>
        </w:tc>
        <w:tc>
          <w:tcPr>
            <w:tcW w:w="1476" w:type="dxa"/>
          </w:tcPr>
          <w:p w14:paraId="47018F98" w14:textId="77777777" w:rsidR="00A63227" w:rsidRPr="00102E65" w:rsidRDefault="00A63227" w:rsidP="00A63227">
            <w:pPr>
              <w:rPr>
                <w:sz w:val="18"/>
                <w:szCs w:val="18"/>
              </w:rPr>
            </w:pPr>
            <w:r w:rsidRPr="00102E65">
              <w:rPr>
                <w:sz w:val="18"/>
                <w:szCs w:val="18"/>
              </w:rPr>
              <w:t>"LOWER MOJAVE RIVER VALLEY"</w:t>
            </w:r>
          </w:p>
        </w:tc>
        <w:tc>
          <w:tcPr>
            <w:tcW w:w="1086" w:type="dxa"/>
          </w:tcPr>
          <w:p w14:paraId="21EE927D" w14:textId="77777777" w:rsidR="00A63227" w:rsidRPr="00102E65" w:rsidRDefault="00A63227" w:rsidP="00A63227">
            <w:pPr>
              <w:rPr>
                <w:sz w:val="18"/>
                <w:szCs w:val="18"/>
              </w:rPr>
            </w:pPr>
            <w:r w:rsidRPr="00102E65">
              <w:rPr>
                <w:sz w:val="18"/>
                <w:szCs w:val="18"/>
              </w:rPr>
              <w:t>536.46</w:t>
            </w:r>
          </w:p>
        </w:tc>
        <w:tc>
          <w:tcPr>
            <w:tcW w:w="889" w:type="dxa"/>
          </w:tcPr>
          <w:p w14:paraId="587677D6" w14:textId="77777777" w:rsidR="00A63227" w:rsidRPr="00102E65" w:rsidRDefault="00A63227" w:rsidP="00A63227">
            <w:pPr>
              <w:rPr>
                <w:sz w:val="18"/>
                <w:szCs w:val="18"/>
              </w:rPr>
            </w:pPr>
            <w:r w:rsidRPr="00102E65">
              <w:rPr>
                <w:sz w:val="18"/>
                <w:szCs w:val="18"/>
              </w:rPr>
              <w:t>"no"</w:t>
            </w:r>
          </w:p>
        </w:tc>
      </w:tr>
      <w:tr w:rsidR="0092099D" w:rsidRPr="0092099D" w14:paraId="0869C441" w14:textId="77777777" w:rsidTr="0092099D">
        <w:tc>
          <w:tcPr>
            <w:tcW w:w="859" w:type="dxa"/>
          </w:tcPr>
          <w:p w14:paraId="5A9C43A2" w14:textId="77777777" w:rsidR="00A63227" w:rsidRPr="00102E65" w:rsidRDefault="00A63227" w:rsidP="00A63227">
            <w:pPr>
              <w:rPr>
                <w:sz w:val="18"/>
                <w:szCs w:val="18"/>
              </w:rPr>
            </w:pPr>
            <w:r w:rsidRPr="00102E65">
              <w:rPr>
                <w:sz w:val="18"/>
                <w:szCs w:val="18"/>
              </w:rPr>
              <w:t>"6-41"</w:t>
            </w:r>
          </w:p>
        </w:tc>
        <w:tc>
          <w:tcPr>
            <w:tcW w:w="1476" w:type="dxa"/>
          </w:tcPr>
          <w:p w14:paraId="37DB8D32" w14:textId="77777777" w:rsidR="00A63227" w:rsidRPr="00102E65" w:rsidRDefault="00A63227" w:rsidP="00A63227">
            <w:pPr>
              <w:rPr>
                <w:sz w:val="18"/>
                <w:szCs w:val="18"/>
              </w:rPr>
            </w:pPr>
            <w:r w:rsidRPr="00102E65">
              <w:rPr>
                <w:sz w:val="18"/>
                <w:szCs w:val="18"/>
              </w:rPr>
              <w:t>"MIDDLE MOJAVE RIVER VALLEY"</w:t>
            </w:r>
          </w:p>
        </w:tc>
        <w:tc>
          <w:tcPr>
            <w:tcW w:w="1086" w:type="dxa"/>
          </w:tcPr>
          <w:p w14:paraId="7CC48DDA" w14:textId="77777777" w:rsidR="00A63227" w:rsidRPr="00102E65" w:rsidRDefault="00A63227" w:rsidP="00A63227">
            <w:pPr>
              <w:rPr>
                <w:sz w:val="18"/>
                <w:szCs w:val="18"/>
              </w:rPr>
            </w:pPr>
            <w:r w:rsidRPr="00102E65">
              <w:rPr>
                <w:sz w:val="18"/>
                <w:szCs w:val="18"/>
              </w:rPr>
              <w:t>749.83</w:t>
            </w:r>
          </w:p>
        </w:tc>
        <w:tc>
          <w:tcPr>
            <w:tcW w:w="889" w:type="dxa"/>
          </w:tcPr>
          <w:p w14:paraId="1B82EA78" w14:textId="77777777" w:rsidR="00A63227" w:rsidRPr="00102E65" w:rsidRDefault="00A63227" w:rsidP="00A63227">
            <w:pPr>
              <w:rPr>
                <w:sz w:val="18"/>
                <w:szCs w:val="18"/>
              </w:rPr>
            </w:pPr>
            <w:r w:rsidRPr="00102E65">
              <w:rPr>
                <w:sz w:val="18"/>
                <w:szCs w:val="18"/>
              </w:rPr>
              <w:t>"yes"</w:t>
            </w:r>
          </w:p>
        </w:tc>
      </w:tr>
      <w:tr w:rsidR="0092099D" w:rsidRPr="0092099D" w14:paraId="17BD02B8" w14:textId="77777777" w:rsidTr="0092099D">
        <w:tc>
          <w:tcPr>
            <w:tcW w:w="859" w:type="dxa"/>
          </w:tcPr>
          <w:p w14:paraId="5C9AB01A" w14:textId="77777777" w:rsidR="00A63227" w:rsidRPr="00102E65" w:rsidRDefault="00A63227" w:rsidP="00A63227">
            <w:pPr>
              <w:rPr>
                <w:sz w:val="18"/>
                <w:szCs w:val="18"/>
              </w:rPr>
            </w:pPr>
            <w:r w:rsidRPr="00102E65">
              <w:rPr>
                <w:sz w:val="18"/>
                <w:szCs w:val="18"/>
              </w:rPr>
              <w:t>"6-42"</w:t>
            </w:r>
          </w:p>
        </w:tc>
        <w:tc>
          <w:tcPr>
            <w:tcW w:w="1476" w:type="dxa"/>
          </w:tcPr>
          <w:p w14:paraId="3562C204" w14:textId="77777777" w:rsidR="00A63227" w:rsidRPr="00102E65" w:rsidRDefault="00A63227" w:rsidP="00A63227">
            <w:pPr>
              <w:rPr>
                <w:sz w:val="18"/>
                <w:szCs w:val="18"/>
              </w:rPr>
            </w:pPr>
            <w:r w:rsidRPr="00102E65">
              <w:rPr>
                <w:sz w:val="18"/>
                <w:szCs w:val="18"/>
              </w:rPr>
              <w:t>"UPPER MOJAVE RIVER VALLEY"</w:t>
            </w:r>
          </w:p>
        </w:tc>
        <w:tc>
          <w:tcPr>
            <w:tcW w:w="1086" w:type="dxa"/>
          </w:tcPr>
          <w:p w14:paraId="28B9F4DD" w14:textId="77777777" w:rsidR="00A63227" w:rsidRPr="00102E65" w:rsidRDefault="00A63227" w:rsidP="00A63227">
            <w:pPr>
              <w:rPr>
                <w:sz w:val="18"/>
                <w:szCs w:val="18"/>
              </w:rPr>
            </w:pPr>
            <w:r w:rsidRPr="00102E65">
              <w:rPr>
                <w:sz w:val="18"/>
                <w:szCs w:val="18"/>
              </w:rPr>
              <w:t>1053.72</w:t>
            </w:r>
          </w:p>
        </w:tc>
        <w:tc>
          <w:tcPr>
            <w:tcW w:w="889" w:type="dxa"/>
          </w:tcPr>
          <w:p w14:paraId="00F37ADC" w14:textId="77777777" w:rsidR="00A63227" w:rsidRPr="00102E65" w:rsidRDefault="00A63227" w:rsidP="00A63227">
            <w:pPr>
              <w:rPr>
                <w:sz w:val="18"/>
                <w:szCs w:val="18"/>
              </w:rPr>
            </w:pPr>
            <w:r w:rsidRPr="00102E65">
              <w:rPr>
                <w:sz w:val="18"/>
                <w:szCs w:val="18"/>
              </w:rPr>
              <w:t>"no"</w:t>
            </w:r>
          </w:p>
        </w:tc>
      </w:tr>
      <w:tr w:rsidR="0092099D" w:rsidRPr="0092099D" w14:paraId="5A38E4F9" w14:textId="77777777" w:rsidTr="0092099D">
        <w:tc>
          <w:tcPr>
            <w:tcW w:w="859" w:type="dxa"/>
          </w:tcPr>
          <w:p w14:paraId="491E1A8C" w14:textId="77777777" w:rsidR="00A63227" w:rsidRPr="00102E65" w:rsidRDefault="00A63227" w:rsidP="00A63227">
            <w:pPr>
              <w:rPr>
                <w:sz w:val="18"/>
                <w:szCs w:val="18"/>
              </w:rPr>
            </w:pPr>
            <w:r w:rsidRPr="00102E65">
              <w:rPr>
                <w:sz w:val="18"/>
                <w:szCs w:val="18"/>
              </w:rPr>
              <w:t>"6-43"</w:t>
            </w:r>
          </w:p>
        </w:tc>
        <w:tc>
          <w:tcPr>
            <w:tcW w:w="1476" w:type="dxa"/>
          </w:tcPr>
          <w:p w14:paraId="22ED39B3" w14:textId="77777777" w:rsidR="00A63227" w:rsidRPr="00102E65" w:rsidRDefault="00A63227" w:rsidP="00A63227">
            <w:pPr>
              <w:rPr>
                <w:sz w:val="18"/>
                <w:szCs w:val="18"/>
              </w:rPr>
            </w:pPr>
            <w:r w:rsidRPr="00102E65">
              <w:rPr>
                <w:sz w:val="18"/>
                <w:szCs w:val="18"/>
              </w:rPr>
              <w:t>"EL MIRAGE VALLEY"</w:t>
            </w:r>
          </w:p>
        </w:tc>
        <w:tc>
          <w:tcPr>
            <w:tcW w:w="1086" w:type="dxa"/>
          </w:tcPr>
          <w:p w14:paraId="01CB591B" w14:textId="77777777" w:rsidR="00A63227" w:rsidRPr="00102E65" w:rsidRDefault="00A63227" w:rsidP="00A63227">
            <w:pPr>
              <w:rPr>
                <w:sz w:val="18"/>
                <w:szCs w:val="18"/>
              </w:rPr>
            </w:pPr>
            <w:r w:rsidRPr="00102E65">
              <w:rPr>
                <w:sz w:val="18"/>
                <w:szCs w:val="18"/>
              </w:rPr>
              <w:t>1006.18</w:t>
            </w:r>
          </w:p>
        </w:tc>
        <w:tc>
          <w:tcPr>
            <w:tcW w:w="889" w:type="dxa"/>
          </w:tcPr>
          <w:p w14:paraId="71260273" w14:textId="77777777" w:rsidR="00A63227" w:rsidRPr="00102E65" w:rsidRDefault="00A63227" w:rsidP="00A63227">
            <w:pPr>
              <w:rPr>
                <w:sz w:val="18"/>
                <w:szCs w:val="18"/>
              </w:rPr>
            </w:pPr>
            <w:r w:rsidRPr="00102E65">
              <w:rPr>
                <w:sz w:val="18"/>
                <w:szCs w:val="18"/>
              </w:rPr>
              <w:t>"no"</w:t>
            </w:r>
          </w:p>
        </w:tc>
      </w:tr>
      <w:tr w:rsidR="0092099D" w:rsidRPr="0092099D" w14:paraId="6B2BCC43" w14:textId="77777777" w:rsidTr="0092099D">
        <w:tc>
          <w:tcPr>
            <w:tcW w:w="859" w:type="dxa"/>
          </w:tcPr>
          <w:p w14:paraId="53B5044A" w14:textId="77777777" w:rsidR="00A63227" w:rsidRPr="00102E65" w:rsidRDefault="00A63227" w:rsidP="00A63227">
            <w:pPr>
              <w:rPr>
                <w:sz w:val="18"/>
                <w:szCs w:val="18"/>
              </w:rPr>
            </w:pPr>
            <w:r w:rsidRPr="00102E65">
              <w:rPr>
                <w:sz w:val="18"/>
                <w:szCs w:val="18"/>
              </w:rPr>
              <w:t>"6-44"</w:t>
            </w:r>
          </w:p>
        </w:tc>
        <w:tc>
          <w:tcPr>
            <w:tcW w:w="1476" w:type="dxa"/>
          </w:tcPr>
          <w:p w14:paraId="627270EF" w14:textId="77777777" w:rsidR="00A63227" w:rsidRPr="00102E65" w:rsidRDefault="00A63227" w:rsidP="00A63227">
            <w:pPr>
              <w:rPr>
                <w:sz w:val="18"/>
                <w:szCs w:val="18"/>
              </w:rPr>
            </w:pPr>
            <w:r w:rsidRPr="00102E65">
              <w:rPr>
                <w:sz w:val="18"/>
                <w:szCs w:val="18"/>
              </w:rPr>
              <w:t>"ANTELOPE VALLEY"</w:t>
            </w:r>
          </w:p>
        </w:tc>
        <w:tc>
          <w:tcPr>
            <w:tcW w:w="1086" w:type="dxa"/>
          </w:tcPr>
          <w:p w14:paraId="5B6369CC" w14:textId="77777777" w:rsidR="00A63227" w:rsidRPr="00102E65" w:rsidRDefault="00A63227" w:rsidP="00A63227">
            <w:pPr>
              <w:rPr>
                <w:sz w:val="18"/>
                <w:szCs w:val="18"/>
              </w:rPr>
            </w:pPr>
            <w:r w:rsidRPr="00102E65">
              <w:rPr>
                <w:sz w:val="18"/>
                <w:szCs w:val="18"/>
              </w:rPr>
              <w:t>986.36</w:t>
            </w:r>
          </w:p>
        </w:tc>
        <w:tc>
          <w:tcPr>
            <w:tcW w:w="889" w:type="dxa"/>
          </w:tcPr>
          <w:p w14:paraId="0FDEA34F" w14:textId="77777777" w:rsidR="00A63227" w:rsidRPr="00102E65" w:rsidRDefault="00A63227" w:rsidP="00A63227">
            <w:pPr>
              <w:rPr>
                <w:sz w:val="18"/>
                <w:szCs w:val="18"/>
              </w:rPr>
            </w:pPr>
            <w:r w:rsidRPr="00102E65">
              <w:rPr>
                <w:sz w:val="18"/>
                <w:szCs w:val="18"/>
              </w:rPr>
              <w:t>"no"</w:t>
            </w:r>
          </w:p>
        </w:tc>
      </w:tr>
      <w:tr w:rsidR="0092099D" w:rsidRPr="0092099D" w14:paraId="52082639" w14:textId="77777777" w:rsidTr="0092099D">
        <w:tc>
          <w:tcPr>
            <w:tcW w:w="859" w:type="dxa"/>
          </w:tcPr>
          <w:p w14:paraId="0A4819E2" w14:textId="77777777" w:rsidR="00A63227" w:rsidRPr="00102E65" w:rsidRDefault="00A63227" w:rsidP="00A63227">
            <w:pPr>
              <w:rPr>
                <w:sz w:val="18"/>
                <w:szCs w:val="18"/>
              </w:rPr>
            </w:pPr>
            <w:r w:rsidRPr="00102E65">
              <w:rPr>
                <w:sz w:val="18"/>
                <w:szCs w:val="18"/>
              </w:rPr>
              <w:t>"6-45"</w:t>
            </w:r>
          </w:p>
        </w:tc>
        <w:tc>
          <w:tcPr>
            <w:tcW w:w="1476" w:type="dxa"/>
          </w:tcPr>
          <w:p w14:paraId="0B15AA2D" w14:textId="77777777" w:rsidR="00A63227" w:rsidRPr="00102E65" w:rsidRDefault="00A63227" w:rsidP="00A63227">
            <w:pPr>
              <w:rPr>
                <w:sz w:val="18"/>
                <w:szCs w:val="18"/>
              </w:rPr>
            </w:pPr>
            <w:r w:rsidRPr="00102E65">
              <w:rPr>
                <w:sz w:val="18"/>
                <w:szCs w:val="18"/>
              </w:rPr>
              <w:t>"TEHACHAPI VALLEY EAST"</w:t>
            </w:r>
          </w:p>
        </w:tc>
        <w:tc>
          <w:tcPr>
            <w:tcW w:w="1086" w:type="dxa"/>
          </w:tcPr>
          <w:p w14:paraId="592E473B" w14:textId="77777777" w:rsidR="00A63227" w:rsidRPr="00102E65" w:rsidRDefault="00A63227" w:rsidP="00A63227">
            <w:pPr>
              <w:rPr>
                <w:sz w:val="18"/>
                <w:szCs w:val="18"/>
              </w:rPr>
            </w:pPr>
            <w:r w:rsidRPr="00102E65">
              <w:rPr>
                <w:sz w:val="18"/>
                <w:szCs w:val="18"/>
              </w:rPr>
              <w:t>925.15</w:t>
            </w:r>
          </w:p>
        </w:tc>
        <w:tc>
          <w:tcPr>
            <w:tcW w:w="889" w:type="dxa"/>
          </w:tcPr>
          <w:p w14:paraId="5F6F75D4" w14:textId="77777777" w:rsidR="00A63227" w:rsidRPr="00102E65" w:rsidRDefault="00A63227" w:rsidP="00A63227">
            <w:pPr>
              <w:rPr>
                <w:sz w:val="18"/>
                <w:szCs w:val="18"/>
              </w:rPr>
            </w:pPr>
            <w:r w:rsidRPr="00102E65">
              <w:rPr>
                <w:sz w:val="18"/>
                <w:szCs w:val="18"/>
              </w:rPr>
              <w:t>"yes"</w:t>
            </w:r>
          </w:p>
        </w:tc>
      </w:tr>
      <w:tr w:rsidR="0092099D" w:rsidRPr="0092099D" w14:paraId="12147DCD" w14:textId="77777777" w:rsidTr="0092099D">
        <w:tc>
          <w:tcPr>
            <w:tcW w:w="859" w:type="dxa"/>
          </w:tcPr>
          <w:p w14:paraId="1DAF3B3D" w14:textId="77777777" w:rsidR="00A63227" w:rsidRPr="00102E65" w:rsidRDefault="00A63227" w:rsidP="00A63227">
            <w:pPr>
              <w:rPr>
                <w:sz w:val="18"/>
                <w:szCs w:val="18"/>
              </w:rPr>
            </w:pPr>
            <w:r w:rsidRPr="00102E65">
              <w:rPr>
                <w:sz w:val="18"/>
                <w:szCs w:val="18"/>
              </w:rPr>
              <w:t>"6-46"</w:t>
            </w:r>
          </w:p>
        </w:tc>
        <w:tc>
          <w:tcPr>
            <w:tcW w:w="1476" w:type="dxa"/>
          </w:tcPr>
          <w:p w14:paraId="66806787" w14:textId="77777777" w:rsidR="00A63227" w:rsidRPr="00102E65" w:rsidRDefault="00A63227" w:rsidP="00A63227">
            <w:pPr>
              <w:rPr>
                <w:sz w:val="18"/>
                <w:szCs w:val="18"/>
              </w:rPr>
            </w:pPr>
            <w:r w:rsidRPr="00102E65">
              <w:rPr>
                <w:sz w:val="18"/>
                <w:szCs w:val="18"/>
              </w:rPr>
              <w:t>"FREMONT VALLEY"</w:t>
            </w:r>
          </w:p>
        </w:tc>
        <w:tc>
          <w:tcPr>
            <w:tcW w:w="1086" w:type="dxa"/>
          </w:tcPr>
          <w:p w14:paraId="6710941C" w14:textId="77777777" w:rsidR="00A63227" w:rsidRPr="00102E65" w:rsidRDefault="00A63227" w:rsidP="00A63227">
            <w:pPr>
              <w:rPr>
                <w:sz w:val="18"/>
                <w:szCs w:val="18"/>
              </w:rPr>
            </w:pPr>
            <w:r w:rsidRPr="00102E65">
              <w:rPr>
                <w:sz w:val="18"/>
                <w:szCs w:val="18"/>
              </w:rPr>
              <w:t>842.46</w:t>
            </w:r>
          </w:p>
        </w:tc>
        <w:tc>
          <w:tcPr>
            <w:tcW w:w="889" w:type="dxa"/>
          </w:tcPr>
          <w:p w14:paraId="020EEFDC" w14:textId="77777777" w:rsidR="00A63227" w:rsidRPr="00102E65" w:rsidRDefault="00A63227" w:rsidP="00A63227">
            <w:pPr>
              <w:rPr>
                <w:sz w:val="18"/>
                <w:szCs w:val="18"/>
              </w:rPr>
            </w:pPr>
            <w:r w:rsidRPr="00102E65">
              <w:rPr>
                <w:sz w:val="18"/>
                <w:szCs w:val="18"/>
              </w:rPr>
              <w:t>"no"</w:t>
            </w:r>
          </w:p>
        </w:tc>
      </w:tr>
      <w:tr w:rsidR="0092099D" w:rsidRPr="0092099D" w14:paraId="27CE0F70" w14:textId="77777777" w:rsidTr="0092099D">
        <w:tc>
          <w:tcPr>
            <w:tcW w:w="859" w:type="dxa"/>
          </w:tcPr>
          <w:p w14:paraId="372AE1C4" w14:textId="77777777" w:rsidR="00A63227" w:rsidRPr="00102E65" w:rsidRDefault="00A63227" w:rsidP="00A63227">
            <w:pPr>
              <w:rPr>
                <w:sz w:val="18"/>
                <w:szCs w:val="18"/>
              </w:rPr>
            </w:pPr>
            <w:r w:rsidRPr="00102E65">
              <w:rPr>
                <w:sz w:val="18"/>
                <w:szCs w:val="18"/>
              </w:rPr>
              <w:t>"6-47"</w:t>
            </w:r>
          </w:p>
        </w:tc>
        <w:tc>
          <w:tcPr>
            <w:tcW w:w="1476" w:type="dxa"/>
          </w:tcPr>
          <w:p w14:paraId="0323E0D7" w14:textId="77777777" w:rsidR="00A63227" w:rsidRPr="00102E65" w:rsidRDefault="00A63227" w:rsidP="00A63227">
            <w:pPr>
              <w:rPr>
                <w:sz w:val="18"/>
                <w:szCs w:val="18"/>
              </w:rPr>
            </w:pPr>
            <w:r w:rsidRPr="00102E65">
              <w:rPr>
                <w:sz w:val="18"/>
                <w:szCs w:val="18"/>
              </w:rPr>
              <w:t>"HARPER VALLEY"</w:t>
            </w:r>
          </w:p>
        </w:tc>
        <w:tc>
          <w:tcPr>
            <w:tcW w:w="1086" w:type="dxa"/>
          </w:tcPr>
          <w:p w14:paraId="12755A45" w14:textId="77777777" w:rsidR="00A63227" w:rsidRPr="00102E65" w:rsidRDefault="00A63227" w:rsidP="00A63227">
            <w:pPr>
              <w:rPr>
                <w:sz w:val="18"/>
                <w:szCs w:val="18"/>
              </w:rPr>
            </w:pPr>
            <w:r w:rsidRPr="00102E65">
              <w:rPr>
                <w:sz w:val="18"/>
                <w:szCs w:val="18"/>
              </w:rPr>
              <w:t>704.36</w:t>
            </w:r>
          </w:p>
        </w:tc>
        <w:tc>
          <w:tcPr>
            <w:tcW w:w="889" w:type="dxa"/>
          </w:tcPr>
          <w:p w14:paraId="3B14CB75" w14:textId="77777777" w:rsidR="00A63227" w:rsidRPr="00102E65" w:rsidRDefault="00A63227" w:rsidP="00A63227">
            <w:pPr>
              <w:rPr>
                <w:sz w:val="18"/>
                <w:szCs w:val="18"/>
              </w:rPr>
            </w:pPr>
            <w:r w:rsidRPr="00102E65">
              <w:rPr>
                <w:sz w:val="18"/>
                <w:szCs w:val="18"/>
              </w:rPr>
              <w:t>"no"</w:t>
            </w:r>
          </w:p>
        </w:tc>
      </w:tr>
      <w:tr w:rsidR="0092099D" w:rsidRPr="0092099D" w14:paraId="0204FCD7" w14:textId="77777777" w:rsidTr="0092099D">
        <w:tc>
          <w:tcPr>
            <w:tcW w:w="859" w:type="dxa"/>
          </w:tcPr>
          <w:p w14:paraId="2732FD8D" w14:textId="77777777" w:rsidR="00A63227" w:rsidRPr="00102E65" w:rsidRDefault="00A63227" w:rsidP="00A63227">
            <w:pPr>
              <w:rPr>
                <w:sz w:val="18"/>
                <w:szCs w:val="18"/>
              </w:rPr>
            </w:pPr>
            <w:r w:rsidRPr="00102E65">
              <w:rPr>
                <w:sz w:val="18"/>
                <w:szCs w:val="18"/>
              </w:rPr>
              <w:t>"6-48"</w:t>
            </w:r>
          </w:p>
        </w:tc>
        <w:tc>
          <w:tcPr>
            <w:tcW w:w="1476" w:type="dxa"/>
          </w:tcPr>
          <w:p w14:paraId="6A35D719" w14:textId="77777777" w:rsidR="00A63227" w:rsidRPr="00102E65" w:rsidRDefault="00A63227" w:rsidP="00A63227">
            <w:pPr>
              <w:rPr>
                <w:sz w:val="18"/>
                <w:szCs w:val="18"/>
              </w:rPr>
            </w:pPr>
            <w:r w:rsidRPr="00102E65">
              <w:rPr>
                <w:sz w:val="18"/>
                <w:szCs w:val="18"/>
              </w:rPr>
              <w:t>"GOLDSTONE VALLEY"</w:t>
            </w:r>
          </w:p>
        </w:tc>
        <w:tc>
          <w:tcPr>
            <w:tcW w:w="1086" w:type="dxa"/>
          </w:tcPr>
          <w:p w14:paraId="2E89C1DC" w14:textId="77777777" w:rsidR="00A63227" w:rsidRPr="00102E65" w:rsidRDefault="00A63227" w:rsidP="00A63227">
            <w:pPr>
              <w:rPr>
                <w:sz w:val="18"/>
                <w:szCs w:val="18"/>
              </w:rPr>
            </w:pPr>
            <w:r w:rsidRPr="00102E65">
              <w:rPr>
                <w:sz w:val="18"/>
                <w:szCs w:val="18"/>
              </w:rPr>
              <w:t>NA</w:t>
            </w:r>
          </w:p>
        </w:tc>
        <w:tc>
          <w:tcPr>
            <w:tcW w:w="889" w:type="dxa"/>
          </w:tcPr>
          <w:p w14:paraId="75DEDE59" w14:textId="77777777" w:rsidR="00A63227" w:rsidRPr="00102E65" w:rsidRDefault="00A63227" w:rsidP="00A63227">
            <w:pPr>
              <w:rPr>
                <w:sz w:val="18"/>
                <w:szCs w:val="18"/>
              </w:rPr>
            </w:pPr>
            <w:r w:rsidRPr="00102E65">
              <w:rPr>
                <w:sz w:val="18"/>
                <w:szCs w:val="18"/>
              </w:rPr>
              <w:t>NA</w:t>
            </w:r>
          </w:p>
        </w:tc>
      </w:tr>
      <w:tr w:rsidR="0092099D" w:rsidRPr="0092099D" w14:paraId="3A373B44" w14:textId="77777777" w:rsidTr="0092099D">
        <w:tc>
          <w:tcPr>
            <w:tcW w:w="859" w:type="dxa"/>
          </w:tcPr>
          <w:p w14:paraId="14646501" w14:textId="77777777" w:rsidR="00A63227" w:rsidRPr="00102E65" w:rsidRDefault="00A63227" w:rsidP="00A63227">
            <w:pPr>
              <w:rPr>
                <w:sz w:val="18"/>
                <w:szCs w:val="18"/>
              </w:rPr>
            </w:pPr>
            <w:r w:rsidRPr="00102E65">
              <w:rPr>
                <w:sz w:val="18"/>
                <w:szCs w:val="18"/>
              </w:rPr>
              <w:t>"6-49"</w:t>
            </w:r>
          </w:p>
        </w:tc>
        <w:tc>
          <w:tcPr>
            <w:tcW w:w="1476" w:type="dxa"/>
          </w:tcPr>
          <w:p w14:paraId="6A8380E0" w14:textId="77777777" w:rsidR="00A63227" w:rsidRPr="00102E65" w:rsidRDefault="00A63227" w:rsidP="00A63227">
            <w:pPr>
              <w:rPr>
                <w:sz w:val="18"/>
                <w:szCs w:val="18"/>
              </w:rPr>
            </w:pPr>
            <w:r w:rsidRPr="00102E65">
              <w:rPr>
                <w:sz w:val="18"/>
                <w:szCs w:val="18"/>
              </w:rPr>
              <w:t>"SUPERIOR VALLEY"</w:t>
            </w:r>
          </w:p>
        </w:tc>
        <w:tc>
          <w:tcPr>
            <w:tcW w:w="1086" w:type="dxa"/>
          </w:tcPr>
          <w:p w14:paraId="51F3F3FB" w14:textId="77777777" w:rsidR="00A63227" w:rsidRPr="00102E65" w:rsidRDefault="00A63227" w:rsidP="00A63227">
            <w:pPr>
              <w:rPr>
                <w:sz w:val="18"/>
                <w:szCs w:val="18"/>
              </w:rPr>
            </w:pPr>
            <w:r w:rsidRPr="00102E65">
              <w:rPr>
                <w:sz w:val="18"/>
                <w:szCs w:val="18"/>
              </w:rPr>
              <w:t>1015</w:t>
            </w:r>
          </w:p>
        </w:tc>
        <w:tc>
          <w:tcPr>
            <w:tcW w:w="889" w:type="dxa"/>
          </w:tcPr>
          <w:p w14:paraId="16E3BF86" w14:textId="77777777" w:rsidR="00A63227" w:rsidRPr="00102E65" w:rsidRDefault="00A63227" w:rsidP="00A63227">
            <w:pPr>
              <w:rPr>
                <w:sz w:val="18"/>
                <w:szCs w:val="18"/>
              </w:rPr>
            </w:pPr>
            <w:r w:rsidRPr="00102E65">
              <w:rPr>
                <w:sz w:val="18"/>
                <w:szCs w:val="18"/>
              </w:rPr>
              <w:t>"yes"</w:t>
            </w:r>
          </w:p>
        </w:tc>
      </w:tr>
      <w:tr w:rsidR="0092099D" w:rsidRPr="0092099D" w14:paraId="113279EC" w14:textId="77777777" w:rsidTr="0092099D">
        <w:tc>
          <w:tcPr>
            <w:tcW w:w="859" w:type="dxa"/>
          </w:tcPr>
          <w:p w14:paraId="73E97365" w14:textId="77777777" w:rsidR="00A63227" w:rsidRPr="00102E65" w:rsidRDefault="00A63227" w:rsidP="00A63227">
            <w:pPr>
              <w:rPr>
                <w:sz w:val="18"/>
                <w:szCs w:val="18"/>
              </w:rPr>
            </w:pPr>
            <w:r w:rsidRPr="00102E65">
              <w:rPr>
                <w:sz w:val="18"/>
                <w:szCs w:val="18"/>
              </w:rPr>
              <w:t>"6-5"</w:t>
            </w:r>
          </w:p>
        </w:tc>
        <w:tc>
          <w:tcPr>
            <w:tcW w:w="1476" w:type="dxa"/>
          </w:tcPr>
          <w:p w14:paraId="5DFCE5C5" w14:textId="77777777" w:rsidR="00A63227" w:rsidRPr="00102E65" w:rsidRDefault="00A63227" w:rsidP="00A63227">
            <w:pPr>
              <w:rPr>
                <w:sz w:val="18"/>
                <w:szCs w:val="18"/>
              </w:rPr>
            </w:pPr>
            <w:r w:rsidRPr="00102E65">
              <w:rPr>
                <w:sz w:val="18"/>
                <w:szCs w:val="18"/>
              </w:rPr>
              <w:t>"TAHOE VALLEY"</w:t>
            </w:r>
          </w:p>
        </w:tc>
        <w:tc>
          <w:tcPr>
            <w:tcW w:w="1086" w:type="dxa"/>
          </w:tcPr>
          <w:p w14:paraId="4A07AEFA" w14:textId="77777777" w:rsidR="00A63227" w:rsidRPr="00102E65" w:rsidRDefault="00A63227" w:rsidP="00A63227">
            <w:pPr>
              <w:rPr>
                <w:sz w:val="18"/>
                <w:szCs w:val="18"/>
              </w:rPr>
            </w:pPr>
            <w:r w:rsidRPr="00102E65">
              <w:rPr>
                <w:sz w:val="18"/>
                <w:szCs w:val="18"/>
              </w:rPr>
              <w:t>584.37</w:t>
            </w:r>
          </w:p>
        </w:tc>
        <w:tc>
          <w:tcPr>
            <w:tcW w:w="889" w:type="dxa"/>
          </w:tcPr>
          <w:p w14:paraId="23D082B1" w14:textId="77777777" w:rsidR="00A63227" w:rsidRPr="00102E65" w:rsidRDefault="00A63227" w:rsidP="00A63227">
            <w:pPr>
              <w:rPr>
                <w:sz w:val="18"/>
                <w:szCs w:val="18"/>
              </w:rPr>
            </w:pPr>
            <w:r w:rsidRPr="00102E65">
              <w:rPr>
                <w:sz w:val="18"/>
                <w:szCs w:val="18"/>
              </w:rPr>
              <w:t>"no"</w:t>
            </w:r>
          </w:p>
        </w:tc>
      </w:tr>
      <w:tr w:rsidR="0092099D" w:rsidRPr="0092099D" w14:paraId="3F1AB690" w14:textId="77777777" w:rsidTr="0092099D">
        <w:tc>
          <w:tcPr>
            <w:tcW w:w="859" w:type="dxa"/>
          </w:tcPr>
          <w:p w14:paraId="587C205C" w14:textId="77777777" w:rsidR="00A63227" w:rsidRPr="00102E65" w:rsidRDefault="00A63227" w:rsidP="00A63227">
            <w:pPr>
              <w:rPr>
                <w:sz w:val="18"/>
                <w:szCs w:val="18"/>
              </w:rPr>
            </w:pPr>
            <w:r w:rsidRPr="00102E65">
              <w:rPr>
                <w:sz w:val="18"/>
                <w:szCs w:val="18"/>
              </w:rPr>
              <w:t>"6-50"</w:t>
            </w:r>
          </w:p>
        </w:tc>
        <w:tc>
          <w:tcPr>
            <w:tcW w:w="1476" w:type="dxa"/>
          </w:tcPr>
          <w:p w14:paraId="2CF24A28" w14:textId="77777777" w:rsidR="00A63227" w:rsidRPr="00102E65" w:rsidRDefault="00A63227" w:rsidP="00A63227">
            <w:pPr>
              <w:rPr>
                <w:sz w:val="18"/>
                <w:szCs w:val="18"/>
              </w:rPr>
            </w:pPr>
            <w:r w:rsidRPr="00102E65">
              <w:rPr>
                <w:sz w:val="18"/>
                <w:szCs w:val="18"/>
              </w:rPr>
              <w:t>"CUDDEBACK VALLEY"</w:t>
            </w:r>
          </w:p>
        </w:tc>
        <w:tc>
          <w:tcPr>
            <w:tcW w:w="1086" w:type="dxa"/>
          </w:tcPr>
          <w:p w14:paraId="6613A71D" w14:textId="77777777" w:rsidR="00A63227" w:rsidRPr="00102E65" w:rsidRDefault="00A63227" w:rsidP="00A63227">
            <w:pPr>
              <w:rPr>
                <w:sz w:val="18"/>
                <w:szCs w:val="18"/>
              </w:rPr>
            </w:pPr>
            <w:r w:rsidRPr="00102E65">
              <w:rPr>
                <w:sz w:val="18"/>
                <w:szCs w:val="18"/>
              </w:rPr>
              <w:t>651.2</w:t>
            </w:r>
          </w:p>
        </w:tc>
        <w:tc>
          <w:tcPr>
            <w:tcW w:w="889" w:type="dxa"/>
          </w:tcPr>
          <w:p w14:paraId="1AFEE16C" w14:textId="77777777" w:rsidR="00A63227" w:rsidRPr="00102E65" w:rsidRDefault="00A63227" w:rsidP="00A63227">
            <w:pPr>
              <w:rPr>
                <w:sz w:val="18"/>
                <w:szCs w:val="18"/>
              </w:rPr>
            </w:pPr>
            <w:r w:rsidRPr="00102E65">
              <w:rPr>
                <w:sz w:val="18"/>
                <w:szCs w:val="18"/>
              </w:rPr>
              <w:t>"yes"</w:t>
            </w:r>
          </w:p>
        </w:tc>
      </w:tr>
      <w:tr w:rsidR="0092099D" w:rsidRPr="0092099D" w14:paraId="386202E5" w14:textId="77777777" w:rsidTr="0092099D">
        <w:tc>
          <w:tcPr>
            <w:tcW w:w="859" w:type="dxa"/>
          </w:tcPr>
          <w:p w14:paraId="7EDA9357" w14:textId="77777777" w:rsidR="00A63227" w:rsidRPr="00102E65" w:rsidRDefault="00A63227" w:rsidP="00A63227">
            <w:pPr>
              <w:rPr>
                <w:sz w:val="18"/>
                <w:szCs w:val="18"/>
              </w:rPr>
            </w:pPr>
            <w:r w:rsidRPr="00102E65">
              <w:rPr>
                <w:sz w:val="18"/>
                <w:szCs w:val="18"/>
              </w:rPr>
              <w:t>"6-51"</w:t>
            </w:r>
          </w:p>
        </w:tc>
        <w:tc>
          <w:tcPr>
            <w:tcW w:w="1476" w:type="dxa"/>
          </w:tcPr>
          <w:p w14:paraId="2253796D" w14:textId="77777777" w:rsidR="00A63227" w:rsidRPr="00102E65" w:rsidRDefault="00A63227" w:rsidP="00A63227">
            <w:pPr>
              <w:rPr>
                <w:sz w:val="18"/>
                <w:szCs w:val="18"/>
              </w:rPr>
            </w:pPr>
            <w:r w:rsidRPr="00102E65">
              <w:rPr>
                <w:sz w:val="18"/>
                <w:szCs w:val="18"/>
              </w:rPr>
              <w:t>"PILOT KNOB VALLEY"</w:t>
            </w:r>
          </w:p>
        </w:tc>
        <w:tc>
          <w:tcPr>
            <w:tcW w:w="1086" w:type="dxa"/>
          </w:tcPr>
          <w:p w14:paraId="77661825" w14:textId="77777777" w:rsidR="00A63227" w:rsidRPr="00102E65" w:rsidRDefault="00A63227" w:rsidP="00A63227">
            <w:pPr>
              <w:rPr>
                <w:sz w:val="18"/>
                <w:szCs w:val="18"/>
              </w:rPr>
            </w:pPr>
            <w:r w:rsidRPr="00102E65">
              <w:rPr>
                <w:sz w:val="18"/>
                <w:szCs w:val="18"/>
              </w:rPr>
              <w:t>1070</w:t>
            </w:r>
          </w:p>
        </w:tc>
        <w:tc>
          <w:tcPr>
            <w:tcW w:w="889" w:type="dxa"/>
          </w:tcPr>
          <w:p w14:paraId="22B94392" w14:textId="77777777" w:rsidR="00A63227" w:rsidRPr="00102E65" w:rsidRDefault="00A63227" w:rsidP="00A63227">
            <w:pPr>
              <w:rPr>
                <w:sz w:val="18"/>
                <w:szCs w:val="18"/>
              </w:rPr>
            </w:pPr>
            <w:r w:rsidRPr="00102E65">
              <w:rPr>
                <w:sz w:val="18"/>
                <w:szCs w:val="18"/>
              </w:rPr>
              <w:t>"yes"</w:t>
            </w:r>
          </w:p>
        </w:tc>
      </w:tr>
      <w:tr w:rsidR="0092099D" w:rsidRPr="0092099D" w14:paraId="4D517904" w14:textId="77777777" w:rsidTr="0092099D">
        <w:tc>
          <w:tcPr>
            <w:tcW w:w="859" w:type="dxa"/>
          </w:tcPr>
          <w:p w14:paraId="2315D047" w14:textId="77777777" w:rsidR="00A63227" w:rsidRPr="00102E65" w:rsidRDefault="00A63227" w:rsidP="00A63227">
            <w:pPr>
              <w:rPr>
                <w:sz w:val="18"/>
                <w:szCs w:val="18"/>
              </w:rPr>
            </w:pPr>
            <w:r w:rsidRPr="00102E65">
              <w:rPr>
                <w:sz w:val="18"/>
                <w:szCs w:val="18"/>
              </w:rPr>
              <w:t>"6-52"</w:t>
            </w:r>
          </w:p>
        </w:tc>
        <w:tc>
          <w:tcPr>
            <w:tcW w:w="1476" w:type="dxa"/>
          </w:tcPr>
          <w:p w14:paraId="16E3F967" w14:textId="77777777" w:rsidR="00A63227" w:rsidRPr="00102E65" w:rsidRDefault="00A63227" w:rsidP="00A63227">
            <w:pPr>
              <w:rPr>
                <w:sz w:val="18"/>
                <w:szCs w:val="18"/>
              </w:rPr>
            </w:pPr>
            <w:r w:rsidRPr="00102E65">
              <w:rPr>
                <w:sz w:val="18"/>
                <w:szCs w:val="18"/>
              </w:rPr>
              <w:t>"SEARLES VALLEY"</w:t>
            </w:r>
          </w:p>
        </w:tc>
        <w:tc>
          <w:tcPr>
            <w:tcW w:w="1086" w:type="dxa"/>
          </w:tcPr>
          <w:p w14:paraId="42E3B471" w14:textId="77777777" w:rsidR="00A63227" w:rsidRPr="00102E65" w:rsidRDefault="00A63227" w:rsidP="00A63227">
            <w:pPr>
              <w:rPr>
                <w:sz w:val="18"/>
                <w:szCs w:val="18"/>
              </w:rPr>
            </w:pPr>
            <w:r w:rsidRPr="00102E65">
              <w:rPr>
                <w:sz w:val="18"/>
                <w:szCs w:val="18"/>
              </w:rPr>
              <w:t>932.91</w:t>
            </w:r>
          </w:p>
        </w:tc>
        <w:tc>
          <w:tcPr>
            <w:tcW w:w="889" w:type="dxa"/>
          </w:tcPr>
          <w:p w14:paraId="348E2C97" w14:textId="77777777" w:rsidR="00A63227" w:rsidRPr="00102E65" w:rsidRDefault="00A63227" w:rsidP="00A63227">
            <w:pPr>
              <w:rPr>
                <w:sz w:val="18"/>
                <w:szCs w:val="18"/>
              </w:rPr>
            </w:pPr>
            <w:r w:rsidRPr="00102E65">
              <w:rPr>
                <w:sz w:val="18"/>
                <w:szCs w:val="18"/>
              </w:rPr>
              <w:t>"yes"</w:t>
            </w:r>
          </w:p>
        </w:tc>
      </w:tr>
      <w:tr w:rsidR="0092099D" w:rsidRPr="0092099D" w14:paraId="684FA9E4" w14:textId="77777777" w:rsidTr="0092099D">
        <w:tc>
          <w:tcPr>
            <w:tcW w:w="859" w:type="dxa"/>
          </w:tcPr>
          <w:p w14:paraId="499C7854" w14:textId="77777777" w:rsidR="00A63227" w:rsidRPr="00102E65" w:rsidRDefault="00A63227" w:rsidP="00A63227">
            <w:pPr>
              <w:rPr>
                <w:sz w:val="18"/>
                <w:szCs w:val="18"/>
              </w:rPr>
            </w:pPr>
            <w:r w:rsidRPr="00102E65">
              <w:rPr>
                <w:sz w:val="18"/>
                <w:szCs w:val="18"/>
              </w:rPr>
              <w:t>"6-53"</w:t>
            </w:r>
          </w:p>
        </w:tc>
        <w:tc>
          <w:tcPr>
            <w:tcW w:w="1476" w:type="dxa"/>
          </w:tcPr>
          <w:p w14:paraId="12C0FB3F" w14:textId="77777777" w:rsidR="00A63227" w:rsidRPr="00102E65" w:rsidRDefault="00A63227" w:rsidP="00A63227">
            <w:pPr>
              <w:rPr>
                <w:sz w:val="18"/>
                <w:szCs w:val="18"/>
              </w:rPr>
            </w:pPr>
            <w:r w:rsidRPr="00102E65">
              <w:rPr>
                <w:sz w:val="18"/>
                <w:szCs w:val="18"/>
              </w:rPr>
              <w:t>"SALT WELLS VALLEY"</w:t>
            </w:r>
          </w:p>
        </w:tc>
        <w:tc>
          <w:tcPr>
            <w:tcW w:w="1086" w:type="dxa"/>
          </w:tcPr>
          <w:p w14:paraId="1073535E" w14:textId="77777777" w:rsidR="00A63227" w:rsidRPr="00102E65" w:rsidRDefault="00A63227" w:rsidP="00A63227">
            <w:pPr>
              <w:rPr>
                <w:sz w:val="18"/>
                <w:szCs w:val="18"/>
              </w:rPr>
            </w:pPr>
            <w:r w:rsidRPr="00102E65">
              <w:rPr>
                <w:sz w:val="18"/>
                <w:szCs w:val="18"/>
              </w:rPr>
              <w:t>750</w:t>
            </w:r>
          </w:p>
        </w:tc>
        <w:tc>
          <w:tcPr>
            <w:tcW w:w="889" w:type="dxa"/>
          </w:tcPr>
          <w:p w14:paraId="3351E875" w14:textId="77777777" w:rsidR="00A63227" w:rsidRPr="00102E65" w:rsidRDefault="00A63227" w:rsidP="00A63227">
            <w:pPr>
              <w:rPr>
                <w:sz w:val="18"/>
                <w:szCs w:val="18"/>
              </w:rPr>
            </w:pPr>
            <w:r w:rsidRPr="00102E65">
              <w:rPr>
                <w:sz w:val="18"/>
                <w:szCs w:val="18"/>
              </w:rPr>
              <w:t>"yes"</w:t>
            </w:r>
          </w:p>
        </w:tc>
      </w:tr>
      <w:tr w:rsidR="0092099D" w:rsidRPr="0092099D" w14:paraId="5D9FB709" w14:textId="77777777" w:rsidTr="0092099D">
        <w:tc>
          <w:tcPr>
            <w:tcW w:w="859" w:type="dxa"/>
          </w:tcPr>
          <w:p w14:paraId="5335846A" w14:textId="77777777" w:rsidR="00A63227" w:rsidRPr="00102E65" w:rsidRDefault="00A63227" w:rsidP="00A63227">
            <w:pPr>
              <w:rPr>
                <w:sz w:val="18"/>
                <w:szCs w:val="18"/>
              </w:rPr>
            </w:pPr>
            <w:r w:rsidRPr="00102E65">
              <w:rPr>
                <w:sz w:val="18"/>
                <w:szCs w:val="18"/>
              </w:rPr>
              <w:t>"6-54"</w:t>
            </w:r>
          </w:p>
        </w:tc>
        <w:tc>
          <w:tcPr>
            <w:tcW w:w="1476" w:type="dxa"/>
          </w:tcPr>
          <w:p w14:paraId="4725C8A0" w14:textId="77777777" w:rsidR="00A63227" w:rsidRPr="00102E65" w:rsidRDefault="00A63227" w:rsidP="00A63227">
            <w:pPr>
              <w:rPr>
                <w:sz w:val="18"/>
                <w:szCs w:val="18"/>
              </w:rPr>
            </w:pPr>
            <w:r w:rsidRPr="00102E65">
              <w:rPr>
                <w:sz w:val="18"/>
                <w:szCs w:val="18"/>
              </w:rPr>
              <w:t>"INDIAN WELLS VALLEY"</w:t>
            </w:r>
          </w:p>
        </w:tc>
        <w:tc>
          <w:tcPr>
            <w:tcW w:w="1086" w:type="dxa"/>
          </w:tcPr>
          <w:p w14:paraId="0F8E6E1B" w14:textId="77777777" w:rsidR="00A63227" w:rsidRPr="00102E65" w:rsidRDefault="00A63227" w:rsidP="00A63227">
            <w:pPr>
              <w:rPr>
                <w:sz w:val="18"/>
                <w:szCs w:val="18"/>
              </w:rPr>
            </w:pPr>
            <w:r w:rsidRPr="00102E65">
              <w:rPr>
                <w:sz w:val="18"/>
                <w:szCs w:val="18"/>
              </w:rPr>
              <w:t>911.55</w:t>
            </w:r>
          </w:p>
        </w:tc>
        <w:tc>
          <w:tcPr>
            <w:tcW w:w="889" w:type="dxa"/>
          </w:tcPr>
          <w:p w14:paraId="6622BC53" w14:textId="77777777" w:rsidR="00A63227" w:rsidRPr="00102E65" w:rsidRDefault="00A63227" w:rsidP="00A63227">
            <w:pPr>
              <w:rPr>
                <w:sz w:val="18"/>
                <w:szCs w:val="18"/>
              </w:rPr>
            </w:pPr>
            <w:r w:rsidRPr="00102E65">
              <w:rPr>
                <w:sz w:val="18"/>
                <w:szCs w:val="18"/>
              </w:rPr>
              <w:t>"no"</w:t>
            </w:r>
          </w:p>
        </w:tc>
      </w:tr>
      <w:tr w:rsidR="0092099D" w:rsidRPr="0092099D" w14:paraId="65107AC3" w14:textId="77777777" w:rsidTr="0092099D">
        <w:tc>
          <w:tcPr>
            <w:tcW w:w="859" w:type="dxa"/>
          </w:tcPr>
          <w:p w14:paraId="533DA9E9" w14:textId="77777777" w:rsidR="00A63227" w:rsidRPr="00102E65" w:rsidRDefault="00A63227" w:rsidP="00A63227">
            <w:pPr>
              <w:rPr>
                <w:sz w:val="18"/>
                <w:szCs w:val="18"/>
              </w:rPr>
            </w:pPr>
            <w:r w:rsidRPr="00102E65">
              <w:rPr>
                <w:sz w:val="18"/>
                <w:szCs w:val="18"/>
              </w:rPr>
              <w:t>"6-55"</w:t>
            </w:r>
          </w:p>
        </w:tc>
        <w:tc>
          <w:tcPr>
            <w:tcW w:w="1476" w:type="dxa"/>
          </w:tcPr>
          <w:p w14:paraId="7FAC4115" w14:textId="77777777" w:rsidR="00A63227" w:rsidRPr="00102E65" w:rsidRDefault="00A63227" w:rsidP="00A63227">
            <w:pPr>
              <w:rPr>
                <w:sz w:val="18"/>
                <w:szCs w:val="18"/>
              </w:rPr>
            </w:pPr>
            <w:r w:rsidRPr="00102E65">
              <w:rPr>
                <w:sz w:val="18"/>
                <w:szCs w:val="18"/>
              </w:rPr>
              <w:t>"COSO VALLEY"</w:t>
            </w:r>
          </w:p>
        </w:tc>
        <w:tc>
          <w:tcPr>
            <w:tcW w:w="1086" w:type="dxa"/>
          </w:tcPr>
          <w:p w14:paraId="0E49C2FC" w14:textId="77777777" w:rsidR="00A63227" w:rsidRPr="00102E65" w:rsidRDefault="00A63227" w:rsidP="00A63227">
            <w:pPr>
              <w:rPr>
                <w:sz w:val="18"/>
                <w:szCs w:val="18"/>
              </w:rPr>
            </w:pPr>
            <w:r w:rsidRPr="00102E65">
              <w:rPr>
                <w:sz w:val="18"/>
                <w:szCs w:val="18"/>
              </w:rPr>
              <w:t>NA</w:t>
            </w:r>
          </w:p>
        </w:tc>
        <w:tc>
          <w:tcPr>
            <w:tcW w:w="889" w:type="dxa"/>
          </w:tcPr>
          <w:p w14:paraId="3EC9F6DE" w14:textId="77777777" w:rsidR="00A63227" w:rsidRPr="00102E65" w:rsidRDefault="00A63227" w:rsidP="00A63227">
            <w:pPr>
              <w:rPr>
                <w:sz w:val="18"/>
                <w:szCs w:val="18"/>
              </w:rPr>
            </w:pPr>
            <w:r w:rsidRPr="00102E65">
              <w:rPr>
                <w:sz w:val="18"/>
                <w:szCs w:val="18"/>
              </w:rPr>
              <w:t>NA</w:t>
            </w:r>
          </w:p>
        </w:tc>
      </w:tr>
      <w:tr w:rsidR="0092099D" w:rsidRPr="0092099D" w14:paraId="61D0FDE1" w14:textId="77777777" w:rsidTr="0092099D">
        <w:tc>
          <w:tcPr>
            <w:tcW w:w="859" w:type="dxa"/>
          </w:tcPr>
          <w:p w14:paraId="44427C0E" w14:textId="77777777" w:rsidR="00A63227" w:rsidRPr="00102E65" w:rsidRDefault="00A63227" w:rsidP="00A63227">
            <w:pPr>
              <w:rPr>
                <w:sz w:val="18"/>
                <w:szCs w:val="18"/>
              </w:rPr>
            </w:pPr>
            <w:r w:rsidRPr="00102E65">
              <w:rPr>
                <w:sz w:val="18"/>
                <w:szCs w:val="18"/>
              </w:rPr>
              <w:t>"6-56"</w:t>
            </w:r>
          </w:p>
        </w:tc>
        <w:tc>
          <w:tcPr>
            <w:tcW w:w="1476" w:type="dxa"/>
          </w:tcPr>
          <w:p w14:paraId="459E1088" w14:textId="77777777" w:rsidR="00A63227" w:rsidRPr="00102E65" w:rsidRDefault="00A63227" w:rsidP="00A63227">
            <w:pPr>
              <w:rPr>
                <w:sz w:val="18"/>
                <w:szCs w:val="18"/>
              </w:rPr>
            </w:pPr>
            <w:r w:rsidRPr="00102E65">
              <w:rPr>
                <w:sz w:val="18"/>
                <w:szCs w:val="18"/>
              </w:rPr>
              <w:t>"ROSE VALLEY"</w:t>
            </w:r>
          </w:p>
        </w:tc>
        <w:tc>
          <w:tcPr>
            <w:tcW w:w="1086" w:type="dxa"/>
          </w:tcPr>
          <w:p w14:paraId="5BED1D60" w14:textId="77777777" w:rsidR="00A63227" w:rsidRPr="00102E65" w:rsidRDefault="00A63227" w:rsidP="00A63227">
            <w:pPr>
              <w:rPr>
                <w:sz w:val="18"/>
                <w:szCs w:val="18"/>
              </w:rPr>
            </w:pPr>
            <w:r w:rsidRPr="00102E65">
              <w:rPr>
                <w:sz w:val="18"/>
                <w:szCs w:val="18"/>
              </w:rPr>
              <w:t>885.61</w:t>
            </w:r>
          </w:p>
        </w:tc>
        <w:tc>
          <w:tcPr>
            <w:tcW w:w="889" w:type="dxa"/>
          </w:tcPr>
          <w:p w14:paraId="328CE243" w14:textId="77777777" w:rsidR="00A63227" w:rsidRPr="00102E65" w:rsidRDefault="00A63227" w:rsidP="00A63227">
            <w:pPr>
              <w:rPr>
                <w:sz w:val="18"/>
                <w:szCs w:val="18"/>
              </w:rPr>
            </w:pPr>
            <w:r w:rsidRPr="00102E65">
              <w:rPr>
                <w:sz w:val="18"/>
                <w:szCs w:val="18"/>
              </w:rPr>
              <w:t>"yes"</w:t>
            </w:r>
          </w:p>
        </w:tc>
      </w:tr>
      <w:tr w:rsidR="0092099D" w:rsidRPr="0092099D" w14:paraId="362C01F7" w14:textId="77777777" w:rsidTr="0092099D">
        <w:tc>
          <w:tcPr>
            <w:tcW w:w="859" w:type="dxa"/>
          </w:tcPr>
          <w:p w14:paraId="29A87CE7" w14:textId="77777777" w:rsidR="00A63227" w:rsidRPr="00102E65" w:rsidRDefault="00A63227" w:rsidP="00A63227">
            <w:pPr>
              <w:rPr>
                <w:sz w:val="18"/>
                <w:szCs w:val="18"/>
              </w:rPr>
            </w:pPr>
            <w:r w:rsidRPr="00102E65">
              <w:rPr>
                <w:sz w:val="18"/>
                <w:szCs w:val="18"/>
              </w:rPr>
              <w:t>"6-57"</w:t>
            </w:r>
          </w:p>
        </w:tc>
        <w:tc>
          <w:tcPr>
            <w:tcW w:w="1476" w:type="dxa"/>
          </w:tcPr>
          <w:p w14:paraId="3FCC6D6E" w14:textId="77777777" w:rsidR="00A63227" w:rsidRPr="00102E65" w:rsidRDefault="00A63227" w:rsidP="00A63227">
            <w:pPr>
              <w:rPr>
                <w:sz w:val="18"/>
                <w:szCs w:val="18"/>
              </w:rPr>
            </w:pPr>
            <w:r w:rsidRPr="00102E65">
              <w:rPr>
                <w:sz w:val="18"/>
                <w:szCs w:val="18"/>
              </w:rPr>
              <w:t>"DARWIN VALLEY"</w:t>
            </w:r>
          </w:p>
        </w:tc>
        <w:tc>
          <w:tcPr>
            <w:tcW w:w="1086" w:type="dxa"/>
          </w:tcPr>
          <w:p w14:paraId="208EE1B1" w14:textId="77777777" w:rsidR="00A63227" w:rsidRPr="00102E65" w:rsidRDefault="00A63227" w:rsidP="00A63227">
            <w:pPr>
              <w:rPr>
                <w:sz w:val="18"/>
                <w:szCs w:val="18"/>
              </w:rPr>
            </w:pPr>
            <w:r w:rsidRPr="00102E65">
              <w:rPr>
                <w:sz w:val="18"/>
                <w:szCs w:val="18"/>
              </w:rPr>
              <w:t>NA</w:t>
            </w:r>
          </w:p>
        </w:tc>
        <w:tc>
          <w:tcPr>
            <w:tcW w:w="889" w:type="dxa"/>
          </w:tcPr>
          <w:p w14:paraId="2474F6C7" w14:textId="77777777" w:rsidR="00A63227" w:rsidRPr="00102E65" w:rsidRDefault="00A63227" w:rsidP="00A63227">
            <w:pPr>
              <w:rPr>
                <w:sz w:val="18"/>
                <w:szCs w:val="18"/>
              </w:rPr>
            </w:pPr>
            <w:r w:rsidRPr="00102E65">
              <w:rPr>
                <w:sz w:val="18"/>
                <w:szCs w:val="18"/>
              </w:rPr>
              <w:t>NA</w:t>
            </w:r>
          </w:p>
        </w:tc>
      </w:tr>
      <w:tr w:rsidR="0092099D" w:rsidRPr="0092099D" w14:paraId="0D23D1AF" w14:textId="77777777" w:rsidTr="0092099D">
        <w:tc>
          <w:tcPr>
            <w:tcW w:w="859" w:type="dxa"/>
          </w:tcPr>
          <w:p w14:paraId="51543A1F" w14:textId="77777777" w:rsidR="00A63227" w:rsidRPr="00102E65" w:rsidRDefault="00A63227" w:rsidP="00A63227">
            <w:pPr>
              <w:rPr>
                <w:sz w:val="18"/>
                <w:szCs w:val="18"/>
              </w:rPr>
            </w:pPr>
            <w:r w:rsidRPr="00102E65">
              <w:rPr>
                <w:sz w:val="18"/>
                <w:szCs w:val="18"/>
              </w:rPr>
              <w:t>"6-58"</w:t>
            </w:r>
          </w:p>
        </w:tc>
        <w:tc>
          <w:tcPr>
            <w:tcW w:w="1476" w:type="dxa"/>
          </w:tcPr>
          <w:p w14:paraId="2746857D" w14:textId="77777777" w:rsidR="00A63227" w:rsidRPr="00102E65" w:rsidRDefault="00A63227" w:rsidP="00A63227">
            <w:pPr>
              <w:rPr>
                <w:sz w:val="18"/>
                <w:szCs w:val="18"/>
              </w:rPr>
            </w:pPr>
            <w:r w:rsidRPr="00102E65">
              <w:rPr>
                <w:sz w:val="18"/>
                <w:szCs w:val="18"/>
              </w:rPr>
              <w:t>"PANAMINT VALLEY"</w:t>
            </w:r>
          </w:p>
        </w:tc>
        <w:tc>
          <w:tcPr>
            <w:tcW w:w="1086" w:type="dxa"/>
          </w:tcPr>
          <w:p w14:paraId="577BD829" w14:textId="77777777" w:rsidR="00A63227" w:rsidRPr="00102E65" w:rsidRDefault="00A63227" w:rsidP="00A63227">
            <w:pPr>
              <w:rPr>
                <w:sz w:val="18"/>
                <w:szCs w:val="18"/>
              </w:rPr>
            </w:pPr>
            <w:r w:rsidRPr="00102E65">
              <w:rPr>
                <w:sz w:val="18"/>
                <w:szCs w:val="18"/>
              </w:rPr>
              <w:t>NA</w:t>
            </w:r>
          </w:p>
        </w:tc>
        <w:tc>
          <w:tcPr>
            <w:tcW w:w="889" w:type="dxa"/>
          </w:tcPr>
          <w:p w14:paraId="45208F3C" w14:textId="77777777" w:rsidR="00A63227" w:rsidRPr="00102E65" w:rsidRDefault="00A63227" w:rsidP="00A63227">
            <w:pPr>
              <w:rPr>
                <w:sz w:val="18"/>
                <w:szCs w:val="18"/>
              </w:rPr>
            </w:pPr>
            <w:r w:rsidRPr="00102E65">
              <w:rPr>
                <w:sz w:val="18"/>
                <w:szCs w:val="18"/>
              </w:rPr>
              <w:t>NA</w:t>
            </w:r>
          </w:p>
        </w:tc>
      </w:tr>
      <w:tr w:rsidR="0092099D" w:rsidRPr="0092099D" w14:paraId="03AA92EF" w14:textId="77777777" w:rsidTr="0092099D">
        <w:tc>
          <w:tcPr>
            <w:tcW w:w="859" w:type="dxa"/>
          </w:tcPr>
          <w:p w14:paraId="322FD4BB" w14:textId="77777777" w:rsidR="00A63227" w:rsidRPr="00102E65" w:rsidRDefault="00A63227" w:rsidP="00A63227">
            <w:pPr>
              <w:rPr>
                <w:sz w:val="18"/>
                <w:szCs w:val="18"/>
              </w:rPr>
            </w:pPr>
            <w:r w:rsidRPr="00102E65">
              <w:rPr>
                <w:sz w:val="18"/>
                <w:szCs w:val="18"/>
              </w:rPr>
              <w:t>"6-6"</w:t>
            </w:r>
          </w:p>
        </w:tc>
        <w:tc>
          <w:tcPr>
            <w:tcW w:w="1476" w:type="dxa"/>
          </w:tcPr>
          <w:p w14:paraId="7000DF93" w14:textId="77777777" w:rsidR="00A63227" w:rsidRPr="00102E65" w:rsidRDefault="00A63227" w:rsidP="00A63227">
            <w:pPr>
              <w:rPr>
                <w:sz w:val="18"/>
                <w:szCs w:val="18"/>
              </w:rPr>
            </w:pPr>
            <w:r w:rsidRPr="00102E65">
              <w:rPr>
                <w:sz w:val="18"/>
                <w:szCs w:val="18"/>
              </w:rPr>
              <w:t>"CARSON VALLEY"</w:t>
            </w:r>
          </w:p>
        </w:tc>
        <w:tc>
          <w:tcPr>
            <w:tcW w:w="1086" w:type="dxa"/>
          </w:tcPr>
          <w:p w14:paraId="6C8DFBD7" w14:textId="77777777" w:rsidR="00A63227" w:rsidRPr="00102E65" w:rsidRDefault="00A63227" w:rsidP="00A63227">
            <w:pPr>
              <w:rPr>
                <w:sz w:val="18"/>
                <w:szCs w:val="18"/>
              </w:rPr>
            </w:pPr>
            <w:r w:rsidRPr="00102E65">
              <w:rPr>
                <w:sz w:val="18"/>
                <w:szCs w:val="18"/>
              </w:rPr>
              <w:t>803.51</w:t>
            </w:r>
          </w:p>
        </w:tc>
        <w:tc>
          <w:tcPr>
            <w:tcW w:w="889" w:type="dxa"/>
          </w:tcPr>
          <w:p w14:paraId="1E03679C" w14:textId="77777777" w:rsidR="00A63227" w:rsidRPr="00102E65" w:rsidRDefault="00A63227" w:rsidP="00A63227">
            <w:pPr>
              <w:rPr>
                <w:sz w:val="18"/>
                <w:szCs w:val="18"/>
              </w:rPr>
            </w:pPr>
            <w:r w:rsidRPr="00102E65">
              <w:rPr>
                <w:sz w:val="18"/>
                <w:szCs w:val="18"/>
              </w:rPr>
              <w:t>"yes"</w:t>
            </w:r>
          </w:p>
        </w:tc>
      </w:tr>
      <w:tr w:rsidR="0092099D" w:rsidRPr="0092099D" w14:paraId="32DC927C" w14:textId="77777777" w:rsidTr="0092099D">
        <w:tc>
          <w:tcPr>
            <w:tcW w:w="859" w:type="dxa"/>
          </w:tcPr>
          <w:p w14:paraId="41D38456" w14:textId="77777777" w:rsidR="00A63227" w:rsidRPr="00102E65" w:rsidRDefault="00A63227" w:rsidP="00A63227">
            <w:pPr>
              <w:rPr>
                <w:sz w:val="18"/>
                <w:szCs w:val="18"/>
              </w:rPr>
            </w:pPr>
            <w:r w:rsidRPr="00102E65">
              <w:rPr>
                <w:sz w:val="18"/>
                <w:szCs w:val="18"/>
              </w:rPr>
              <w:t>"6-61"</w:t>
            </w:r>
          </w:p>
        </w:tc>
        <w:tc>
          <w:tcPr>
            <w:tcW w:w="1476" w:type="dxa"/>
          </w:tcPr>
          <w:p w14:paraId="6A88A2D8" w14:textId="77777777" w:rsidR="00A63227" w:rsidRPr="00102E65" w:rsidRDefault="00A63227" w:rsidP="00A63227">
            <w:pPr>
              <w:rPr>
                <w:sz w:val="18"/>
                <w:szCs w:val="18"/>
              </w:rPr>
            </w:pPr>
            <w:r w:rsidRPr="00102E65">
              <w:rPr>
                <w:sz w:val="18"/>
                <w:szCs w:val="18"/>
              </w:rPr>
              <w:t>"CAMEO AREA"</w:t>
            </w:r>
          </w:p>
        </w:tc>
        <w:tc>
          <w:tcPr>
            <w:tcW w:w="1086" w:type="dxa"/>
          </w:tcPr>
          <w:p w14:paraId="16DC1CE0" w14:textId="77777777" w:rsidR="00A63227" w:rsidRPr="00102E65" w:rsidRDefault="00A63227" w:rsidP="00A63227">
            <w:pPr>
              <w:rPr>
                <w:sz w:val="18"/>
                <w:szCs w:val="18"/>
              </w:rPr>
            </w:pPr>
            <w:r w:rsidRPr="00102E65">
              <w:rPr>
                <w:sz w:val="18"/>
                <w:szCs w:val="18"/>
              </w:rPr>
              <w:t>NA</w:t>
            </w:r>
          </w:p>
        </w:tc>
        <w:tc>
          <w:tcPr>
            <w:tcW w:w="889" w:type="dxa"/>
          </w:tcPr>
          <w:p w14:paraId="154C8024" w14:textId="77777777" w:rsidR="00A63227" w:rsidRPr="00102E65" w:rsidRDefault="00A63227" w:rsidP="00A63227">
            <w:pPr>
              <w:rPr>
                <w:sz w:val="18"/>
                <w:szCs w:val="18"/>
              </w:rPr>
            </w:pPr>
            <w:r w:rsidRPr="00102E65">
              <w:rPr>
                <w:sz w:val="18"/>
                <w:szCs w:val="18"/>
              </w:rPr>
              <w:t>NA</w:t>
            </w:r>
          </w:p>
        </w:tc>
      </w:tr>
      <w:tr w:rsidR="0092099D" w:rsidRPr="0092099D" w14:paraId="49C64D0B" w14:textId="77777777" w:rsidTr="0092099D">
        <w:tc>
          <w:tcPr>
            <w:tcW w:w="859" w:type="dxa"/>
          </w:tcPr>
          <w:p w14:paraId="52EC7BBB" w14:textId="77777777" w:rsidR="00A63227" w:rsidRPr="00102E65" w:rsidRDefault="00A63227" w:rsidP="00A63227">
            <w:pPr>
              <w:rPr>
                <w:sz w:val="18"/>
                <w:szCs w:val="18"/>
              </w:rPr>
            </w:pPr>
            <w:r w:rsidRPr="00102E65">
              <w:rPr>
                <w:sz w:val="18"/>
                <w:szCs w:val="18"/>
              </w:rPr>
              <w:t>"6-62"</w:t>
            </w:r>
          </w:p>
        </w:tc>
        <w:tc>
          <w:tcPr>
            <w:tcW w:w="1476" w:type="dxa"/>
          </w:tcPr>
          <w:p w14:paraId="5553A939" w14:textId="77777777" w:rsidR="00A63227" w:rsidRPr="00102E65" w:rsidRDefault="00A63227" w:rsidP="00A63227">
            <w:pPr>
              <w:rPr>
                <w:sz w:val="18"/>
                <w:szCs w:val="18"/>
              </w:rPr>
            </w:pPr>
            <w:r w:rsidRPr="00102E65">
              <w:rPr>
                <w:sz w:val="18"/>
                <w:szCs w:val="18"/>
              </w:rPr>
              <w:t>"</w:t>
            </w:r>
            <w:proofErr w:type="gramStart"/>
            <w:r w:rsidRPr="00102E65">
              <w:rPr>
                <w:sz w:val="18"/>
                <w:szCs w:val="18"/>
              </w:rPr>
              <w:t>RACE TRACK</w:t>
            </w:r>
            <w:proofErr w:type="gramEnd"/>
            <w:r w:rsidRPr="00102E65">
              <w:rPr>
                <w:sz w:val="18"/>
                <w:szCs w:val="18"/>
              </w:rPr>
              <w:t xml:space="preserve"> VALLEY"</w:t>
            </w:r>
          </w:p>
        </w:tc>
        <w:tc>
          <w:tcPr>
            <w:tcW w:w="1086" w:type="dxa"/>
          </w:tcPr>
          <w:p w14:paraId="058FC5F4" w14:textId="77777777" w:rsidR="00A63227" w:rsidRPr="00102E65" w:rsidRDefault="00A63227" w:rsidP="00A63227">
            <w:pPr>
              <w:rPr>
                <w:sz w:val="18"/>
                <w:szCs w:val="18"/>
              </w:rPr>
            </w:pPr>
            <w:r w:rsidRPr="00102E65">
              <w:rPr>
                <w:sz w:val="18"/>
                <w:szCs w:val="18"/>
              </w:rPr>
              <w:t>NA</w:t>
            </w:r>
          </w:p>
        </w:tc>
        <w:tc>
          <w:tcPr>
            <w:tcW w:w="889" w:type="dxa"/>
          </w:tcPr>
          <w:p w14:paraId="77A9D7BC" w14:textId="77777777" w:rsidR="00A63227" w:rsidRPr="00102E65" w:rsidRDefault="00A63227" w:rsidP="00A63227">
            <w:pPr>
              <w:rPr>
                <w:sz w:val="18"/>
                <w:szCs w:val="18"/>
              </w:rPr>
            </w:pPr>
            <w:r w:rsidRPr="00102E65">
              <w:rPr>
                <w:sz w:val="18"/>
                <w:szCs w:val="18"/>
              </w:rPr>
              <w:t>NA</w:t>
            </w:r>
          </w:p>
        </w:tc>
      </w:tr>
      <w:tr w:rsidR="0092099D" w:rsidRPr="0092099D" w14:paraId="539E5519" w14:textId="77777777" w:rsidTr="0092099D">
        <w:tc>
          <w:tcPr>
            <w:tcW w:w="859" w:type="dxa"/>
          </w:tcPr>
          <w:p w14:paraId="578681AD" w14:textId="77777777" w:rsidR="00A63227" w:rsidRPr="00102E65" w:rsidRDefault="00A63227" w:rsidP="00A63227">
            <w:pPr>
              <w:rPr>
                <w:sz w:val="18"/>
                <w:szCs w:val="18"/>
              </w:rPr>
            </w:pPr>
            <w:r w:rsidRPr="00102E65">
              <w:rPr>
                <w:sz w:val="18"/>
                <w:szCs w:val="18"/>
              </w:rPr>
              <w:t>"6-63"</w:t>
            </w:r>
          </w:p>
        </w:tc>
        <w:tc>
          <w:tcPr>
            <w:tcW w:w="1476" w:type="dxa"/>
          </w:tcPr>
          <w:p w14:paraId="5E29AC27" w14:textId="77777777" w:rsidR="00A63227" w:rsidRPr="00102E65" w:rsidRDefault="00A63227" w:rsidP="00A63227">
            <w:pPr>
              <w:rPr>
                <w:sz w:val="18"/>
                <w:szCs w:val="18"/>
              </w:rPr>
            </w:pPr>
            <w:r w:rsidRPr="00102E65">
              <w:rPr>
                <w:sz w:val="18"/>
                <w:szCs w:val="18"/>
              </w:rPr>
              <w:t>"HIDDEN VALLEY"</w:t>
            </w:r>
          </w:p>
        </w:tc>
        <w:tc>
          <w:tcPr>
            <w:tcW w:w="1086" w:type="dxa"/>
          </w:tcPr>
          <w:p w14:paraId="7FBE39FE" w14:textId="77777777" w:rsidR="00A63227" w:rsidRPr="00102E65" w:rsidRDefault="00A63227" w:rsidP="00A63227">
            <w:pPr>
              <w:rPr>
                <w:sz w:val="18"/>
                <w:szCs w:val="18"/>
              </w:rPr>
            </w:pPr>
            <w:r w:rsidRPr="00102E65">
              <w:rPr>
                <w:sz w:val="18"/>
                <w:szCs w:val="18"/>
              </w:rPr>
              <w:t>NA</w:t>
            </w:r>
          </w:p>
        </w:tc>
        <w:tc>
          <w:tcPr>
            <w:tcW w:w="889" w:type="dxa"/>
          </w:tcPr>
          <w:p w14:paraId="3FC3BFB5" w14:textId="77777777" w:rsidR="00A63227" w:rsidRPr="00102E65" w:rsidRDefault="00A63227" w:rsidP="00A63227">
            <w:pPr>
              <w:rPr>
                <w:sz w:val="18"/>
                <w:szCs w:val="18"/>
              </w:rPr>
            </w:pPr>
            <w:r w:rsidRPr="00102E65">
              <w:rPr>
                <w:sz w:val="18"/>
                <w:szCs w:val="18"/>
              </w:rPr>
              <w:t>NA</w:t>
            </w:r>
          </w:p>
        </w:tc>
      </w:tr>
      <w:tr w:rsidR="0092099D" w:rsidRPr="0092099D" w14:paraId="409B94F8" w14:textId="77777777" w:rsidTr="0092099D">
        <w:tc>
          <w:tcPr>
            <w:tcW w:w="859" w:type="dxa"/>
          </w:tcPr>
          <w:p w14:paraId="7C3391D2" w14:textId="77777777" w:rsidR="00A63227" w:rsidRPr="00102E65" w:rsidRDefault="00A63227" w:rsidP="00A63227">
            <w:pPr>
              <w:rPr>
                <w:sz w:val="18"/>
                <w:szCs w:val="18"/>
              </w:rPr>
            </w:pPr>
            <w:r w:rsidRPr="00102E65">
              <w:rPr>
                <w:sz w:val="18"/>
                <w:szCs w:val="18"/>
              </w:rPr>
              <w:t>"6-64"</w:t>
            </w:r>
          </w:p>
        </w:tc>
        <w:tc>
          <w:tcPr>
            <w:tcW w:w="1476" w:type="dxa"/>
          </w:tcPr>
          <w:p w14:paraId="616E1B26" w14:textId="77777777" w:rsidR="00A63227" w:rsidRPr="00102E65" w:rsidRDefault="00A63227" w:rsidP="00A63227">
            <w:pPr>
              <w:rPr>
                <w:sz w:val="18"/>
                <w:szCs w:val="18"/>
              </w:rPr>
            </w:pPr>
            <w:r w:rsidRPr="00102E65">
              <w:rPr>
                <w:sz w:val="18"/>
                <w:szCs w:val="18"/>
              </w:rPr>
              <w:t>"MARBLE CANYON AREA"</w:t>
            </w:r>
          </w:p>
        </w:tc>
        <w:tc>
          <w:tcPr>
            <w:tcW w:w="1086" w:type="dxa"/>
          </w:tcPr>
          <w:p w14:paraId="5814765E" w14:textId="77777777" w:rsidR="00A63227" w:rsidRPr="00102E65" w:rsidRDefault="00A63227" w:rsidP="00A63227">
            <w:pPr>
              <w:rPr>
                <w:sz w:val="18"/>
                <w:szCs w:val="18"/>
              </w:rPr>
            </w:pPr>
            <w:r w:rsidRPr="00102E65">
              <w:rPr>
                <w:sz w:val="18"/>
                <w:szCs w:val="18"/>
              </w:rPr>
              <w:t>NA</w:t>
            </w:r>
          </w:p>
        </w:tc>
        <w:tc>
          <w:tcPr>
            <w:tcW w:w="889" w:type="dxa"/>
          </w:tcPr>
          <w:p w14:paraId="240DCDC4" w14:textId="77777777" w:rsidR="00A63227" w:rsidRPr="00102E65" w:rsidRDefault="00A63227" w:rsidP="00A63227">
            <w:pPr>
              <w:rPr>
                <w:sz w:val="18"/>
                <w:szCs w:val="18"/>
              </w:rPr>
            </w:pPr>
            <w:r w:rsidRPr="00102E65">
              <w:rPr>
                <w:sz w:val="18"/>
                <w:szCs w:val="18"/>
              </w:rPr>
              <w:t>NA</w:t>
            </w:r>
          </w:p>
        </w:tc>
      </w:tr>
      <w:tr w:rsidR="0092099D" w:rsidRPr="0092099D" w14:paraId="17BC7591" w14:textId="77777777" w:rsidTr="0092099D">
        <w:tc>
          <w:tcPr>
            <w:tcW w:w="859" w:type="dxa"/>
          </w:tcPr>
          <w:p w14:paraId="2BAED3D9" w14:textId="77777777" w:rsidR="00A63227" w:rsidRPr="00102E65" w:rsidRDefault="00A63227" w:rsidP="00A63227">
            <w:pPr>
              <w:rPr>
                <w:sz w:val="18"/>
                <w:szCs w:val="18"/>
              </w:rPr>
            </w:pPr>
            <w:r w:rsidRPr="00102E65">
              <w:rPr>
                <w:sz w:val="18"/>
                <w:szCs w:val="18"/>
              </w:rPr>
              <w:t>"6-65"</w:t>
            </w:r>
          </w:p>
        </w:tc>
        <w:tc>
          <w:tcPr>
            <w:tcW w:w="1476" w:type="dxa"/>
          </w:tcPr>
          <w:p w14:paraId="6D01F8EE" w14:textId="77777777" w:rsidR="00A63227" w:rsidRPr="00102E65" w:rsidRDefault="00A63227" w:rsidP="00A63227">
            <w:pPr>
              <w:rPr>
                <w:sz w:val="18"/>
                <w:szCs w:val="18"/>
              </w:rPr>
            </w:pPr>
            <w:r w:rsidRPr="00102E65">
              <w:rPr>
                <w:sz w:val="18"/>
                <w:szCs w:val="18"/>
              </w:rPr>
              <w:t>"COTTONWOOD SPRING AREA"</w:t>
            </w:r>
          </w:p>
        </w:tc>
        <w:tc>
          <w:tcPr>
            <w:tcW w:w="1086" w:type="dxa"/>
          </w:tcPr>
          <w:p w14:paraId="7FB7BF23" w14:textId="77777777" w:rsidR="00A63227" w:rsidRPr="00102E65" w:rsidRDefault="00A63227" w:rsidP="00A63227">
            <w:pPr>
              <w:rPr>
                <w:sz w:val="18"/>
                <w:szCs w:val="18"/>
              </w:rPr>
            </w:pPr>
            <w:r w:rsidRPr="00102E65">
              <w:rPr>
                <w:sz w:val="18"/>
                <w:szCs w:val="18"/>
              </w:rPr>
              <w:t>NA</w:t>
            </w:r>
          </w:p>
        </w:tc>
        <w:tc>
          <w:tcPr>
            <w:tcW w:w="889" w:type="dxa"/>
          </w:tcPr>
          <w:p w14:paraId="472CAB82" w14:textId="77777777" w:rsidR="00A63227" w:rsidRPr="00102E65" w:rsidRDefault="00A63227" w:rsidP="00A63227">
            <w:pPr>
              <w:rPr>
                <w:sz w:val="18"/>
                <w:szCs w:val="18"/>
              </w:rPr>
            </w:pPr>
            <w:r w:rsidRPr="00102E65">
              <w:rPr>
                <w:sz w:val="18"/>
                <w:szCs w:val="18"/>
              </w:rPr>
              <w:t>NA</w:t>
            </w:r>
          </w:p>
        </w:tc>
      </w:tr>
      <w:tr w:rsidR="0092099D" w:rsidRPr="0092099D" w14:paraId="189B1EE0" w14:textId="77777777" w:rsidTr="0092099D">
        <w:tc>
          <w:tcPr>
            <w:tcW w:w="859" w:type="dxa"/>
          </w:tcPr>
          <w:p w14:paraId="33F6FF43" w14:textId="77777777" w:rsidR="00A63227" w:rsidRPr="00102E65" w:rsidRDefault="00A63227" w:rsidP="00A63227">
            <w:pPr>
              <w:rPr>
                <w:sz w:val="18"/>
                <w:szCs w:val="18"/>
              </w:rPr>
            </w:pPr>
            <w:r w:rsidRPr="00102E65">
              <w:rPr>
                <w:sz w:val="18"/>
                <w:szCs w:val="18"/>
              </w:rPr>
              <w:t>"6-66"</w:t>
            </w:r>
          </w:p>
        </w:tc>
        <w:tc>
          <w:tcPr>
            <w:tcW w:w="1476" w:type="dxa"/>
          </w:tcPr>
          <w:p w14:paraId="25AB8109" w14:textId="77777777" w:rsidR="00A63227" w:rsidRPr="00102E65" w:rsidRDefault="00A63227" w:rsidP="00A63227">
            <w:pPr>
              <w:rPr>
                <w:sz w:val="18"/>
                <w:szCs w:val="18"/>
              </w:rPr>
            </w:pPr>
            <w:r w:rsidRPr="00102E65">
              <w:rPr>
                <w:sz w:val="18"/>
                <w:szCs w:val="18"/>
              </w:rPr>
              <w:t>"LEE FLAT"</w:t>
            </w:r>
          </w:p>
        </w:tc>
        <w:tc>
          <w:tcPr>
            <w:tcW w:w="1086" w:type="dxa"/>
          </w:tcPr>
          <w:p w14:paraId="3F820BFD" w14:textId="77777777" w:rsidR="00A63227" w:rsidRPr="00102E65" w:rsidRDefault="00A63227" w:rsidP="00A63227">
            <w:pPr>
              <w:rPr>
                <w:sz w:val="18"/>
                <w:szCs w:val="18"/>
              </w:rPr>
            </w:pPr>
            <w:r w:rsidRPr="00102E65">
              <w:rPr>
                <w:sz w:val="18"/>
                <w:szCs w:val="18"/>
              </w:rPr>
              <w:t>158.39</w:t>
            </w:r>
          </w:p>
        </w:tc>
        <w:tc>
          <w:tcPr>
            <w:tcW w:w="889" w:type="dxa"/>
          </w:tcPr>
          <w:p w14:paraId="7B12BAF4" w14:textId="77777777" w:rsidR="00A63227" w:rsidRPr="00102E65" w:rsidRDefault="00A63227" w:rsidP="00A63227">
            <w:pPr>
              <w:rPr>
                <w:sz w:val="18"/>
                <w:szCs w:val="18"/>
              </w:rPr>
            </w:pPr>
            <w:r w:rsidRPr="00102E65">
              <w:rPr>
                <w:sz w:val="18"/>
                <w:szCs w:val="18"/>
              </w:rPr>
              <w:t>"yes"</w:t>
            </w:r>
          </w:p>
        </w:tc>
      </w:tr>
      <w:tr w:rsidR="0092099D" w:rsidRPr="0092099D" w14:paraId="2977ABAC" w14:textId="77777777" w:rsidTr="0092099D">
        <w:tc>
          <w:tcPr>
            <w:tcW w:w="859" w:type="dxa"/>
          </w:tcPr>
          <w:p w14:paraId="11FC3126" w14:textId="77777777" w:rsidR="00A63227" w:rsidRPr="00102E65" w:rsidRDefault="00A63227" w:rsidP="00A63227">
            <w:pPr>
              <w:rPr>
                <w:sz w:val="18"/>
                <w:szCs w:val="18"/>
              </w:rPr>
            </w:pPr>
            <w:r w:rsidRPr="00102E65">
              <w:rPr>
                <w:sz w:val="18"/>
                <w:szCs w:val="18"/>
              </w:rPr>
              <w:t>"6-67"</w:t>
            </w:r>
          </w:p>
        </w:tc>
        <w:tc>
          <w:tcPr>
            <w:tcW w:w="1476" w:type="dxa"/>
          </w:tcPr>
          <w:p w14:paraId="12F63402" w14:textId="77777777" w:rsidR="00A63227" w:rsidRPr="00102E65" w:rsidRDefault="00A63227" w:rsidP="00A63227">
            <w:pPr>
              <w:rPr>
                <w:sz w:val="18"/>
                <w:szCs w:val="18"/>
              </w:rPr>
            </w:pPr>
            <w:r w:rsidRPr="00102E65">
              <w:rPr>
                <w:sz w:val="18"/>
                <w:szCs w:val="18"/>
              </w:rPr>
              <w:t>"MARTIS VALLEY"</w:t>
            </w:r>
          </w:p>
        </w:tc>
        <w:tc>
          <w:tcPr>
            <w:tcW w:w="1086" w:type="dxa"/>
          </w:tcPr>
          <w:p w14:paraId="0A35E2DB" w14:textId="77777777" w:rsidR="00A63227" w:rsidRPr="00102E65" w:rsidRDefault="00A63227" w:rsidP="00A63227">
            <w:pPr>
              <w:rPr>
                <w:sz w:val="18"/>
                <w:szCs w:val="18"/>
              </w:rPr>
            </w:pPr>
            <w:r w:rsidRPr="00102E65">
              <w:rPr>
                <w:sz w:val="18"/>
                <w:szCs w:val="18"/>
              </w:rPr>
              <w:t>1415.89</w:t>
            </w:r>
          </w:p>
        </w:tc>
        <w:tc>
          <w:tcPr>
            <w:tcW w:w="889" w:type="dxa"/>
          </w:tcPr>
          <w:p w14:paraId="504CB2E4" w14:textId="77777777" w:rsidR="00A63227" w:rsidRPr="00102E65" w:rsidRDefault="00A63227" w:rsidP="00A63227">
            <w:pPr>
              <w:rPr>
                <w:sz w:val="18"/>
                <w:szCs w:val="18"/>
              </w:rPr>
            </w:pPr>
            <w:r w:rsidRPr="00102E65">
              <w:rPr>
                <w:sz w:val="18"/>
                <w:szCs w:val="18"/>
              </w:rPr>
              <w:t>"no"</w:t>
            </w:r>
          </w:p>
        </w:tc>
      </w:tr>
      <w:tr w:rsidR="0092099D" w:rsidRPr="0092099D" w14:paraId="66F432F2" w14:textId="77777777" w:rsidTr="0092099D">
        <w:tc>
          <w:tcPr>
            <w:tcW w:w="859" w:type="dxa"/>
          </w:tcPr>
          <w:p w14:paraId="6F01ACF7" w14:textId="77777777" w:rsidR="00A63227" w:rsidRPr="00102E65" w:rsidRDefault="00A63227" w:rsidP="00A63227">
            <w:pPr>
              <w:rPr>
                <w:sz w:val="18"/>
                <w:szCs w:val="18"/>
              </w:rPr>
            </w:pPr>
            <w:r w:rsidRPr="00102E65">
              <w:rPr>
                <w:sz w:val="18"/>
                <w:szCs w:val="18"/>
              </w:rPr>
              <w:t>"6-68"</w:t>
            </w:r>
          </w:p>
        </w:tc>
        <w:tc>
          <w:tcPr>
            <w:tcW w:w="1476" w:type="dxa"/>
          </w:tcPr>
          <w:p w14:paraId="2E556483" w14:textId="77777777" w:rsidR="00A63227" w:rsidRPr="00102E65" w:rsidRDefault="00A63227" w:rsidP="00A63227">
            <w:pPr>
              <w:rPr>
                <w:sz w:val="18"/>
                <w:szCs w:val="18"/>
              </w:rPr>
            </w:pPr>
            <w:r w:rsidRPr="00102E65">
              <w:rPr>
                <w:sz w:val="18"/>
                <w:szCs w:val="18"/>
              </w:rPr>
              <w:t>"SANTA ROSA FLAT"</w:t>
            </w:r>
          </w:p>
        </w:tc>
        <w:tc>
          <w:tcPr>
            <w:tcW w:w="1086" w:type="dxa"/>
          </w:tcPr>
          <w:p w14:paraId="1CFDB4E8" w14:textId="77777777" w:rsidR="00A63227" w:rsidRPr="00102E65" w:rsidRDefault="00A63227" w:rsidP="00A63227">
            <w:pPr>
              <w:rPr>
                <w:sz w:val="18"/>
                <w:szCs w:val="18"/>
              </w:rPr>
            </w:pPr>
            <w:r w:rsidRPr="00102E65">
              <w:rPr>
                <w:sz w:val="18"/>
                <w:szCs w:val="18"/>
              </w:rPr>
              <w:t>NA</w:t>
            </w:r>
          </w:p>
        </w:tc>
        <w:tc>
          <w:tcPr>
            <w:tcW w:w="889" w:type="dxa"/>
          </w:tcPr>
          <w:p w14:paraId="4C11EE6A" w14:textId="77777777" w:rsidR="00A63227" w:rsidRPr="00102E65" w:rsidRDefault="00A63227" w:rsidP="00A63227">
            <w:pPr>
              <w:rPr>
                <w:sz w:val="18"/>
                <w:szCs w:val="18"/>
              </w:rPr>
            </w:pPr>
            <w:r w:rsidRPr="00102E65">
              <w:rPr>
                <w:sz w:val="18"/>
                <w:szCs w:val="18"/>
              </w:rPr>
              <w:t>NA</w:t>
            </w:r>
          </w:p>
        </w:tc>
      </w:tr>
      <w:tr w:rsidR="0092099D" w:rsidRPr="0092099D" w14:paraId="171804A7" w14:textId="77777777" w:rsidTr="0092099D">
        <w:tc>
          <w:tcPr>
            <w:tcW w:w="859" w:type="dxa"/>
          </w:tcPr>
          <w:p w14:paraId="415350F8" w14:textId="77777777" w:rsidR="00A63227" w:rsidRPr="00102E65" w:rsidRDefault="00A63227" w:rsidP="00A63227">
            <w:pPr>
              <w:rPr>
                <w:sz w:val="18"/>
                <w:szCs w:val="18"/>
              </w:rPr>
            </w:pPr>
            <w:r w:rsidRPr="00102E65">
              <w:rPr>
                <w:sz w:val="18"/>
                <w:szCs w:val="18"/>
              </w:rPr>
              <w:t>"6-69"</w:t>
            </w:r>
          </w:p>
        </w:tc>
        <w:tc>
          <w:tcPr>
            <w:tcW w:w="1476" w:type="dxa"/>
          </w:tcPr>
          <w:p w14:paraId="345618E1" w14:textId="77777777" w:rsidR="00A63227" w:rsidRPr="00102E65" w:rsidRDefault="00A63227" w:rsidP="00A63227">
            <w:pPr>
              <w:rPr>
                <w:sz w:val="18"/>
                <w:szCs w:val="18"/>
              </w:rPr>
            </w:pPr>
            <w:r w:rsidRPr="00102E65">
              <w:rPr>
                <w:sz w:val="18"/>
                <w:szCs w:val="18"/>
              </w:rPr>
              <w:t>"KELSO LANDER VALLEY"</w:t>
            </w:r>
          </w:p>
        </w:tc>
        <w:tc>
          <w:tcPr>
            <w:tcW w:w="1086" w:type="dxa"/>
          </w:tcPr>
          <w:p w14:paraId="660540F5" w14:textId="77777777" w:rsidR="00A63227" w:rsidRPr="00102E65" w:rsidRDefault="00A63227" w:rsidP="00A63227">
            <w:pPr>
              <w:rPr>
                <w:sz w:val="18"/>
                <w:szCs w:val="18"/>
              </w:rPr>
            </w:pPr>
            <w:r w:rsidRPr="00102E65">
              <w:rPr>
                <w:sz w:val="18"/>
                <w:szCs w:val="18"/>
              </w:rPr>
              <w:t>777.5</w:t>
            </w:r>
          </w:p>
        </w:tc>
        <w:tc>
          <w:tcPr>
            <w:tcW w:w="889" w:type="dxa"/>
          </w:tcPr>
          <w:p w14:paraId="7299F34F" w14:textId="77777777" w:rsidR="00A63227" w:rsidRPr="00102E65" w:rsidRDefault="00A63227" w:rsidP="00A63227">
            <w:pPr>
              <w:rPr>
                <w:sz w:val="18"/>
                <w:szCs w:val="18"/>
              </w:rPr>
            </w:pPr>
            <w:r w:rsidRPr="00102E65">
              <w:rPr>
                <w:sz w:val="18"/>
                <w:szCs w:val="18"/>
              </w:rPr>
              <w:t>"yes"</w:t>
            </w:r>
          </w:p>
        </w:tc>
      </w:tr>
      <w:tr w:rsidR="0092099D" w:rsidRPr="0092099D" w14:paraId="2D4DC300" w14:textId="77777777" w:rsidTr="0092099D">
        <w:tc>
          <w:tcPr>
            <w:tcW w:w="859" w:type="dxa"/>
          </w:tcPr>
          <w:p w14:paraId="0F774453" w14:textId="77777777" w:rsidR="00A63227" w:rsidRPr="00102E65" w:rsidRDefault="00A63227" w:rsidP="00A63227">
            <w:pPr>
              <w:rPr>
                <w:sz w:val="18"/>
                <w:szCs w:val="18"/>
              </w:rPr>
            </w:pPr>
            <w:r w:rsidRPr="00102E65">
              <w:rPr>
                <w:sz w:val="18"/>
                <w:szCs w:val="18"/>
              </w:rPr>
              <w:t>"6-7"</w:t>
            </w:r>
          </w:p>
        </w:tc>
        <w:tc>
          <w:tcPr>
            <w:tcW w:w="1476" w:type="dxa"/>
          </w:tcPr>
          <w:p w14:paraId="6D84ECD5" w14:textId="77777777" w:rsidR="00A63227" w:rsidRPr="00102E65" w:rsidRDefault="00A63227" w:rsidP="00A63227">
            <w:pPr>
              <w:rPr>
                <w:sz w:val="18"/>
                <w:szCs w:val="18"/>
              </w:rPr>
            </w:pPr>
            <w:r w:rsidRPr="00102E65">
              <w:rPr>
                <w:sz w:val="18"/>
                <w:szCs w:val="18"/>
              </w:rPr>
              <w:t>"ANTELOPE VALLEY"</w:t>
            </w:r>
          </w:p>
        </w:tc>
        <w:tc>
          <w:tcPr>
            <w:tcW w:w="1086" w:type="dxa"/>
          </w:tcPr>
          <w:p w14:paraId="1F7E8890" w14:textId="77777777" w:rsidR="00A63227" w:rsidRPr="00102E65" w:rsidRDefault="00A63227" w:rsidP="00A63227">
            <w:pPr>
              <w:rPr>
                <w:sz w:val="18"/>
                <w:szCs w:val="18"/>
              </w:rPr>
            </w:pPr>
            <w:r w:rsidRPr="00102E65">
              <w:rPr>
                <w:sz w:val="18"/>
                <w:szCs w:val="18"/>
              </w:rPr>
              <w:t>784.25</w:t>
            </w:r>
          </w:p>
        </w:tc>
        <w:tc>
          <w:tcPr>
            <w:tcW w:w="889" w:type="dxa"/>
          </w:tcPr>
          <w:p w14:paraId="5449C66A" w14:textId="77777777" w:rsidR="00A63227" w:rsidRPr="00102E65" w:rsidRDefault="00A63227" w:rsidP="00A63227">
            <w:pPr>
              <w:rPr>
                <w:sz w:val="18"/>
                <w:szCs w:val="18"/>
              </w:rPr>
            </w:pPr>
            <w:r w:rsidRPr="00102E65">
              <w:rPr>
                <w:sz w:val="18"/>
                <w:szCs w:val="18"/>
              </w:rPr>
              <w:t>"yes"</w:t>
            </w:r>
          </w:p>
        </w:tc>
      </w:tr>
      <w:tr w:rsidR="0092099D" w:rsidRPr="0092099D" w14:paraId="4446019E" w14:textId="77777777" w:rsidTr="0092099D">
        <w:tc>
          <w:tcPr>
            <w:tcW w:w="859" w:type="dxa"/>
          </w:tcPr>
          <w:p w14:paraId="1B3E9F75" w14:textId="77777777" w:rsidR="00A63227" w:rsidRPr="00102E65" w:rsidRDefault="00A63227" w:rsidP="00A63227">
            <w:pPr>
              <w:rPr>
                <w:sz w:val="18"/>
                <w:szCs w:val="18"/>
              </w:rPr>
            </w:pPr>
            <w:r w:rsidRPr="00102E65">
              <w:rPr>
                <w:sz w:val="18"/>
                <w:szCs w:val="18"/>
              </w:rPr>
              <w:t>"6-70"</w:t>
            </w:r>
          </w:p>
        </w:tc>
        <w:tc>
          <w:tcPr>
            <w:tcW w:w="1476" w:type="dxa"/>
          </w:tcPr>
          <w:p w14:paraId="4C7817C8" w14:textId="77777777" w:rsidR="00A63227" w:rsidRPr="00102E65" w:rsidRDefault="00A63227" w:rsidP="00A63227">
            <w:pPr>
              <w:rPr>
                <w:sz w:val="18"/>
                <w:szCs w:val="18"/>
              </w:rPr>
            </w:pPr>
            <w:r w:rsidRPr="00102E65">
              <w:rPr>
                <w:sz w:val="18"/>
                <w:szCs w:val="18"/>
              </w:rPr>
              <w:t>"CACTUS FLAT"</w:t>
            </w:r>
          </w:p>
        </w:tc>
        <w:tc>
          <w:tcPr>
            <w:tcW w:w="1086" w:type="dxa"/>
          </w:tcPr>
          <w:p w14:paraId="36352A0D" w14:textId="77777777" w:rsidR="00A63227" w:rsidRPr="00102E65" w:rsidRDefault="00A63227" w:rsidP="00A63227">
            <w:pPr>
              <w:rPr>
                <w:sz w:val="18"/>
                <w:szCs w:val="18"/>
              </w:rPr>
            </w:pPr>
            <w:r w:rsidRPr="00102E65">
              <w:rPr>
                <w:sz w:val="18"/>
                <w:szCs w:val="18"/>
              </w:rPr>
              <w:t>NA</w:t>
            </w:r>
          </w:p>
        </w:tc>
        <w:tc>
          <w:tcPr>
            <w:tcW w:w="889" w:type="dxa"/>
          </w:tcPr>
          <w:p w14:paraId="309AF8C2" w14:textId="77777777" w:rsidR="00A63227" w:rsidRPr="00102E65" w:rsidRDefault="00A63227" w:rsidP="00A63227">
            <w:pPr>
              <w:rPr>
                <w:sz w:val="18"/>
                <w:szCs w:val="18"/>
              </w:rPr>
            </w:pPr>
            <w:r w:rsidRPr="00102E65">
              <w:rPr>
                <w:sz w:val="18"/>
                <w:szCs w:val="18"/>
              </w:rPr>
              <w:t>NA</w:t>
            </w:r>
          </w:p>
        </w:tc>
      </w:tr>
      <w:tr w:rsidR="0092099D" w:rsidRPr="0092099D" w14:paraId="4F06075C" w14:textId="77777777" w:rsidTr="0092099D">
        <w:tc>
          <w:tcPr>
            <w:tcW w:w="859" w:type="dxa"/>
          </w:tcPr>
          <w:p w14:paraId="4CB8EDC1" w14:textId="77777777" w:rsidR="00A63227" w:rsidRPr="00102E65" w:rsidRDefault="00A63227" w:rsidP="00A63227">
            <w:pPr>
              <w:rPr>
                <w:sz w:val="18"/>
                <w:szCs w:val="18"/>
              </w:rPr>
            </w:pPr>
            <w:r w:rsidRPr="00102E65">
              <w:rPr>
                <w:sz w:val="18"/>
                <w:szCs w:val="18"/>
              </w:rPr>
              <w:lastRenderedPageBreak/>
              <w:t>"6-71"</w:t>
            </w:r>
          </w:p>
        </w:tc>
        <w:tc>
          <w:tcPr>
            <w:tcW w:w="1476" w:type="dxa"/>
          </w:tcPr>
          <w:p w14:paraId="6D85D968" w14:textId="77777777" w:rsidR="00A63227" w:rsidRPr="00102E65" w:rsidRDefault="00A63227" w:rsidP="00A63227">
            <w:pPr>
              <w:rPr>
                <w:sz w:val="18"/>
                <w:szCs w:val="18"/>
              </w:rPr>
            </w:pPr>
            <w:r w:rsidRPr="00102E65">
              <w:rPr>
                <w:sz w:val="18"/>
                <w:szCs w:val="18"/>
              </w:rPr>
              <w:t>"LOST LAKE VALLEY"</w:t>
            </w:r>
          </w:p>
        </w:tc>
        <w:tc>
          <w:tcPr>
            <w:tcW w:w="1086" w:type="dxa"/>
          </w:tcPr>
          <w:p w14:paraId="42F251E2" w14:textId="77777777" w:rsidR="00A63227" w:rsidRPr="00102E65" w:rsidRDefault="00A63227" w:rsidP="00A63227">
            <w:pPr>
              <w:rPr>
                <w:sz w:val="18"/>
                <w:szCs w:val="18"/>
              </w:rPr>
            </w:pPr>
            <w:r w:rsidRPr="00102E65">
              <w:rPr>
                <w:sz w:val="18"/>
                <w:szCs w:val="18"/>
              </w:rPr>
              <w:t>NA</w:t>
            </w:r>
          </w:p>
        </w:tc>
        <w:tc>
          <w:tcPr>
            <w:tcW w:w="889" w:type="dxa"/>
          </w:tcPr>
          <w:p w14:paraId="653C228A" w14:textId="77777777" w:rsidR="00A63227" w:rsidRPr="00102E65" w:rsidRDefault="00A63227" w:rsidP="00A63227">
            <w:pPr>
              <w:rPr>
                <w:sz w:val="18"/>
                <w:szCs w:val="18"/>
              </w:rPr>
            </w:pPr>
            <w:r w:rsidRPr="00102E65">
              <w:rPr>
                <w:sz w:val="18"/>
                <w:szCs w:val="18"/>
              </w:rPr>
              <w:t>NA</w:t>
            </w:r>
          </w:p>
        </w:tc>
      </w:tr>
      <w:tr w:rsidR="0092099D" w:rsidRPr="0092099D" w14:paraId="47536ED7" w14:textId="77777777" w:rsidTr="0092099D">
        <w:tc>
          <w:tcPr>
            <w:tcW w:w="859" w:type="dxa"/>
          </w:tcPr>
          <w:p w14:paraId="35553E99" w14:textId="77777777" w:rsidR="00A63227" w:rsidRPr="00102E65" w:rsidRDefault="00A63227" w:rsidP="00A63227">
            <w:pPr>
              <w:rPr>
                <w:sz w:val="18"/>
                <w:szCs w:val="18"/>
              </w:rPr>
            </w:pPr>
            <w:r w:rsidRPr="00102E65">
              <w:rPr>
                <w:sz w:val="18"/>
                <w:szCs w:val="18"/>
              </w:rPr>
              <w:t>"6-72"</w:t>
            </w:r>
          </w:p>
        </w:tc>
        <w:tc>
          <w:tcPr>
            <w:tcW w:w="1476" w:type="dxa"/>
          </w:tcPr>
          <w:p w14:paraId="224F35D2" w14:textId="77777777" w:rsidR="00A63227" w:rsidRPr="00102E65" w:rsidRDefault="00A63227" w:rsidP="00A63227">
            <w:pPr>
              <w:rPr>
                <w:sz w:val="18"/>
                <w:szCs w:val="18"/>
              </w:rPr>
            </w:pPr>
            <w:r w:rsidRPr="00102E65">
              <w:rPr>
                <w:sz w:val="18"/>
                <w:szCs w:val="18"/>
              </w:rPr>
              <w:t>"COLES FLAT"</w:t>
            </w:r>
          </w:p>
        </w:tc>
        <w:tc>
          <w:tcPr>
            <w:tcW w:w="1086" w:type="dxa"/>
          </w:tcPr>
          <w:p w14:paraId="53D082A5" w14:textId="77777777" w:rsidR="00A63227" w:rsidRPr="00102E65" w:rsidRDefault="00A63227" w:rsidP="00A63227">
            <w:pPr>
              <w:rPr>
                <w:sz w:val="18"/>
                <w:szCs w:val="18"/>
              </w:rPr>
            </w:pPr>
            <w:r w:rsidRPr="00102E65">
              <w:rPr>
                <w:sz w:val="18"/>
                <w:szCs w:val="18"/>
              </w:rPr>
              <w:t>NA</w:t>
            </w:r>
          </w:p>
        </w:tc>
        <w:tc>
          <w:tcPr>
            <w:tcW w:w="889" w:type="dxa"/>
          </w:tcPr>
          <w:p w14:paraId="0130C71E" w14:textId="77777777" w:rsidR="00A63227" w:rsidRPr="00102E65" w:rsidRDefault="00A63227" w:rsidP="00A63227">
            <w:pPr>
              <w:rPr>
                <w:sz w:val="18"/>
                <w:szCs w:val="18"/>
              </w:rPr>
            </w:pPr>
            <w:r w:rsidRPr="00102E65">
              <w:rPr>
                <w:sz w:val="18"/>
                <w:szCs w:val="18"/>
              </w:rPr>
              <w:t>NA</w:t>
            </w:r>
          </w:p>
        </w:tc>
      </w:tr>
      <w:tr w:rsidR="0092099D" w:rsidRPr="0092099D" w14:paraId="6816C20D" w14:textId="77777777" w:rsidTr="0092099D">
        <w:tc>
          <w:tcPr>
            <w:tcW w:w="859" w:type="dxa"/>
          </w:tcPr>
          <w:p w14:paraId="66CFF6A3" w14:textId="77777777" w:rsidR="00A63227" w:rsidRPr="00102E65" w:rsidRDefault="00A63227" w:rsidP="00A63227">
            <w:pPr>
              <w:rPr>
                <w:sz w:val="18"/>
                <w:szCs w:val="18"/>
              </w:rPr>
            </w:pPr>
            <w:r w:rsidRPr="00102E65">
              <w:rPr>
                <w:sz w:val="18"/>
                <w:szCs w:val="18"/>
              </w:rPr>
              <w:t>"6-73"</w:t>
            </w:r>
          </w:p>
        </w:tc>
        <w:tc>
          <w:tcPr>
            <w:tcW w:w="1476" w:type="dxa"/>
          </w:tcPr>
          <w:p w14:paraId="5335A9EC" w14:textId="77777777" w:rsidR="00A63227" w:rsidRPr="00102E65" w:rsidRDefault="00A63227" w:rsidP="00A63227">
            <w:pPr>
              <w:rPr>
                <w:sz w:val="18"/>
                <w:szCs w:val="18"/>
              </w:rPr>
            </w:pPr>
            <w:r w:rsidRPr="00102E65">
              <w:rPr>
                <w:sz w:val="18"/>
                <w:szCs w:val="18"/>
              </w:rPr>
              <w:t>"WILD HORSE MESA AREA"</w:t>
            </w:r>
          </w:p>
        </w:tc>
        <w:tc>
          <w:tcPr>
            <w:tcW w:w="1086" w:type="dxa"/>
          </w:tcPr>
          <w:p w14:paraId="4CC4B35A" w14:textId="77777777" w:rsidR="00A63227" w:rsidRPr="00102E65" w:rsidRDefault="00A63227" w:rsidP="00A63227">
            <w:pPr>
              <w:rPr>
                <w:sz w:val="18"/>
                <w:szCs w:val="18"/>
              </w:rPr>
            </w:pPr>
            <w:r w:rsidRPr="00102E65">
              <w:rPr>
                <w:sz w:val="18"/>
                <w:szCs w:val="18"/>
              </w:rPr>
              <w:t>NA</w:t>
            </w:r>
          </w:p>
        </w:tc>
        <w:tc>
          <w:tcPr>
            <w:tcW w:w="889" w:type="dxa"/>
          </w:tcPr>
          <w:p w14:paraId="31215DC3" w14:textId="77777777" w:rsidR="00A63227" w:rsidRPr="00102E65" w:rsidRDefault="00A63227" w:rsidP="00A63227">
            <w:pPr>
              <w:rPr>
                <w:sz w:val="18"/>
                <w:szCs w:val="18"/>
              </w:rPr>
            </w:pPr>
            <w:r w:rsidRPr="00102E65">
              <w:rPr>
                <w:sz w:val="18"/>
                <w:szCs w:val="18"/>
              </w:rPr>
              <w:t>NA</w:t>
            </w:r>
          </w:p>
        </w:tc>
      </w:tr>
      <w:tr w:rsidR="0092099D" w:rsidRPr="0092099D" w14:paraId="497FBB16" w14:textId="77777777" w:rsidTr="0092099D">
        <w:tc>
          <w:tcPr>
            <w:tcW w:w="859" w:type="dxa"/>
          </w:tcPr>
          <w:p w14:paraId="4C1F601D" w14:textId="77777777" w:rsidR="00A63227" w:rsidRPr="00102E65" w:rsidRDefault="00A63227" w:rsidP="00A63227">
            <w:pPr>
              <w:rPr>
                <w:sz w:val="18"/>
                <w:szCs w:val="18"/>
              </w:rPr>
            </w:pPr>
            <w:r w:rsidRPr="00102E65">
              <w:rPr>
                <w:sz w:val="18"/>
                <w:szCs w:val="18"/>
              </w:rPr>
              <w:t>"6-74"</w:t>
            </w:r>
          </w:p>
        </w:tc>
        <w:tc>
          <w:tcPr>
            <w:tcW w:w="1476" w:type="dxa"/>
          </w:tcPr>
          <w:p w14:paraId="6AB707E2" w14:textId="77777777" w:rsidR="00A63227" w:rsidRPr="00102E65" w:rsidRDefault="00A63227" w:rsidP="00A63227">
            <w:pPr>
              <w:rPr>
                <w:sz w:val="18"/>
                <w:szCs w:val="18"/>
              </w:rPr>
            </w:pPr>
            <w:r w:rsidRPr="00102E65">
              <w:rPr>
                <w:sz w:val="18"/>
                <w:szCs w:val="18"/>
              </w:rPr>
              <w:t>"HARRISBURG FLATS"</w:t>
            </w:r>
          </w:p>
        </w:tc>
        <w:tc>
          <w:tcPr>
            <w:tcW w:w="1086" w:type="dxa"/>
          </w:tcPr>
          <w:p w14:paraId="0AB650A8" w14:textId="77777777" w:rsidR="00A63227" w:rsidRPr="00102E65" w:rsidRDefault="00A63227" w:rsidP="00A63227">
            <w:pPr>
              <w:rPr>
                <w:sz w:val="18"/>
                <w:szCs w:val="18"/>
              </w:rPr>
            </w:pPr>
            <w:r w:rsidRPr="00102E65">
              <w:rPr>
                <w:sz w:val="18"/>
                <w:szCs w:val="18"/>
              </w:rPr>
              <w:t>NA</w:t>
            </w:r>
          </w:p>
        </w:tc>
        <w:tc>
          <w:tcPr>
            <w:tcW w:w="889" w:type="dxa"/>
          </w:tcPr>
          <w:p w14:paraId="0F40F18F" w14:textId="77777777" w:rsidR="00A63227" w:rsidRPr="00102E65" w:rsidRDefault="00A63227" w:rsidP="00A63227">
            <w:pPr>
              <w:rPr>
                <w:sz w:val="18"/>
                <w:szCs w:val="18"/>
              </w:rPr>
            </w:pPr>
            <w:r w:rsidRPr="00102E65">
              <w:rPr>
                <w:sz w:val="18"/>
                <w:szCs w:val="18"/>
              </w:rPr>
              <w:t>NA</w:t>
            </w:r>
          </w:p>
        </w:tc>
      </w:tr>
      <w:tr w:rsidR="0092099D" w:rsidRPr="0092099D" w14:paraId="3340A71B" w14:textId="77777777" w:rsidTr="0092099D">
        <w:tc>
          <w:tcPr>
            <w:tcW w:w="859" w:type="dxa"/>
          </w:tcPr>
          <w:p w14:paraId="4439276A" w14:textId="77777777" w:rsidR="00A63227" w:rsidRPr="00102E65" w:rsidRDefault="00A63227" w:rsidP="00A63227">
            <w:pPr>
              <w:rPr>
                <w:sz w:val="18"/>
                <w:szCs w:val="18"/>
              </w:rPr>
            </w:pPr>
            <w:r w:rsidRPr="00102E65">
              <w:rPr>
                <w:sz w:val="18"/>
                <w:szCs w:val="18"/>
              </w:rPr>
              <w:t>"6-75"</w:t>
            </w:r>
          </w:p>
        </w:tc>
        <w:tc>
          <w:tcPr>
            <w:tcW w:w="1476" w:type="dxa"/>
          </w:tcPr>
          <w:p w14:paraId="5FA9E0FA" w14:textId="77777777" w:rsidR="00A63227" w:rsidRPr="00102E65" w:rsidRDefault="00A63227" w:rsidP="00A63227">
            <w:pPr>
              <w:rPr>
                <w:sz w:val="18"/>
                <w:szCs w:val="18"/>
              </w:rPr>
            </w:pPr>
            <w:r w:rsidRPr="00102E65">
              <w:rPr>
                <w:sz w:val="18"/>
                <w:szCs w:val="18"/>
              </w:rPr>
              <w:t>"WILDROSE CANYON"</w:t>
            </w:r>
          </w:p>
        </w:tc>
        <w:tc>
          <w:tcPr>
            <w:tcW w:w="1086" w:type="dxa"/>
          </w:tcPr>
          <w:p w14:paraId="1328BE00" w14:textId="77777777" w:rsidR="00A63227" w:rsidRPr="00102E65" w:rsidRDefault="00A63227" w:rsidP="00A63227">
            <w:pPr>
              <w:rPr>
                <w:sz w:val="18"/>
                <w:szCs w:val="18"/>
              </w:rPr>
            </w:pPr>
            <w:r w:rsidRPr="00102E65">
              <w:rPr>
                <w:sz w:val="18"/>
                <w:szCs w:val="18"/>
              </w:rPr>
              <w:t>NA</w:t>
            </w:r>
          </w:p>
        </w:tc>
        <w:tc>
          <w:tcPr>
            <w:tcW w:w="889" w:type="dxa"/>
          </w:tcPr>
          <w:p w14:paraId="1D0DBE0C" w14:textId="77777777" w:rsidR="00A63227" w:rsidRPr="00102E65" w:rsidRDefault="00A63227" w:rsidP="00A63227">
            <w:pPr>
              <w:rPr>
                <w:sz w:val="18"/>
                <w:szCs w:val="18"/>
              </w:rPr>
            </w:pPr>
            <w:r w:rsidRPr="00102E65">
              <w:rPr>
                <w:sz w:val="18"/>
                <w:szCs w:val="18"/>
              </w:rPr>
              <w:t>NA</w:t>
            </w:r>
          </w:p>
        </w:tc>
      </w:tr>
      <w:tr w:rsidR="0092099D" w:rsidRPr="0092099D" w14:paraId="11311A0C" w14:textId="77777777" w:rsidTr="0092099D">
        <w:tc>
          <w:tcPr>
            <w:tcW w:w="859" w:type="dxa"/>
          </w:tcPr>
          <w:p w14:paraId="52577AFE" w14:textId="77777777" w:rsidR="00A63227" w:rsidRPr="00102E65" w:rsidRDefault="00A63227" w:rsidP="00A63227">
            <w:pPr>
              <w:rPr>
                <w:sz w:val="18"/>
                <w:szCs w:val="18"/>
              </w:rPr>
            </w:pPr>
            <w:r w:rsidRPr="00102E65">
              <w:rPr>
                <w:sz w:val="18"/>
                <w:szCs w:val="18"/>
              </w:rPr>
              <w:t>"6-76"</w:t>
            </w:r>
          </w:p>
        </w:tc>
        <w:tc>
          <w:tcPr>
            <w:tcW w:w="1476" w:type="dxa"/>
          </w:tcPr>
          <w:p w14:paraId="0116475B" w14:textId="77777777" w:rsidR="00A63227" w:rsidRPr="00102E65" w:rsidRDefault="00A63227" w:rsidP="00A63227">
            <w:pPr>
              <w:rPr>
                <w:sz w:val="18"/>
                <w:szCs w:val="18"/>
              </w:rPr>
            </w:pPr>
            <w:r w:rsidRPr="00102E65">
              <w:rPr>
                <w:sz w:val="18"/>
                <w:szCs w:val="18"/>
              </w:rPr>
              <w:t>"BROWN MOUNTAIN VALLEY"</w:t>
            </w:r>
          </w:p>
        </w:tc>
        <w:tc>
          <w:tcPr>
            <w:tcW w:w="1086" w:type="dxa"/>
          </w:tcPr>
          <w:p w14:paraId="4EBC22CF" w14:textId="77777777" w:rsidR="00A63227" w:rsidRPr="00102E65" w:rsidRDefault="00A63227" w:rsidP="00A63227">
            <w:pPr>
              <w:rPr>
                <w:sz w:val="18"/>
                <w:szCs w:val="18"/>
              </w:rPr>
            </w:pPr>
            <w:r w:rsidRPr="00102E65">
              <w:rPr>
                <w:sz w:val="18"/>
                <w:szCs w:val="18"/>
              </w:rPr>
              <w:t>NA</w:t>
            </w:r>
          </w:p>
        </w:tc>
        <w:tc>
          <w:tcPr>
            <w:tcW w:w="889" w:type="dxa"/>
          </w:tcPr>
          <w:p w14:paraId="2290343F" w14:textId="77777777" w:rsidR="00A63227" w:rsidRPr="00102E65" w:rsidRDefault="00A63227" w:rsidP="00A63227">
            <w:pPr>
              <w:rPr>
                <w:sz w:val="18"/>
                <w:szCs w:val="18"/>
              </w:rPr>
            </w:pPr>
            <w:r w:rsidRPr="00102E65">
              <w:rPr>
                <w:sz w:val="18"/>
                <w:szCs w:val="18"/>
              </w:rPr>
              <w:t>NA</w:t>
            </w:r>
          </w:p>
        </w:tc>
      </w:tr>
      <w:tr w:rsidR="0092099D" w:rsidRPr="0092099D" w14:paraId="5460AD05" w14:textId="77777777" w:rsidTr="0092099D">
        <w:tc>
          <w:tcPr>
            <w:tcW w:w="859" w:type="dxa"/>
          </w:tcPr>
          <w:p w14:paraId="23C10AF0" w14:textId="77777777" w:rsidR="00A63227" w:rsidRPr="00102E65" w:rsidRDefault="00A63227" w:rsidP="00A63227">
            <w:pPr>
              <w:rPr>
                <w:sz w:val="18"/>
                <w:szCs w:val="18"/>
              </w:rPr>
            </w:pPr>
            <w:r w:rsidRPr="00102E65">
              <w:rPr>
                <w:sz w:val="18"/>
                <w:szCs w:val="18"/>
              </w:rPr>
              <w:t>"6-77"</w:t>
            </w:r>
          </w:p>
        </w:tc>
        <w:tc>
          <w:tcPr>
            <w:tcW w:w="1476" w:type="dxa"/>
          </w:tcPr>
          <w:p w14:paraId="3FCD6517" w14:textId="77777777" w:rsidR="00A63227" w:rsidRPr="00102E65" w:rsidRDefault="00A63227" w:rsidP="00A63227">
            <w:pPr>
              <w:rPr>
                <w:sz w:val="18"/>
                <w:szCs w:val="18"/>
              </w:rPr>
            </w:pPr>
            <w:r w:rsidRPr="00102E65">
              <w:rPr>
                <w:sz w:val="18"/>
                <w:szCs w:val="18"/>
              </w:rPr>
              <w:t>"GRASS VALLEY"</w:t>
            </w:r>
          </w:p>
        </w:tc>
        <w:tc>
          <w:tcPr>
            <w:tcW w:w="1086" w:type="dxa"/>
          </w:tcPr>
          <w:p w14:paraId="45ABFD45" w14:textId="77777777" w:rsidR="00A63227" w:rsidRPr="00102E65" w:rsidRDefault="00A63227" w:rsidP="00A63227">
            <w:pPr>
              <w:rPr>
                <w:sz w:val="18"/>
                <w:szCs w:val="18"/>
              </w:rPr>
            </w:pPr>
            <w:r w:rsidRPr="00102E65">
              <w:rPr>
                <w:sz w:val="18"/>
                <w:szCs w:val="18"/>
              </w:rPr>
              <w:t>NA</w:t>
            </w:r>
          </w:p>
        </w:tc>
        <w:tc>
          <w:tcPr>
            <w:tcW w:w="889" w:type="dxa"/>
          </w:tcPr>
          <w:p w14:paraId="722018B4" w14:textId="77777777" w:rsidR="00A63227" w:rsidRPr="00102E65" w:rsidRDefault="00A63227" w:rsidP="00A63227">
            <w:pPr>
              <w:rPr>
                <w:sz w:val="18"/>
                <w:szCs w:val="18"/>
              </w:rPr>
            </w:pPr>
            <w:r w:rsidRPr="00102E65">
              <w:rPr>
                <w:sz w:val="18"/>
                <w:szCs w:val="18"/>
              </w:rPr>
              <w:t>NA</w:t>
            </w:r>
          </w:p>
        </w:tc>
      </w:tr>
      <w:tr w:rsidR="0092099D" w:rsidRPr="0092099D" w14:paraId="177FBC2C" w14:textId="77777777" w:rsidTr="0092099D">
        <w:tc>
          <w:tcPr>
            <w:tcW w:w="859" w:type="dxa"/>
          </w:tcPr>
          <w:p w14:paraId="1BDA8DEF" w14:textId="77777777" w:rsidR="00A63227" w:rsidRPr="00102E65" w:rsidRDefault="00A63227" w:rsidP="00A63227">
            <w:pPr>
              <w:rPr>
                <w:sz w:val="18"/>
                <w:szCs w:val="18"/>
              </w:rPr>
            </w:pPr>
            <w:r w:rsidRPr="00102E65">
              <w:rPr>
                <w:sz w:val="18"/>
                <w:szCs w:val="18"/>
              </w:rPr>
              <w:t>"6-78"</w:t>
            </w:r>
          </w:p>
        </w:tc>
        <w:tc>
          <w:tcPr>
            <w:tcW w:w="1476" w:type="dxa"/>
          </w:tcPr>
          <w:p w14:paraId="2A83B9A1" w14:textId="77777777" w:rsidR="00A63227" w:rsidRPr="00102E65" w:rsidRDefault="00A63227" w:rsidP="00A63227">
            <w:pPr>
              <w:rPr>
                <w:sz w:val="18"/>
                <w:szCs w:val="18"/>
              </w:rPr>
            </w:pPr>
            <w:r w:rsidRPr="00102E65">
              <w:rPr>
                <w:sz w:val="18"/>
                <w:szCs w:val="18"/>
              </w:rPr>
              <w:t>"DENNING SPRING VALLEY"</w:t>
            </w:r>
          </w:p>
        </w:tc>
        <w:tc>
          <w:tcPr>
            <w:tcW w:w="1086" w:type="dxa"/>
          </w:tcPr>
          <w:p w14:paraId="1A752AFC" w14:textId="77777777" w:rsidR="00A63227" w:rsidRPr="00102E65" w:rsidRDefault="00A63227" w:rsidP="00A63227">
            <w:pPr>
              <w:rPr>
                <w:sz w:val="18"/>
                <w:szCs w:val="18"/>
              </w:rPr>
            </w:pPr>
            <w:r w:rsidRPr="00102E65">
              <w:rPr>
                <w:sz w:val="18"/>
                <w:szCs w:val="18"/>
              </w:rPr>
              <w:t>NA</w:t>
            </w:r>
          </w:p>
        </w:tc>
        <w:tc>
          <w:tcPr>
            <w:tcW w:w="889" w:type="dxa"/>
          </w:tcPr>
          <w:p w14:paraId="1BFEC2B1" w14:textId="77777777" w:rsidR="00A63227" w:rsidRPr="00102E65" w:rsidRDefault="00A63227" w:rsidP="00A63227">
            <w:pPr>
              <w:rPr>
                <w:sz w:val="18"/>
                <w:szCs w:val="18"/>
              </w:rPr>
            </w:pPr>
            <w:r w:rsidRPr="00102E65">
              <w:rPr>
                <w:sz w:val="18"/>
                <w:szCs w:val="18"/>
              </w:rPr>
              <w:t>NA</w:t>
            </w:r>
          </w:p>
        </w:tc>
      </w:tr>
      <w:tr w:rsidR="0092099D" w:rsidRPr="0092099D" w14:paraId="4B9ACDC2" w14:textId="77777777" w:rsidTr="0092099D">
        <w:tc>
          <w:tcPr>
            <w:tcW w:w="859" w:type="dxa"/>
          </w:tcPr>
          <w:p w14:paraId="1A629C7C" w14:textId="77777777" w:rsidR="00A63227" w:rsidRPr="00102E65" w:rsidRDefault="00A63227" w:rsidP="00A63227">
            <w:pPr>
              <w:rPr>
                <w:sz w:val="18"/>
                <w:szCs w:val="18"/>
              </w:rPr>
            </w:pPr>
            <w:r w:rsidRPr="00102E65">
              <w:rPr>
                <w:sz w:val="18"/>
                <w:szCs w:val="18"/>
              </w:rPr>
              <w:t>"6-79"</w:t>
            </w:r>
          </w:p>
        </w:tc>
        <w:tc>
          <w:tcPr>
            <w:tcW w:w="1476" w:type="dxa"/>
          </w:tcPr>
          <w:p w14:paraId="5419F2E0" w14:textId="77777777" w:rsidR="00A63227" w:rsidRPr="00102E65" w:rsidRDefault="00A63227" w:rsidP="00A63227">
            <w:pPr>
              <w:rPr>
                <w:sz w:val="18"/>
                <w:szCs w:val="18"/>
              </w:rPr>
            </w:pPr>
            <w:r w:rsidRPr="00102E65">
              <w:rPr>
                <w:sz w:val="18"/>
                <w:szCs w:val="18"/>
              </w:rPr>
              <w:t>"CALIFORNIA VALLEY"</w:t>
            </w:r>
          </w:p>
        </w:tc>
        <w:tc>
          <w:tcPr>
            <w:tcW w:w="1086" w:type="dxa"/>
          </w:tcPr>
          <w:p w14:paraId="02874D33" w14:textId="77777777" w:rsidR="00A63227" w:rsidRPr="00102E65" w:rsidRDefault="00A63227" w:rsidP="00A63227">
            <w:pPr>
              <w:rPr>
                <w:sz w:val="18"/>
                <w:szCs w:val="18"/>
              </w:rPr>
            </w:pPr>
            <w:r w:rsidRPr="00102E65">
              <w:rPr>
                <w:sz w:val="18"/>
                <w:szCs w:val="18"/>
              </w:rPr>
              <w:t>850</w:t>
            </w:r>
          </w:p>
        </w:tc>
        <w:tc>
          <w:tcPr>
            <w:tcW w:w="889" w:type="dxa"/>
          </w:tcPr>
          <w:p w14:paraId="1BA95E7E" w14:textId="77777777" w:rsidR="00A63227" w:rsidRPr="00102E65" w:rsidRDefault="00A63227" w:rsidP="00A63227">
            <w:pPr>
              <w:rPr>
                <w:sz w:val="18"/>
                <w:szCs w:val="18"/>
              </w:rPr>
            </w:pPr>
            <w:r w:rsidRPr="00102E65">
              <w:rPr>
                <w:sz w:val="18"/>
                <w:szCs w:val="18"/>
              </w:rPr>
              <w:t>"yes"</w:t>
            </w:r>
          </w:p>
        </w:tc>
      </w:tr>
      <w:tr w:rsidR="0092099D" w:rsidRPr="0092099D" w14:paraId="502B2380" w14:textId="77777777" w:rsidTr="0092099D">
        <w:tc>
          <w:tcPr>
            <w:tcW w:w="859" w:type="dxa"/>
          </w:tcPr>
          <w:p w14:paraId="0CD46EFC" w14:textId="77777777" w:rsidR="00A63227" w:rsidRPr="00102E65" w:rsidRDefault="00A63227" w:rsidP="00A63227">
            <w:pPr>
              <w:rPr>
                <w:sz w:val="18"/>
                <w:szCs w:val="18"/>
              </w:rPr>
            </w:pPr>
            <w:r w:rsidRPr="00102E65">
              <w:rPr>
                <w:sz w:val="18"/>
                <w:szCs w:val="18"/>
              </w:rPr>
              <w:t>"6-8"</w:t>
            </w:r>
          </w:p>
        </w:tc>
        <w:tc>
          <w:tcPr>
            <w:tcW w:w="1476" w:type="dxa"/>
          </w:tcPr>
          <w:p w14:paraId="4CB2756A" w14:textId="77777777" w:rsidR="00A63227" w:rsidRPr="00102E65" w:rsidRDefault="00A63227" w:rsidP="00A63227">
            <w:pPr>
              <w:rPr>
                <w:sz w:val="18"/>
                <w:szCs w:val="18"/>
              </w:rPr>
            </w:pPr>
            <w:r w:rsidRPr="00102E65">
              <w:rPr>
                <w:sz w:val="18"/>
                <w:szCs w:val="18"/>
              </w:rPr>
              <w:t>"BRIDGEPORT VALLEY"</w:t>
            </w:r>
          </w:p>
        </w:tc>
        <w:tc>
          <w:tcPr>
            <w:tcW w:w="1086" w:type="dxa"/>
          </w:tcPr>
          <w:p w14:paraId="754F425D" w14:textId="77777777" w:rsidR="00A63227" w:rsidRPr="00102E65" w:rsidRDefault="00A63227" w:rsidP="00A63227">
            <w:pPr>
              <w:rPr>
                <w:sz w:val="18"/>
                <w:szCs w:val="18"/>
              </w:rPr>
            </w:pPr>
            <w:r w:rsidRPr="00102E65">
              <w:rPr>
                <w:sz w:val="18"/>
                <w:szCs w:val="18"/>
              </w:rPr>
              <w:t>562.34</w:t>
            </w:r>
          </w:p>
        </w:tc>
        <w:tc>
          <w:tcPr>
            <w:tcW w:w="889" w:type="dxa"/>
          </w:tcPr>
          <w:p w14:paraId="7CB1E856" w14:textId="77777777" w:rsidR="00A63227" w:rsidRPr="00102E65" w:rsidRDefault="00A63227" w:rsidP="00A63227">
            <w:pPr>
              <w:rPr>
                <w:sz w:val="18"/>
                <w:szCs w:val="18"/>
              </w:rPr>
            </w:pPr>
            <w:r w:rsidRPr="00102E65">
              <w:rPr>
                <w:sz w:val="18"/>
                <w:szCs w:val="18"/>
              </w:rPr>
              <w:t>"yes"</w:t>
            </w:r>
          </w:p>
        </w:tc>
      </w:tr>
      <w:tr w:rsidR="0092099D" w:rsidRPr="0092099D" w14:paraId="4F0008D4" w14:textId="77777777" w:rsidTr="0092099D">
        <w:tc>
          <w:tcPr>
            <w:tcW w:w="859" w:type="dxa"/>
          </w:tcPr>
          <w:p w14:paraId="21FDD3DF" w14:textId="77777777" w:rsidR="00A63227" w:rsidRPr="00102E65" w:rsidRDefault="00A63227" w:rsidP="00A63227">
            <w:pPr>
              <w:rPr>
                <w:sz w:val="18"/>
                <w:szCs w:val="18"/>
              </w:rPr>
            </w:pPr>
            <w:r w:rsidRPr="00102E65">
              <w:rPr>
                <w:sz w:val="18"/>
                <w:szCs w:val="18"/>
              </w:rPr>
              <w:t>"6-80"</w:t>
            </w:r>
          </w:p>
        </w:tc>
        <w:tc>
          <w:tcPr>
            <w:tcW w:w="1476" w:type="dxa"/>
          </w:tcPr>
          <w:p w14:paraId="21B5DAD8" w14:textId="77777777" w:rsidR="00A63227" w:rsidRPr="00102E65" w:rsidRDefault="00A63227" w:rsidP="00A63227">
            <w:pPr>
              <w:rPr>
                <w:sz w:val="18"/>
                <w:szCs w:val="18"/>
              </w:rPr>
            </w:pPr>
            <w:r w:rsidRPr="00102E65">
              <w:rPr>
                <w:sz w:val="18"/>
                <w:szCs w:val="18"/>
              </w:rPr>
              <w:t>"MIDDLE PARK CANYON"</w:t>
            </w:r>
          </w:p>
        </w:tc>
        <w:tc>
          <w:tcPr>
            <w:tcW w:w="1086" w:type="dxa"/>
          </w:tcPr>
          <w:p w14:paraId="58995939" w14:textId="77777777" w:rsidR="00A63227" w:rsidRPr="00102E65" w:rsidRDefault="00A63227" w:rsidP="00A63227">
            <w:pPr>
              <w:rPr>
                <w:sz w:val="18"/>
                <w:szCs w:val="18"/>
              </w:rPr>
            </w:pPr>
            <w:r w:rsidRPr="00102E65">
              <w:rPr>
                <w:sz w:val="18"/>
                <w:szCs w:val="18"/>
              </w:rPr>
              <w:t>NA</w:t>
            </w:r>
          </w:p>
        </w:tc>
        <w:tc>
          <w:tcPr>
            <w:tcW w:w="889" w:type="dxa"/>
          </w:tcPr>
          <w:p w14:paraId="0E00C7DC" w14:textId="77777777" w:rsidR="00A63227" w:rsidRPr="00102E65" w:rsidRDefault="00A63227" w:rsidP="00A63227">
            <w:pPr>
              <w:rPr>
                <w:sz w:val="18"/>
                <w:szCs w:val="18"/>
              </w:rPr>
            </w:pPr>
            <w:r w:rsidRPr="00102E65">
              <w:rPr>
                <w:sz w:val="18"/>
                <w:szCs w:val="18"/>
              </w:rPr>
              <w:t>NA</w:t>
            </w:r>
          </w:p>
        </w:tc>
      </w:tr>
      <w:tr w:rsidR="0092099D" w:rsidRPr="0092099D" w14:paraId="6ADE446B" w14:textId="77777777" w:rsidTr="0092099D">
        <w:tc>
          <w:tcPr>
            <w:tcW w:w="859" w:type="dxa"/>
          </w:tcPr>
          <w:p w14:paraId="4F5F98E9" w14:textId="77777777" w:rsidR="00A63227" w:rsidRPr="00102E65" w:rsidRDefault="00A63227" w:rsidP="00A63227">
            <w:pPr>
              <w:rPr>
                <w:sz w:val="18"/>
                <w:szCs w:val="18"/>
              </w:rPr>
            </w:pPr>
            <w:r w:rsidRPr="00102E65">
              <w:rPr>
                <w:sz w:val="18"/>
                <w:szCs w:val="18"/>
              </w:rPr>
              <w:t>"6-81"</w:t>
            </w:r>
          </w:p>
        </w:tc>
        <w:tc>
          <w:tcPr>
            <w:tcW w:w="1476" w:type="dxa"/>
          </w:tcPr>
          <w:p w14:paraId="217A1211" w14:textId="77777777" w:rsidR="00A63227" w:rsidRPr="00102E65" w:rsidRDefault="00A63227" w:rsidP="00A63227">
            <w:pPr>
              <w:rPr>
                <w:sz w:val="18"/>
                <w:szCs w:val="18"/>
              </w:rPr>
            </w:pPr>
            <w:r w:rsidRPr="00102E65">
              <w:rPr>
                <w:sz w:val="18"/>
                <w:szCs w:val="18"/>
              </w:rPr>
              <w:t>"BUTTE VALLEY"</w:t>
            </w:r>
          </w:p>
        </w:tc>
        <w:tc>
          <w:tcPr>
            <w:tcW w:w="1086" w:type="dxa"/>
          </w:tcPr>
          <w:p w14:paraId="6313CD79" w14:textId="77777777" w:rsidR="00A63227" w:rsidRPr="00102E65" w:rsidRDefault="00A63227" w:rsidP="00A63227">
            <w:pPr>
              <w:rPr>
                <w:sz w:val="18"/>
                <w:szCs w:val="18"/>
              </w:rPr>
            </w:pPr>
            <w:r w:rsidRPr="00102E65">
              <w:rPr>
                <w:sz w:val="18"/>
                <w:szCs w:val="18"/>
              </w:rPr>
              <w:t>NA</w:t>
            </w:r>
          </w:p>
        </w:tc>
        <w:tc>
          <w:tcPr>
            <w:tcW w:w="889" w:type="dxa"/>
          </w:tcPr>
          <w:p w14:paraId="09BE76BF" w14:textId="77777777" w:rsidR="00A63227" w:rsidRPr="00102E65" w:rsidRDefault="00A63227" w:rsidP="00A63227">
            <w:pPr>
              <w:rPr>
                <w:sz w:val="18"/>
                <w:szCs w:val="18"/>
              </w:rPr>
            </w:pPr>
            <w:r w:rsidRPr="00102E65">
              <w:rPr>
                <w:sz w:val="18"/>
                <w:szCs w:val="18"/>
              </w:rPr>
              <w:t>NA</w:t>
            </w:r>
          </w:p>
        </w:tc>
      </w:tr>
      <w:tr w:rsidR="0092099D" w:rsidRPr="0092099D" w14:paraId="0DFF4E27" w14:textId="77777777" w:rsidTr="0092099D">
        <w:tc>
          <w:tcPr>
            <w:tcW w:w="859" w:type="dxa"/>
          </w:tcPr>
          <w:p w14:paraId="6BF39E33" w14:textId="77777777" w:rsidR="00A63227" w:rsidRPr="00102E65" w:rsidRDefault="00A63227" w:rsidP="00A63227">
            <w:pPr>
              <w:rPr>
                <w:sz w:val="18"/>
                <w:szCs w:val="18"/>
              </w:rPr>
            </w:pPr>
            <w:r w:rsidRPr="00102E65">
              <w:rPr>
                <w:sz w:val="18"/>
                <w:szCs w:val="18"/>
              </w:rPr>
              <w:t>"6-82"</w:t>
            </w:r>
          </w:p>
        </w:tc>
        <w:tc>
          <w:tcPr>
            <w:tcW w:w="1476" w:type="dxa"/>
          </w:tcPr>
          <w:p w14:paraId="7C0908EE" w14:textId="77777777" w:rsidR="00A63227" w:rsidRPr="00102E65" w:rsidRDefault="00A63227" w:rsidP="00A63227">
            <w:pPr>
              <w:rPr>
                <w:sz w:val="18"/>
                <w:szCs w:val="18"/>
              </w:rPr>
            </w:pPr>
            <w:r w:rsidRPr="00102E65">
              <w:rPr>
                <w:sz w:val="18"/>
                <w:szCs w:val="18"/>
              </w:rPr>
              <w:t>"SPRING CANYON VALLEY"</w:t>
            </w:r>
          </w:p>
        </w:tc>
        <w:tc>
          <w:tcPr>
            <w:tcW w:w="1086" w:type="dxa"/>
          </w:tcPr>
          <w:p w14:paraId="01A87CCA" w14:textId="77777777" w:rsidR="00A63227" w:rsidRPr="00102E65" w:rsidRDefault="00A63227" w:rsidP="00A63227">
            <w:pPr>
              <w:rPr>
                <w:sz w:val="18"/>
                <w:szCs w:val="18"/>
              </w:rPr>
            </w:pPr>
            <w:r w:rsidRPr="00102E65">
              <w:rPr>
                <w:sz w:val="18"/>
                <w:szCs w:val="18"/>
              </w:rPr>
              <w:t>NA</w:t>
            </w:r>
          </w:p>
        </w:tc>
        <w:tc>
          <w:tcPr>
            <w:tcW w:w="889" w:type="dxa"/>
          </w:tcPr>
          <w:p w14:paraId="37C7FB45" w14:textId="77777777" w:rsidR="00A63227" w:rsidRPr="00102E65" w:rsidRDefault="00A63227" w:rsidP="00A63227">
            <w:pPr>
              <w:rPr>
                <w:sz w:val="18"/>
                <w:szCs w:val="18"/>
              </w:rPr>
            </w:pPr>
            <w:r w:rsidRPr="00102E65">
              <w:rPr>
                <w:sz w:val="18"/>
                <w:szCs w:val="18"/>
              </w:rPr>
              <w:t>NA</w:t>
            </w:r>
          </w:p>
        </w:tc>
      </w:tr>
      <w:tr w:rsidR="0092099D" w:rsidRPr="0092099D" w14:paraId="645AE56A" w14:textId="77777777" w:rsidTr="0092099D">
        <w:tc>
          <w:tcPr>
            <w:tcW w:w="859" w:type="dxa"/>
          </w:tcPr>
          <w:p w14:paraId="1665E312" w14:textId="77777777" w:rsidR="00A63227" w:rsidRPr="00102E65" w:rsidRDefault="00A63227" w:rsidP="00A63227">
            <w:pPr>
              <w:rPr>
                <w:sz w:val="18"/>
                <w:szCs w:val="18"/>
              </w:rPr>
            </w:pPr>
            <w:r w:rsidRPr="00102E65">
              <w:rPr>
                <w:sz w:val="18"/>
                <w:szCs w:val="18"/>
              </w:rPr>
              <w:t>"6-84"</w:t>
            </w:r>
          </w:p>
        </w:tc>
        <w:tc>
          <w:tcPr>
            <w:tcW w:w="1476" w:type="dxa"/>
          </w:tcPr>
          <w:p w14:paraId="5DC4E628" w14:textId="77777777" w:rsidR="00A63227" w:rsidRPr="00102E65" w:rsidRDefault="00A63227" w:rsidP="00A63227">
            <w:pPr>
              <w:rPr>
                <w:sz w:val="18"/>
                <w:szCs w:val="18"/>
              </w:rPr>
            </w:pPr>
            <w:r w:rsidRPr="00102E65">
              <w:rPr>
                <w:sz w:val="18"/>
                <w:szCs w:val="18"/>
              </w:rPr>
              <w:t>"GREENWATER VALLEY"</w:t>
            </w:r>
          </w:p>
        </w:tc>
        <w:tc>
          <w:tcPr>
            <w:tcW w:w="1086" w:type="dxa"/>
          </w:tcPr>
          <w:p w14:paraId="65BE6458" w14:textId="77777777" w:rsidR="00A63227" w:rsidRPr="00102E65" w:rsidRDefault="00A63227" w:rsidP="00A63227">
            <w:pPr>
              <w:rPr>
                <w:sz w:val="18"/>
                <w:szCs w:val="18"/>
              </w:rPr>
            </w:pPr>
            <w:r w:rsidRPr="00102E65">
              <w:rPr>
                <w:sz w:val="18"/>
                <w:szCs w:val="18"/>
              </w:rPr>
              <w:t>NA</w:t>
            </w:r>
          </w:p>
        </w:tc>
        <w:tc>
          <w:tcPr>
            <w:tcW w:w="889" w:type="dxa"/>
          </w:tcPr>
          <w:p w14:paraId="541C7FAD" w14:textId="77777777" w:rsidR="00A63227" w:rsidRPr="00102E65" w:rsidRDefault="00A63227" w:rsidP="00A63227">
            <w:pPr>
              <w:rPr>
                <w:sz w:val="18"/>
                <w:szCs w:val="18"/>
              </w:rPr>
            </w:pPr>
            <w:r w:rsidRPr="00102E65">
              <w:rPr>
                <w:sz w:val="18"/>
                <w:szCs w:val="18"/>
              </w:rPr>
              <w:t>NA</w:t>
            </w:r>
          </w:p>
        </w:tc>
      </w:tr>
      <w:tr w:rsidR="0092099D" w:rsidRPr="0092099D" w14:paraId="70018738" w14:textId="77777777" w:rsidTr="0092099D">
        <w:tc>
          <w:tcPr>
            <w:tcW w:w="859" w:type="dxa"/>
          </w:tcPr>
          <w:p w14:paraId="0E1FFDFC" w14:textId="77777777" w:rsidR="00A63227" w:rsidRPr="00102E65" w:rsidRDefault="00A63227" w:rsidP="00A63227">
            <w:pPr>
              <w:rPr>
                <w:sz w:val="18"/>
                <w:szCs w:val="18"/>
              </w:rPr>
            </w:pPr>
            <w:r w:rsidRPr="00102E65">
              <w:rPr>
                <w:sz w:val="18"/>
                <w:szCs w:val="18"/>
              </w:rPr>
              <w:t>"6-85"</w:t>
            </w:r>
          </w:p>
        </w:tc>
        <w:tc>
          <w:tcPr>
            <w:tcW w:w="1476" w:type="dxa"/>
          </w:tcPr>
          <w:p w14:paraId="7C5F644A" w14:textId="77777777" w:rsidR="00A63227" w:rsidRPr="00102E65" w:rsidRDefault="00A63227" w:rsidP="00A63227">
            <w:pPr>
              <w:rPr>
                <w:sz w:val="18"/>
                <w:szCs w:val="18"/>
              </w:rPr>
            </w:pPr>
            <w:r w:rsidRPr="00102E65">
              <w:rPr>
                <w:sz w:val="18"/>
                <w:szCs w:val="18"/>
              </w:rPr>
              <w:t>"GOLD VALLEY"</w:t>
            </w:r>
          </w:p>
        </w:tc>
        <w:tc>
          <w:tcPr>
            <w:tcW w:w="1086" w:type="dxa"/>
          </w:tcPr>
          <w:p w14:paraId="7297707A" w14:textId="77777777" w:rsidR="00A63227" w:rsidRPr="00102E65" w:rsidRDefault="00A63227" w:rsidP="00A63227">
            <w:pPr>
              <w:rPr>
                <w:sz w:val="18"/>
                <w:szCs w:val="18"/>
              </w:rPr>
            </w:pPr>
            <w:r w:rsidRPr="00102E65">
              <w:rPr>
                <w:sz w:val="18"/>
                <w:szCs w:val="18"/>
              </w:rPr>
              <w:t>NA</w:t>
            </w:r>
          </w:p>
        </w:tc>
        <w:tc>
          <w:tcPr>
            <w:tcW w:w="889" w:type="dxa"/>
          </w:tcPr>
          <w:p w14:paraId="36C2F36E" w14:textId="77777777" w:rsidR="00A63227" w:rsidRPr="00102E65" w:rsidRDefault="00A63227" w:rsidP="00A63227">
            <w:pPr>
              <w:rPr>
                <w:sz w:val="18"/>
                <w:szCs w:val="18"/>
              </w:rPr>
            </w:pPr>
            <w:r w:rsidRPr="00102E65">
              <w:rPr>
                <w:sz w:val="18"/>
                <w:szCs w:val="18"/>
              </w:rPr>
              <w:t>NA</w:t>
            </w:r>
          </w:p>
        </w:tc>
      </w:tr>
      <w:tr w:rsidR="0092099D" w:rsidRPr="0092099D" w14:paraId="71E40636" w14:textId="77777777" w:rsidTr="0092099D">
        <w:tc>
          <w:tcPr>
            <w:tcW w:w="859" w:type="dxa"/>
          </w:tcPr>
          <w:p w14:paraId="05AD5B65" w14:textId="77777777" w:rsidR="00A63227" w:rsidRPr="00102E65" w:rsidRDefault="00A63227" w:rsidP="00A63227">
            <w:pPr>
              <w:rPr>
                <w:sz w:val="18"/>
                <w:szCs w:val="18"/>
              </w:rPr>
            </w:pPr>
            <w:r w:rsidRPr="00102E65">
              <w:rPr>
                <w:sz w:val="18"/>
                <w:szCs w:val="18"/>
              </w:rPr>
              <w:t>"6-86"</w:t>
            </w:r>
          </w:p>
        </w:tc>
        <w:tc>
          <w:tcPr>
            <w:tcW w:w="1476" w:type="dxa"/>
          </w:tcPr>
          <w:p w14:paraId="6697E278" w14:textId="77777777" w:rsidR="00A63227" w:rsidRPr="00102E65" w:rsidRDefault="00A63227" w:rsidP="00A63227">
            <w:pPr>
              <w:rPr>
                <w:sz w:val="18"/>
                <w:szCs w:val="18"/>
              </w:rPr>
            </w:pPr>
            <w:r w:rsidRPr="00102E65">
              <w:rPr>
                <w:sz w:val="18"/>
                <w:szCs w:val="18"/>
              </w:rPr>
              <w:t>"RHODES HILL AREA"</w:t>
            </w:r>
          </w:p>
        </w:tc>
        <w:tc>
          <w:tcPr>
            <w:tcW w:w="1086" w:type="dxa"/>
          </w:tcPr>
          <w:p w14:paraId="6BD7F8F2" w14:textId="77777777" w:rsidR="00A63227" w:rsidRPr="00102E65" w:rsidRDefault="00A63227" w:rsidP="00A63227">
            <w:pPr>
              <w:rPr>
                <w:sz w:val="18"/>
                <w:szCs w:val="18"/>
              </w:rPr>
            </w:pPr>
            <w:r w:rsidRPr="00102E65">
              <w:rPr>
                <w:sz w:val="18"/>
                <w:szCs w:val="18"/>
              </w:rPr>
              <w:t>NA</w:t>
            </w:r>
          </w:p>
        </w:tc>
        <w:tc>
          <w:tcPr>
            <w:tcW w:w="889" w:type="dxa"/>
          </w:tcPr>
          <w:p w14:paraId="57765692" w14:textId="77777777" w:rsidR="00A63227" w:rsidRPr="00102E65" w:rsidRDefault="00A63227" w:rsidP="00A63227">
            <w:pPr>
              <w:rPr>
                <w:sz w:val="18"/>
                <w:szCs w:val="18"/>
              </w:rPr>
            </w:pPr>
            <w:r w:rsidRPr="00102E65">
              <w:rPr>
                <w:sz w:val="18"/>
                <w:szCs w:val="18"/>
              </w:rPr>
              <w:t>NA</w:t>
            </w:r>
          </w:p>
        </w:tc>
      </w:tr>
      <w:tr w:rsidR="0092099D" w:rsidRPr="0092099D" w14:paraId="59371EA7" w14:textId="77777777" w:rsidTr="0092099D">
        <w:tc>
          <w:tcPr>
            <w:tcW w:w="859" w:type="dxa"/>
          </w:tcPr>
          <w:p w14:paraId="53CF4A64" w14:textId="77777777" w:rsidR="00A63227" w:rsidRPr="00102E65" w:rsidRDefault="00A63227" w:rsidP="00A63227">
            <w:pPr>
              <w:rPr>
                <w:sz w:val="18"/>
                <w:szCs w:val="18"/>
              </w:rPr>
            </w:pPr>
            <w:r w:rsidRPr="00102E65">
              <w:rPr>
                <w:sz w:val="18"/>
                <w:szCs w:val="18"/>
              </w:rPr>
              <w:t>"6-88"</w:t>
            </w:r>
          </w:p>
        </w:tc>
        <w:tc>
          <w:tcPr>
            <w:tcW w:w="1476" w:type="dxa"/>
          </w:tcPr>
          <w:p w14:paraId="5265B312" w14:textId="77777777" w:rsidR="00A63227" w:rsidRPr="00102E65" w:rsidRDefault="00A63227" w:rsidP="00A63227">
            <w:pPr>
              <w:rPr>
                <w:sz w:val="18"/>
                <w:szCs w:val="18"/>
              </w:rPr>
            </w:pPr>
            <w:r w:rsidRPr="00102E65">
              <w:rPr>
                <w:sz w:val="18"/>
                <w:szCs w:val="18"/>
              </w:rPr>
              <w:t>"OWL LAKE VALLEY"</w:t>
            </w:r>
          </w:p>
        </w:tc>
        <w:tc>
          <w:tcPr>
            <w:tcW w:w="1086" w:type="dxa"/>
          </w:tcPr>
          <w:p w14:paraId="2293A417" w14:textId="77777777" w:rsidR="00A63227" w:rsidRPr="00102E65" w:rsidRDefault="00A63227" w:rsidP="00A63227">
            <w:pPr>
              <w:rPr>
                <w:sz w:val="18"/>
                <w:szCs w:val="18"/>
              </w:rPr>
            </w:pPr>
            <w:r w:rsidRPr="00102E65">
              <w:rPr>
                <w:sz w:val="18"/>
                <w:szCs w:val="18"/>
              </w:rPr>
              <w:t>NA</w:t>
            </w:r>
          </w:p>
        </w:tc>
        <w:tc>
          <w:tcPr>
            <w:tcW w:w="889" w:type="dxa"/>
          </w:tcPr>
          <w:p w14:paraId="150AC513" w14:textId="77777777" w:rsidR="00A63227" w:rsidRPr="00102E65" w:rsidRDefault="00A63227" w:rsidP="00A63227">
            <w:pPr>
              <w:rPr>
                <w:sz w:val="18"/>
                <w:szCs w:val="18"/>
              </w:rPr>
            </w:pPr>
            <w:r w:rsidRPr="00102E65">
              <w:rPr>
                <w:sz w:val="18"/>
                <w:szCs w:val="18"/>
              </w:rPr>
              <w:t>NA</w:t>
            </w:r>
          </w:p>
        </w:tc>
      </w:tr>
      <w:tr w:rsidR="0092099D" w:rsidRPr="0092099D" w14:paraId="56ADD537" w14:textId="77777777" w:rsidTr="0092099D">
        <w:tc>
          <w:tcPr>
            <w:tcW w:w="859" w:type="dxa"/>
          </w:tcPr>
          <w:p w14:paraId="329FC1B6" w14:textId="77777777" w:rsidR="00A63227" w:rsidRPr="00102E65" w:rsidRDefault="00A63227" w:rsidP="00A63227">
            <w:pPr>
              <w:rPr>
                <w:sz w:val="18"/>
                <w:szCs w:val="18"/>
              </w:rPr>
            </w:pPr>
            <w:r w:rsidRPr="00102E65">
              <w:rPr>
                <w:sz w:val="18"/>
                <w:szCs w:val="18"/>
              </w:rPr>
              <w:t>"6-89"</w:t>
            </w:r>
          </w:p>
        </w:tc>
        <w:tc>
          <w:tcPr>
            <w:tcW w:w="1476" w:type="dxa"/>
          </w:tcPr>
          <w:p w14:paraId="35D7432D" w14:textId="77777777" w:rsidR="00A63227" w:rsidRPr="00102E65" w:rsidRDefault="00A63227" w:rsidP="00A63227">
            <w:pPr>
              <w:rPr>
                <w:sz w:val="18"/>
                <w:szCs w:val="18"/>
              </w:rPr>
            </w:pPr>
            <w:r w:rsidRPr="00102E65">
              <w:rPr>
                <w:sz w:val="18"/>
                <w:szCs w:val="18"/>
              </w:rPr>
              <w:t>"KANE WASH AREA"</w:t>
            </w:r>
          </w:p>
        </w:tc>
        <w:tc>
          <w:tcPr>
            <w:tcW w:w="1086" w:type="dxa"/>
          </w:tcPr>
          <w:p w14:paraId="1E38E9F2" w14:textId="77777777" w:rsidR="00A63227" w:rsidRPr="00102E65" w:rsidRDefault="00A63227" w:rsidP="00A63227">
            <w:pPr>
              <w:rPr>
                <w:sz w:val="18"/>
                <w:szCs w:val="18"/>
              </w:rPr>
            </w:pPr>
            <w:r w:rsidRPr="00102E65">
              <w:rPr>
                <w:sz w:val="18"/>
                <w:szCs w:val="18"/>
              </w:rPr>
              <w:t>650</w:t>
            </w:r>
          </w:p>
        </w:tc>
        <w:tc>
          <w:tcPr>
            <w:tcW w:w="889" w:type="dxa"/>
          </w:tcPr>
          <w:p w14:paraId="08739F2A" w14:textId="77777777" w:rsidR="00A63227" w:rsidRPr="00102E65" w:rsidRDefault="00A63227" w:rsidP="00A63227">
            <w:pPr>
              <w:rPr>
                <w:sz w:val="18"/>
                <w:szCs w:val="18"/>
              </w:rPr>
            </w:pPr>
            <w:r w:rsidRPr="00102E65">
              <w:rPr>
                <w:sz w:val="18"/>
                <w:szCs w:val="18"/>
              </w:rPr>
              <w:t>"yes"</w:t>
            </w:r>
          </w:p>
        </w:tc>
      </w:tr>
      <w:tr w:rsidR="0092099D" w:rsidRPr="0092099D" w14:paraId="282253BA" w14:textId="77777777" w:rsidTr="0092099D">
        <w:tc>
          <w:tcPr>
            <w:tcW w:w="859" w:type="dxa"/>
          </w:tcPr>
          <w:p w14:paraId="65D97958" w14:textId="77777777" w:rsidR="00A63227" w:rsidRPr="00102E65" w:rsidRDefault="00A63227" w:rsidP="00A63227">
            <w:pPr>
              <w:rPr>
                <w:sz w:val="18"/>
                <w:szCs w:val="18"/>
              </w:rPr>
            </w:pPr>
            <w:r w:rsidRPr="00102E65">
              <w:rPr>
                <w:sz w:val="18"/>
                <w:szCs w:val="18"/>
              </w:rPr>
              <w:t>"6-9"</w:t>
            </w:r>
          </w:p>
        </w:tc>
        <w:tc>
          <w:tcPr>
            <w:tcW w:w="1476" w:type="dxa"/>
          </w:tcPr>
          <w:p w14:paraId="6311010E" w14:textId="77777777" w:rsidR="00A63227" w:rsidRPr="00102E65" w:rsidRDefault="00A63227" w:rsidP="00A63227">
            <w:pPr>
              <w:rPr>
                <w:sz w:val="18"/>
                <w:szCs w:val="18"/>
              </w:rPr>
            </w:pPr>
            <w:r w:rsidRPr="00102E65">
              <w:rPr>
                <w:sz w:val="18"/>
                <w:szCs w:val="18"/>
              </w:rPr>
              <w:t>"MONO VALLEY"</w:t>
            </w:r>
          </w:p>
        </w:tc>
        <w:tc>
          <w:tcPr>
            <w:tcW w:w="1086" w:type="dxa"/>
          </w:tcPr>
          <w:p w14:paraId="1E6258FE" w14:textId="77777777" w:rsidR="00A63227" w:rsidRPr="00102E65" w:rsidRDefault="00A63227" w:rsidP="00A63227">
            <w:pPr>
              <w:rPr>
                <w:sz w:val="18"/>
                <w:szCs w:val="18"/>
              </w:rPr>
            </w:pPr>
            <w:r w:rsidRPr="00102E65">
              <w:rPr>
                <w:sz w:val="18"/>
                <w:szCs w:val="18"/>
              </w:rPr>
              <w:t>783.21</w:t>
            </w:r>
          </w:p>
        </w:tc>
        <w:tc>
          <w:tcPr>
            <w:tcW w:w="889" w:type="dxa"/>
          </w:tcPr>
          <w:p w14:paraId="3DFCD91F" w14:textId="77777777" w:rsidR="00A63227" w:rsidRPr="00102E65" w:rsidRDefault="00A63227" w:rsidP="00A63227">
            <w:pPr>
              <w:rPr>
                <w:sz w:val="18"/>
                <w:szCs w:val="18"/>
              </w:rPr>
            </w:pPr>
            <w:r w:rsidRPr="00102E65">
              <w:rPr>
                <w:sz w:val="18"/>
                <w:szCs w:val="18"/>
              </w:rPr>
              <w:t>"yes"</w:t>
            </w:r>
          </w:p>
        </w:tc>
      </w:tr>
      <w:tr w:rsidR="0092099D" w:rsidRPr="0092099D" w14:paraId="14939A8C" w14:textId="77777777" w:rsidTr="0092099D">
        <w:tc>
          <w:tcPr>
            <w:tcW w:w="859" w:type="dxa"/>
          </w:tcPr>
          <w:p w14:paraId="47F2DBC3" w14:textId="77777777" w:rsidR="00A63227" w:rsidRPr="00102E65" w:rsidRDefault="00A63227" w:rsidP="00A63227">
            <w:pPr>
              <w:rPr>
                <w:sz w:val="18"/>
                <w:szCs w:val="18"/>
              </w:rPr>
            </w:pPr>
            <w:r w:rsidRPr="00102E65">
              <w:rPr>
                <w:sz w:val="18"/>
                <w:szCs w:val="18"/>
              </w:rPr>
              <w:t>"6-90"</w:t>
            </w:r>
          </w:p>
        </w:tc>
        <w:tc>
          <w:tcPr>
            <w:tcW w:w="1476" w:type="dxa"/>
          </w:tcPr>
          <w:p w14:paraId="4AE5B5D6" w14:textId="77777777" w:rsidR="00A63227" w:rsidRPr="00102E65" w:rsidRDefault="00A63227" w:rsidP="00A63227">
            <w:pPr>
              <w:rPr>
                <w:sz w:val="18"/>
                <w:szCs w:val="18"/>
              </w:rPr>
            </w:pPr>
            <w:r w:rsidRPr="00102E65">
              <w:rPr>
                <w:sz w:val="18"/>
                <w:szCs w:val="18"/>
              </w:rPr>
              <w:t>"CADY FAULT AREA"</w:t>
            </w:r>
          </w:p>
        </w:tc>
        <w:tc>
          <w:tcPr>
            <w:tcW w:w="1086" w:type="dxa"/>
          </w:tcPr>
          <w:p w14:paraId="697D9F18" w14:textId="77777777" w:rsidR="00A63227" w:rsidRPr="00102E65" w:rsidRDefault="00A63227" w:rsidP="00A63227">
            <w:pPr>
              <w:rPr>
                <w:sz w:val="18"/>
                <w:szCs w:val="18"/>
              </w:rPr>
            </w:pPr>
            <w:r w:rsidRPr="00102E65">
              <w:rPr>
                <w:sz w:val="18"/>
                <w:szCs w:val="18"/>
              </w:rPr>
              <w:t>NA</w:t>
            </w:r>
          </w:p>
        </w:tc>
        <w:tc>
          <w:tcPr>
            <w:tcW w:w="889" w:type="dxa"/>
          </w:tcPr>
          <w:p w14:paraId="134D3915" w14:textId="77777777" w:rsidR="00A63227" w:rsidRPr="00102E65" w:rsidRDefault="00A63227" w:rsidP="00A63227">
            <w:pPr>
              <w:rPr>
                <w:sz w:val="18"/>
                <w:szCs w:val="18"/>
              </w:rPr>
            </w:pPr>
            <w:r w:rsidRPr="00102E65">
              <w:rPr>
                <w:sz w:val="18"/>
                <w:szCs w:val="18"/>
              </w:rPr>
              <w:t>NA</w:t>
            </w:r>
          </w:p>
        </w:tc>
      </w:tr>
      <w:tr w:rsidR="0092099D" w:rsidRPr="0092099D" w14:paraId="1845043C" w14:textId="77777777" w:rsidTr="0092099D">
        <w:tc>
          <w:tcPr>
            <w:tcW w:w="859" w:type="dxa"/>
          </w:tcPr>
          <w:p w14:paraId="7D9C9E02" w14:textId="77777777" w:rsidR="00A63227" w:rsidRPr="00102E65" w:rsidRDefault="00A63227" w:rsidP="00A63227">
            <w:pPr>
              <w:rPr>
                <w:sz w:val="18"/>
                <w:szCs w:val="18"/>
              </w:rPr>
            </w:pPr>
            <w:r w:rsidRPr="00102E65">
              <w:rPr>
                <w:sz w:val="18"/>
                <w:szCs w:val="18"/>
              </w:rPr>
              <w:t>"6-91"</w:t>
            </w:r>
          </w:p>
        </w:tc>
        <w:tc>
          <w:tcPr>
            <w:tcW w:w="1476" w:type="dxa"/>
          </w:tcPr>
          <w:p w14:paraId="7C66B8EB" w14:textId="77777777" w:rsidR="00A63227" w:rsidRPr="00102E65" w:rsidRDefault="00A63227" w:rsidP="00A63227">
            <w:pPr>
              <w:rPr>
                <w:sz w:val="18"/>
                <w:szCs w:val="18"/>
              </w:rPr>
            </w:pPr>
            <w:r w:rsidRPr="00102E65">
              <w:rPr>
                <w:sz w:val="18"/>
                <w:szCs w:val="18"/>
              </w:rPr>
              <w:t>"COW HEAD LAKE VALLEY"</w:t>
            </w:r>
          </w:p>
        </w:tc>
        <w:tc>
          <w:tcPr>
            <w:tcW w:w="1086" w:type="dxa"/>
          </w:tcPr>
          <w:p w14:paraId="0BD11BDD" w14:textId="77777777" w:rsidR="00A63227" w:rsidRPr="00102E65" w:rsidRDefault="00A63227" w:rsidP="00A63227">
            <w:pPr>
              <w:rPr>
                <w:sz w:val="18"/>
                <w:szCs w:val="18"/>
              </w:rPr>
            </w:pPr>
            <w:r w:rsidRPr="00102E65">
              <w:rPr>
                <w:sz w:val="18"/>
                <w:szCs w:val="18"/>
              </w:rPr>
              <w:t>NA</w:t>
            </w:r>
          </w:p>
        </w:tc>
        <w:tc>
          <w:tcPr>
            <w:tcW w:w="889" w:type="dxa"/>
          </w:tcPr>
          <w:p w14:paraId="7026B6F0" w14:textId="77777777" w:rsidR="00A63227" w:rsidRPr="00102E65" w:rsidRDefault="00A63227" w:rsidP="00A63227">
            <w:pPr>
              <w:rPr>
                <w:sz w:val="18"/>
                <w:szCs w:val="18"/>
              </w:rPr>
            </w:pPr>
            <w:r w:rsidRPr="00102E65">
              <w:rPr>
                <w:sz w:val="18"/>
                <w:szCs w:val="18"/>
              </w:rPr>
              <w:t>NA</w:t>
            </w:r>
          </w:p>
        </w:tc>
      </w:tr>
      <w:tr w:rsidR="0092099D" w:rsidRPr="0092099D" w14:paraId="48C607BF" w14:textId="77777777" w:rsidTr="0092099D">
        <w:tc>
          <w:tcPr>
            <w:tcW w:w="859" w:type="dxa"/>
          </w:tcPr>
          <w:p w14:paraId="2AC02CC4" w14:textId="77777777" w:rsidR="00A63227" w:rsidRPr="00102E65" w:rsidRDefault="00A63227" w:rsidP="00A63227">
            <w:pPr>
              <w:rPr>
                <w:sz w:val="18"/>
                <w:szCs w:val="18"/>
              </w:rPr>
            </w:pPr>
            <w:r w:rsidRPr="00102E65">
              <w:rPr>
                <w:sz w:val="18"/>
                <w:szCs w:val="18"/>
              </w:rPr>
              <w:t>"6-92"</w:t>
            </w:r>
          </w:p>
        </w:tc>
        <w:tc>
          <w:tcPr>
            <w:tcW w:w="1476" w:type="dxa"/>
          </w:tcPr>
          <w:p w14:paraId="2982332C" w14:textId="77777777" w:rsidR="00A63227" w:rsidRPr="00102E65" w:rsidRDefault="00A63227" w:rsidP="00A63227">
            <w:pPr>
              <w:rPr>
                <w:sz w:val="18"/>
                <w:szCs w:val="18"/>
              </w:rPr>
            </w:pPr>
            <w:r w:rsidRPr="00102E65">
              <w:rPr>
                <w:sz w:val="18"/>
                <w:szCs w:val="18"/>
              </w:rPr>
              <w:t>"PINE CREEK VALLEY"</w:t>
            </w:r>
          </w:p>
        </w:tc>
        <w:tc>
          <w:tcPr>
            <w:tcW w:w="1086" w:type="dxa"/>
          </w:tcPr>
          <w:p w14:paraId="02F1DBE8" w14:textId="77777777" w:rsidR="00A63227" w:rsidRPr="00102E65" w:rsidRDefault="00A63227" w:rsidP="00A63227">
            <w:pPr>
              <w:rPr>
                <w:sz w:val="18"/>
                <w:szCs w:val="18"/>
              </w:rPr>
            </w:pPr>
            <w:r w:rsidRPr="00102E65">
              <w:rPr>
                <w:sz w:val="18"/>
                <w:szCs w:val="18"/>
              </w:rPr>
              <w:t>NA</w:t>
            </w:r>
          </w:p>
        </w:tc>
        <w:tc>
          <w:tcPr>
            <w:tcW w:w="889" w:type="dxa"/>
          </w:tcPr>
          <w:p w14:paraId="138DFA3F" w14:textId="77777777" w:rsidR="00A63227" w:rsidRPr="00102E65" w:rsidRDefault="00A63227" w:rsidP="00A63227">
            <w:pPr>
              <w:rPr>
                <w:sz w:val="18"/>
                <w:szCs w:val="18"/>
              </w:rPr>
            </w:pPr>
            <w:r w:rsidRPr="00102E65">
              <w:rPr>
                <w:sz w:val="18"/>
                <w:szCs w:val="18"/>
              </w:rPr>
              <w:t>NA</w:t>
            </w:r>
          </w:p>
        </w:tc>
      </w:tr>
      <w:tr w:rsidR="0092099D" w:rsidRPr="0092099D" w14:paraId="3D523DAE" w14:textId="77777777" w:rsidTr="0092099D">
        <w:tc>
          <w:tcPr>
            <w:tcW w:w="859" w:type="dxa"/>
          </w:tcPr>
          <w:p w14:paraId="70241874" w14:textId="77777777" w:rsidR="00A63227" w:rsidRPr="00102E65" w:rsidRDefault="00A63227" w:rsidP="00A63227">
            <w:pPr>
              <w:rPr>
                <w:sz w:val="18"/>
                <w:szCs w:val="18"/>
              </w:rPr>
            </w:pPr>
            <w:r w:rsidRPr="00102E65">
              <w:rPr>
                <w:sz w:val="18"/>
                <w:szCs w:val="18"/>
              </w:rPr>
              <w:t>"6-93"</w:t>
            </w:r>
          </w:p>
        </w:tc>
        <w:tc>
          <w:tcPr>
            <w:tcW w:w="1476" w:type="dxa"/>
          </w:tcPr>
          <w:p w14:paraId="33CB13D3" w14:textId="77777777" w:rsidR="00A63227" w:rsidRPr="00102E65" w:rsidRDefault="00A63227" w:rsidP="00A63227">
            <w:pPr>
              <w:rPr>
                <w:sz w:val="18"/>
                <w:szCs w:val="18"/>
              </w:rPr>
            </w:pPr>
            <w:r w:rsidRPr="00102E65">
              <w:rPr>
                <w:sz w:val="18"/>
                <w:szCs w:val="18"/>
              </w:rPr>
              <w:t>"HARVEY VALLEY"</w:t>
            </w:r>
          </w:p>
        </w:tc>
        <w:tc>
          <w:tcPr>
            <w:tcW w:w="1086" w:type="dxa"/>
          </w:tcPr>
          <w:p w14:paraId="10C45EE5" w14:textId="77777777" w:rsidR="00A63227" w:rsidRPr="00102E65" w:rsidRDefault="00A63227" w:rsidP="00A63227">
            <w:pPr>
              <w:rPr>
                <w:sz w:val="18"/>
                <w:szCs w:val="18"/>
              </w:rPr>
            </w:pPr>
            <w:r w:rsidRPr="00102E65">
              <w:rPr>
                <w:sz w:val="18"/>
                <w:szCs w:val="18"/>
              </w:rPr>
              <w:t>NA</w:t>
            </w:r>
          </w:p>
        </w:tc>
        <w:tc>
          <w:tcPr>
            <w:tcW w:w="889" w:type="dxa"/>
          </w:tcPr>
          <w:p w14:paraId="5879377B" w14:textId="77777777" w:rsidR="00A63227" w:rsidRPr="00102E65" w:rsidRDefault="00A63227" w:rsidP="00A63227">
            <w:pPr>
              <w:rPr>
                <w:sz w:val="18"/>
                <w:szCs w:val="18"/>
              </w:rPr>
            </w:pPr>
            <w:r w:rsidRPr="00102E65">
              <w:rPr>
                <w:sz w:val="18"/>
                <w:szCs w:val="18"/>
              </w:rPr>
              <w:t>NA</w:t>
            </w:r>
          </w:p>
        </w:tc>
      </w:tr>
      <w:tr w:rsidR="0092099D" w:rsidRPr="0092099D" w14:paraId="68067D5B" w14:textId="77777777" w:rsidTr="0092099D">
        <w:tc>
          <w:tcPr>
            <w:tcW w:w="859" w:type="dxa"/>
          </w:tcPr>
          <w:p w14:paraId="17150771" w14:textId="77777777" w:rsidR="00A63227" w:rsidRPr="00102E65" w:rsidRDefault="00A63227" w:rsidP="00A63227">
            <w:pPr>
              <w:rPr>
                <w:sz w:val="18"/>
                <w:szCs w:val="18"/>
              </w:rPr>
            </w:pPr>
            <w:r w:rsidRPr="00102E65">
              <w:rPr>
                <w:sz w:val="18"/>
                <w:szCs w:val="18"/>
              </w:rPr>
              <w:t>"6-94"</w:t>
            </w:r>
          </w:p>
        </w:tc>
        <w:tc>
          <w:tcPr>
            <w:tcW w:w="1476" w:type="dxa"/>
          </w:tcPr>
          <w:p w14:paraId="1CCB3B9E" w14:textId="77777777" w:rsidR="00A63227" w:rsidRPr="00102E65" w:rsidRDefault="00A63227" w:rsidP="00A63227">
            <w:pPr>
              <w:rPr>
                <w:sz w:val="18"/>
                <w:szCs w:val="18"/>
              </w:rPr>
            </w:pPr>
            <w:r w:rsidRPr="00102E65">
              <w:rPr>
                <w:sz w:val="18"/>
                <w:szCs w:val="18"/>
              </w:rPr>
              <w:t>"GRASSHOPPER VALLEY"</w:t>
            </w:r>
          </w:p>
        </w:tc>
        <w:tc>
          <w:tcPr>
            <w:tcW w:w="1086" w:type="dxa"/>
          </w:tcPr>
          <w:p w14:paraId="3BBACD67" w14:textId="77777777" w:rsidR="00A63227" w:rsidRPr="00102E65" w:rsidRDefault="00A63227" w:rsidP="00A63227">
            <w:pPr>
              <w:rPr>
                <w:sz w:val="18"/>
                <w:szCs w:val="18"/>
              </w:rPr>
            </w:pPr>
            <w:r w:rsidRPr="00102E65">
              <w:rPr>
                <w:sz w:val="18"/>
                <w:szCs w:val="18"/>
              </w:rPr>
              <w:t>640</w:t>
            </w:r>
          </w:p>
        </w:tc>
        <w:tc>
          <w:tcPr>
            <w:tcW w:w="889" w:type="dxa"/>
          </w:tcPr>
          <w:p w14:paraId="0866BA51" w14:textId="77777777" w:rsidR="00A63227" w:rsidRPr="00102E65" w:rsidRDefault="00A63227" w:rsidP="00A63227">
            <w:pPr>
              <w:rPr>
                <w:sz w:val="18"/>
                <w:szCs w:val="18"/>
              </w:rPr>
            </w:pPr>
            <w:r w:rsidRPr="00102E65">
              <w:rPr>
                <w:sz w:val="18"/>
                <w:szCs w:val="18"/>
              </w:rPr>
              <w:t>"yes"</w:t>
            </w:r>
          </w:p>
        </w:tc>
      </w:tr>
      <w:tr w:rsidR="0092099D" w:rsidRPr="0092099D" w14:paraId="09641052" w14:textId="77777777" w:rsidTr="0092099D">
        <w:tc>
          <w:tcPr>
            <w:tcW w:w="859" w:type="dxa"/>
          </w:tcPr>
          <w:p w14:paraId="5C03F448" w14:textId="77777777" w:rsidR="00A63227" w:rsidRPr="00102E65" w:rsidRDefault="00A63227" w:rsidP="00A63227">
            <w:pPr>
              <w:rPr>
                <w:sz w:val="18"/>
                <w:szCs w:val="18"/>
              </w:rPr>
            </w:pPr>
            <w:r w:rsidRPr="00102E65">
              <w:rPr>
                <w:sz w:val="18"/>
                <w:szCs w:val="18"/>
              </w:rPr>
              <w:t>"6-95"</w:t>
            </w:r>
          </w:p>
        </w:tc>
        <w:tc>
          <w:tcPr>
            <w:tcW w:w="1476" w:type="dxa"/>
          </w:tcPr>
          <w:p w14:paraId="1EBF6166" w14:textId="77777777" w:rsidR="00A63227" w:rsidRPr="00102E65" w:rsidRDefault="00A63227" w:rsidP="00A63227">
            <w:pPr>
              <w:rPr>
                <w:sz w:val="18"/>
                <w:szCs w:val="18"/>
              </w:rPr>
            </w:pPr>
            <w:r w:rsidRPr="00102E65">
              <w:rPr>
                <w:sz w:val="18"/>
                <w:szCs w:val="18"/>
              </w:rPr>
              <w:t>"DRY VALLEY"</w:t>
            </w:r>
          </w:p>
        </w:tc>
        <w:tc>
          <w:tcPr>
            <w:tcW w:w="1086" w:type="dxa"/>
          </w:tcPr>
          <w:p w14:paraId="2F084778" w14:textId="77777777" w:rsidR="00A63227" w:rsidRPr="00102E65" w:rsidRDefault="00A63227" w:rsidP="00A63227">
            <w:pPr>
              <w:rPr>
                <w:sz w:val="18"/>
                <w:szCs w:val="18"/>
              </w:rPr>
            </w:pPr>
            <w:r w:rsidRPr="00102E65">
              <w:rPr>
                <w:sz w:val="18"/>
                <w:szCs w:val="18"/>
              </w:rPr>
              <w:t>1171.43</w:t>
            </w:r>
          </w:p>
        </w:tc>
        <w:tc>
          <w:tcPr>
            <w:tcW w:w="889" w:type="dxa"/>
          </w:tcPr>
          <w:p w14:paraId="6BAA9005" w14:textId="77777777" w:rsidR="00A63227" w:rsidRPr="00102E65" w:rsidRDefault="00A63227" w:rsidP="00A63227">
            <w:pPr>
              <w:rPr>
                <w:sz w:val="18"/>
                <w:szCs w:val="18"/>
              </w:rPr>
            </w:pPr>
            <w:r w:rsidRPr="00102E65">
              <w:rPr>
                <w:sz w:val="18"/>
                <w:szCs w:val="18"/>
              </w:rPr>
              <w:t>"yes"</w:t>
            </w:r>
          </w:p>
        </w:tc>
      </w:tr>
      <w:tr w:rsidR="0092099D" w:rsidRPr="0092099D" w14:paraId="5B6258A0" w14:textId="77777777" w:rsidTr="0092099D">
        <w:tc>
          <w:tcPr>
            <w:tcW w:w="859" w:type="dxa"/>
          </w:tcPr>
          <w:p w14:paraId="5ED2E10B" w14:textId="77777777" w:rsidR="00A63227" w:rsidRPr="00102E65" w:rsidRDefault="00A63227" w:rsidP="00A63227">
            <w:pPr>
              <w:rPr>
                <w:sz w:val="18"/>
                <w:szCs w:val="18"/>
              </w:rPr>
            </w:pPr>
            <w:r w:rsidRPr="00102E65">
              <w:rPr>
                <w:sz w:val="18"/>
                <w:szCs w:val="18"/>
              </w:rPr>
              <w:t>"6-96"</w:t>
            </w:r>
          </w:p>
        </w:tc>
        <w:tc>
          <w:tcPr>
            <w:tcW w:w="1476" w:type="dxa"/>
          </w:tcPr>
          <w:p w14:paraId="5B10593B" w14:textId="77777777" w:rsidR="00A63227" w:rsidRPr="00102E65" w:rsidRDefault="00A63227" w:rsidP="00A63227">
            <w:pPr>
              <w:rPr>
                <w:sz w:val="18"/>
                <w:szCs w:val="18"/>
              </w:rPr>
            </w:pPr>
            <w:r w:rsidRPr="00102E65">
              <w:rPr>
                <w:sz w:val="18"/>
                <w:szCs w:val="18"/>
              </w:rPr>
              <w:t>"EAGLE LAKE AREA"</w:t>
            </w:r>
          </w:p>
        </w:tc>
        <w:tc>
          <w:tcPr>
            <w:tcW w:w="1086" w:type="dxa"/>
          </w:tcPr>
          <w:p w14:paraId="1D3C1E67" w14:textId="77777777" w:rsidR="00A63227" w:rsidRPr="00102E65" w:rsidRDefault="00A63227" w:rsidP="00A63227">
            <w:pPr>
              <w:rPr>
                <w:sz w:val="18"/>
                <w:szCs w:val="18"/>
              </w:rPr>
            </w:pPr>
            <w:r w:rsidRPr="00102E65">
              <w:rPr>
                <w:sz w:val="18"/>
                <w:szCs w:val="18"/>
              </w:rPr>
              <w:t>409.67</w:t>
            </w:r>
          </w:p>
        </w:tc>
        <w:tc>
          <w:tcPr>
            <w:tcW w:w="889" w:type="dxa"/>
          </w:tcPr>
          <w:p w14:paraId="26671376" w14:textId="77777777" w:rsidR="00A63227" w:rsidRPr="00102E65" w:rsidRDefault="00A63227" w:rsidP="00A63227">
            <w:pPr>
              <w:rPr>
                <w:sz w:val="18"/>
                <w:szCs w:val="18"/>
              </w:rPr>
            </w:pPr>
            <w:r w:rsidRPr="00102E65">
              <w:rPr>
                <w:sz w:val="18"/>
                <w:szCs w:val="18"/>
              </w:rPr>
              <w:t>"no"</w:t>
            </w:r>
          </w:p>
        </w:tc>
      </w:tr>
      <w:tr w:rsidR="0092099D" w:rsidRPr="0092099D" w14:paraId="0883CC64" w14:textId="77777777" w:rsidTr="0092099D">
        <w:tc>
          <w:tcPr>
            <w:tcW w:w="859" w:type="dxa"/>
          </w:tcPr>
          <w:p w14:paraId="66EEEC42" w14:textId="77777777" w:rsidR="00A63227" w:rsidRPr="00102E65" w:rsidRDefault="00A63227" w:rsidP="00A63227">
            <w:pPr>
              <w:rPr>
                <w:sz w:val="18"/>
                <w:szCs w:val="18"/>
              </w:rPr>
            </w:pPr>
            <w:r w:rsidRPr="00102E65">
              <w:rPr>
                <w:sz w:val="18"/>
                <w:szCs w:val="18"/>
              </w:rPr>
              <w:t>"6-97"</w:t>
            </w:r>
          </w:p>
        </w:tc>
        <w:tc>
          <w:tcPr>
            <w:tcW w:w="1476" w:type="dxa"/>
          </w:tcPr>
          <w:p w14:paraId="76EA7CA9" w14:textId="77777777" w:rsidR="00A63227" w:rsidRPr="00102E65" w:rsidRDefault="00A63227" w:rsidP="00A63227">
            <w:pPr>
              <w:rPr>
                <w:sz w:val="18"/>
                <w:szCs w:val="18"/>
              </w:rPr>
            </w:pPr>
            <w:r w:rsidRPr="00102E65">
              <w:rPr>
                <w:sz w:val="18"/>
                <w:szCs w:val="18"/>
              </w:rPr>
              <w:t>"HORSE LAKE VALLEY"</w:t>
            </w:r>
          </w:p>
        </w:tc>
        <w:tc>
          <w:tcPr>
            <w:tcW w:w="1086" w:type="dxa"/>
          </w:tcPr>
          <w:p w14:paraId="1CBD53B0" w14:textId="77777777" w:rsidR="00A63227" w:rsidRPr="00102E65" w:rsidRDefault="00A63227" w:rsidP="00A63227">
            <w:pPr>
              <w:rPr>
                <w:sz w:val="18"/>
                <w:szCs w:val="18"/>
              </w:rPr>
            </w:pPr>
            <w:r w:rsidRPr="00102E65">
              <w:rPr>
                <w:sz w:val="18"/>
                <w:szCs w:val="18"/>
              </w:rPr>
              <w:t>NA</w:t>
            </w:r>
          </w:p>
        </w:tc>
        <w:tc>
          <w:tcPr>
            <w:tcW w:w="889" w:type="dxa"/>
          </w:tcPr>
          <w:p w14:paraId="264036D2" w14:textId="77777777" w:rsidR="00A63227" w:rsidRPr="00102E65" w:rsidRDefault="00A63227" w:rsidP="00A63227">
            <w:pPr>
              <w:rPr>
                <w:sz w:val="18"/>
                <w:szCs w:val="18"/>
              </w:rPr>
            </w:pPr>
            <w:r w:rsidRPr="00102E65">
              <w:rPr>
                <w:sz w:val="18"/>
                <w:szCs w:val="18"/>
              </w:rPr>
              <w:t>NA</w:t>
            </w:r>
          </w:p>
        </w:tc>
      </w:tr>
      <w:tr w:rsidR="0092099D" w:rsidRPr="0092099D" w14:paraId="54BCD52F" w14:textId="77777777" w:rsidTr="0092099D">
        <w:tc>
          <w:tcPr>
            <w:tcW w:w="859" w:type="dxa"/>
          </w:tcPr>
          <w:p w14:paraId="4344D159" w14:textId="77777777" w:rsidR="00A63227" w:rsidRPr="00102E65" w:rsidRDefault="00A63227" w:rsidP="00A63227">
            <w:pPr>
              <w:rPr>
                <w:sz w:val="18"/>
                <w:szCs w:val="18"/>
              </w:rPr>
            </w:pPr>
            <w:r w:rsidRPr="00102E65">
              <w:rPr>
                <w:sz w:val="18"/>
                <w:szCs w:val="18"/>
              </w:rPr>
              <w:t>"6-98"</w:t>
            </w:r>
          </w:p>
        </w:tc>
        <w:tc>
          <w:tcPr>
            <w:tcW w:w="1476" w:type="dxa"/>
          </w:tcPr>
          <w:p w14:paraId="422025F0" w14:textId="77777777" w:rsidR="00A63227" w:rsidRPr="00102E65" w:rsidRDefault="00A63227" w:rsidP="00A63227">
            <w:pPr>
              <w:rPr>
                <w:sz w:val="18"/>
                <w:szCs w:val="18"/>
              </w:rPr>
            </w:pPr>
            <w:r w:rsidRPr="00102E65">
              <w:rPr>
                <w:sz w:val="18"/>
                <w:szCs w:val="18"/>
              </w:rPr>
              <w:t>"TULEDAD CANYON VALLEY"</w:t>
            </w:r>
          </w:p>
        </w:tc>
        <w:tc>
          <w:tcPr>
            <w:tcW w:w="1086" w:type="dxa"/>
          </w:tcPr>
          <w:p w14:paraId="665C4386" w14:textId="77777777" w:rsidR="00A63227" w:rsidRPr="00102E65" w:rsidRDefault="00A63227" w:rsidP="00A63227">
            <w:pPr>
              <w:rPr>
                <w:sz w:val="18"/>
                <w:szCs w:val="18"/>
              </w:rPr>
            </w:pPr>
            <w:r w:rsidRPr="00102E65">
              <w:rPr>
                <w:sz w:val="18"/>
                <w:szCs w:val="18"/>
              </w:rPr>
              <w:t>NA</w:t>
            </w:r>
          </w:p>
        </w:tc>
        <w:tc>
          <w:tcPr>
            <w:tcW w:w="889" w:type="dxa"/>
          </w:tcPr>
          <w:p w14:paraId="7C9755A0" w14:textId="77777777" w:rsidR="00A63227" w:rsidRPr="00102E65" w:rsidRDefault="00A63227" w:rsidP="00A63227">
            <w:pPr>
              <w:rPr>
                <w:sz w:val="18"/>
                <w:szCs w:val="18"/>
              </w:rPr>
            </w:pPr>
            <w:r w:rsidRPr="00102E65">
              <w:rPr>
                <w:sz w:val="18"/>
                <w:szCs w:val="18"/>
              </w:rPr>
              <w:t>NA</w:t>
            </w:r>
          </w:p>
        </w:tc>
      </w:tr>
      <w:tr w:rsidR="0092099D" w:rsidRPr="0092099D" w14:paraId="3E3C1AD0" w14:textId="77777777" w:rsidTr="0092099D">
        <w:tc>
          <w:tcPr>
            <w:tcW w:w="859" w:type="dxa"/>
          </w:tcPr>
          <w:p w14:paraId="6B4B41DD" w14:textId="77777777" w:rsidR="00A63227" w:rsidRPr="00102E65" w:rsidRDefault="00A63227" w:rsidP="00A63227">
            <w:pPr>
              <w:rPr>
                <w:sz w:val="18"/>
                <w:szCs w:val="18"/>
              </w:rPr>
            </w:pPr>
            <w:r w:rsidRPr="00102E65">
              <w:rPr>
                <w:sz w:val="18"/>
                <w:szCs w:val="18"/>
              </w:rPr>
              <w:t>"6-99"</w:t>
            </w:r>
          </w:p>
        </w:tc>
        <w:tc>
          <w:tcPr>
            <w:tcW w:w="1476" w:type="dxa"/>
          </w:tcPr>
          <w:p w14:paraId="412ABAAA" w14:textId="77777777" w:rsidR="00A63227" w:rsidRPr="00102E65" w:rsidRDefault="00A63227" w:rsidP="00A63227">
            <w:pPr>
              <w:rPr>
                <w:sz w:val="18"/>
                <w:szCs w:val="18"/>
              </w:rPr>
            </w:pPr>
            <w:r w:rsidRPr="00102E65">
              <w:rPr>
                <w:sz w:val="18"/>
                <w:szCs w:val="18"/>
              </w:rPr>
              <w:t>"PAINTERS FLAT"</w:t>
            </w:r>
          </w:p>
        </w:tc>
        <w:tc>
          <w:tcPr>
            <w:tcW w:w="1086" w:type="dxa"/>
          </w:tcPr>
          <w:p w14:paraId="1F47DD82" w14:textId="77777777" w:rsidR="00A63227" w:rsidRPr="00102E65" w:rsidRDefault="00A63227" w:rsidP="00A63227">
            <w:pPr>
              <w:rPr>
                <w:sz w:val="18"/>
                <w:szCs w:val="18"/>
              </w:rPr>
            </w:pPr>
            <w:r w:rsidRPr="00102E65">
              <w:rPr>
                <w:sz w:val="18"/>
                <w:szCs w:val="18"/>
              </w:rPr>
              <w:t>NA</w:t>
            </w:r>
          </w:p>
        </w:tc>
        <w:tc>
          <w:tcPr>
            <w:tcW w:w="889" w:type="dxa"/>
          </w:tcPr>
          <w:p w14:paraId="23097E39" w14:textId="77777777" w:rsidR="00A63227" w:rsidRPr="00102E65" w:rsidRDefault="00A63227" w:rsidP="00A63227">
            <w:pPr>
              <w:rPr>
                <w:sz w:val="18"/>
                <w:szCs w:val="18"/>
              </w:rPr>
            </w:pPr>
            <w:r w:rsidRPr="00102E65">
              <w:rPr>
                <w:sz w:val="18"/>
                <w:szCs w:val="18"/>
              </w:rPr>
              <w:t>NA</w:t>
            </w:r>
          </w:p>
        </w:tc>
      </w:tr>
      <w:tr w:rsidR="0092099D" w:rsidRPr="0092099D" w14:paraId="3D934656" w14:textId="77777777" w:rsidTr="0092099D">
        <w:tc>
          <w:tcPr>
            <w:tcW w:w="859" w:type="dxa"/>
          </w:tcPr>
          <w:p w14:paraId="22DD69B1" w14:textId="77777777" w:rsidR="00A63227" w:rsidRPr="00102E65" w:rsidRDefault="00A63227" w:rsidP="00A63227">
            <w:pPr>
              <w:rPr>
                <w:sz w:val="18"/>
                <w:szCs w:val="18"/>
              </w:rPr>
            </w:pPr>
            <w:r w:rsidRPr="00102E65">
              <w:rPr>
                <w:sz w:val="18"/>
                <w:szCs w:val="18"/>
              </w:rPr>
              <w:t>"7-1"</w:t>
            </w:r>
          </w:p>
        </w:tc>
        <w:tc>
          <w:tcPr>
            <w:tcW w:w="1476" w:type="dxa"/>
          </w:tcPr>
          <w:p w14:paraId="232C73C2" w14:textId="77777777" w:rsidR="00A63227" w:rsidRPr="00102E65" w:rsidRDefault="00A63227" w:rsidP="00A63227">
            <w:pPr>
              <w:rPr>
                <w:sz w:val="18"/>
                <w:szCs w:val="18"/>
              </w:rPr>
            </w:pPr>
            <w:r w:rsidRPr="00102E65">
              <w:rPr>
                <w:sz w:val="18"/>
                <w:szCs w:val="18"/>
              </w:rPr>
              <w:t>"LANFAIR VALLEY"</w:t>
            </w:r>
          </w:p>
        </w:tc>
        <w:tc>
          <w:tcPr>
            <w:tcW w:w="1086" w:type="dxa"/>
          </w:tcPr>
          <w:p w14:paraId="7B61A5C0" w14:textId="77777777" w:rsidR="00A63227" w:rsidRPr="00102E65" w:rsidRDefault="00A63227" w:rsidP="00A63227">
            <w:pPr>
              <w:rPr>
                <w:sz w:val="18"/>
                <w:szCs w:val="18"/>
              </w:rPr>
            </w:pPr>
            <w:r w:rsidRPr="00102E65">
              <w:rPr>
                <w:sz w:val="18"/>
                <w:szCs w:val="18"/>
              </w:rPr>
              <w:t>1301.37</w:t>
            </w:r>
          </w:p>
        </w:tc>
        <w:tc>
          <w:tcPr>
            <w:tcW w:w="889" w:type="dxa"/>
          </w:tcPr>
          <w:p w14:paraId="6C20B381" w14:textId="77777777" w:rsidR="00A63227" w:rsidRPr="00102E65" w:rsidRDefault="00A63227" w:rsidP="00A63227">
            <w:pPr>
              <w:rPr>
                <w:sz w:val="18"/>
                <w:szCs w:val="18"/>
              </w:rPr>
            </w:pPr>
            <w:r w:rsidRPr="00102E65">
              <w:rPr>
                <w:sz w:val="18"/>
                <w:szCs w:val="18"/>
              </w:rPr>
              <w:t>"no"</w:t>
            </w:r>
          </w:p>
        </w:tc>
      </w:tr>
      <w:tr w:rsidR="0092099D" w:rsidRPr="0092099D" w14:paraId="7DBBB93E" w14:textId="77777777" w:rsidTr="0092099D">
        <w:tc>
          <w:tcPr>
            <w:tcW w:w="859" w:type="dxa"/>
          </w:tcPr>
          <w:p w14:paraId="55FE2F6D" w14:textId="77777777" w:rsidR="00A63227" w:rsidRPr="00102E65" w:rsidRDefault="00A63227" w:rsidP="00A63227">
            <w:pPr>
              <w:rPr>
                <w:sz w:val="18"/>
                <w:szCs w:val="18"/>
              </w:rPr>
            </w:pPr>
            <w:r w:rsidRPr="00102E65">
              <w:rPr>
                <w:sz w:val="18"/>
                <w:szCs w:val="18"/>
              </w:rPr>
              <w:t>"7-10"</w:t>
            </w:r>
          </w:p>
        </w:tc>
        <w:tc>
          <w:tcPr>
            <w:tcW w:w="1476" w:type="dxa"/>
          </w:tcPr>
          <w:p w14:paraId="136E4ECE" w14:textId="77777777" w:rsidR="00A63227" w:rsidRPr="00102E65" w:rsidRDefault="00A63227" w:rsidP="00A63227">
            <w:pPr>
              <w:rPr>
                <w:sz w:val="18"/>
                <w:szCs w:val="18"/>
              </w:rPr>
            </w:pPr>
            <w:r w:rsidRPr="00102E65">
              <w:rPr>
                <w:sz w:val="18"/>
                <w:szCs w:val="18"/>
              </w:rPr>
              <w:t>"TWENTYNINE PALMS VALLEY"</w:t>
            </w:r>
          </w:p>
        </w:tc>
        <w:tc>
          <w:tcPr>
            <w:tcW w:w="1086" w:type="dxa"/>
          </w:tcPr>
          <w:p w14:paraId="09D1DF06" w14:textId="77777777" w:rsidR="00A63227" w:rsidRPr="00102E65" w:rsidRDefault="00A63227" w:rsidP="00A63227">
            <w:pPr>
              <w:rPr>
                <w:sz w:val="18"/>
                <w:szCs w:val="18"/>
              </w:rPr>
            </w:pPr>
            <w:r w:rsidRPr="00102E65">
              <w:rPr>
                <w:sz w:val="18"/>
                <w:szCs w:val="18"/>
              </w:rPr>
              <w:t>790.48</w:t>
            </w:r>
          </w:p>
        </w:tc>
        <w:tc>
          <w:tcPr>
            <w:tcW w:w="889" w:type="dxa"/>
          </w:tcPr>
          <w:p w14:paraId="5365A6C5" w14:textId="77777777" w:rsidR="00A63227" w:rsidRPr="00102E65" w:rsidRDefault="00A63227" w:rsidP="00A63227">
            <w:pPr>
              <w:rPr>
                <w:sz w:val="18"/>
                <w:szCs w:val="18"/>
              </w:rPr>
            </w:pPr>
            <w:r w:rsidRPr="00102E65">
              <w:rPr>
                <w:sz w:val="18"/>
                <w:szCs w:val="18"/>
              </w:rPr>
              <w:t>"no"</w:t>
            </w:r>
          </w:p>
        </w:tc>
      </w:tr>
      <w:tr w:rsidR="0092099D" w:rsidRPr="0092099D" w14:paraId="0B412982" w14:textId="77777777" w:rsidTr="0092099D">
        <w:tc>
          <w:tcPr>
            <w:tcW w:w="859" w:type="dxa"/>
          </w:tcPr>
          <w:p w14:paraId="25BE6C06" w14:textId="77777777" w:rsidR="00A63227" w:rsidRPr="00102E65" w:rsidRDefault="00A63227" w:rsidP="00A63227">
            <w:pPr>
              <w:rPr>
                <w:sz w:val="18"/>
                <w:szCs w:val="18"/>
              </w:rPr>
            </w:pPr>
            <w:r w:rsidRPr="00102E65">
              <w:rPr>
                <w:sz w:val="18"/>
                <w:szCs w:val="18"/>
              </w:rPr>
              <w:t>"7-11"</w:t>
            </w:r>
          </w:p>
        </w:tc>
        <w:tc>
          <w:tcPr>
            <w:tcW w:w="1476" w:type="dxa"/>
          </w:tcPr>
          <w:p w14:paraId="1542D642" w14:textId="77777777" w:rsidR="00A63227" w:rsidRPr="00102E65" w:rsidRDefault="00A63227" w:rsidP="00A63227">
            <w:pPr>
              <w:rPr>
                <w:sz w:val="18"/>
                <w:szCs w:val="18"/>
              </w:rPr>
            </w:pPr>
            <w:r w:rsidRPr="00102E65">
              <w:rPr>
                <w:sz w:val="18"/>
                <w:szCs w:val="18"/>
              </w:rPr>
              <w:t>"COPPER MOUNTAIN VALLEY"</w:t>
            </w:r>
          </w:p>
        </w:tc>
        <w:tc>
          <w:tcPr>
            <w:tcW w:w="1086" w:type="dxa"/>
          </w:tcPr>
          <w:p w14:paraId="40225EAB" w14:textId="77777777" w:rsidR="00A63227" w:rsidRPr="00102E65" w:rsidRDefault="00A63227" w:rsidP="00A63227">
            <w:pPr>
              <w:rPr>
                <w:sz w:val="18"/>
                <w:szCs w:val="18"/>
              </w:rPr>
            </w:pPr>
            <w:r w:rsidRPr="00102E65">
              <w:rPr>
                <w:sz w:val="18"/>
                <w:szCs w:val="18"/>
              </w:rPr>
              <w:t>843.08</w:t>
            </w:r>
          </w:p>
        </w:tc>
        <w:tc>
          <w:tcPr>
            <w:tcW w:w="889" w:type="dxa"/>
          </w:tcPr>
          <w:p w14:paraId="0196A4E9" w14:textId="77777777" w:rsidR="00A63227" w:rsidRPr="00102E65" w:rsidRDefault="00A63227" w:rsidP="00A63227">
            <w:pPr>
              <w:rPr>
                <w:sz w:val="18"/>
                <w:szCs w:val="18"/>
              </w:rPr>
            </w:pPr>
            <w:r w:rsidRPr="00102E65">
              <w:rPr>
                <w:sz w:val="18"/>
                <w:szCs w:val="18"/>
              </w:rPr>
              <w:t>"no"</w:t>
            </w:r>
          </w:p>
        </w:tc>
      </w:tr>
      <w:tr w:rsidR="0092099D" w:rsidRPr="0092099D" w14:paraId="16C6F3A5" w14:textId="77777777" w:rsidTr="0092099D">
        <w:tc>
          <w:tcPr>
            <w:tcW w:w="859" w:type="dxa"/>
          </w:tcPr>
          <w:p w14:paraId="5DE20FCE" w14:textId="77777777" w:rsidR="00A63227" w:rsidRPr="00102E65" w:rsidRDefault="00A63227" w:rsidP="00A63227">
            <w:pPr>
              <w:rPr>
                <w:sz w:val="18"/>
                <w:szCs w:val="18"/>
              </w:rPr>
            </w:pPr>
            <w:r w:rsidRPr="00102E65">
              <w:rPr>
                <w:sz w:val="18"/>
                <w:szCs w:val="18"/>
              </w:rPr>
              <w:t>"7-12"</w:t>
            </w:r>
          </w:p>
        </w:tc>
        <w:tc>
          <w:tcPr>
            <w:tcW w:w="1476" w:type="dxa"/>
          </w:tcPr>
          <w:p w14:paraId="4485444A" w14:textId="77777777" w:rsidR="00A63227" w:rsidRPr="00102E65" w:rsidRDefault="00A63227" w:rsidP="00A63227">
            <w:pPr>
              <w:rPr>
                <w:sz w:val="18"/>
                <w:szCs w:val="18"/>
              </w:rPr>
            </w:pPr>
            <w:r w:rsidRPr="00102E65">
              <w:rPr>
                <w:sz w:val="18"/>
                <w:szCs w:val="18"/>
              </w:rPr>
              <w:t>"WARREN VALLEY"</w:t>
            </w:r>
          </w:p>
        </w:tc>
        <w:tc>
          <w:tcPr>
            <w:tcW w:w="1086" w:type="dxa"/>
          </w:tcPr>
          <w:p w14:paraId="4799A300" w14:textId="77777777" w:rsidR="00A63227" w:rsidRPr="00102E65" w:rsidRDefault="00A63227" w:rsidP="00A63227">
            <w:pPr>
              <w:rPr>
                <w:sz w:val="18"/>
                <w:szCs w:val="18"/>
              </w:rPr>
            </w:pPr>
            <w:r w:rsidRPr="00102E65">
              <w:rPr>
                <w:sz w:val="18"/>
                <w:szCs w:val="18"/>
              </w:rPr>
              <w:t>979.23</w:t>
            </w:r>
          </w:p>
        </w:tc>
        <w:tc>
          <w:tcPr>
            <w:tcW w:w="889" w:type="dxa"/>
          </w:tcPr>
          <w:p w14:paraId="6C0F01DA" w14:textId="77777777" w:rsidR="00A63227" w:rsidRPr="00102E65" w:rsidRDefault="00A63227" w:rsidP="00A63227">
            <w:pPr>
              <w:rPr>
                <w:sz w:val="18"/>
                <w:szCs w:val="18"/>
              </w:rPr>
            </w:pPr>
            <w:r w:rsidRPr="00102E65">
              <w:rPr>
                <w:sz w:val="18"/>
                <w:szCs w:val="18"/>
              </w:rPr>
              <w:t>"no"</w:t>
            </w:r>
          </w:p>
        </w:tc>
      </w:tr>
      <w:tr w:rsidR="0092099D" w:rsidRPr="0092099D" w14:paraId="6FB8ED16" w14:textId="77777777" w:rsidTr="0092099D">
        <w:tc>
          <w:tcPr>
            <w:tcW w:w="859" w:type="dxa"/>
          </w:tcPr>
          <w:p w14:paraId="697DC6B3" w14:textId="77777777" w:rsidR="00A63227" w:rsidRPr="00102E65" w:rsidRDefault="00A63227" w:rsidP="00A63227">
            <w:pPr>
              <w:rPr>
                <w:sz w:val="18"/>
                <w:szCs w:val="18"/>
              </w:rPr>
            </w:pPr>
            <w:r w:rsidRPr="00102E65">
              <w:rPr>
                <w:sz w:val="18"/>
                <w:szCs w:val="18"/>
              </w:rPr>
              <w:t>"7-13"</w:t>
            </w:r>
          </w:p>
        </w:tc>
        <w:tc>
          <w:tcPr>
            <w:tcW w:w="1476" w:type="dxa"/>
          </w:tcPr>
          <w:p w14:paraId="193C9EFD" w14:textId="77777777" w:rsidR="00A63227" w:rsidRPr="00102E65" w:rsidRDefault="00A63227" w:rsidP="00A63227">
            <w:pPr>
              <w:rPr>
                <w:sz w:val="18"/>
                <w:szCs w:val="18"/>
              </w:rPr>
            </w:pPr>
            <w:r w:rsidRPr="00102E65">
              <w:rPr>
                <w:sz w:val="18"/>
                <w:szCs w:val="18"/>
              </w:rPr>
              <w:t>"DEADMAN VALLEY"</w:t>
            </w:r>
          </w:p>
        </w:tc>
        <w:tc>
          <w:tcPr>
            <w:tcW w:w="1086" w:type="dxa"/>
          </w:tcPr>
          <w:p w14:paraId="45AC2135" w14:textId="77777777" w:rsidR="00A63227" w:rsidRPr="00102E65" w:rsidRDefault="00A63227" w:rsidP="00A63227">
            <w:pPr>
              <w:rPr>
                <w:sz w:val="18"/>
                <w:szCs w:val="18"/>
              </w:rPr>
            </w:pPr>
            <w:r w:rsidRPr="00102E65">
              <w:rPr>
                <w:sz w:val="18"/>
                <w:szCs w:val="18"/>
              </w:rPr>
              <w:t>1237.18</w:t>
            </w:r>
          </w:p>
        </w:tc>
        <w:tc>
          <w:tcPr>
            <w:tcW w:w="889" w:type="dxa"/>
          </w:tcPr>
          <w:p w14:paraId="7782CB29" w14:textId="77777777" w:rsidR="00A63227" w:rsidRPr="00102E65" w:rsidRDefault="00A63227" w:rsidP="00A63227">
            <w:pPr>
              <w:rPr>
                <w:sz w:val="18"/>
                <w:szCs w:val="18"/>
              </w:rPr>
            </w:pPr>
            <w:r w:rsidRPr="00102E65">
              <w:rPr>
                <w:sz w:val="18"/>
                <w:szCs w:val="18"/>
              </w:rPr>
              <w:t>"yes"</w:t>
            </w:r>
          </w:p>
        </w:tc>
      </w:tr>
      <w:tr w:rsidR="0092099D" w:rsidRPr="0092099D" w14:paraId="6EE9C03C" w14:textId="77777777" w:rsidTr="0092099D">
        <w:tc>
          <w:tcPr>
            <w:tcW w:w="859" w:type="dxa"/>
          </w:tcPr>
          <w:p w14:paraId="246C5550" w14:textId="77777777" w:rsidR="00A63227" w:rsidRPr="00102E65" w:rsidRDefault="00A63227" w:rsidP="00A63227">
            <w:pPr>
              <w:rPr>
                <w:sz w:val="18"/>
                <w:szCs w:val="18"/>
              </w:rPr>
            </w:pPr>
            <w:r w:rsidRPr="00102E65">
              <w:rPr>
                <w:sz w:val="18"/>
                <w:szCs w:val="18"/>
              </w:rPr>
              <w:t>"7-14"</w:t>
            </w:r>
          </w:p>
        </w:tc>
        <w:tc>
          <w:tcPr>
            <w:tcW w:w="1476" w:type="dxa"/>
          </w:tcPr>
          <w:p w14:paraId="6B119C53" w14:textId="77777777" w:rsidR="00A63227" w:rsidRPr="00102E65" w:rsidRDefault="00A63227" w:rsidP="00A63227">
            <w:pPr>
              <w:rPr>
                <w:sz w:val="18"/>
                <w:szCs w:val="18"/>
              </w:rPr>
            </w:pPr>
            <w:r w:rsidRPr="00102E65">
              <w:rPr>
                <w:sz w:val="18"/>
                <w:szCs w:val="18"/>
              </w:rPr>
              <w:t>"LAVIC VALLEY"</w:t>
            </w:r>
          </w:p>
        </w:tc>
        <w:tc>
          <w:tcPr>
            <w:tcW w:w="1086" w:type="dxa"/>
          </w:tcPr>
          <w:p w14:paraId="1DA71A2F" w14:textId="77777777" w:rsidR="00A63227" w:rsidRPr="00102E65" w:rsidRDefault="00A63227" w:rsidP="00A63227">
            <w:pPr>
              <w:rPr>
                <w:sz w:val="18"/>
                <w:szCs w:val="18"/>
              </w:rPr>
            </w:pPr>
            <w:r w:rsidRPr="00102E65">
              <w:rPr>
                <w:sz w:val="18"/>
                <w:szCs w:val="18"/>
              </w:rPr>
              <w:t>624</w:t>
            </w:r>
          </w:p>
        </w:tc>
        <w:tc>
          <w:tcPr>
            <w:tcW w:w="889" w:type="dxa"/>
          </w:tcPr>
          <w:p w14:paraId="2EA444A2" w14:textId="77777777" w:rsidR="00A63227" w:rsidRPr="00102E65" w:rsidRDefault="00A63227" w:rsidP="00A63227">
            <w:pPr>
              <w:rPr>
                <w:sz w:val="18"/>
                <w:szCs w:val="18"/>
              </w:rPr>
            </w:pPr>
            <w:r w:rsidRPr="00102E65">
              <w:rPr>
                <w:sz w:val="18"/>
                <w:szCs w:val="18"/>
              </w:rPr>
              <w:t>"no"</w:t>
            </w:r>
          </w:p>
        </w:tc>
      </w:tr>
      <w:tr w:rsidR="0092099D" w:rsidRPr="0092099D" w14:paraId="1394CF9E" w14:textId="77777777" w:rsidTr="0092099D">
        <w:tc>
          <w:tcPr>
            <w:tcW w:w="859" w:type="dxa"/>
          </w:tcPr>
          <w:p w14:paraId="18809F48" w14:textId="77777777" w:rsidR="00A63227" w:rsidRPr="00102E65" w:rsidRDefault="00A63227" w:rsidP="00A63227">
            <w:pPr>
              <w:rPr>
                <w:sz w:val="18"/>
                <w:szCs w:val="18"/>
              </w:rPr>
            </w:pPr>
            <w:r w:rsidRPr="00102E65">
              <w:rPr>
                <w:sz w:val="18"/>
                <w:szCs w:val="18"/>
              </w:rPr>
              <w:t>"7-15"</w:t>
            </w:r>
          </w:p>
        </w:tc>
        <w:tc>
          <w:tcPr>
            <w:tcW w:w="1476" w:type="dxa"/>
          </w:tcPr>
          <w:p w14:paraId="196B4CC6" w14:textId="77777777" w:rsidR="00A63227" w:rsidRPr="00102E65" w:rsidRDefault="00A63227" w:rsidP="00A63227">
            <w:pPr>
              <w:rPr>
                <w:sz w:val="18"/>
                <w:szCs w:val="18"/>
              </w:rPr>
            </w:pPr>
            <w:r w:rsidRPr="00102E65">
              <w:rPr>
                <w:sz w:val="18"/>
                <w:szCs w:val="18"/>
              </w:rPr>
              <w:t>"BESSEMER VALLEY"</w:t>
            </w:r>
          </w:p>
        </w:tc>
        <w:tc>
          <w:tcPr>
            <w:tcW w:w="1086" w:type="dxa"/>
          </w:tcPr>
          <w:p w14:paraId="446D0393" w14:textId="77777777" w:rsidR="00A63227" w:rsidRPr="00102E65" w:rsidRDefault="00A63227" w:rsidP="00A63227">
            <w:pPr>
              <w:rPr>
                <w:sz w:val="18"/>
                <w:szCs w:val="18"/>
              </w:rPr>
            </w:pPr>
            <w:r w:rsidRPr="00102E65">
              <w:rPr>
                <w:sz w:val="18"/>
                <w:szCs w:val="18"/>
              </w:rPr>
              <w:t>NA</w:t>
            </w:r>
          </w:p>
        </w:tc>
        <w:tc>
          <w:tcPr>
            <w:tcW w:w="889" w:type="dxa"/>
          </w:tcPr>
          <w:p w14:paraId="252EE85C" w14:textId="77777777" w:rsidR="00A63227" w:rsidRPr="00102E65" w:rsidRDefault="00A63227" w:rsidP="00A63227">
            <w:pPr>
              <w:rPr>
                <w:sz w:val="18"/>
                <w:szCs w:val="18"/>
              </w:rPr>
            </w:pPr>
            <w:r w:rsidRPr="00102E65">
              <w:rPr>
                <w:sz w:val="18"/>
                <w:szCs w:val="18"/>
              </w:rPr>
              <w:t>NA</w:t>
            </w:r>
          </w:p>
        </w:tc>
      </w:tr>
      <w:tr w:rsidR="0092099D" w:rsidRPr="0092099D" w14:paraId="6A22858E" w14:textId="77777777" w:rsidTr="0092099D">
        <w:tc>
          <w:tcPr>
            <w:tcW w:w="859" w:type="dxa"/>
          </w:tcPr>
          <w:p w14:paraId="4EED8ABB" w14:textId="77777777" w:rsidR="00A63227" w:rsidRPr="00102E65" w:rsidRDefault="00A63227" w:rsidP="00A63227">
            <w:pPr>
              <w:rPr>
                <w:sz w:val="18"/>
                <w:szCs w:val="18"/>
              </w:rPr>
            </w:pPr>
            <w:r w:rsidRPr="00102E65">
              <w:rPr>
                <w:sz w:val="18"/>
                <w:szCs w:val="18"/>
              </w:rPr>
              <w:t>"7-16"</w:t>
            </w:r>
          </w:p>
        </w:tc>
        <w:tc>
          <w:tcPr>
            <w:tcW w:w="1476" w:type="dxa"/>
          </w:tcPr>
          <w:p w14:paraId="09F019D4" w14:textId="77777777" w:rsidR="00A63227" w:rsidRPr="00102E65" w:rsidRDefault="00A63227" w:rsidP="00A63227">
            <w:pPr>
              <w:rPr>
                <w:sz w:val="18"/>
                <w:szCs w:val="18"/>
              </w:rPr>
            </w:pPr>
            <w:r w:rsidRPr="00102E65">
              <w:rPr>
                <w:sz w:val="18"/>
                <w:szCs w:val="18"/>
              </w:rPr>
              <w:t>"AMES VALLEY"</w:t>
            </w:r>
          </w:p>
        </w:tc>
        <w:tc>
          <w:tcPr>
            <w:tcW w:w="1086" w:type="dxa"/>
          </w:tcPr>
          <w:p w14:paraId="5B1B9116" w14:textId="77777777" w:rsidR="00A63227" w:rsidRPr="00102E65" w:rsidRDefault="00A63227" w:rsidP="00A63227">
            <w:pPr>
              <w:rPr>
                <w:sz w:val="18"/>
                <w:szCs w:val="18"/>
              </w:rPr>
            </w:pPr>
            <w:r w:rsidRPr="00102E65">
              <w:rPr>
                <w:sz w:val="18"/>
                <w:szCs w:val="18"/>
              </w:rPr>
              <w:t>905.86</w:t>
            </w:r>
          </w:p>
        </w:tc>
        <w:tc>
          <w:tcPr>
            <w:tcW w:w="889" w:type="dxa"/>
          </w:tcPr>
          <w:p w14:paraId="4B99E63D" w14:textId="77777777" w:rsidR="00A63227" w:rsidRPr="00102E65" w:rsidRDefault="00A63227" w:rsidP="00A63227">
            <w:pPr>
              <w:rPr>
                <w:sz w:val="18"/>
                <w:szCs w:val="18"/>
              </w:rPr>
            </w:pPr>
            <w:r w:rsidRPr="00102E65">
              <w:rPr>
                <w:sz w:val="18"/>
                <w:szCs w:val="18"/>
              </w:rPr>
              <w:t>"yes"</w:t>
            </w:r>
          </w:p>
        </w:tc>
      </w:tr>
      <w:tr w:rsidR="0092099D" w:rsidRPr="0092099D" w14:paraId="53CD170D" w14:textId="77777777" w:rsidTr="0092099D">
        <w:tc>
          <w:tcPr>
            <w:tcW w:w="859" w:type="dxa"/>
          </w:tcPr>
          <w:p w14:paraId="496A78CB" w14:textId="77777777" w:rsidR="00A63227" w:rsidRPr="00102E65" w:rsidRDefault="00A63227" w:rsidP="00A63227">
            <w:pPr>
              <w:rPr>
                <w:sz w:val="18"/>
                <w:szCs w:val="18"/>
              </w:rPr>
            </w:pPr>
            <w:r w:rsidRPr="00102E65">
              <w:rPr>
                <w:sz w:val="18"/>
                <w:szCs w:val="18"/>
              </w:rPr>
              <w:t>"7-17"</w:t>
            </w:r>
          </w:p>
        </w:tc>
        <w:tc>
          <w:tcPr>
            <w:tcW w:w="1476" w:type="dxa"/>
          </w:tcPr>
          <w:p w14:paraId="14A8E648" w14:textId="77777777" w:rsidR="00A63227" w:rsidRPr="00102E65" w:rsidRDefault="00A63227" w:rsidP="00A63227">
            <w:pPr>
              <w:rPr>
                <w:sz w:val="18"/>
                <w:szCs w:val="18"/>
              </w:rPr>
            </w:pPr>
            <w:r w:rsidRPr="00102E65">
              <w:rPr>
                <w:sz w:val="18"/>
                <w:szCs w:val="18"/>
              </w:rPr>
              <w:t>"MEANS VALLEY"</w:t>
            </w:r>
          </w:p>
        </w:tc>
        <w:tc>
          <w:tcPr>
            <w:tcW w:w="1086" w:type="dxa"/>
          </w:tcPr>
          <w:p w14:paraId="2E97062A" w14:textId="77777777" w:rsidR="00A63227" w:rsidRPr="00102E65" w:rsidRDefault="00A63227" w:rsidP="00A63227">
            <w:pPr>
              <w:rPr>
                <w:sz w:val="18"/>
                <w:szCs w:val="18"/>
              </w:rPr>
            </w:pPr>
            <w:r w:rsidRPr="00102E65">
              <w:rPr>
                <w:sz w:val="18"/>
                <w:szCs w:val="18"/>
              </w:rPr>
              <w:t>1056.45</w:t>
            </w:r>
          </w:p>
        </w:tc>
        <w:tc>
          <w:tcPr>
            <w:tcW w:w="889" w:type="dxa"/>
          </w:tcPr>
          <w:p w14:paraId="72D440F6" w14:textId="77777777" w:rsidR="00A63227" w:rsidRPr="00102E65" w:rsidRDefault="00A63227" w:rsidP="00A63227">
            <w:pPr>
              <w:rPr>
                <w:sz w:val="18"/>
                <w:szCs w:val="18"/>
              </w:rPr>
            </w:pPr>
            <w:r w:rsidRPr="00102E65">
              <w:rPr>
                <w:sz w:val="18"/>
                <w:szCs w:val="18"/>
              </w:rPr>
              <w:t>"yes"</w:t>
            </w:r>
          </w:p>
        </w:tc>
      </w:tr>
      <w:tr w:rsidR="0092099D" w:rsidRPr="0092099D" w14:paraId="00FFAF8F" w14:textId="77777777" w:rsidTr="0092099D">
        <w:tc>
          <w:tcPr>
            <w:tcW w:w="859" w:type="dxa"/>
          </w:tcPr>
          <w:p w14:paraId="7DFA26F5" w14:textId="77777777" w:rsidR="00A63227" w:rsidRPr="00102E65" w:rsidRDefault="00A63227" w:rsidP="00A63227">
            <w:pPr>
              <w:rPr>
                <w:sz w:val="18"/>
                <w:szCs w:val="18"/>
              </w:rPr>
            </w:pPr>
            <w:r w:rsidRPr="00102E65">
              <w:rPr>
                <w:sz w:val="18"/>
                <w:szCs w:val="18"/>
              </w:rPr>
              <w:t>"7-18"</w:t>
            </w:r>
          </w:p>
        </w:tc>
        <w:tc>
          <w:tcPr>
            <w:tcW w:w="1476" w:type="dxa"/>
          </w:tcPr>
          <w:p w14:paraId="00B59206" w14:textId="77777777" w:rsidR="00A63227" w:rsidRPr="00102E65" w:rsidRDefault="00A63227" w:rsidP="00A63227">
            <w:pPr>
              <w:rPr>
                <w:sz w:val="18"/>
                <w:szCs w:val="18"/>
              </w:rPr>
            </w:pPr>
            <w:r w:rsidRPr="00102E65">
              <w:rPr>
                <w:sz w:val="18"/>
                <w:szCs w:val="18"/>
              </w:rPr>
              <w:t>"JOHNSON VALLEY"</w:t>
            </w:r>
          </w:p>
        </w:tc>
        <w:tc>
          <w:tcPr>
            <w:tcW w:w="1086" w:type="dxa"/>
          </w:tcPr>
          <w:p w14:paraId="50AF9DF6" w14:textId="77777777" w:rsidR="00A63227" w:rsidRPr="00102E65" w:rsidRDefault="00A63227" w:rsidP="00A63227">
            <w:pPr>
              <w:rPr>
                <w:sz w:val="18"/>
                <w:szCs w:val="18"/>
              </w:rPr>
            </w:pPr>
            <w:r w:rsidRPr="00102E65">
              <w:rPr>
                <w:sz w:val="18"/>
                <w:szCs w:val="18"/>
              </w:rPr>
              <w:t>970.62</w:t>
            </w:r>
          </w:p>
        </w:tc>
        <w:tc>
          <w:tcPr>
            <w:tcW w:w="889" w:type="dxa"/>
          </w:tcPr>
          <w:p w14:paraId="7C4BBF88" w14:textId="77777777" w:rsidR="00A63227" w:rsidRPr="00102E65" w:rsidRDefault="00A63227" w:rsidP="00A63227">
            <w:pPr>
              <w:rPr>
                <w:sz w:val="18"/>
                <w:szCs w:val="18"/>
              </w:rPr>
            </w:pPr>
            <w:r w:rsidRPr="00102E65">
              <w:rPr>
                <w:sz w:val="18"/>
                <w:szCs w:val="18"/>
              </w:rPr>
              <w:t>"yes"</w:t>
            </w:r>
          </w:p>
        </w:tc>
      </w:tr>
      <w:tr w:rsidR="0092099D" w:rsidRPr="0092099D" w14:paraId="47ED7A9E" w14:textId="77777777" w:rsidTr="0092099D">
        <w:tc>
          <w:tcPr>
            <w:tcW w:w="859" w:type="dxa"/>
          </w:tcPr>
          <w:p w14:paraId="6BFEAAD5" w14:textId="77777777" w:rsidR="00A63227" w:rsidRPr="00102E65" w:rsidRDefault="00A63227" w:rsidP="00A63227">
            <w:pPr>
              <w:rPr>
                <w:sz w:val="18"/>
                <w:szCs w:val="18"/>
              </w:rPr>
            </w:pPr>
            <w:r w:rsidRPr="00102E65">
              <w:rPr>
                <w:sz w:val="18"/>
                <w:szCs w:val="18"/>
              </w:rPr>
              <w:t>"7-19"</w:t>
            </w:r>
          </w:p>
        </w:tc>
        <w:tc>
          <w:tcPr>
            <w:tcW w:w="1476" w:type="dxa"/>
          </w:tcPr>
          <w:p w14:paraId="23EC9BD4" w14:textId="77777777" w:rsidR="00A63227" w:rsidRPr="00102E65" w:rsidRDefault="00A63227" w:rsidP="00A63227">
            <w:pPr>
              <w:rPr>
                <w:sz w:val="18"/>
                <w:szCs w:val="18"/>
              </w:rPr>
            </w:pPr>
            <w:r w:rsidRPr="00102E65">
              <w:rPr>
                <w:sz w:val="18"/>
                <w:szCs w:val="18"/>
              </w:rPr>
              <w:t>"LUCERNE VALLEY"</w:t>
            </w:r>
          </w:p>
        </w:tc>
        <w:tc>
          <w:tcPr>
            <w:tcW w:w="1086" w:type="dxa"/>
          </w:tcPr>
          <w:p w14:paraId="4722C8FD" w14:textId="77777777" w:rsidR="00A63227" w:rsidRPr="00102E65" w:rsidRDefault="00A63227" w:rsidP="00A63227">
            <w:pPr>
              <w:rPr>
                <w:sz w:val="18"/>
                <w:szCs w:val="18"/>
              </w:rPr>
            </w:pPr>
            <w:r w:rsidRPr="00102E65">
              <w:rPr>
                <w:sz w:val="18"/>
                <w:szCs w:val="18"/>
              </w:rPr>
              <w:t>747.12</w:t>
            </w:r>
          </w:p>
        </w:tc>
        <w:tc>
          <w:tcPr>
            <w:tcW w:w="889" w:type="dxa"/>
          </w:tcPr>
          <w:p w14:paraId="1C857BDC" w14:textId="77777777" w:rsidR="00A63227" w:rsidRPr="00102E65" w:rsidRDefault="00A63227" w:rsidP="00A63227">
            <w:pPr>
              <w:rPr>
                <w:sz w:val="18"/>
                <w:szCs w:val="18"/>
              </w:rPr>
            </w:pPr>
            <w:r w:rsidRPr="00102E65">
              <w:rPr>
                <w:sz w:val="18"/>
                <w:szCs w:val="18"/>
              </w:rPr>
              <w:t>"yes"</w:t>
            </w:r>
          </w:p>
        </w:tc>
      </w:tr>
      <w:tr w:rsidR="0092099D" w:rsidRPr="0092099D" w14:paraId="23DA5919" w14:textId="77777777" w:rsidTr="0092099D">
        <w:tc>
          <w:tcPr>
            <w:tcW w:w="859" w:type="dxa"/>
          </w:tcPr>
          <w:p w14:paraId="7C85D51D" w14:textId="77777777" w:rsidR="00A63227" w:rsidRPr="00102E65" w:rsidRDefault="00A63227" w:rsidP="00A63227">
            <w:pPr>
              <w:rPr>
                <w:sz w:val="18"/>
                <w:szCs w:val="18"/>
              </w:rPr>
            </w:pPr>
            <w:r w:rsidRPr="00102E65">
              <w:rPr>
                <w:sz w:val="18"/>
                <w:szCs w:val="18"/>
              </w:rPr>
              <w:t>"7-2"</w:t>
            </w:r>
          </w:p>
        </w:tc>
        <w:tc>
          <w:tcPr>
            <w:tcW w:w="1476" w:type="dxa"/>
          </w:tcPr>
          <w:p w14:paraId="354DB1F2" w14:textId="77777777" w:rsidR="00A63227" w:rsidRPr="00102E65" w:rsidRDefault="00A63227" w:rsidP="00A63227">
            <w:pPr>
              <w:rPr>
                <w:sz w:val="18"/>
                <w:szCs w:val="18"/>
              </w:rPr>
            </w:pPr>
            <w:r w:rsidRPr="00102E65">
              <w:rPr>
                <w:sz w:val="18"/>
                <w:szCs w:val="18"/>
              </w:rPr>
              <w:t>"FENNER VALLEY"</w:t>
            </w:r>
          </w:p>
        </w:tc>
        <w:tc>
          <w:tcPr>
            <w:tcW w:w="1086" w:type="dxa"/>
          </w:tcPr>
          <w:p w14:paraId="00B066DC" w14:textId="77777777" w:rsidR="00A63227" w:rsidRPr="00102E65" w:rsidRDefault="00A63227" w:rsidP="00A63227">
            <w:pPr>
              <w:rPr>
                <w:sz w:val="18"/>
                <w:szCs w:val="18"/>
              </w:rPr>
            </w:pPr>
            <w:r w:rsidRPr="00102E65">
              <w:rPr>
                <w:sz w:val="18"/>
                <w:szCs w:val="18"/>
              </w:rPr>
              <w:t>1203.62</w:t>
            </w:r>
          </w:p>
        </w:tc>
        <w:tc>
          <w:tcPr>
            <w:tcW w:w="889" w:type="dxa"/>
          </w:tcPr>
          <w:p w14:paraId="0A66C683" w14:textId="77777777" w:rsidR="00A63227" w:rsidRPr="00102E65" w:rsidRDefault="00A63227" w:rsidP="00A63227">
            <w:pPr>
              <w:rPr>
                <w:sz w:val="18"/>
                <w:szCs w:val="18"/>
              </w:rPr>
            </w:pPr>
            <w:r w:rsidRPr="00102E65">
              <w:rPr>
                <w:sz w:val="18"/>
                <w:szCs w:val="18"/>
              </w:rPr>
              <w:t>"yes"</w:t>
            </w:r>
          </w:p>
        </w:tc>
      </w:tr>
      <w:tr w:rsidR="0092099D" w:rsidRPr="0092099D" w14:paraId="5D1C8160" w14:textId="77777777" w:rsidTr="0092099D">
        <w:tc>
          <w:tcPr>
            <w:tcW w:w="859" w:type="dxa"/>
          </w:tcPr>
          <w:p w14:paraId="0A98DA55" w14:textId="77777777" w:rsidR="00A63227" w:rsidRPr="00102E65" w:rsidRDefault="00A63227" w:rsidP="00A63227">
            <w:pPr>
              <w:rPr>
                <w:sz w:val="18"/>
                <w:szCs w:val="18"/>
              </w:rPr>
            </w:pPr>
            <w:r w:rsidRPr="00102E65">
              <w:rPr>
                <w:sz w:val="18"/>
                <w:szCs w:val="18"/>
              </w:rPr>
              <w:t>"7-20"</w:t>
            </w:r>
          </w:p>
        </w:tc>
        <w:tc>
          <w:tcPr>
            <w:tcW w:w="1476" w:type="dxa"/>
          </w:tcPr>
          <w:p w14:paraId="24FC9A3A" w14:textId="77777777" w:rsidR="00A63227" w:rsidRPr="00102E65" w:rsidRDefault="00A63227" w:rsidP="00A63227">
            <w:pPr>
              <w:rPr>
                <w:sz w:val="18"/>
                <w:szCs w:val="18"/>
              </w:rPr>
            </w:pPr>
            <w:r w:rsidRPr="00102E65">
              <w:rPr>
                <w:sz w:val="18"/>
                <w:szCs w:val="18"/>
              </w:rPr>
              <w:t>"MORONGO VALLEY"</w:t>
            </w:r>
          </w:p>
        </w:tc>
        <w:tc>
          <w:tcPr>
            <w:tcW w:w="1086" w:type="dxa"/>
          </w:tcPr>
          <w:p w14:paraId="09B56CC4" w14:textId="77777777" w:rsidR="00A63227" w:rsidRPr="00102E65" w:rsidRDefault="00A63227" w:rsidP="00A63227">
            <w:pPr>
              <w:rPr>
                <w:sz w:val="18"/>
                <w:szCs w:val="18"/>
              </w:rPr>
            </w:pPr>
            <w:r w:rsidRPr="00102E65">
              <w:rPr>
                <w:sz w:val="18"/>
                <w:szCs w:val="18"/>
              </w:rPr>
              <w:t>715.47</w:t>
            </w:r>
          </w:p>
        </w:tc>
        <w:tc>
          <w:tcPr>
            <w:tcW w:w="889" w:type="dxa"/>
          </w:tcPr>
          <w:p w14:paraId="101A5430" w14:textId="77777777" w:rsidR="00A63227" w:rsidRPr="00102E65" w:rsidRDefault="00A63227" w:rsidP="00A63227">
            <w:pPr>
              <w:rPr>
                <w:sz w:val="18"/>
                <w:szCs w:val="18"/>
              </w:rPr>
            </w:pPr>
            <w:r w:rsidRPr="00102E65">
              <w:rPr>
                <w:sz w:val="18"/>
                <w:szCs w:val="18"/>
              </w:rPr>
              <w:t>"yes"</w:t>
            </w:r>
          </w:p>
        </w:tc>
      </w:tr>
      <w:tr w:rsidR="0092099D" w:rsidRPr="0092099D" w14:paraId="3ED36AB1" w14:textId="77777777" w:rsidTr="0092099D">
        <w:tc>
          <w:tcPr>
            <w:tcW w:w="859" w:type="dxa"/>
          </w:tcPr>
          <w:p w14:paraId="299C3075" w14:textId="77777777" w:rsidR="00A63227" w:rsidRPr="00102E65" w:rsidRDefault="00A63227" w:rsidP="00A63227">
            <w:pPr>
              <w:rPr>
                <w:sz w:val="18"/>
                <w:szCs w:val="18"/>
              </w:rPr>
            </w:pPr>
            <w:r w:rsidRPr="00102E65">
              <w:rPr>
                <w:sz w:val="18"/>
                <w:szCs w:val="18"/>
              </w:rPr>
              <w:t>"7-21"</w:t>
            </w:r>
          </w:p>
        </w:tc>
        <w:tc>
          <w:tcPr>
            <w:tcW w:w="1476" w:type="dxa"/>
          </w:tcPr>
          <w:p w14:paraId="67FBBBF0" w14:textId="77777777" w:rsidR="00A63227" w:rsidRPr="00102E65" w:rsidRDefault="00A63227" w:rsidP="00A63227">
            <w:pPr>
              <w:rPr>
                <w:sz w:val="18"/>
                <w:szCs w:val="18"/>
              </w:rPr>
            </w:pPr>
            <w:r w:rsidRPr="00102E65">
              <w:rPr>
                <w:sz w:val="18"/>
                <w:szCs w:val="18"/>
              </w:rPr>
              <w:t>"COACHELLA VALLEY"</w:t>
            </w:r>
          </w:p>
        </w:tc>
        <w:tc>
          <w:tcPr>
            <w:tcW w:w="1086" w:type="dxa"/>
          </w:tcPr>
          <w:p w14:paraId="3F65D24F" w14:textId="77777777" w:rsidR="00A63227" w:rsidRPr="00102E65" w:rsidRDefault="00A63227" w:rsidP="00A63227">
            <w:pPr>
              <w:rPr>
                <w:sz w:val="18"/>
                <w:szCs w:val="18"/>
              </w:rPr>
            </w:pPr>
            <w:r w:rsidRPr="00102E65">
              <w:rPr>
                <w:sz w:val="18"/>
                <w:szCs w:val="18"/>
              </w:rPr>
              <w:t>1332.43</w:t>
            </w:r>
          </w:p>
        </w:tc>
        <w:tc>
          <w:tcPr>
            <w:tcW w:w="889" w:type="dxa"/>
          </w:tcPr>
          <w:p w14:paraId="4041FEA9" w14:textId="77777777" w:rsidR="00A63227" w:rsidRPr="00102E65" w:rsidRDefault="00A63227" w:rsidP="00A63227">
            <w:pPr>
              <w:rPr>
                <w:sz w:val="18"/>
                <w:szCs w:val="18"/>
              </w:rPr>
            </w:pPr>
            <w:r w:rsidRPr="00102E65">
              <w:rPr>
                <w:sz w:val="18"/>
                <w:szCs w:val="18"/>
              </w:rPr>
              <w:t>"no"</w:t>
            </w:r>
          </w:p>
        </w:tc>
      </w:tr>
      <w:tr w:rsidR="0092099D" w:rsidRPr="0092099D" w14:paraId="20FBE838" w14:textId="77777777" w:rsidTr="0092099D">
        <w:tc>
          <w:tcPr>
            <w:tcW w:w="859" w:type="dxa"/>
          </w:tcPr>
          <w:p w14:paraId="4FB0E536" w14:textId="77777777" w:rsidR="00A63227" w:rsidRPr="00102E65" w:rsidRDefault="00A63227" w:rsidP="00A63227">
            <w:pPr>
              <w:rPr>
                <w:sz w:val="18"/>
                <w:szCs w:val="18"/>
              </w:rPr>
            </w:pPr>
            <w:r w:rsidRPr="00102E65">
              <w:rPr>
                <w:sz w:val="18"/>
                <w:szCs w:val="18"/>
              </w:rPr>
              <w:t>"7-22"</w:t>
            </w:r>
          </w:p>
        </w:tc>
        <w:tc>
          <w:tcPr>
            <w:tcW w:w="1476" w:type="dxa"/>
          </w:tcPr>
          <w:p w14:paraId="50562B72" w14:textId="77777777" w:rsidR="00A63227" w:rsidRPr="00102E65" w:rsidRDefault="00A63227" w:rsidP="00A63227">
            <w:pPr>
              <w:rPr>
                <w:sz w:val="18"/>
                <w:szCs w:val="18"/>
              </w:rPr>
            </w:pPr>
            <w:r w:rsidRPr="00102E65">
              <w:rPr>
                <w:sz w:val="18"/>
                <w:szCs w:val="18"/>
              </w:rPr>
              <w:t>"WEST SALTON SEA"</w:t>
            </w:r>
          </w:p>
        </w:tc>
        <w:tc>
          <w:tcPr>
            <w:tcW w:w="1086" w:type="dxa"/>
          </w:tcPr>
          <w:p w14:paraId="14CDA4A9" w14:textId="77777777" w:rsidR="00A63227" w:rsidRPr="00102E65" w:rsidRDefault="00A63227" w:rsidP="00A63227">
            <w:pPr>
              <w:rPr>
                <w:sz w:val="18"/>
                <w:szCs w:val="18"/>
              </w:rPr>
            </w:pPr>
            <w:r w:rsidRPr="00102E65">
              <w:rPr>
                <w:sz w:val="18"/>
                <w:szCs w:val="18"/>
              </w:rPr>
              <w:t>373.18</w:t>
            </w:r>
          </w:p>
        </w:tc>
        <w:tc>
          <w:tcPr>
            <w:tcW w:w="889" w:type="dxa"/>
          </w:tcPr>
          <w:p w14:paraId="30329E9E" w14:textId="77777777" w:rsidR="00A63227" w:rsidRPr="00102E65" w:rsidRDefault="00A63227" w:rsidP="00A63227">
            <w:pPr>
              <w:rPr>
                <w:sz w:val="18"/>
                <w:szCs w:val="18"/>
              </w:rPr>
            </w:pPr>
            <w:r w:rsidRPr="00102E65">
              <w:rPr>
                <w:sz w:val="18"/>
                <w:szCs w:val="18"/>
              </w:rPr>
              <w:t>"no"</w:t>
            </w:r>
          </w:p>
        </w:tc>
      </w:tr>
      <w:tr w:rsidR="0092099D" w:rsidRPr="0092099D" w14:paraId="0F0EB388" w14:textId="77777777" w:rsidTr="0092099D">
        <w:tc>
          <w:tcPr>
            <w:tcW w:w="859" w:type="dxa"/>
          </w:tcPr>
          <w:p w14:paraId="7B08777E" w14:textId="77777777" w:rsidR="00A63227" w:rsidRPr="00102E65" w:rsidRDefault="00A63227" w:rsidP="00A63227">
            <w:pPr>
              <w:rPr>
                <w:sz w:val="18"/>
                <w:szCs w:val="18"/>
              </w:rPr>
            </w:pPr>
            <w:r w:rsidRPr="00102E65">
              <w:rPr>
                <w:sz w:val="18"/>
                <w:szCs w:val="18"/>
              </w:rPr>
              <w:t>"7-24"</w:t>
            </w:r>
          </w:p>
        </w:tc>
        <w:tc>
          <w:tcPr>
            <w:tcW w:w="1476" w:type="dxa"/>
          </w:tcPr>
          <w:p w14:paraId="0EDD2419" w14:textId="77777777" w:rsidR="00A63227" w:rsidRPr="00102E65" w:rsidRDefault="00A63227" w:rsidP="00A63227">
            <w:pPr>
              <w:rPr>
                <w:sz w:val="18"/>
                <w:szCs w:val="18"/>
              </w:rPr>
            </w:pPr>
            <w:r w:rsidRPr="00102E65">
              <w:rPr>
                <w:sz w:val="18"/>
                <w:szCs w:val="18"/>
              </w:rPr>
              <w:t>"BORREGO VALLEY"</w:t>
            </w:r>
          </w:p>
        </w:tc>
        <w:tc>
          <w:tcPr>
            <w:tcW w:w="1086" w:type="dxa"/>
          </w:tcPr>
          <w:p w14:paraId="54BE885B" w14:textId="77777777" w:rsidR="00A63227" w:rsidRPr="00102E65" w:rsidRDefault="00A63227" w:rsidP="00A63227">
            <w:pPr>
              <w:rPr>
                <w:sz w:val="18"/>
                <w:szCs w:val="18"/>
              </w:rPr>
            </w:pPr>
            <w:r w:rsidRPr="00102E65">
              <w:rPr>
                <w:sz w:val="18"/>
                <w:szCs w:val="18"/>
              </w:rPr>
              <w:t>1113.59</w:t>
            </w:r>
          </w:p>
        </w:tc>
        <w:tc>
          <w:tcPr>
            <w:tcW w:w="889" w:type="dxa"/>
          </w:tcPr>
          <w:p w14:paraId="2C81EA85" w14:textId="77777777" w:rsidR="00A63227" w:rsidRPr="00102E65" w:rsidRDefault="00A63227" w:rsidP="00A63227">
            <w:pPr>
              <w:rPr>
                <w:sz w:val="18"/>
                <w:szCs w:val="18"/>
              </w:rPr>
            </w:pPr>
            <w:r w:rsidRPr="00102E65">
              <w:rPr>
                <w:sz w:val="18"/>
                <w:szCs w:val="18"/>
              </w:rPr>
              <w:t>"yes"</w:t>
            </w:r>
          </w:p>
        </w:tc>
      </w:tr>
      <w:tr w:rsidR="0092099D" w:rsidRPr="0092099D" w14:paraId="510F8E4A" w14:textId="77777777" w:rsidTr="0092099D">
        <w:tc>
          <w:tcPr>
            <w:tcW w:w="859" w:type="dxa"/>
          </w:tcPr>
          <w:p w14:paraId="420A1942" w14:textId="77777777" w:rsidR="00A63227" w:rsidRPr="00102E65" w:rsidRDefault="00A63227" w:rsidP="00A63227">
            <w:pPr>
              <w:rPr>
                <w:sz w:val="18"/>
                <w:szCs w:val="18"/>
              </w:rPr>
            </w:pPr>
            <w:r w:rsidRPr="00102E65">
              <w:rPr>
                <w:sz w:val="18"/>
                <w:szCs w:val="18"/>
              </w:rPr>
              <w:t>"7-25"</w:t>
            </w:r>
          </w:p>
        </w:tc>
        <w:tc>
          <w:tcPr>
            <w:tcW w:w="1476" w:type="dxa"/>
          </w:tcPr>
          <w:p w14:paraId="1877E34D" w14:textId="77777777" w:rsidR="00A63227" w:rsidRPr="00102E65" w:rsidRDefault="00A63227" w:rsidP="00A63227">
            <w:pPr>
              <w:rPr>
                <w:sz w:val="18"/>
                <w:szCs w:val="18"/>
              </w:rPr>
            </w:pPr>
            <w:r w:rsidRPr="00102E65">
              <w:rPr>
                <w:sz w:val="18"/>
                <w:szCs w:val="18"/>
              </w:rPr>
              <w:t>"OCOTILLO-CLARK VALLEY"</w:t>
            </w:r>
          </w:p>
        </w:tc>
        <w:tc>
          <w:tcPr>
            <w:tcW w:w="1086" w:type="dxa"/>
          </w:tcPr>
          <w:p w14:paraId="4A57D125" w14:textId="77777777" w:rsidR="00A63227" w:rsidRPr="00102E65" w:rsidRDefault="00A63227" w:rsidP="00A63227">
            <w:pPr>
              <w:rPr>
                <w:sz w:val="18"/>
                <w:szCs w:val="18"/>
              </w:rPr>
            </w:pPr>
            <w:r w:rsidRPr="00102E65">
              <w:rPr>
                <w:sz w:val="18"/>
                <w:szCs w:val="18"/>
              </w:rPr>
              <w:t>884.61</w:t>
            </w:r>
          </w:p>
        </w:tc>
        <w:tc>
          <w:tcPr>
            <w:tcW w:w="889" w:type="dxa"/>
          </w:tcPr>
          <w:p w14:paraId="25FF5FEB" w14:textId="77777777" w:rsidR="00A63227" w:rsidRPr="00102E65" w:rsidRDefault="00A63227" w:rsidP="00A63227">
            <w:pPr>
              <w:rPr>
                <w:sz w:val="18"/>
                <w:szCs w:val="18"/>
              </w:rPr>
            </w:pPr>
            <w:r w:rsidRPr="00102E65">
              <w:rPr>
                <w:sz w:val="18"/>
                <w:szCs w:val="18"/>
              </w:rPr>
              <w:t>"yes"</w:t>
            </w:r>
          </w:p>
        </w:tc>
      </w:tr>
      <w:tr w:rsidR="0092099D" w:rsidRPr="0092099D" w14:paraId="74C52D63" w14:textId="77777777" w:rsidTr="0092099D">
        <w:tc>
          <w:tcPr>
            <w:tcW w:w="859" w:type="dxa"/>
          </w:tcPr>
          <w:p w14:paraId="5CD29781" w14:textId="77777777" w:rsidR="00A63227" w:rsidRPr="00102E65" w:rsidRDefault="00A63227" w:rsidP="00A63227">
            <w:pPr>
              <w:rPr>
                <w:sz w:val="18"/>
                <w:szCs w:val="18"/>
              </w:rPr>
            </w:pPr>
            <w:r w:rsidRPr="00102E65">
              <w:rPr>
                <w:sz w:val="18"/>
                <w:szCs w:val="18"/>
              </w:rPr>
              <w:t>"7-26"</w:t>
            </w:r>
          </w:p>
        </w:tc>
        <w:tc>
          <w:tcPr>
            <w:tcW w:w="1476" w:type="dxa"/>
          </w:tcPr>
          <w:p w14:paraId="160B1BEA" w14:textId="77777777" w:rsidR="00A63227" w:rsidRPr="00102E65" w:rsidRDefault="00A63227" w:rsidP="00A63227">
            <w:pPr>
              <w:rPr>
                <w:sz w:val="18"/>
                <w:szCs w:val="18"/>
              </w:rPr>
            </w:pPr>
            <w:r w:rsidRPr="00102E65">
              <w:rPr>
                <w:sz w:val="18"/>
                <w:szCs w:val="18"/>
              </w:rPr>
              <w:t>"TERWILLIGER VALLEY"</w:t>
            </w:r>
          </w:p>
        </w:tc>
        <w:tc>
          <w:tcPr>
            <w:tcW w:w="1086" w:type="dxa"/>
          </w:tcPr>
          <w:p w14:paraId="433A90A3" w14:textId="77777777" w:rsidR="00A63227" w:rsidRPr="00102E65" w:rsidRDefault="00A63227" w:rsidP="00A63227">
            <w:pPr>
              <w:rPr>
                <w:sz w:val="18"/>
                <w:szCs w:val="18"/>
              </w:rPr>
            </w:pPr>
            <w:r w:rsidRPr="00102E65">
              <w:rPr>
                <w:sz w:val="18"/>
                <w:szCs w:val="18"/>
              </w:rPr>
              <w:t>1079.83</w:t>
            </w:r>
          </w:p>
        </w:tc>
        <w:tc>
          <w:tcPr>
            <w:tcW w:w="889" w:type="dxa"/>
          </w:tcPr>
          <w:p w14:paraId="38CB92A2" w14:textId="77777777" w:rsidR="00A63227" w:rsidRPr="00102E65" w:rsidRDefault="00A63227" w:rsidP="00A63227">
            <w:pPr>
              <w:rPr>
                <w:sz w:val="18"/>
                <w:szCs w:val="18"/>
              </w:rPr>
            </w:pPr>
            <w:r w:rsidRPr="00102E65">
              <w:rPr>
                <w:sz w:val="18"/>
                <w:szCs w:val="18"/>
              </w:rPr>
              <w:t>"yes"</w:t>
            </w:r>
          </w:p>
        </w:tc>
      </w:tr>
      <w:tr w:rsidR="0092099D" w:rsidRPr="0092099D" w14:paraId="6D867FE7" w14:textId="77777777" w:rsidTr="0092099D">
        <w:tc>
          <w:tcPr>
            <w:tcW w:w="859" w:type="dxa"/>
          </w:tcPr>
          <w:p w14:paraId="4B6B1551" w14:textId="77777777" w:rsidR="00A63227" w:rsidRPr="00102E65" w:rsidRDefault="00A63227" w:rsidP="00A63227">
            <w:pPr>
              <w:rPr>
                <w:sz w:val="18"/>
                <w:szCs w:val="18"/>
              </w:rPr>
            </w:pPr>
            <w:r w:rsidRPr="00102E65">
              <w:rPr>
                <w:sz w:val="18"/>
                <w:szCs w:val="18"/>
              </w:rPr>
              <w:t>"7-27"</w:t>
            </w:r>
          </w:p>
        </w:tc>
        <w:tc>
          <w:tcPr>
            <w:tcW w:w="1476" w:type="dxa"/>
          </w:tcPr>
          <w:p w14:paraId="661DA30F" w14:textId="77777777" w:rsidR="00A63227" w:rsidRPr="00102E65" w:rsidRDefault="00A63227" w:rsidP="00A63227">
            <w:pPr>
              <w:rPr>
                <w:sz w:val="18"/>
                <w:szCs w:val="18"/>
              </w:rPr>
            </w:pPr>
            <w:r w:rsidRPr="00102E65">
              <w:rPr>
                <w:sz w:val="18"/>
                <w:szCs w:val="18"/>
              </w:rPr>
              <w:t>"SAN FELIPE VALLEY"</w:t>
            </w:r>
          </w:p>
        </w:tc>
        <w:tc>
          <w:tcPr>
            <w:tcW w:w="1086" w:type="dxa"/>
          </w:tcPr>
          <w:p w14:paraId="1A05601A" w14:textId="77777777" w:rsidR="00A63227" w:rsidRPr="00102E65" w:rsidRDefault="00A63227" w:rsidP="00A63227">
            <w:pPr>
              <w:rPr>
                <w:sz w:val="18"/>
                <w:szCs w:val="18"/>
              </w:rPr>
            </w:pPr>
            <w:r w:rsidRPr="00102E65">
              <w:rPr>
                <w:sz w:val="18"/>
                <w:szCs w:val="18"/>
              </w:rPr>
              <w:t>744.81</w:t>
            </w:r>
          </w:p>
        </w:tc>
        <w:tc>
          <w:tcPr>
            <w:tcW w:w="889" w:type="dxa"/>
          </w:tcPr>
          <w:p w14:paraId="5B447D44" w14:textId="77777777" w:rsidR="00A63227" w:rsidRPr="00102E65" w:rsidRDefault="00A63227" w:rsidP="00A63227">
            <w:pPr>
              <w:rPr>
                <w:sz w:val="18"/>
                <w:szCs w:val="18"/>
              </w:rPr>
            </w:pPr>
            <w:r w:rsidRPr="00102E65">
              <w:rPr>
                <w:sz w:val="18"/>
                <w:szCs w:val="18"/>
              </w:rPr>
              <w:t>"yes"</w:t>
            </w:r>
          </w:p>
        </w:tc>
      </w:tr>
      <w:tr w:rsidR="0092099D" w:rsidRPr="0092099D" w14:paraId="005E7075" w14:textId="77777777" w:rsidTr="0092099D">
        <w:tc>
          <w:tcPr>
            <w:tcW w:w="859" w:type="dxa"/>
          </w:tcPr>
          <w:p w14:paraId="5BE5B7D4" w14:textId="77777777" w:rsidR="00A63227" w:rsidRPr="00102E65" w:rsidRDefault="00A63227" w:rsidP="00A63227">
            <w:pPr>
              <w:rPr>
                <w:sz w:val="18"/>
                <w:szCs w:val="18"/>
              </w:rPr>
            </w:pPr>
            <w:r w:rsidRPr="00102E65">
              <w:rPr>
                <w:sz w:val="18"/>
                <w:szCs w:val="18"/>
              </w:rPr>
              <w:t>"7-28"</w:t>
            </w:r>
          </w:p>
        </w:tc>
        <w:tc>
          <w:tcPr>
            <w:tcW w:w="1476" w:type="dxa"/>
          </w:tcPr>
          <w:p w14:paraId="16CA240C" w14:textId="77777777" w:rsidR="00A63227" w:rsidRPr="00102E65" w:rsidRDefault="00A63227" w:rsidP="00A63227">
            <w:pPr>
              <w:rPr>
                <w:sz w:val="18"/>
                <w:szCs w:val="18"/>
              </w:rPr>
            </w:pPr>
            <w:r w:rsidRPr="00102E65">
              <w:rPr>
                <w:sz w:val="18"/>
                <w:szCs w:val="18"/>
              </w:rPr>
              <w:t>"VALLECITO-CARRIZO VALLEY"</w:t>
            </w:r>
          </w:p>
        </w:tc>
        <w:tc>
          <w:tcPr>
            <w:tcW w:w="1086" w:type="dxa"/>
          </w:tcPr>
          <w:p w14:paraId="63D5A6A4" w14:textId="77777777" w:rsidR="00A63227" w:rsidRPr="00102E65" w:rsidRDefault="00A63227" w:rsidP="00A63227">
            <w:pPr>
              <w:rPr>
                <w:sz w:val="18"/>
                <w:szCs w:val="18"/>
              </w:rPr>
            </w:pPr>
            <w:r w:rsidRPr="00102E65">
              <w:rPr>
                <w:sz w:val="18"/>
                <w:szCs w:val="18"/>
              </w:rPr>
              <w:t>1055.67</w:t>
            </w:r>
          </w:p>
        </w:tc>
        <w:tc>
          <w:tcPr>
            <w:tcW w:w="889" w:type="dxa"/>
          </w:tcPr>
          <w:p w14:paraId="1666C9F5" w14:textId="77777777" w:rsidR="00A63227" w:rsidRPr="00102E65" w:rsidRDefault="00A63227" w:rsidP="00A63227">
            <w:pPr>
              <w:rPr>
                <w:sz w:val="18"/>
                <w:szCs w:val="18"/>
              </w:rPr>
            </w:pPr>
            <w:r w:rsidRPr="00102E65">
              <w:rPr>
                <w:sz w:val="18"/>
                <w:szCs w:val="18"/>
              </w:rPr>
              <w:t>"yes"</w:t>
            </w:r>
          </w:p>
        </w:tc>
      </w:tr>
      <w:tr w:rsidR="0092099D" w:rsidRPr="0092099D" w14:paraId="71424EAA" w14:textId="77777777" w:rsidTr="0092099D">
        <w:tc>
          <w:tcPr>
            <w:tcW w:w="859" w:type="dxa"/>
          </w:tcPr>
          <w:p w14:paraId="420CF1AD" w14:textId="77777777" w:rsidR="00A63227" w:rsidRPr="00102E65" w:rsidRDefault="00A63227" w:rsidP="00A63227">
            <w:pPr>
              <w:rPr>
                <w:sz w:val="18"/>
                <w:szCs w:val="18"/>
              </w:rPr>
            </w:pPr>
            <w:r w:rsidRPr="00102E65">
              <w:rPr>
                <w:sz w:val="18"/>
                <w:szCs w:val="18"/>
              </w:rPr>
              <w:t>"7-29"</w:t>
            </w:r>
          </w:p>
        </w:tc>
        <w:tc>
          <w:tcPr>
            <w:tcW w:w="1476" w:type="dxa"/>
          </w:tcPr>
          <w:p w14:paraId="05A04408" w14:textId="77777777" w:rsidR="00A63227" w:rsidRPr="00102E65" w:rsidRDefault="00A63227" w:rsidP="00A63227">
            <w:pPr>
              <w:rPr>
                <w:sz w:val="18"/>
                <w:szCs w:val="18"/>
              </w:rPr>
            </w:pPr>
            <w:r w:rsidRPr="00102E65">
              <w:rPr>
                <w:sz w:val="18"/>
                <w:szCs w:val="18"/>
              </w:rPr>
              <w:t>"COYOTE WELLS VALLEY"</w:t>
            </w:r>
          </w:p>
        </w:tc>
        <w:tc>
          <w:tcPr>
            <w:tcW w:w="1086" w:type="dxa"/>
          </w:tcPr>
          <w:p w14:paraId="705EA206" w14:textId="77777777" w:rsidR="00A63227" w:rsidRPr="00102E65" w:rsidRDefault="00A63227" w:rsidP="00A63227">
            <w:pPr>
              <w:rPr>
                <w:sz w:val="18"/>
                <w:szCs w:val="18"/>
              </w:rPr>
            </w:pPr>
            <w:r w:rsidRPr="00102E65">
              <w:rPr>
                <w:sz w:val="18"/>
                <w:szCs w:val="18"/>
              </w:rPr>
              <w:t>879.22</w:t>
            </w:r>
          </w:p>
        </w:tc>
        <w:tc>
          <w:tcPr>
            <w:tcW w:w="889" w:type="dxa"/>
          </w:tcPr>
          <w:p w14:paraId="797AA614" w14:textId="77777777" w:rsidR="00A63227" w:rsidRPr="00102E65" w:rsidRDefault="00A63227" w:rsidP="00A63227">
            <w:pPr>
              <w:rPr>
                <w:sz w:val="18"/>
                <w:szCs w:val="18"/>
              </w:rPr>
            </w:pPr>
            <w:r w:rsidRPr="00102E65">
              <w:rPr>
                <w:sz w:val="18"/>
                <w:szCs w:val="18"/>
              </w:rPr>
              <w:t>"yes"</w:t>
            </w:r>
          </w:p>
        </w:tc>
      </w:tr>
      <w:tr w:rsidR="0092099D" w:rsidRPr="0092099D" w14:paraId="18832340" w14:textId="77777777" w:rsidTr="0092099D">
        <w:tc>
          <w:tcPr>
            <w:tcW w:w="859" w:type="dxa"/>
          </w:tcPr>
          <w:p w14:paraId="17D0C446" w14:textId="77777777" w:rsidR="00A63227" w:rsidRPr="00102E65" w:rsidRDefault="00A63227" w:rsidP="00A63227">
            <w:pPr>
              <w:rPr>
                <w:sz w:val="18"/>
                <w:szCs w:val="18"/>
              </w:rPr>
            </w:pPr>
            <w:r w:rsidRPr="00102E65">
              <w:rPr>
                <w:sz w:val="18"/>
                <w:szCs w:val="18"/>
              </w:rPr>
              <w:t>"7-3"</w:t>
            </w:r>
          </w:p>
        </w:tc>
        <w:tc>
          <w:tcPr>
            <w:tcW w:w="1476" w:type="dxa"/>
          </w:tcPr>
          <w:p w14:paraId="3F06764A" w14:textId="77777777" w:rsidR="00A63227" w:rsidRPr="00102E65" w:rsidRDefault="00A63227" w:rsidP="00A63227">
            <w:pPr>
              <w:rPr>
                <w:sz w:val="18"/>
                <w:szCs w:val="18"/>
              </w:rPr>
            </w:pPr>
            <w:r w:rsidRPr="00102E65">
              <w:rPr>
                <w:sz w:val="18"/>
                <w:szCs w:val="18"/>
              </w:rPr>
              <w:t>"WARD VALLEY"</w:t>
            </w:r>
          </w:p>
        </w:tc>
        <w:tc>
          <w:tcPr>
            <w:tcW w:w="1086" w:type="dxa"/>
          </w:tcPr>
          <w:p w14:paraId="75F4CBF2" w14:textId="77777777" w:rsidR="00A63227" w:rsidRPr="00102E65" w:rsidRDefault="00A63227" w:rsidP="00A63227">
            <w:pPr>
              <w:rPr>
                <w:sz w:val="18"/>
                <w:szCs w:val="18"/>
              </w:rPr>
            </w:pPr>
            <w:r w:rsidRPr="00102E65">
              <w:rPr>
                <w:sz w:val="18"/>
                <w:szCs w:val="18"/>
              </w:rPr>
              <w:t>880</w:t>
            </w:r>
          </w:p>
        </w:tc>
        <w:tc>
          <w:tcPr>
            <w:tcW w:w="889" w:type="dxa"/>
          </w:tcPr>
          <w:p w14:paraId="4B4105AA" w14:textId="77777777" w:rsidR="00A63227" w:rsidRPr="00102E65" w:rsidRDefault="00A63227" w:rsidP="00A63227">
            <w:pPr>
              <w:rPr>
                <w:sz w:val="18"/>
                <w:szCs w:val="18"/>
              </w:rPr>
            </w:pPr>
            <w:r w:rsidRPr="00102E65">
              <w:rPr>
                <w:sz w:val="18"/>
                <w:szCs w:val="18"/>
              </w:rPr>
              <w:t>"yes"</w:t>
            </w:r>
          </w:p>
        </w:tc>
      </w:tr>
      <w:tr w:rsidR="0092099D" w:rsidRPr="0092099D" w14:paraId="6DBBC818" w14:textId="77777777" w:rsidTr="0092099D">
        <w:tc>
          <w:tcPr>
            <w:tcW w:w="859" w:type="dxa"/>
          </w:tcPr>
          <w:p w14:paraId="79EC1594" w14:textId="77777777" w:rsidR="00A63227" w:rsidRPr="00102E65" w:rsidRDefault="00A63227" w:rsidP="00A63227">
            <w:pPr>
              <w:rPr>
                <w:sz w:val="18"/>
                <w:szCs w:val="18"/>
              </w:rPr>
            </w:pPr>
            <w:r w:rsidRPr="00102E65">
              <w:rPr>
                <w:sz w:val="18"/>
                <w:szCs w:val="18"/>
              </w:rPr>
              <w:t>"7-30"</w:t>
            </w:r>
          </w:p>
        </w:tc>
        <w:tc>
          <w:tcPr>
            <w:tcW w:w="1476" w:type="dxa"/>
          </w:tcPr>
          <w:p w14:paraId="7104CBF8" w14:textId="77777777" w:rsidR="00A63227" w:rsidRPr="00102E65" w:rsidRDefault="00A63227" w:rsidP="00A63227">
            <w:pPr>
              <w:rPr>
                <w:sz w:val="18"/>
                <w:szCs w:val="18"/>
              </w:rPr>
            </w:pPr>
            <w:r w:rsidRPr="00102E65">
              <w:rPr>
                <w:sz w:val="18"/>
                <w:szCs w:val="18"/>
              </w:rPr>
              <w:t>"IMPERIAL VALLEY"</w:t>
            </w:r>
          </w:p>
        </w:tc>
        <w:tc>
          <w:tcPr>
            <w:tcW w:w="1086" w:type="dxa"/>
          </w:tcPr>
          <w:p w14:paraId="6011D703" w14:textId="77777777" w:rsidR="00A63227" w:rsidRPr="00102E65" w:rsidRDefault="00A63227" w:rsidP="00A63227">
            <w:pPr>
              <w:rPr>
                <w:sz w:val="18"/>
                <w:szCs w:val="18"/>
              </w:rPr>
            </w:pPr>
            <w:r w:rsidRPr="00102E65">
              <w:rPr>
                <w:sz w:val="18"/>
                <w:szCs w:val="18"/>
              </w:rPr>
              <w:t>1233.47</w:t>
            </w:r>
          </w:p>
        </w:tc>
        <w:tc>
          <w:tcPr>
            <w:tcW w:w="889" w:type="dxa"/>
          </w:tcPr>
          <w:p w14:paraId="277279EA" w14:textId="77777777" w:rsidR="00A63227" w:rsidRPr="00102E65" w:rsidRDefault="00A63227" w:rsidP="00A63227">
            <w:pPr>
              <w:rPr>
                <w:sz w:val="18"/>
                <w:szCs w:val="18"/>
              </w:rPr>
            </w:pPr>
            <w:r w:rsidRPr="00102E65">
              <w:rPr>
                <w:sz w:val="18"/>
                <w:szCs w:val="18"/>
              </w:rPr>
              <w:t>"yes"</w:t>
            </w:r>
          </w:p>
        </w:tc>
      </w:tr>
      <w:tr w:rsidR="0092099D" w:rsidRPr="0092099D" w14:paraId="07D703C4" w14:textId="77777777" w:rsidTr="0092099D">
        <w:tc>
          <w:tcPr>
            <w:tcW w:w="859" w:type="dxa"/>
          </w:tcPr>
          <w:p w14:paraId="57F82280" w14:textId="77777777" w:rsidR="00A63227" w:rsidRPr="00102E65" w:rsidRDefault="00A63227" w:rsidP="00A63227">
            <w:pPr>
              <w:rPr>
                <w:sz w:val="18"/>
                <w:szCs w:val="18"/>
              </w:rPr>
            </w:pPr>
            <w:r w:rsidRPr="00102E65">
              <w:rPr>
                <w:sz w:val="18"/>
                <w:szCs w:val="18"/>
              </w:rPr>
              <w:t>"7-31"</w:t>
            </w:r>
          </w:p>
        </w:tc>
        <w:tc>
          <w:tcPr>
            <w:tcW w:w="1476" w:type="dxa"/>
          </w:tcPr>
          <w:p w14:paraId="655063FC" w14:textId="77777777" w:rsidR="00A63227" w:rsidRPr="00102E65" w:rsidRDefault="00A63227" w:rsidP="00A63227">
            <w:pPr>
              <w:rPr>
                <w:sz w:val="18"/>
                <w:szCs w:val="18"/>
              </w:rPr>
            </w:pPr>
            <w:r w:rsidRPr="00102E65">
              <w:rPr>
                <w:sz w:val="18"/>
                <w:szCs w:val="18"/>
              </w:rPr>
              <w:t>"OROCOPIA VALLEY"</w:t>
            </w:r>
          </w:p>
        </w:tc>
        <w:tc>
          <w:tcPr>
            <w:tcW w:w="1086" w:type="dxa"/>
          </w:tcPr>
          <w:p w14:paraId="5818B26E" w14:textId="77777777" w:rsidR="00A63227" w:rsidRPr="00102E65" w:rsidRDefault="00A63227" w:rsidP="00A63227">
            <w:pPr>
              <w:rPr>
                <w:sz w:val="18"/>
                <w:szCs w:val="18"/>
              </w:rPr>
            </w:pPr>
            <w:r w:rsidRPr="00102E65">
              <w:rPr>
                <w:sz w:val="18"/>
                <w:szCs w:val="18"/>
              </w:rPr>
              <w:t>1177.44</w:t>
            </w:r>
          </w:p>
        </w:tc>
        <w:tc>
          <w:tcPr>
            <w:tcW w:w="889" w:type="dxa"/>
          </w:tcPr>
          <w:p w14:paraId="468217C7" w14:textId="77777777" w:rsidR="00A63227" w:rsidRPr="00102E65" w:rsidRDefault="00A63227" w:rsidP="00A63227">
            <w:pPr>
              <w:rPr>
                <w:sz w:val="18"/>
                <w:szCs w:val="18"/>
              </w:rPr>
            </w:pPr>
            <w:r w:rsidRPr="00102E65">
              <w:rPr>
                <w:sz w:val="18"/>
                <w:szCs w:val="18"/>
              </w:rPr>
              <w:t>"no"</w:t>
            </w:r>
          </w:p>
        </w:tc>
      </w:tr>
      <w:tr w:rsidR="0092099D" w:rsidRPr="0092099D" w14:paraId="49CCC4B1" w14:textId="77777777" w:rsidTr="0092099D">
        <w:tc>
          <w:tcPr>
            <w:tcW w:w="859" w:type="dxa"/>
          </w:tcPr>
          <w:p w14:paraId="5EB81AD7" w14:textId="77777777" w:rsidR="00A63227" w:rsidRPr="00102E65" w:rsidRDefault="00A63227" w:rsidP="00A63227">
            <w:pPr>
              <w:rPr>
                <w:sz w:val="18"/>
                <w:szCs w:val="18"/>
              </w:rPr>
            </w:pPr>
            <w:r w:rsidRPr="00102E65">
              <w:rPr>
                <w:sz w:val="18"/>
                <w:szCs w:val="18"/>
              </w:rPr>
              <w:t>"7-32"</w:t>
            </w:r>
          </w:p>
        </w:tc>
        <w:tc>
          <w:tcPr>
            <w:tcW w:w="1476" w:type="dxa"/>
          </w:tcPr>
          <w:p w14:paraId="57EAA37D" w14:textId="77777777" w:rsidR="00A63227" w:rsidRPr="00102E65" w:rsidRDefault="00A63227" w:rsidP="00A63227">
            <w:pPr>
              <w:rPr>
                <w:sz w:val="18"/>
                <w:szCs w:val="18"/>
              </w:rPr>
            </w:pPr>
            <w:r w:rsidRPr="00102E65">
              <w:rPr>
                <w:sz w:val="18"/>
                <w:szCs w:val="18"/>
              </w:rPr>
              <w:t>"CHOCOLATE VALLEY"</w:t>
            </w:r>
          </w:p>
        </w:tc>
        <w:tc>
          <w:tcPr>
            <w:tcW w:w="1086" w:type="dxa"/>
          </w:tcPr>
          <w:p w14:paraId="5F8ED623" w14:textId="77777777" w:rsidR="00A63227" w:rsidRPr="00102E65" w:rsidRDefault="00A63227" w:rsidP="00A63227">
            <w:pPr>
              <w:rPr>
                <w:sz w:val="18"/>
                <w:szCs w:val="18"/>
              </w:rPr>
            </w:pPr>
            <w:r w:rsidRPr="00102E65">
              <w:rPr>
                <w:sz w:val="18"/>
                <w:szCs w:val="18"/>
              </w:rPr>
              <w:t>814.31</w:t>
            </w:r>
          </w:p>
        </w:tc>
        <w:tc>
          <w:tcPr>
            <w:tcW w:w="889" w:type="dxa"/>
          </w:tcPr>
          <w:p w14:paraId="05B9F3DB" w14:textId="77777777" w:rsidR="00A63227" w:rsidRPr="00102E65" w:rsidRDefault="00A63227" w:rsidP="00A63227">
            <w:pPr>
              <w:rPr>
                <w:sz w:val="18"/>
                <w:szCs w:val="18"/>
              </w:rPr>
            </w:pPr>
            <w:r w:rsidRPr="00102E65">
              <w:rPr>
                <w:sz w:val="18"/>
                <w:szCs w:val="18"/>
              </w:rPr>
              <w:t>"yes"</w:t>
            </w:r>
          </w:p>
        </w:tc>
      </w:tr>
      <w:tr w:rsidR="0092099D" w:rsidRPr="0092099D" w14:paraId="55C3D881" w14:textId="77777777" w:rsidTr="0092099D">
        <w:tc>
          <w:tcPr>
            <w:tcW w:w="859" w:type="dxa"/>
          </w:tcPr>
          <w:p w14:paraId="4FA2939D" w14:textId="77777777" w:rsidR="00A63227" w:rsidRPr="00102E65" w:rsidRDefault="00A63227" w:rsidP="00A63227">
            <w:pPr>
              <w:rPr>
                <w:sz w:val="18"/>
                <w:szCs w:val="18"/>
              </w:rPr>
            </w:pPr>
            <w:r w:rsidRPr="00102E65">
              <w:rPr>
                <w:sz w:val="18"/>
                <w:szCs w:val="18"/>
              </w:rPr>
              <w:t>"7-33"</w:t>
            </w:r>
          </w:p>
        </w:tc>
        <w:tc>
          <w:tcPr>
            <w:tcW w:w="1476" w:type="dxa"/>
          </w:tcPr>
          <w:p w14:paraId="2B05DBA8" w14:textId="77777777" w:rsidR="00A63227" w:rsidRPr="00102E65" w:rsidRDefault="00A63227" w:rsidP="00A63227">
            <w:pPr>
              <w:rPr>
                <w:sz w:val="18"/>
                <w:szCs w:val="18"/>
              </w:rPr>
            </w:pPr>
            <w:r w:rsidRPr="00102E65">
              <w:rPr>
                <w:sz w:val="18"/>
                <w:szCs w:val="18"/>
              </w:rPr>
              <w:t>"EAST SALTON SEA"</w:t>
            </w:r>
          </w:p>
        </w:tc>
        <w:tc>
          <w:tcPr>
            <w:tcW w:w="1086" w:type="dxa"/>
          </w:tcPr>
          <w:p w14:paraId="1AC88BE8" w14:textId="77777777" w:rsidR="00A63227" w:rsidRPr="00102E65" w:rsidRDefault="00A63227" w:rsidP="00A63227">
            <w:pPr>
              <w:rPr>
                <w:sz w:val="18"/>
                <w:szCs w:val="18"/>
              </w:rPr>
            </w:pPr>
            <w:r w:rsidRPr="00102E65">
              <w:rPr>
                <w:sz w:val="18"/>
                <w:szCs w:val="18"/>
              </w:rPr>
              <w:t>759.21</w:t>
            </w:r>
          </w:p>
        </w:tc>
        <w:tc>
          <w:tcPr>
            <w:tcW w:w="889" w:type="dxa"/>
          </w:tcPr>
          <w:p w14:paraId="1AAC0EE3" w14:textId="77777777" w:rsidR="00A63227" w:rsidRPr="00102E65" w:rsidRDefault="00A63227" w:rsidP="00A63227">
            <w:pPr>
              <w:rPr>
                <w:sz w:val="18"/>
                <w:szCs w:val="18"/>
              </w:rPr>
            </w:pPr>
            <w:r w:rsidRPr="00102E65">
              <w:rPr>
                <w:sz w:val="18"/>
                <w:szCs w:val="18"/>
              </w:rPr>
              <w:t>"yes"</w:t>
            </w:r>
          </w:p>
        </w:tc>
      </w:tr>
      <w:tr w:rsidR="0092099D" w:rsidRPr="0092099D" w14:paraId="19FF72EE" w14:textId="77777777" w:rsidTr="0092099D">
        <w:tc>
          <w:tcPr>
            <w:tcW w:w="859" w:type="dxa"/>
          </w:tcPr>
          <w:p w14:paraId="5555B5FD" w14:textId="77777777" w:rsidR="00A63227" w:rsidRPr="00102E65" w:rsidRDefault="00A63227" w:rsidP="00A63227">
            <w:pPr>
              <w:rPr>
                <w:sz w:val="18"/>
                <w:szCs w:val="18"/>
              </w:rPr>
            </w:pPr>
            <w:r w:rsidRPr="00102E65">
              <w:rPr>
                <w:sz w:val="18"/>
                <w:szCs w:val="18"/>
              </w:rPr>
              <w:t>"7-34"</w:t>
            </w:r>
          </w:p>
        </w:tc>
        <w:tc>
          <w:tcPr>
            <w:tcW w:w="1476" w:type="dxa"/>
          </w:tcPr>
          <w:p w14:paraId="54337EAE" w14:textId="77777777" w:rsidR="00A63227" w:rsidRPr="00102E65" w:rsidRDefault="00A63227" w:rsidP="00A63227">
            <w:pPr>
              <w:rPr>
                <w:sz w:val="18"/>
                <w:szCs w:val="18"/>
              </w:rPr>
            </w:pPr>
            <w:r w:rsidRPr="00102E65">
              <w:rPr>
                <w:sz w:val="18"/>
                <w:szCs w:val="18"/>
              </w:rPr>
              <w:t>"AMOS VALLEY"</w:t>
            </w:r>
          </w:p>
        </w:tc>
        <w:tc>
          <w:tcPr>
            <w:tcW w:w="1086" w:type="dxa"/>
          </w:tcPr>
          <w:p w14:paraId="568FB5E5" w14:textId="77777777" w:rsidR="00A63227" w:rsidRPr="00102E65" w:rsidRDefault="00A63227" w:rsidP="00A63227">
            <w:pPr>
              <w:rPr>
                <w:sz w:val="18"/>
                <w:szCs w:val="18"/>
              </w:rPr>
            </w:pPr>
            <w:r w:rsidRPr="00102E65">
              <w:rPr>
                <w:sz w:val="18"/>
                <w:szCs w:val="18"/>
              </w:rPr>
              <w:t>705</w:t>
            </w:r>
          </w:p>
        </w:tc>
        <w:tc>
          <w:tcPr>
            <w:tcW w:w="889" w:type="dxa"/>
          </w:tcPr>
          <w:p w14:paraId="6242067A" w14:textId="77777777" w:rsidR="00A63227" w:rsidRPr="00102E65" w:rsidRDefault="00A63227" w:rsidP="00A63227">
            <w:pPr>
              <w:rPr>
                <w:sz w:val="18"/>
                <w:szCs w:val="18"/>
              </w:rPr>
            </w:pPr>
            <w:r w:rsidRPr="00102E65">
              <w:rPr>
                <w:sz w:val="18"/>
                <w:szCs w:val="18"/>
              </w:rPr>
              <w:t>"no"</w:t>
            </w:r>
          </w:p>
        </w:tc>
      </w:tr>
      <w:tr w:rsidR="0092099D" w:rsidRPr="0092099D" w14:paraId="7A14F570" w14:textId="77777777" w:rsidTr="0092099D">
        <w:tc>
          <w:tcPr>
            <w:tcW w:w="859" w:type="dxa"/>
          </w:tcPr>
          <w:p w14:paraId="77E8CA8E" w14:textId="77777777" w:rsidR="00A63227" w:rsidRPr="00102E65" w:rsidRDefault="00A63227" w:rsidP="00A63227">
            <w:pPr>
              <w:rPr>
                <w:sz w:val="18"/>
                <w:szCs w:val="18"/>
              </w:rPr>
            </w:pPr>
            <w:r w:rsidRPr="00102E65">
              <w:rPr>
                <w:sz w:val="18"/>
                <w:szCs w:val="18"/>
              </w:rPr>
              <w:t>"7-35"</w:t>
            </w:r>
          </w:p>
        </w:tc>
        <w:tc>
          <w:tcPr>
            <w:tcW w:w="1476" w:type="dxa"/>
          </w:tcPr>
          <w:p w14:paraId="38AFAF55" w14:textId="77777777" w:rsidR="00A63227" w:rsidRPr="00102E65" w:rsidRDefault="00A63227" w:rsidP="00A63227">
            <w:pPr>
              <w:rPr>
                <w:sz w:val="18"/>
                <w:szCs w:val="18"/>
              </w:rPr>
            </w:pPr>
            <w:r w:rsidRPr="00102E65">
              <w:rPr>
                <w:sz w:val="18"/>
                <w:szCs w:val="18"/>
              </w:rPr>
              <w:t>"OGILBY VALLEY"</w:t>
            </w:r>
          </w:p>
        </w:tc>
        <w:tc>
          <w:tcPr>
            <w:tcW w:w="1086" w:type="dxa"/>
          </w:tcPr>
          <w:p w14:paraId="46E6328F" w14:textId="77777777" w:rsidR="00A63227" w:rsidRPr="00102E65" w:rsidRDefault="00A63227" w:rsidP="00A63227">
            <w:pPr>
              <w:rPr>
                <w:sz w:val="18"/>
                <w:szCs w:val="18"/>
              </w:rPr>
            </w:pPr>
            <w:r w:rsidRPr="00102E65">
              <w:rPr>
                <w:sz w:val="18"/>
                <w:szCs w:val="18"/>
              </w:rPr>
              <w:t>523.63</w:t>
            </w:r>
          </w:p>
        </w:tc>
        <w:tc>
          <w:tcPr>
            <w:tcW w:w="889" w:type="dxa"/>
          </w:tcPr>
          <w:p w14:paraId="082E7A42" w14:textId="77777777" w:rsidR="00A63227" w:rsidRPr="00102E65" w:rsidRDefault="00A63227" w:rsidP="00A63227">
            <w:pPr>
              <w:rPr>
                <w:sz w:val="18"/>
                <w:szCs w:val="18"/>
              </w:rPr>
            </w:pPr>
            <w:r w:rsidRPr="00102E65">
              <w:rPr>
                <w:sz w:val="18"/>
                <w:szCs w:val="18"/>
              </w:rPr>
              <w:t>"yes"</w:t>
            </w:r>
          </w:p>
        </w:tc>
      </w:tr>
      <w:tr w:rsidR="0092099D" w:rsidRPr="0092099D" w14:paraId="258976A6" w14:textId="77777777" w:rsidTr="0092099D">
        <w:tc>
          <w:tcPr>
            <w:tcW w:w="859" w:type="dxa"/>
          </w:tcPr>
          <w:p w14:paraId="1118C420" w14:textId="77777777" w:rsidR="00A63227" w:rsidRPr="00102E65" w:rsidRDefault="00A63227" w:rsidP="00A63227">
            <w:pPr>
              <w:rPr>
                <w:sz w:val="18"/>
                <w:szCs w:val="18"/>
              </w:rPr>
            </w:pPr>
            <w:r w:rsidRPr="00102E65">
              <w:rPr>
                <w:sz w:val="18"/>
                <w:szCs w:val="18"/>
              </w:rPr>
              <w:t>"7-36"</w:t>
            </w:r>
          </w:p>
        </w:tc>
        <w:tc>
          <w:tcPr>
            <w:tcW w:w="1476" w:type="dxa"/>
          </w:tcPr>
          <w:p w14:paraId="7E28AB9B" w14:textId="77777777" w:rsidR="00A63227" w:rsidRPr="00102E65" w:rsidRDefault="00A63227" w:rsidP="00A63227">
            <w:pPr>
              <w:rPr>
                <w:sz w:val="18"/>
                <w:szCs w:val="18"/>
              </w:rPr>
            </w:pPr>
            <w:r w:rsidRPr="00102E65">
              <w:rPr>
                <w:sz w:val="18"/>
                <w:szCs w:val="18"/>
              </w:rPr>
              <w:t>"YUMA VALLEY"</w:t>
            </w:r>
          </w:p>
        </w:tc>
        <w:tc>
          <w:tcPr>
            <w:tcW w:w="1086" w:type="dxa"/>
          </w:tcPr>
          <w:p w14:paraId="794C4B0C" w14:textId="77777777" w:rsidR="00A63227" w:rsidRPr="00102E65" w:rsidRDefault="00A63227" w:rsidP="00A63227">
            <w:pPr>
              <w:rPr>
                <w:sz w:val="18"/>
                <w:szCs w:val="18"/>
              </w:rPr>
            </w:pPr>
            <w:r w:rsidRPr="00102E65">
              <w:rPr>
                <w:sz w:val="18"/>
                <w:szCs w:val="18"/>
              </w:rPr>
              <w:t>460.87</w:t>
            </w:r>
          </w:p>
        </w:tc>
        <w:tc>
          <w:tcPr>
            <w:tcW w:w="889" w:type="dxa"/>
          </w:tcPr>
          <w:p w14:paraId="7EE8015E" w14:textId="77777777" w:rsidR="00A63227" w:rsidRPr="00102E65" w:rsidRDefault="00A63227" w:rsidP="00A63227">
            <w:pPr>
              <w:rPr>
                <w:sz w:val="18"/>
                <w:szCs w:val="18"/>
              </w:rPr>
            </w:pPr>
            <w:r w:rsidRPr="00102E65">
              <w:rPr>
                <w:sz w:val="18"/>
                <w:szCs w:val="18"/>
              </w:rPr>
              <w:t>"no"</w:t>
            </w:r>
          </w:p>
        </w:tc>
      </w:tr>
      <w:tr w:rsidR="0092099D" w:rsidRPr="0092099D" w14:paraId="47B22E94" w14:textId="77777777" w:rsidTr="0092099D">
        <w:tc>
          <w:tcPr>
            <w:tcW w:w="859" w:type="dxa"/>
          </w:tcPr>
          <w:p w14:paraId="25998FC1" w14:textId="77777777" w:rsidR="00A63227" w:rsidRPr="00102E65" w:rsidRDefault="00A63227" w:rsidP="00A63227">
            <w:pPr>
              <w:rPr>
                <w:sz w:val="18"/>
                <w:szCs w:val="18"/>
              </w:rPr>
            </w:pPr>
            <w:r w:rsidRPr="00102E65">
              <w:rPr>
                <w:sz w:val="18"/>
                <w:szCs w:val="18"/>
              </w:rPr>
              <w:t>"7-37"</w:t>
            </w:r>
          </w:p>
        </w:tc>
        <w:tc>
          <w:tcPr>
            <w:tcW w:w="1476" w:type="dxa"/>
          </w:tcPr>
          <w:p w14:paraId="0F2CA39A" w14:textId="77777777" w:rsidR="00A63227" w:rsidRPr="00102E65" w:rsidRDefault="00A63227" w:rsidP="00A63227">
            <w:pPr>
              <w:rPr>
                <w:sz w:val="18"/>
                <w:szCs w:val="18"/>
              </w:rPr>
            </w:pPr>
            <w:r w:rsidRPr="00102E65">
              <w:rPr>
                <w:sz w:val="18"/>
                <w:szCs w:val="18"/>
              </w:rPr>
              <w:t>"ARROYO SECO VALLEY"</w:t>
            </w:r>
          </w:p>
        </w:tc>
        <w:tc>
          <w:tcPr>
            <w:tcW w:w="1086" w:type="dxa"/>
          </w:tcPr>
          <w:p w14:paraId="3E8CFF2C" w14:textId="77777777" w:rsidR="00A63227" w:rsidRPr="00102E65" w:rsidRDefault="00A63227" w:rsidP="00A63227">
            <w:pPr>
              <w:rPr>
                <w:sz w:val="18"/>
                <w:szCs w:val="18"/>
              </w:rPr>
            </w:pPr>
            <w:r w:rsidRPr="00102E65">
              <w:rPr>
                <w:sz w:val="18"/>
                <w:szCs w:val="18"/>
              </w:rPr>
              <w:t>625</w:t>
            </w:r>
          </w:p>
        </w:tc>
        <w:tc>
          <w:tcPr>
            <w:tcW w:w="889" w:type="dxa"/>
          </w:tcPr>
          <w:p w14:paraId="4226059D" w14:textId="77777777" w:rsidR="00A63227" w:rsidRPr="00102E65" w:rsidRDefault="00A63227" w:rsidP="00A63227">
            <w:pPr>
              <w:rPr>
                <w:sz w:val="18"/>
                <w:szCs w:val="18"/>
              </w:rPr>
            </w:pPr>
            <w:r w:rsidRPr="00102E65">
              <w:rPr>
                <w:sz w:val="18"/>
                <w:szCs w:val="18"/>
              </w:rPr>
              <w:t>"yes"</w:t>
            </w:r>
          </w:p>
        </w:tc>
      </w:tr>
      <w:tr w:rsidR="0092099D" w:rsidRPr="0092099D" w14:paraId="6EA12192" w14:textId="77777777" w:rsidTr="0092099D">
        <w:tc>
          <w:tcPr>
            <w:tcW w:w="859" w:type="dxa"/>
          </w:tcPr>
          <w:p w14:paraId="19B1B5BD" w14:textId="77777777" w:rsidR="00A63227" w:rsidRPr="00102E65" w:rsidRDefault="00A63227" w:rsidP="00A63227">
            <w:pPr>
              <w:rPr>
                <w:sz w:val="18"/>
                <w:szCs w:val="18"/>
              </w:rPr>
            </w:pPr>
            <w:r w:rsidRPr="00102E65">
              <w:rPr>
                <w:sz w:val="18"/>
                <w:szCs w:val="18"/>
              </w:rPr>
              <w:t>"7-38"</w:t>
            </w:r>
          </w:p>
        </w:tc>
        <w:tc>
          <w:tcPr>
            <w:tcW w:w="1476" w:type="dxa"/>
          </w:tcPr>
          <w:p w14:paraId="5195E28F" w14:textId="77777777" w:rsidR="00A63227" w:rsidRPr="00102E65" w:rsidRDefault="00A63227" w:rsidP="00A63227">
            <w:pPr>
              <w:rPr>
                <w:sz w:val="18"/>
                <w:szCs w:val="18"/>
              </w:rPr>
            </w:pPr>
            <w:r w:rsidRPr="00102E65">
              <w:rPr>
                <w:sz w:val="18"/>
                <w:szCs w:val="18"/>
              </w:rPr>
              <w:t>"PALO VERDE VALLEY"</w:t>
            </w:r>
          </w:p>
        </w:tc>
        <w:tc>
          <w:tcPr>
            <w:tcW w:w="1086" w:type="dxa"/>
          </w:tcPr>
          <w:p w14:paraId="7E216C0D" w14:textId="77777777" w:rsidR="00A63227" w:rsidRPr="00102E65" w:rsidRDefault="00A63227" w:rsidP="00A63227">
            <w:pPr>
              <w:rPr>
                <w:sz w:val="18"/>
                <w:szCs w:val="18"/>
              </w:rPr>
            </w:pPr>
            <w:r w:rsidRPr="00102E65">
              <w:rPr>
                <w:sz w:val="18"/>
                <w:szCs w:val="18"/>
              </w:rPr>
              <w:t>592.52</w:t>
            </w:r>
          </w:p>
        </w:tc>
        <w:tc>
          <w:tcPr>
            <w:tcW w:w="889" w:type="dxa"/>
          </w:tcPr>
          <w:p w14:paraId="633B2256" w14:textId="77777777" w:rsidR="00A63227" w:rsidRPr="00102E65" w:rsidRDefault="00A63227" w:rsidP="00A63227">
            <w:pPr>
              <w:rPr>
                <w:sz w:val="18"/>
                <w:szCs w:val="18"/>
              </w:rPr>
            </w:pPr>
            <w:r w:rsidRPr="00102E65">
              <w:rPr>
                <w:sz w:val="18"/>
                <w:szCs w:val="18"/>
              </w:rPr>
              <w:t>"no"</w:t>
            </w:r>
          </w:p>
        </w:tc>
      </w:tr>
      <w:tr w:rsidR="0092099D" w:rsidRPr="0092099D" w14:paraId="393CF6C1" w14:textId="77777777" w:rsidTr="0092099D">
        <w:tc>
          <w:tcPr>
            <w:tcW w:w="859" w:type="dxa"/>
          </w:tcPr>
          <w:p w14:paraId="3691C032" w14:textId="77777777" w:rsidR="00A63227" w:rsidRPr="00102E65" w:rsidRDefault="00A63227" w:rsidP="00A63227">
            <w:pPr>
              <w:rPr>
                <w:sz w:val="18"/>
                <w:szCs w:val="18"/>
              </w:rPr>
            </w:pPr>
            <w:r w:rsidRPr="00102E65">
              <w:rPr>
                <w:sz w:val="18"/>
                <w:szCs w:val="18"/>
              </w:rPr>
              <w:lastRenderedPageBreak/>
              <w:t>"7-39"</w:t>
            </w:r>
          </w:p>
        </w:tc>
        <w:tc>
          <w:tcPr>
            <w:tcW w:w="1476" w:type="dxa"/>
          </w:tcPr>
          <w:p w14:paraId="10871635" w14:textId="77777777" w:rsidR="00A63227" w:rsidRPr="00102E65" w:rsidRDefault="00A63227" w:rsidP="00A63227">
            <w:pPr>
              <w:rPr>
                <w:sz w:val="18"/>
                <w:szCs w:val="18"/>
              </w:rPr>
            </w:pPr>
            <w:r w:rsidRPr="00102E65">
              <w:rPr>
                <w:sz w:val="18"/>
                <w:szCs w:val="18"/>
              </w:rPr>
              <w:t>"PALO VERDE MESA"</w:t>
            </w:r>
          </w:p>
        </w:tc>
        <w:tc>
          <w:tcPr>
            <w:tcW w:w="1086" w:type="dxa"/>
          </w:tcPr>
          <w:p w14:paraId="296BB324" w14:textId="77777777" w:rsidR="00A63227" w:rsidRPr="00102E65" w:rsidRDefault="00A63227" w:rsidP="00A63227">
            <w:pPr>
              <w:rPr>
                <w:sz w:val="18"/>
                <w:szCs w:val="18"/>
              </w:rPr>
            </w:pPr>
            <w:r w:rsidRPr="00102E65">
              <w:rPr>
                <w:sz w:val="18"/>
                <w:szCs w:val="18"/>
              </w:rPr>
              <w:t>673.55</w:t>
            </w:r>
          </w:p>
        </w:tc>
        <w:tc>
          <w:tcPr>
            <w:tcW w:w="889" w:type="dxa"/>
          </w:tcPr>
          <w:p w14:paraId="23C43549" w14:textId="77777777" w:rsidR="00A63227" w:rsidRPr="00102E65" w:rsidRDefault="00A63227" w:rsidP="00A63227">
            <w:pPr>
              <w:rPr>
                <w:sz w:val="18"/>
                <w:szCs w:val="18"/>
              </w:rPr>
            </w:pPr>
            <w:r w:rsidRPr="00102E65">
              <w:rPr>
                <w:sz w:val="18"/>
                <w:szCs w:val="18"/>
              </w:rPr>
              <w:t>"no"</w:t>
            </w:r>
          </w:p>
        </w:tc>
      </w:tr>
      <w:tr w:rsidR="0092099D" w:rsidRPr="0092099D" w14:paraId="5A71FDAF" w14:textId="77777777" w:rsidTr="0092099D">
        <w:tc>
          <w:tcPr>
            <w:tcW w:w="859" w:type="dxa"/>
          </w:tcPr>
          <w:p w14:paraId="72D31DA8" w14:textId="77777777" w:rsidR="00A63227" w:rsidRPr="00102E65" w:rsidRDefault="00A63227" w:rsidP="00A63227">
            <w:pPr>
              <w:rPr>
                <w:sz w:val="18"/>
                <w:szCs w:val="18"/>
              </w:rPr>
            </w:pPr>
            <w:r w:rsidRPr="00102E65">
              <w:rPr>
                <w:sz w:val="18"/>
                <w:szCs w:val="18"/>
              </w:rPr>
              <w:t>"7-4"</w:t>
            </w:r>
          </w:p>
        </w:tc>
        <w:tc>
          <w:tcPr>
            <w:tcW w:w="1476" w:type="dxa"/>
          </w:tcPr>
          <w:p w14:paraId="2825A42D" w14:textId="77777777" w:rsidR="00A63227" w:rsidRPr="00102E65" w:rsidRDefault="00A63227" w:rsidP="00A63227">
            <w:pPr>
              <w:rPr>
                <w:sz w:val="18"/>
                <w:szCs w:val="18"/>
              </w:rPr>
            </w:pPr>
            <w:r w:rsidRPr="00102E65">
              <w:rPr>
                <w:sz w:val="18"/>
                <w:szCs w:val="18"/>
              </w:rPr>
              <w:t>"RICE VALLEY"</w:t>
            </w:r>
          </w:p>
        </w:tc>
        <w:tc>
          <w:tcPr>
            <w:tcW w:w="1086" w:type="dxa"/>
          </w:tcPr>
          <w:p w14:paraId="47182CC9" w14:textId="77777777" w:rsidR="00A63227" w:rsidRPr="00102E65" w:rsidRDefault="00A63227" w:rsidP="00A63227">
            <w:pPr>
              <w:rPr>
                <w:sz w:val="18"/>
                <w:szCs w:val="18"/>
              </w:rPr>
            </w:pPr>
            <w:r w:rsidRPr="00102E65">
              <w:rPr>
                <w:sz w:val="18"/>
                <w:szCs w:val="18"/>
              </w:rPr>
              <w:t>510</w:t>
            </w:r>
          </w:p>
        </w:tc>
        <w:tc>
          <w:tcPr>
            <w:tcW w:w="889" w:type="dxa"/>
          </w:tcPr>
          <w:p w14:paraId="057AFE14" w14:textId="77777777" w:rsidR="00A63227" w:rsidRPr="00102E65" w:rsidRDefault="00A63227" w:rsidP="00A63227">
            <w:pPr>
              <w:rPr>
                <w:sz w:val="18"/>
                <w:szCs w:val="18"/>
              </w:rPr>
            </w:pPr>
            <w:r w:rsidRPr="00102E65">
              <w:rPr>
                <w:sz w:val="18"/>
                <w:szCs w:val="18"/>
              </w:rPr>
              <w:t>"yes"</w:t>
            </w:r>
          </w:p>
        </w:tc>
      </w:tr>
      <w:tr w:rsidR="0092099D" w:rsidRPr="0092099D" w14:paraId="450C04CE" w14:textId="77777777" w:rsidTr="0092099D">
        <w:tc>
          <w:tcPr>
            <w:tcW w:w="859" w:type="dxa"/>
          </w:tcPr>
          <w:p w14:paraId="621E1A28" w14:textId="77777777" w:rsidR="00A63227" w:rsidRPr="00102E65" w:rsidRDefault="00A63227" w:rsidP="00A63227">
            <w:pPr>
              <w:rPr>
                <w:sz w:val="18"/>
                <w:szCs w:val="18"/>
              </w:rPr>
            </w:pPr>
            <w:r w:rsidRPr="00102E65">
              <w:rPr>
                <w:sz w:val="18"/>
                <w:szCs w:val="18"/>
              </w:rPr>
              <w:t>"7-40"</w:t>
            </w:r>
          </w:p>
        </w:tc>
        <w:tc>
          <w:tcPr>
            <w:tcW w:w="1476" w:type="dxa"/>
          </w:tcPr>
          <w:p w14:paraId="37DE6CD7" w14:textId="77777777" w:rsidR="00A63227" w:rsidRPr="00102E65" w:rsidRDefault="00A63227" w:rsidP="00A63227">
            <w:pPr>
              <w:rPr>
                <w:sz w:val="18"/>
                <w:szCs w:val="18"/>
              </w:rPr>
            </w:pPr>
            <w:r w:rsidRPr="00102E65">
              <w:rPr>
                <w:sz w:val="18"/>
                <w:szCs w:val="18"/>
              </w:rPr>
              <w:t>"QUIEN SABE POINT VALLEY"</w:t>
            </w:r>
          </w:p>
        </w:tc>
        <w:tc>
          <w:tcPr>
            <w:tcW w:w="1086" w:type="dxa"/>
          </w:tcPr>
          <w:p w14:paraId="6B0234B1" w14:textId="77777777" w:rsidR="00A63227" w:rsidRPr="00102E65" w:rsidRDefault="00A63227" w:rsidP="00A63227">
            <w:pPr>
              <w:rPr>
                <w:sz w:val="18"/>
                <w:szCs w:val="18"/>
              </w:rPr>
            </w:pPr>
            <w:r w:rsidRPr="00102E65">
              <w:rPr>
                <w:sz w:val="18"/>
                <w:szCs w:val="18"/>
              </w:rPr>
              <w:t>492</w:t>
            </w:r>
          </w:p>
        </w:tc>
        <w:tc>
          <w:tcPr>
            <w:tcW w:w="889" w:type="dxa"/>
          </w:tcPr>
          <w:p w14:paraId="4EAC5A2B" w14:textId="77777777" w:rsidR="00A63227" w:rsidRPr="00102E65" w:rsidRDefault="00A63227" w:rsidP="00A63227">
            <w:pPr>
              <w:rPr>
                <w:sz w:val="18"/>
                <w:szCs w:val="18"/>
              </w:rPr>
            </w:pPr>
            <w:r w:rsidRPr="00102E65">
              <w:rPr>
                <w:sz w:val="18"/>
                <w:szCs w:val="18"/>
              </w:rPr>
              <w:t>"yes"</w:t>
            </w:r>
          </w:p>
        </w:tc>
      </w:tr>
      <w:tr w:rsidR="0092099D" w:rsidRPr="0092099D" w14:paraId="793849F7" w14:textId="77777777" w:rsidTr="0092099D">
        <w:tc>
          <w:tcPr>
            <w:tcW w:w="859" w:type="dxa"/>
          </w:tcPr>
          <w:p w14:paraId="79211CDD" w14:textId="77777777" w:rsidR="00A63227" w:rsidRPr="00102E65" w:rsidRDefault="00A63227" w:rsidP="00A63227">
            <w:pPr>
              <w:rPr>
                <w:sz w:val="18"/>
                <w:szCs w:val="18"/>
              </w:rPr>
            </w:pPr>
            <w:r w:rsidRPr="00102E65">
              <w:rPr>
                <w:sz w:val="18"/>
                <w:szCs w:val="18"/>
              </w:rPr>
              <w:t>"7-41"</w:t>
            </w:r>
          </w:p>
        </w:tc>
        <w:tc>
          <w:tcPr>
            <w:tcW w:w="1476" w:type="dxa"/>
          </w:tcPr>
          <w:p w14:paraId="065D35D0" w14:textId="77777777" w:rsidR="00A63227" w:rsidRPr="00102E65" w:rsidRDefault="00A63227" w:rsidP="00A63227">
            <w:pPr>
              <w:rPr>
                <w:sz w:val="18"/>
                <w:szCs w:val="18"/>
              </w:rPr>
            </w:pPr>
            <w:r w:rsidRPr="00102E65">
              <w:rPr>
                <w:sz w:val="18"/>
                <w:szCs w:val="18"/>
              </w:rPr>
              <w:t>"CALZONA VALLEY"</w:t>
            </w:r>
          </w:p>
        </w:tc>
        <w:tc>
          <w:tcPr>
            <w:tcW w:w="1086" w:type="dxa"/>
          </w:tcPr>
          <w:p w14:paraId="40E612DA" w14:textId="77777777" w:rsidR="00A63227" w:rsidRPr="00102E65" w:rsidRDefault="00A63227" w:rsidP="00A63227">
            <w:pPr>
              <w:rPr>
                <w:sz w:val="18"/>
                <w:szCs w:val="18"/>
              </w:rPr>
            </w:pPr>
            <w:r w:rsidRPr="00102E65">
              <w:rPr>
                <w:sz w:val="18"/>
                <w:szCs w:val="18"/>
              </w:rPr>
              <w:t>419.4</w:t>
            </w:r>
          </w:p>
        </w:tc>
        <w:tc>
          <w:tcPr>
            <w:tcW w:w="889" w:type="dxa"/>
          </w:tcPr>
          <w:p w14:paraId="556E0811" w14:textId="77777777" w:rsidR="00A63227" w:rsidRPr="00102E65" w:rsidRDefault="00A63227" w:rsidP="00A63227">
            <w:pPr>
              <w:rPr>
                <w:sz w:val="18"/>
                <w:szCs w:val="18"/>
              </w:rPr>
            </w:pPr>
            <w:r w:rsidRPr="00102E65">
              <w:rPr>
                <w:sz w:val="18"/>
                <w:szCs w:val="18"/>
              </w:rPr>
              <w:t>"no"</w:t>
            </w:r>
          </w:p>
        </w:tc>
      </w:tr>
      <w:tr w:rsidR="0092099D" w:rsidRPr="0092099D" w14:paraId="23336BCD" w14:textId="77777777" w:rsidTr="0092099D">
        <w:tc>
          <w:tcPr>
            <w:tcW w:w="859" w:type="dxa"/>
          </w:tcPr>
          <w:p w14:paraId="7F7A881B" w14:textId="77777777" w:rsidR="00A63227" w:rsidRPr="00102E65" w:rsidRDefault="00A63227" w:rsidP="00A63227">
            <w:pPr>
              <w:rPr>
                <w:sz w:val="18"/>
                <w:szCs w:val="18"/>
              </w:rPr>
            </w:pPr>
            <w:r w:rsidRPr="00102E65">
              <w:rPr>
                <w:sz w:val="18"/>
                <w:szCs w:val="18"/>
              </w:rPr>
              <w:t>"7-42"</w:t>
            </w:r>
          </w:p>
        </w:tc>
        <w:tc>
          <w:tcPr>
            <w:tcW w:w="1476" w:type="dxa"/>
          </w:tcPr>
          <w:p w14:paraId="1AC46BEC" w14:textId="77777777" w:rsidR="00A63227" w:rsidRPr="00102E65" w:rsidRDefault="00A63227" w:rsidP="00A63227">
            <w:pPr>
              <w:rPr>
                <w:sz w:val="18"/>
                <w:szCs w:val="18"/>
              </w:rPr>
            </w:pPr>
            <w:r w:rsidRPr="00102E65">
              <w:rPr>
                <w:sz w:val="18"/>
                <w:szCs w:val="18"/>
              </w:rPr>
              <w:t>"VIDAL VALLEY"</w:t>
            </w:r>
          </w:p>
        </w:tc>
        <w:tc>
          <w:tcPr>
            <w:tcW w:w="1086" w:type="dxa"/>
          </w:tcPr>
          <w:p w14:paraId="7C6CF6CD" w14:textId="77777777" w:rsidR="00A63227" w:rsidRPr="00102E65" w:rsidRDefault="00A63227" w:rsidP="00A63227">
            <w:pPr>
              <w:rPr>
                <w:sz w:val="18"/>
                <w:szCs w:val="18"/>
              </w:rPr>
            </w:pPr>
            <w:r w:rsidRPr="00102E65">
              <w:rPr>
                <w:sz w:val="18"/>
                <w:szCs w:val="18"/>
              </w:rPr>
              <w:t>980</w:t>
            </w:r>
          </w:p>
        </w:tc>
        <w:tc>
          <w:tcPr>
            <w:tcW w:w="889" w:type="dxa"/>
          </w:tcPr>
          <w:p w14:paraId="7B450DE8" w14:textId="77777777" w:rsidR="00A63227" w:rsidRPr="00102E65" w:rsidRDefault="00A63227" w:rsidP="00A63227">
            <w:pPr>
              <w:rPr>
                <w:sz w:val="18"/>
                <w:szCs w:val="18"/>
              </w:rPr>
            </w:pPr>
            <w:r w:rsidRPr="00102E65">
              <w:rPr>
                <w:sz w:val="18"/>
                <w:szCs w:val="18"/>
              </w:rPr>
              <w:t>"yes"</w:t>
            </w:r>
          </w:p>
        </w:tc>
      </w:tr>
      <w:tr w:rsidR="0092099D" w:rsidRPr="0092099D" w14:paraId="52D15A40" w14:textId="77777777" w:rsidTr="0092099D">
        <w:tc>
          <w:tcPr>
            <w:tcW w:w="859" w:type="dxa"/>
          </w:tcPr>
          <w:p w14:paraId="06BB6E52" w14:textId="77777777" w:rsidR="00A63227" w:rsidRPr="00102E65" w:rsidRDefault="00A63227" w:rsidP="00A63227">
            <w:pPr>
              <w:rPr>
                <w:sz w:val="18"/>
                <w:szCs w:val="18"/>
              </w:rPr>
            </w:pPr>
            <w:r w:rsidRPr="00102E65">
              <w:rPr>
                <w:sz w:val="18"/>
                <w:szCs w:val="18"/>
              </w:rPr>
              <w:t>"7-43"</w:t>
            </w:r>
          </w:p>
        </w:tc>
        <w:tc>
          <w:tcPr>
            <w:tcW w:w="1476" w:type="dxa"/>
          </w:tcPr>
          <w:p w14:paraId="5F83E0E8" w14:textId="77777777" w:rsidR="00A63227" w:rsidRPr="00102E65" w:rsidRDefault="00A63227" w:rsidP="00A63227">
            <w:pPr>
              <w:rPr>
                <w:sz w:val="18"/>
                <w:szCs w:val="18"/>
              </w:rPr>
            </w:pPr>
            <w:r w:rsidRPr="00102E65">
              <w:rPr>
                <w:sz w:val="18"/>
                <w:szCs w:val="18"/>
              </w:rPr>
              <w:t>"CHEMEHUEVI VALLEY"</w:t>
            </w:r>
          </w:p>
        </w:tc>
        <w:tc>
          <w:tcPr>
            <w:tcW w:w="1086" w:type="dxa"/>
          </w:tcPr>
          <w:p w14:paraId="6158090F" w14:textId="77777777" w:rsidR="00A63227" w:rsidRPr="00102E65" w:rsidRDefault="00A63227" w:rsidP="00A63227">
            <w:pPr>
              <w:rPr>
                <w:sz w:val="18"/>
                <w:szCs w:val="18"/>
              </w:rPr>
            </w:pPr>
            <w:r w:rsidRPr="00102E65">
              <w:rPr>
                <w:sz w:val="18"/>
                <w:szCs w:val="18"/>
              </w:rPr>
              <w:t>597.5</w:t>
            </w:r>
          </w:p>
        </w:tc>
        <w:tc>
          <w:tcPr>
            <w:tcW w:w="889" w:type="dxa"/>
          </w:tcPr>
          <w:p w14:paraId="09606A0E" w14:textId="77777777" w:rsidR="00A63227" w:rsidRPr="00102E65" w:rsidRDefault="00A63227" w:rsidP="00A63227">
            <w:pPr>
              <w:rPr>
                <w:sz w:val="18"/>
                <w:szCs w:val="18"/>
              </w:rPr>
            </w:pPr>
            <w:r w:rsidRPr="00102E65">
              <w:rPr>
                <w:sz w:val="18"/>
                <w:szCs w:val="18"/>
              </w:rPr>
              <w:t>"no"</w:t>
            </w:r>
          </w:p>
        </w:tc>
      </w:tr>
      <w:tr w:rsidR="0092099D" w:rsidRPr="0092099D" w14:paraId="530435CC" w14:textId="77777777" w:rsidTr="0092099D">
        <w:tc>
          <w:tcPr>
            <w:tcW w:w="859" w:type="dxa"/>
          </w:tcPr>
          <w:p w14:paraId="448027CF" w14:textId="77777777" w:rsidR="00A63227" w:rsidRPr="00102E65" w:rsidRDefault="00A63227" w:rsidP="00A63227">
            <w:pPr>
              <w:rPr>
                <w:sz w:val="18"/>
                <w:szCs w:val="18"/>
              </w:rPr>
            </w:pPr>
            <w:r w:rsidRPr="00102E65">
              <w:rPr>
                <w:sz w:val="18"/>
                <w:szCs w:val="18"/>
              </w:rPr>
              <w:t>"7-44"</w:t>
            </w:r>
          </w:p>
        </w:tc>
        <w:tc>
          <w:tcPr>
            <w:tcW w:w="1476" w:type="dxa"/>
          </w:tcPr>
          <w:p w14:paraId="038412E2" w14:textId="77777777" w:rsidR="00A63227" w:rsidRPr="00102E65" w:rsidRDefault="00A63227" w:rsidP="00A63227">
            <w:pPr>
              <w:rPr>
                <w:sz w:val="18"/>
                <w:szCs w:val="18"/>
              </w:rPr>
            </w:pPr>
            <w:r w:rsidRPr="00102E65">
              <w:rPr>
                <w:sz w:val="18"/>
                <w:szCs w:val="18"/>
              </w:rPr>
              <w:t>"NEEDLES VALLEY"</w:t>
            </w:r>
          </w:p>
        </w:tc>
        <w:tc>
          <w:tcPr>
            <w:tcW w:w="1086" w:type="dxa"/>
          </w:tcPr>
          <w:p w14:paraId="7CD5240A" w14:textId="77777777" w:rsidR="00A63227" w:rsidRPr="00102E65" w:rsidRDefault="00A63227" w:rsidP="00A63227">
            <w:pPr>
              <w:rPr>
                <w:sz w:val="18"/>
                <w:szCs w:val="18"/>
              </w:rPr>
            </w:pPr>
            <w:r w:rsidRPr="00102E65">
              <w:rPr>
                <w:sz w:val="18"/>
                <w:szCs w:val="18"/>
              </w:rPr>
              <w:t>468.76</w:t>
            </w:r>
          </w:p>
        </w:tc>
        <w:tc>
          <w:tcPr>
            <w:tcW w:w="889" w:type="dxa"/>
          </w:tcPr>
          <w:p w14:paraId="17D49FD4" w14:textId="77777777" w:rsidR="00A63227" w:rsidRPr="00102E65" w:rsidRDefault="00A63227" w:rsidP="00A63227">
            <w:pPr>
              <w:rPr>
                <w:sz w:val="18"/>
                <w:szCs w:val="18"/>
              </w:rPr>
            </w:pPr>
            <w:r w:rsidRPr="00102E65">
              <w:rPr>
                <w:sz w:val="18"/>
                <w:szCs w:val="18"/>
              </w:rPr>
              <w:t>"no"</w:t>
            </w:r>
          </w:p>
        </w:tc>
      </w:tr>
      <w:tr w:rsidR="0092099D" w:rsidRPr="0092099D" w14:paraId="433FB3C4" w14:textId="77777777" w:rsidTr="0092099D">
        <w:tc>
          <w:tcPr>
            <w:tcW w:w="859" w:type="dxa"/>
          </w:tcPr>
          <w:p w14:paraId="6390AC46" w14:textId="77777777" w:rsidR="00A63227" w:rsidRPr="00102E65" w:rsidRDefault="00A63227" w:rsidP="00A63227">
            <w:pPr>
              <w:rPr>
                <w:sz w:val="18"/>
                <w:szCs w:val="18"/>
              </w:rPr>
            </w:pPr>
            <w:r w:rsidRPr="00102E65">
              <w:rPr>
                <w:sz w:val="18"/>
                <w:szCs w:val="18"/>
              </w:rPr>
              <w:t>"7-45"</w:t>
            </w:r>
          </w:p>
        </w:tc>
        <w:tc>
          <w:tcPr>
            <w:tcW w:w="1476" w:type="dxa"/>
          </w:tcPr>
          <w:p w14:paraId="402DD91D" w14:textId="77777777" w:rsidR="00A63227" w:rsidRPr="00102E65" w:rsidRDefault="00A63227" w:rsidP="00A63227">
            <w:pPr>
              <w:rPr>
                <w:sz w:val="18"/>
                <w:szCs w:val="18"/>
              </w:rPr>
            </w:pPr>
            <w:r w:rsidRPr="00102E65">
              <w:rPr>
                <w:sz w:val="18"/>
                <w:szCs w:val="18"/>
              </w:rPr>
              <w:t>"PIUTE VALLEY"</w:t>
            </w:r>
          </w:p>
        </w:tc>
        <w:tc>
          <w:tcPr>
            <w:tcW w:w="1086" w:type="dxa"/>
          </w:tcPr>
          <w:p w14:paraId="39EF05A7" w14:textId="77777777" w:rsidR="00A63227" w:rsidRPr="00102E65" w:rsidRDefault="00A63227" w:rsidP="00A63227">
            <w:pPr>
              <w:rPr>
                <w:sz w:val="18"/>
                <w:szCs w:val="18"/>
              </w:rPr>
            </w:pPr>
            <w:r w:rsidRPr="00102E65">
              <w:rPr>
                <w:sz w:val="18"/>
                <w:szCs w:val="18"/>
              </w:rPr>
              <w:t>1260</w:t>
            </w:r>
          </w:p>
        </w:tc>
        <w:tc>
          <w:tcPr>
            <w:tcW w:w="889" w:type="dxa"/>
          </w:tcPr>
          <w:p w14:paraId="21B8A286" w14:textId="77777777" w:rsidR="00A63227" w:rsidRPr="00102E65" w:rsidRDefault="00A63227" w:rsidP="00A63227">
            <w:pPr>
              <w:rPr>
                <w:sz w:val="18"/>
                <w:szCs w:val="18"/>
              </w:rPr>
            </w:pPr>
            <w:r w:rsidRPr="00102E65">
              <w:rPr>
                <w:sz w:val="18"/>
                <w:szCs w:val="18"/>
              </w:rPr>
              <w:t>"yes"</w:t>
            </w:r>
          </w:p>
        </w:tc>
      </w:tr>
      <w:tr w:rsidR="0092099D" w:rsidRPr="0092099D" w14:paraId="2F69DF33" w14:textId="77777777" w:rsidTr="0092099D">
        <w:tc>
          <w:tcPr>
            <w:tcW w:w="859" w:type="dxa"/>
          </w:tcPr>
          <w:p w14:paraId="7DE02BCF" w14:textId="77777777" w:rsidR="00A63227" w:rsidRPr="00102E65" w:rsidRDefault="00A63227" w:rsidP="00A63227">
            <w:pPr>
              <w:rPr>
                <w:sz w:val="18"/>
                <w:szCs w:val="18"/>
              </w:rPr>
            </w:pPr>
            <w:r w:rsidRPr="00102E65">
              <w:rPr>
                <w:sz w:val="18"/>
                <w:szCs w:val="18"/>
              </w:rPr>
              <w:t>"7-46"</w:t>
            </w:r>
          </w:p>
        </w:tc>
        <w:tc>
          <w:tcPr>
            <w:tcW w:w="1476" w:type="dxa"/>
          </w:tcPr>
          <w:p w14:paraId="1BFD9A97" w14:textId="77777777" w:rsidR="00A63227" w:rsidRPr="00102E65" w:rsidRDefault="00A63227" w:rsidP="00A63227">
            <w:pPr>
              <w:rPr>
                <w:sz w:val="18"/>
                <w:szCs w:val="18"/>
              </w:rPr>
            </w:pPr>
            <w:r w:rsidRPr="00102E65">
              <w:rPr>
                <w:sz w:val="18"/>
                <w:szCs w:val="18"/>
              </w:rPr>
              <w:t>"CANEBRAKE VALLEY"</w:t>
            </w:r>
          </w:p>
        </w:tc>
        <w:tc>
          <w:tcPr>
            <w:tcW w:w="1086" w:type="dxa"/>
          </w:tcPr>
          <w:p w14:paraId="6B204607" w14:textId="77777777" w:rsidR="00A63227" w:rsidRPr="00102E65" w:rsidRDefault="00A63227" w:rsidP="00A63227">
            <w:pPr>
              <w:rPr>
                <w:sz w:val="18"/>
                <w:szCs w:val="18"/>
              </w:rPr>
            </w:pPr>
            <w:r w:rsidRPr="00102E65">
              <w:rPr>
                <w:sz w:val="18"/>
                <w:szCs w:val="18"/>
              </w:rPr>
              <w:t>842</w:t>
            </w:r>
          </w:p>
        </w:tc>
        <w:tc>
          <w:tcPr>
            <w:tcW w:w="889" w:type="dxa"/>
          </w:tcPr>
          <w:p w14:paraId="502B7D11" w14:textId="77777777" w:rsidR="00A63227" w:rsidRPr="00102E65" w:rsidRDefault="00A63227" w:rsidP="00A63227">
            <w:pPr>
              <w:rPr>
                <w:sz w:val="18"/>
                <w:szCs w:val="18"/>
              </w:rPr>
            </w:pPr>
            <w:r w:rsidRPr="00102E65">
              <w:rPr>
                <w:sz w:val="18"/>
                <w:szCs w:val="18"/>
              </w:rPr>
              <w:t>"yes"</w:t>
            </w:r>
          </w:p>
        </w:tc>
      </w:tr>
      <w:tr w:rsidR="0092099D" w:rsidRPr="0092099D" w14:paraId="4557FF80" w14:textId="77777777" w:rsidTr="0092099D">
        <w:tc>
          <w:tcPr>
            <w:tcW w:w="859" w:type="dxa"/>
          </w:tcPr>
          <w:p w14:paraId="0BA48232" w14:textId="77777777" w:rsidR="00A63227" w:rsidRPr="00102E65" w:rsidRDefault="00A63227" w:rsidP="00A63227">
            <w:pPr>
              <w:rPr>
                <w:sz w:val="18"/>
                <w:szCs w:val="18"/>
              </w:rPr>
            </w:pPr>
            <w:r w:rsidRPr="00102E65">
              <w:rPr>
                <w:sz w:val="18"/>
                <w:szCs w:val="18"/>
              </w:rPr>
              <w:t>"7-47"</w:t>
            </w:r>
          </w:p>
        </w:tc>
        <w:tc>
          <w:tcPr>
            <w:tcW w:w="1476" w:type="dxa"/>
          </w:tcPr>
          <w:p w14:paraId="41236366" w14:textId="77777777" w:rsidR="00A63227" w:rsidRPr="00102E65" w:rsidRDefault="00A63227" w:rsidP="00A63227">
            <w:pPr>
              <w:rPr>
                <w:sz w:val="18"/>
                <w:szCs w:val="18"/>
              </w:rPr>
            </w:pPr>
            <w:r w:rsidRPr="00102E65">
              <w:rPr>
                <w:sz w:val="18"/>
                <w:szCs w:val="18"/>
              </w:rPr>
              <w:t>"JACUMBA VALLEY"</w:t>
            </w:r>
          </w:p>
        </w:tc>
        <w:tc>
          <w:tcPr>
            <w:tcW w:w="1086" w:type="dxa"/>
          </w:tcPr>
          <w:p w14:paraId="05A9127B" w14:textId="77777777" w:rsidR="00A63227" w:rsidRPr="00102E65" w:rsidRDefault="00A63227" w:rsidP="00A63227">
            <w:pPr>
              <w:rPr>
                <w:sz w:val="18"/>
                <w:szCs w:val="18"/>
              </w:rPr>
            </w:pPr>
            <w:r w:rsidRPr="00102E65">
              <w:rPr>
                <w:sz w:val="18"/>
                <w:szCs w:val="18"/>
              </w:rPr>
              <w:t>814.57</w:t>
            </w:r>
          </w:p>
        </w:tc>
        <w:tc>
          <w:tcPr>
            <w:tcW w:w="889" w:type="dxa"/>
          </w:tcPr>
          <w:p w14:paraId="4236A4AB" w14:textId="77777777" w:rsidR="00A63227" w:rsidRPr="00102E65" w:rsidRDefault="00A63227" w:rsidP="00A63227">
            <w:pPr>
              <w:rPr>
                <w:sz w:val="18"/>
                <w:szCs w:val="18"/>
              </w:rPr>
            </w:pPr>
            <w:r w:rsidRPr="00102E65">
              <w:rPr>
                <w:sz w:val="18"/>
                <w:szCs w:val="18"/>
              </w:rPr>
              <w:t>"yes"</w:t>
            </w:r>
          </w:p>
        </w:tc>
      </w:tr>
      <w:tr w:rsidR="0092099D" w:rsidRPr="0092099D" w14:paraId="183D18CE" w14:textId="77777777" w:rsidTr="0092099D">
        <w:tc>
          <w:tcPr>
            <w:tcW w:w="859" w:type="dxa"/>
          </w:tcPr>
          <w:p w14:paraId="5BF1A0FF" w14:textId="77777777" w:rsidR="00A63227" w:rsidRPr="00102E65" w:rsidRDefault="00A63227" w:rsidP="00A63227">
            <w:pPr>
              <w:rPr>
                <w:sz w:val="18"/>
                <w:szCs w:val="18"/>
              </w:rPr>
            </w:pPr>
            <w:r w:rsidRPr="00102E65">
              <w:rPr>
                <w:sz w:val="18"/>
                <w:szCs w:val="18"/>
              </w:rPr>
              <w:t>"7-48"</w:t>
            </w:r>
          </w:p>
        </w:tc>
        <w:tc>
          <w:tcPr>
            <w:tcW w:w="1476" w:type="dxa"/>
          </w:tcPr>
          <w:p w14:paraId="5FBA4C1F" w14:textId="77777777" w:rsidR="00A63227" w:rsidRPr="00102E65" w:rsidRDefault="00A63227" w:rsidP="00A63227">
            <w:pPr>
              <w:rPr>
                <w:sz w:val="18"/>
                <w:szCs w:val="18"/>
              </w:rPr>
            </w:pPr>
            <w:r w:rsidRPr="00102E65">
              <w:rPr>
                <w:sz w:val="18"/>
                <w:szCs w:val="18"/>
              </w:rPr>
              <w:t>"HELENDALE FAULT VALLEY"</w:t>
            </w:r>
          </w:p>
        </w:tc>
        <w:tc>
          <w:tcPr>
            <w:tcW w:w="1086" w:type="dxa"/>
          </w:tcPr>
          <w:p w14:paraId="09073A46" w14:textId="77777777" w:rsidR="00A63227" w:rsidRPr="00102E65" w:rsidRDefault="00A63227" w:rsidP="00A63227">
            <w:pPr>
              <w:rPr>
                <w:sz w:val="18"/>
                <w:szCs w:val="18"/>
              </w:rPr>
            </w:pPr>
            <w:r w:rsidRPr="00102E65">
              <w:rPr>
                <w:sz w:val="18"/>
                <w:szCs w:val="18"/>
              </w:rPr>
              <w:t>663</w:t>
            </w:r>
          </w:p>
        </w:tc>
        <w:tc>
          <w:tcPr>
            <w:tcW w:w="889" w:type="dxa"/>
          </w:tcPr>
          <w:p w14:paraId="75535051" w14:textId="77777777" w:rsidR="00A63227" w:rsidRPr="00102E65" w:rsidRDefault="00A63227" w:rsidP="00A63227">
            <w:pPr>
              <w:rPr>
                <w:sz w:val="18"/>
                <w:szCs w:val="18"/>
              </w:rPr>
            </w:pPr>
            <w:r w:rsidRPr="00102E65">
              <w:rPr>
                <w:sz w:val="18"/>
                <w:szCs w:val="18"/>
              </w:rPr>
              <w:t>"yes"</w:t>
            </w:r>
          </w:p>
        </w:tc>
      </w:tr>
      <w:tr w:rsidR="0092099D" w:rsidRPr="0092099D" w14:paraId="7FFC4F6B" w14:textId="77777777" w:rsidTr="0092099D">
        <w:tc>
          <w:tcPr>
            <w:tcW w:w="859" w:type="dxa"/>
          </w:tcPr>
          <w:p w14:paraId="7AED6788" w14:textId="77777777" w:rsidR="00A63227" w:rsidRPr="00102E65" w:rsidRDefault="00A63227" w:rsidP="00A63227">
            <w:pPr>
              <w:rPr>
                <w:sz w:val="18"/>
                <w:szCs w:val="18"/>
              </w:rPr>
            </w:pPr>
            <w:r w:rsidRPr="00102E65">
              <w:rPr>
                <w:sz w:val="18"/>
                <w:szCs w:val="18"/>
              </w:rPr>
              <w:t>"7-49"</w:t>
            </w:r>
          </w:p>
        </w:tc>
        <w:tc>
          <w:tcPr>
            <w:tcW w:w="1476" w:type="dxa"/>
          </w:tcPr>
          <w:p w14:paraId="00A9BE4D" w14:textId="77777777" w:rsidR="00A63227" w:rsidRPr="00102E65" w:rsidRDefault="00A63227" w:rsidP="00A63227">
            <w:pPr>
              <w:rPr>
                <w:sz w:val="18"/>
                <w:szCs w:val="18"/>
              </w:rPr>
            </w:pPr>
            <w:r w:rsidRPr="00102E65">
              <w:rPr>
                <w:sz w:val="18"/>
                <w:szCs w:val="18"/>
              </w:rPr>
              <w:t>"PIPES CANYON FAULT VALLEY"</w:t>
            </w:r>
          </w:p>
        </w:tc>
        <w:tc>
          <w:tcPr>
            <w:tcW w:w="1086" w:type="dxa"/>
          </w:tcPr>
          <w:p w14:paraId="0AF6470C" w14:textId="77777777" w:rsidR="00A63227" w:rsidRPr="00102E65" w:rsidRDefault="00A63227" w:rsidP="00A63227">
            <w:pPr>
              <w:rPr>
                <w:sz w:val="18"/>
                <w:szCs w:val="18"/>
              </w:rPr>
            </w:pPr>
            <w:r w:rsidRPr="00102E65">
              <w:rPr>
                <w:sz w:val="18"/>
                <w:szCs w:val="18"/>
              </w:rPr>
              <w:t>1040.33</w:t>
            </w:r>
          </w:p>
        </w:tc>
        <w:tc>
          <w:tcPr>
            <w:tcW w:w="889" w:type="dxa"/>
          </w:tcPr>
          <w:p w14:paraId="25105E3F" w14:textId="77777777" w:rsidR="00A63227" w:rsidRPr="00102E65" w:rsidRDefault="00A63227" w:rsidP="00A63227">
            <w:pPr>
              <w:rPr>
                <w:sz w:val="18"/>
                <w:szCs w:val="18"/>
              </w:rPr>
            </w:pPr>
            <w:r w:rsidRPr="00102E65">
              <w:rPr>
                <w:sz w:val="18"/>
                <w:szCs w:val="18"/>
              </w:rPr>
              <w:t>"yes"</w:t>
            </w:r>
          </w:p>
        </w:tc>
      </w:tr>
      <w:tr w:rsidR="0092099D" w:rsidRPr="0092099D" w14:paraId="215BE564" w14:textId="77777777" w:rsidTr="0092099D">
        <w:tc>
          <w:tcPr>
            <w:tcW w:w="859" w:type="dxa"/>
          </w:tcPr>
          <w:p w14:paraId="0D7FAABB" w14:textId="77777777" w:rsidR="00A63227" w:rsidRPr="00102E65" w:rsidRDefault="00A63227" w:rsidP="00A63227">
            <w:pPr>
              <w:rPr>
                <w:sz w:val="18"/>
                <w:szCs w:val="18"/>
              </w:rPr>
            </w:pPr>
            <w:r w:rsidRPr="00102E65">
              <w:rPr>
                <w:sz w:val="18"/>
                <w:szCs w:val="18"/>
              </w:rPr>
              <w:t>"7-5"</w:t>
            </w:r>
          </w:p>
        </w:tc>
        <w:tc>
          <w:tcPr>
            <w:tcW w:w="1476" w:type="dxa"/>
          </w:tcPr>
          <w:p w14:paraId="75C5848C" w14:textId="77777777" w:rsidR="00A63227" w:rsidRPr="00102E65" w:rsidRDefault="00A63227" w:rsidP="00A63227">
            <w:pPr>
              <w:rPr>
                <w:sz w:val="18"/>
                <w:szCs w:val="18"/>
              </w:rPr>
            </w:pPr>
            <w:r w:rsidRPr="00102E65">
              <w:rPr>
                <w:sz w:val="18"/>
                <w:szCs w:val="18"/>
              </w:rPr>
              <w:t>"CHUCKWALLA VALLEY"</w:t>
            </w:r>
          </w:p>
        </w:tc>
        <w:tc>
          <w:tcPr>
            <w:tcW w:w="1086" w:type="dxa"/>
          </w:tcPr>
          <w:p w14:paraId="357AED0A" w14:textId="77777777" w:rsidR="00A63227" w:rsidRPr="00102E65" w:rsidRDefault="00A63227" w:rsidP="00A63227">
            <w:pPr>
              <w:rPr>
                <w:sz w:val="18"/>
                <w:szCs w:val="18"/>
              </w:rPr>
            </w:pPr>
            <w:r w:rsidRPr="00102E65">
              <w:rPr>
                <w:sz w:val="18"/>
                <w:szCs w:val="18"/>
              </w:rPr>
              <w:t>1201.72</w:t>
            </w:r>
          </w:p>
        </w:tc>
        <w:tc>
          <w:tcPr>
            <w:tcW w:w="889" w:type="dxa"/>
          </w:tcPr>
          <w:p w14:paraId="47E46DFA" w14:textId="77777777" w:rsidR="00A63227" w:rsidRPr="00102E65" w:rsidRDefault="00A63227" w:rsidP="00A63227">
            <w:pPr>
              <w:rPr>
                <w:sz w:val="18"/>
                <w:szCs w:val="18"/>
              </w:rPr>
            </w:pPr>
            <w:r w:rsidRPr="00102E65">
              <w:rPr>
                <w:sz w:val="18"/>
                <w:szCs w:val="18"/>
              </w:rPr>
              <w:t>"no"</w:t>
            </w:r>
          </w:p>
        </w:tc>
      </w:tr>
      <w:tr w:rsidR="0092099D" w:rsidRPr="0092099D" w14:paraId="5A275CAA" w14:textId="77777777" w:rsidTr="0092099D">
        <w:tc>
          <w:tcPr>
            <w:tcW w:w="859" w:type="dxa"/>
          </w:tcPr>
          <w:p w14:paraId="5D7BF170" w14:textId="77777777" w:rsidR="00A63227" w:rsidRPr="00102E65" w:rsidRDefault="00A63227" w:rsidP="00A63227">
            <w:pPr>
              <w:rPr>
                <w:sz w:val="18"/>
                <w:szCs w:val="18"/>
              </w:rPr>
            </w:pPr>
            <w:r w:rsidRPr="00102E65">
              <w:rPr>
                <w:sz w:val="18"/>
                <w:szCs w:val="18"/>
              </w:rPr>
              <w:t>"7-50"</w:t>
            </w:r>
          </w:p>
        </w:tc>
        <w:tc>
          <w:tcPr>
            <w:tcW w:w="1476" w:type="dxa"/>
          </w:tcPr>
          <w:p w14:paraId="76EA33CB" w14:textId="77777777" w:rsidR="00A63227" w:rsidRPr="00102E65" w:rsidRDefault="00A63227" w:rsidP="00A63227">
            <w:pPr>
              <w:rPr>
                <w:sz w:val="18"/>
                <w:szCs w:val="18"/>
              </w:rPr>
            </w:pPr>
            <w:r w:rsidRPr="00102E65">
              <w:rPr>
                <w:sz w:val="18"/>
                <w:szCs w:val="18"/>
              </w:rPr>
              <w:t>"IRON RIDGE AREA"</w:t>
            </w:r>
          </w:p>
        </w:tc>
        <w:tc>
          <w:tcPr>
            <w:tcW w:w="1086" w:type="dxa"/>
          </w:tcPr>
          <w:p w14:paraId="11D1F859" w14:textId="77777777" w:rsidR="00A63227" w:rsidRPr="00102E65" w:rsidRDefault="00A63227" w:rsidP="00A63227">
            <w:pPr>
              <w:rPr>
                <w:sz w:val="18"/>
                <w:szCs w:val="18"/>
              </w:rPr>
            </w:pPr>
            <w:r w:rsidRPr="00102E65">
              <w:rPr>
                <w:sz w:val="18"/>
                <w:szCs w:val="18"/>
              </w:rPr>
              <w:t>NA</w:t>
            </w:r>
          </w:p>
        </w:tc>
        <w:tc>
          <w:tcPr>
            <w:tcW w:w="889" w:type="dxa"/>
          </w:tcPr>
          <w:p w14:paraId="3F311CB7" w14:textId="77777777" w:rsidR="00A63227" w:rsidRPr="00102E65" w:rsidRDefault="00A63227" w:rsidP="00A63227">
            <w:pPr>
              <w:rPr>
                <w:sz w:val="18"/>
                <w:szCs w:val="18"/>
              </w:rPr>
            </w:pPr>
            <w:r w:rsidRPr="00102E65">
              <w:rPr>
                <w:sz w:val="18"/>
                <w:szCs w:val="18"/>
              </w:rPr>
              <w:t>NA</w:t>
            </w:r>
          </w:p>
        </w:tc>
      </w:tr>
      <w:tr w:rsidR="0092099D" w:rsidRPr="0092099D" w14:paraId="161F7AF6" w14:textId="77777777" w:rsidTr="0092099D">
        <w:tc>
          <w:tcPr>
            <w:tcW w:w="859" w:type="dxa"/>
          </w:tcPr>
          <w:p w14:paraId="331ACAD6" w14:textId="77777777" w:rsidR="00A63227" w:rsidRPr="00102E65" w:rsidRDefault="00A63227" w:rsidP="00A63227">
            <w:pPr>
              <w:rPr>
                <w:sz w:val="18"/>
                <w:szCs w:val="18"/>
              </w:rPr>
            </w:pPr>
            <w:r w:rsidRPr="00102E65">
              <w:rPr>
                <w:sz w:val="18"/>
                <w:szCs w:val="18"/>
              </w:rPr>
              <w:t>"7-51"</w:t>
            </w:r>
          </w:p>
        </w:tc>
        <w:tc>
          <w:tcPr>
            <w:tcW w:w="1476" w:type="dxa"/>
          </w:tcPr>
          <w:p w14:paraId="25E44EDB" w14:textId="77777777" w:rsidR="00A63227" w:rsidRPr="00102E65" w:rsidRDefault="00A63227" w:rsidP="00A63227">
            <w:pPr>
              <w:rPr>
                <w:sz w:val="18"/>
                <w:szCs w:val="18"/>
              </w:rPr>
            </w:pPr>
            <w:r w:rsidRPr="00102E65">
              <w:rPr>
                <w:sz w:val="18"/>
                <w:szCs w:val="18"/>
              </w:rPr>
              <w:t>"LOST HORSE VALLEY"</w:t>
            </w:r>
          </w:p>
        </w:tc>
        <w:tc>
          <w:tcPr>
            <w:tcW w:w="1086" w:type="dxa"/>
          </w:tcPr>
          <w:p w14:paraId="42B1FC9A" w14:textId="77777777" w:rsidR="00A63227" w:rsidRPr="00102E65" w:rsidRDefault="00A63227" w:rsidP="00A63227">
            <w:pPr>
              <w:rPr>
                <w:sz w:val="18"/>
                <w:szCs w:val="18"/>
              </w:rPr>
            </w:pPr>
            <w:r w:rsidRPr="00102E65">
              <w:rPr>
                <w:sz w:val="18"/>
                <w:szCs w:val="18"/>
              </w:rPr>
              <w:t>734.64</w:t>
            </w:r>
          </w:p>
        </w:tc>
        <w:tc>
          <w:tcPr>
            <w:tcW w:w="889" w:type="dxa"/>
          </w:tcPr>
          <w:p w14:paraId="41348001" w14:textId="77777777" w:rsidR="00A63227" w:rsidRPr="00102E65" w:rsidRDefault="00A63227" w:rsidP="00A63227">
            <w:pPr>
              <w:rPr>
                <w:sz w:val="18"/>
                <w:szCs w:val="18"/>
              </w:rPr>
            </w:pPr>
            <w:r w:rsidRPr="00102E65">
              <w:rPr>
                <w:sz w:val="18"/>
                <w:szCs w:val="18"/>
              </w:rPr>
              <w:t>"yes"</w:t>
            </w:r>
          </w:p>
        </w:tc>
      </w:tr>
      <w:tr w:rsidR="0092099D" w:rsidRPr="0092099D" w14:paraId="06134971" w14:textId="77777777" w:rsidTr="0092099D">
        <w:tc>
          <w:tcPr>
            <w:tcW w:w="859" w:type="dxa"/>
          </w:tcPr>
          <w:p w14:paraId="50BCE59D" w14:textId="77777777" w:rsidR="00A63227" w:rsidRPr="00102E65" w:rsidRDefault="00A63227" w:rsidP="00A63227">
            <w:pPr>
              <w:rPr>
                <w:sz w:val="18"/>
                <w:szCs w:val="18"/>
              </w:rPr>
            </w:pPr>
            <w:r w:rsidRPr="00102E65">
              <w:rPr>
                <w:sz w:val="18"/>
                <w:szCs w:val="18"/>
              </w:rPr>
              <w:t>"7-52"</w:t>
            </w:r>
          </w:p>
        </w:tc>
        <w:tc>
          <w:tcPr>
            <w:tcW w:w="1476" w:type="dxa"/>
          </w:tcPr>
          <w:p w14:paraId="79C1A55A" w14:textId="77777777" w:rsidR="00A63227" w:rsidRPr="00102E65" w:rsidRDefault="00A63227" w:rsidP="00A63227">
            <w:pPr>
              <w:rPr>
                <w:sz w:val="18"/>
                <w:szCs w:val="18"/>
              </w:rPr>
            </w:pPr>
            <w:r w:rsidRPr="00102E65">
              <w:rPr>
                <w:sz w:val="18"/>
                <w:szCs w:val="18"/>
              </w:rPr>
              <w:t>"PLEASANT VALLEY"</w:t>
            </w:r>
          </w:p>
        </w:tc>
        <w:tc>
          <w:tcPr>
            <w:tcW w:w="1086" w:type="dxa"/>
          </w:tcPr>
          <w:p w14:paraId="14F16E6D" w14:textId="77777777" w:rsidR="00A63227" w:rsidRPr="00102E65" w:rsidRDefault="00A63227" w:rsidP="00A63227">
            <w:pPr>
              <w:rPr>
                <w:sz w:val="18"/>
                <w:szCs w:val="18"/>
              </w:rPr>
            </w:pPr>
            <w:r w:rsidRPr="00102E65">
              <w:rPr>
                <w:sz w:val="18"/>
                <w:szCs w:val="18"/>
              </w:rPr>
              <w:t>NA</w:t>
            </w:r>
          </w:p>
        </w:tc>
        <w:tc>
          <w:tcPr>
            <w:tcW w:w="889" w:type="dxa"/>
          </w:tcPr>
          <w:p w14:paraId="0D260179" w14:textId="77777777" w:rsidR="00A63227" w:rsidRPr="00102E65" w:rsidRDefault="00A63227" w:rsidP="00A63227">
            <w:pPr>
              <w:rPr>
                <w:sz w:val="18"/>
                <w:szCs w:val="18"/>
              </w:rPr>
            </w:pPr>
            <w:r w:rsidRPr="00102E65">
              <w:rPr>
                <w:sz w:val="18"/>
                <w:szCs w:val="18"/>
              </w:rPr>
              <w:t>NA</w:t>
            </w:r>
          </w:p>
        </w:tc>
      </w:tr>
      <w:tr w:rsidR="0092099D" w:rsidRPr="0092099D" w14:paraId="5F3F660B" w14:textId="77777777" w:rsidTr="0092099D">
        <w:tc>
          <w:tcPr>
            <w:tcW w:w="859" w:type="dxa"/>
          </w:tcPr>
          <w:p w14:paraId="2CF5164B" w14:textId="77777777" w:rsidR="00A63227" w:rsidRPr="00102E65" w:rsidRDefault="00A63227" w:rsidP="00A63227">
            <w:pPr>
              <w:rPr>
                <w:sz w:val="18"/>
                <w:szCs w:val="18"/>
              </w:rPr>
            </w:pPr>
            <w:r w:rsidRPr="00102E65">
              <w:rPr>
                <w:sz w:val="18"/>
                <w:szCs w:val="18"/>
              </w:rPr>
              <w:t>"7-53"</w:t>
            </w:r>
          </w:p>
        </w:tc>
        <w:tc>
          <w:tcPr>
            <w:tcW w:w="1476" w:type="dxa"/>
          </w:tcPr>
          <w:p w14:paraId="51651576" w14:textId="77777777" w:rsidR="00A63227" w:rsidRPr="00102E65" w:rsidRDefault="00A63227" w:rsidP="00A63227">
            <w:pPr>
              <w:rPr>
                <w:sz w:val="18"/>
                <w:szCs w:val="18"/>
              </w:rPr>
            </w:pPr>
            <w:r w:rsidRPr="00102E65">
              <w:rPr>
                <w:sz w:val="18"/>
                <w:szCs w:val="18"/>
              </w:rPr>
              <w:t>"HEXIE MOUNTAIN AREA"</w:t>
            </w:r>
          </w:p>
        </w:tc>
        <w:tc>
          <w:tcPr>
            <w:tcW w:w="1086" w:type="dxa"/>
          </w:tcPr>
          <w:p w14:paraId="2DF51E05" w14:textId="77777777" w:rsidR="00A63227" w:rsidRPr="00102E65" w:rsidRDefault="00A63227" w:rsidP="00A63227">
            <w:pPr>
              <w:rPr>
                <w:sz w:val="18"/>
                <w:szCs w:val="18"/>
              </w:rPr>
            </w:pPr>
            <w:r w:rsidRPr="00102E65">
              <w:rPr>
                <w:sz w:val="18"/>
                <w:szCs w:val="18"/>
              </w:rPr>
              <w:t>NA</w:t>
            </w:r>
          </w:p>
        </w:tc>
        <w:tc>
          <w:tcPr>
            <w:tcW w:w="889" w:type="dxa"/>
          </w:tcPr>
          <w:p w14:paraId="2F8D6A9A" w14:textId="77777777" w:rsidR="00A63227" w:rsidRPr="00102E65" w:rsidRDefault="00A63227" w:rsidP="00A63227">
            <w:pPr>
              <w:rPr>
                <w:sz w:val="18"/>
                <w:szCs w:val="18"/>
              </w:rPr>
            </w:pPr>
            <w:r w:rsidRPr="00102E65">
              <w:rPr>
                <w:sz w:val="18"/>
                <w:szCs w:val="18"/>
              </w:rPr>
              <w:t>NA</w:t>
            </w:r>
          </w:p>
        </w:tc>
      </w:tr>
      <w:tr w:rsidR="0092099D" w:rsidRPr="0092099D" w14:paraId="60DE143F" w14:textId="77777777" w:rsidTr="0092099D">
        <w:tc>
          <w:tcPr>
            <w:tcW w:w="859" w:type="dxa"/>
          </w:tcPr>
          <w:p w14:paraId="1E3A9482" w14:textId="77777777" w:rsidR="00A63227" w:rsidRPr="00102E65" w:rsidRDefault="00A63227" w:rsidP="00A63227">
            <w:pPr>
              <w:rPr>
                <w:sz w:val="18"/>
                <w:szCs w:val="18"/>
              </w:rPr>
            </w:pPr>
            <w:r w:rsidRPr="00102E65">
              <w:rPr>
                <w:sz w:val="18"/>
                <w:szCs w:val="18"/>
              </w:rPr>
              <w:t>"7-54"</w:t>
            </w:r>
          </w:p>
        </w:tc>
        <w:tc>
          <w:tcPr>
            <w:tcW w:w="1476" w:type="dxa"/>
          </w:tcPr>
          <w:p w14:paraId="485FF0E7" w14:textId="77777777" w:rsidR="00A63227" w:rsidRPr="00102E65" w:rsidRDefault="00A63227" w:rsidP="00A63227">
            <w:pPr>
              <w:rPr>
                <w:sz w:val="18"/>
                <w:szCs w:val="18"/>
              </w:rPr>
            </w:pPr>
            <w:r w:rsidRPr="00102E65">
              <w:rPr>
                <w:sz w:val="18"/>
                <w:szCs w:val="18"/>
              </w:rPr>
              <w:t>"BUCK RIDGE FAULT VALLEY"</w:t>
            </w:r>
          </w:p>
        </w:tc>
        <w:tc>
          <w:tcPr>
            <w:tcW w:w="1086" w:type="dxa"/>
          </w:tcPr>
          <w:p w14:paraId="23A9B82B" w14:textId="77777777" w:rsidR="00A63227" w:rsidRPr="00102E65" w:rsidRDefault="00A63227" w:rsidP="00A63227">
            <w:pPr>
              <w:rPr>
                <w:sz w:val="18"/>
                <w:szCs w:val="18"/>
              </w:rPr>
            </w:pPr>
            <w:r w:rsidRPr="00102E65">
              <w:rPr>
                <w:sz w:val="18"/>
                <w:szCs w:val="18"/>
              </w:rPr>
              <w:t>NA</w:t>
            </w:r>
          </w:p>
        </w:tc>
        <w:tc>
          <w:tcPr>
            <w:tcW w:w="889" w:type="dxa"/>
          </w:tcPr>
          <w:p w14:paraId="410B12D4" w14:textId="77777777" w:rsidR="00A63227" w:rsidRPr="00102E65" w:rsidRDefault="00A63227" w:rsidP="00A63227">
            <w:pPr>
              <w:rPr>
                <w:sz w:val="18"/>
                <w:szCs w:val="18"/>
              </w:rPr>
            </w:pPr>
            <w:r w:rsidRPr="00102E65">
              <w:rPr>
                <w:sz w:val="18"/>
                <w:szCs w:val="18"/>
              </w:rPr>
              <w:t>NA</w:t>
            </w:r>
          </w:p>
        </w:tc>
      </w:tr>
      <w:tr w:rsidR="0092099D" w:rsidRPr="0092099D" w14:paraId="4B08BC7B" w14:textId="77777777" w:rsidTr="0092099D">
        <w:tc>
          <w:tcPr>
            <w:tcW w:w="859" w:type="dxa"/>
          </w:tcPr>
          <w:p w14:paraId="42BBAECC" w14:textId="77777777" w:rsidR="00A63227" w:rsidRPr="00102E65" w:rsidRDefault="00A63227" w:rsidP="00A63227">
            <w:pPr>
              <w:rPr>
                <w:sz w:val="18"/>
                <w:szCs w:val="18"/>
              </w:rPr>
            </w:pPr>
            <w:r w:rsidRPr="00102E65">
              <w:rPr>
                <w:sz w:val="18"/>
                <w:szCs w:val="18"/>
              </w:rPr>
              <w:t>"7-55"</w:t>
            </w:r>
          </w:p>
        </w:tc>
        <w:tc>
          <w:tcPr>
            <w:tcW w:w="1476" w:type="dxa"/>
          </w:tcPr>
          <w:p w14:paraId="352D8FE4" w14:textId="77777777" w:rsidR="00A63227" w:rsidRPr="00102E65" w:rsidRDefault="00A63227" w:rsidP="00A63227">
            <w:pPr>
              <w:rPr>
                <w:sz w:val="18"/>
                <w:szCs w:val="18"/>
              </w:rPr>
            </w:pPr>
            <w:r w:rsidRPr="00102E65">
              <w:rPr>
                <w:sz w:val="18"/>
                <w:szCs w:val="18"/>
              </w:rPr>
              <w:t>"COLLINS VALLEY"</w:t>
            </w:r>
          </w:p>
        </w:tc>
        <w:tc>
          <w:tcPr>
            <w:tcW w:w="1086" w:type="dxa"/>
          </w:tcPr>
          <w:p w14:paraId="2FF5F81E" w14:textId="77777777" w:rsidR="00A63227" w:rsidRPr="00102E65" w:rsidRDefault="00A63227" w:rsidP="00A63227">
            <w:pPr>
              <w:rPr>
                <w:sz w:val="18"/>
                <w:szCs w:val="18"/>
              </w:rPr>
            </w:pPr>
            <w:r w:rsidRPr="00102E65">
              <w:rPr>
                <w:sz w:val="18"/>
                <w:szCs w:val="18"/>
              </w:rPr>
              <w:t>860</w:t>
            </w:r>
          </w:p>
        </w:tc>
        <w:tc>
          <w:tcPr>
            <w:tcW w:w="889" w:type="dxa"/>
          </w:tcPr>
          <w:p w14:paraId="0A3C6C05" w14:textId="77777777" w:rsidR="00A63227" w:rsidRPr="00102E65" w:rsidRDefault="00A63227" w:rsidP="00A63227">
            <w:pPr>
              <w:rPr>
                <w:sz w:val="18"/>
                <w:szCs w:val="18"/>
              </w:rPr>
            </w:pPr>
            <w:r w:rsidRPr="00102E65">
              <w:rPr>
                <w:sz w:val="18"/>
                <w:szCs w:val="18"/>
              </w:rPr>
              <w:t>"yes"</w:t>
            </w:r>
          </w:p>
        </w:tc>
      </w:tr>
      <w:tr w:rsidR="0092099D" w:rsidRPr="0092099D" w14:paraId="2B6950F9" w14:textId="77777777" w:rsidTr="0092099D">
        <w:tc>
          <w:tcPr>
            <w:tcW w:w="859" w:type="dxa"/>
          </w:tcPr>
          <w:p w14:paraId="29338B29" w14:textId="77777777" w:rsidR="00A63227" w:rsidRPr="00102E65" w:rsidRDefault="00A63227" w:rsidP="00A63227">
            <w:pPr>
              <w:rPr>
                <w:sz w:val="18"/>
                <w:szCs w:val="18"/>
              </w:rPr>
            </w:pPr>
            <w:r w:rsidRPr="00102E65">
              <w:rPr>
                <w:sz w:val="18"/>
                <w:szCs w:val="18"/>
              </w:rPr>
              <w:t>"7-56"</w:t>
            </w:r>
          </w:p>
        </w:tc>
        <w:tc>
          <w:tcPr>
            <w:tcW w:w="1476" w:type="dxa"/>
          </w:tcPr>
          <w:p w14:paraId="396E5A85" w14:textId="77777777" w:rsidR="00A63227" w:rsidRPr="00102E65" w:rsidRDefault="00A63227" w:rsidP="00A63227">
            <w:pPr>
              <w:rPr>
                <w:sz w:val="18"/>
                <w:szCs w:val="18"/>
              </w:rPr>
            </w:pPr>
            <w:r w:rsidRPr="00102E65">
              <w:rPr>
                <w:sz w:val="18"/>
                <w:szCs w:val="18"/>
              </w:rPr>
              <w:t>"YAQUI WELL AREA"</w:t>
            </w:r>
          </w:p>
        </w:tc>
        <w:tc>
          <w:tcPr>
            <w:tcW w:w="1086" w:type="dxa"/>
          </w:tcPr>
          <w:p w14:paraId="599363C0" w14:textId="77777777" w:rsidR="00A63227" w:rsidRPr="00102E65" w:rsidRDefault="00A63227" w:rsidP="00A63227">
            <w:pPr>
              <w:rPr>
                <w:sz w:val="18"/>
                <w:szCs w:val="18"/>
              </w:rPr>
            </w:pPr>
            <w:r w:rsidRPr="00102E65">
              <w:rPr>
                <w:sz w:val="18"/>
                <w:szCs w:val="18"/>
              </w:rPr>
              <w:t>526.2</w:t>
            </w:r>
          </w:p>
        </w:tc>
        <w:tc>
          <w:tcPr>
            <w:tcW w:w="889" w:type="dxa"/>
          </w:tcPr>
          <w:p w14:paraId="0666A8E0" w14:textId="77777777" w:rsidR="00A63227" w:rsidRPr="00102E65" w:rsidRDefault="00A63227" w:rsidP="00A63227">
            <w:pPr>
              <w:rPr>
                <w:sz w:val="18"/>
                <w:szCs w:val="18"/>
              </w:rPr>
            </w:pPr>
            <w:r w:rsidRPr="00102E65">
              <w:rPr>
                <w:sz w:val="18"/>
                <w:szCs w:val="18"/>
              </w:rPr>
              <w:t>"no"</w:t>
            </w:r>
          </w:p>
        </w:tc>
      </w:tr>
      <w:tr w:rsidR="0092099D" w:rsidRPr="0092099D" w14:paraId="09DF0AFB" w14:textId="77777777" w:rsidTr="0092099D">
        <w:tc>
          <w:tcPr>
            <w:tcW w:w="859" w:type="dxa"/>
          </w:tcPr>
          <w:p w14:paraId="025431C2" w14:textId="77777777" w:rsidR="00A63227" w:rsidRPr="00102E65" w:rsidRDefault="00A63227" w:rsidP="00A63227">
            <w:pPr>
              <w:rPr>
                <w:sz w:val="18"/>
                <w:szCs w:val="18"/>
              </w:rPr>
            </w:pPr>
            <w:r w:rsidRPr="00102E65">
              <w:rPr>
                <w:sz w:val="18"/>
                <w:szCs w:val="18"/>
              </w:rPr>
              <w:t>"7-59"</w:t>
            </w:r>
          </w:p>
        </w:tc>
        <w:tc>
          <w:tcPr>
            <w:tcW w:w="1476" w:type="dxa"/>
          </w:tcPr>
          <w:p w14:paraId="73059606" w14:textId="77777777" w:rsidR="00A63227" w:rsidRPr="00102E65" w:rsidRDefault="00A63227" w:rsidP="00A63227">
            <w:pPr>
              <w:rPr>
                <w:sz w:val="18"/>
                <w:szCs w:val="18"/>
              </w:rPr>
            </w:pPr>
            <w:r w:rsidRPr="00102E65">
              <w:rPr>
                <w:sz w:val="18"/>
                <w:szCs w:val="18"/>
              </w:rPr>
              <w:t>"MASON VALLEY"</w:t>
            </w:r>
          </w:p>
        </w:tc>
        <w:tc>
          <w:tcPr>
            <w:tcW w:w="1086" w:type="dxa"/>
          </w:tcPr>
          <w:p w14:paraId="38594703" w14:textId="77777777" w:rsidR="00A63227" w:rsidRPr="00102E65" w:rsidRDefault="00A63227" w:rsidP="00A63227">
            <w:pPr>
              <w:rPr>
                <w:sz w:val="18"/>
                <w:szCs w:val="18"/>
              </w:rPr>
            </w:pPr>
            <w:r w:rsidRPr="00102E65">
              <w:rPr>
                <w:sz w:val="18"/>
                <w:szCs w:val="18"/>
              </w:rPr>
              <w:t>350.06</w:t>
            </w:r>
          </w:p>
        </w:tc>
        <w:tc>
          <w:tcPr>
            <w:tcW w:w="889" w:type="dxa"/>
          </w:tcPr>
          <w:p w14:paraId="54061EF9" w14:textId="77777777" w:rsidR="00A63227" w:rsidRPr="00102E65" w:rsidRDefault="00A63227" w:rsidP="00A63227">
            <w:pPr>
              <w:rPr>
                <w:sz w:val="18"/>
                <w:szCs w:val="18"/>
              </w:rPr>
            </w:pPr>
            <w:r w:rsidRPr="00102E65">
              <w:rPr>
                <w:sz w:val="18"/>
                <w:szCs w:val="18"/>
              </w:rPr>
              <w:t>"yes"</w:t>
            </w:r>
          </w:p>
        </w:tc>
      </w:tr>
      <w:tr w:rsidR="0092099D" w:rsidRPr="0092099D" w14:paraId="1C214D02" w14:textId="77777777" w:rsidTr="0092099D">
        <w:tc>
          <w:tcPr>
            <w:tcW w:w="859" w:type="dxa"/>
          </w:tcPr>
          <w:p w14:paraId="4CB4EE77" w14:textId="77777777" w:rsidR="00A63227" w:rsidRPr="00102E65" w:rsidRDefault="00A63227" w:rsidP="00A63227">
            <w:pPr>
              <w:rPr>
                <w:sz w:val="18"/>
                <w:szCs w:val="18"/>
              </w:rPr>
            </w:pPr>
            <w:r w:rsidRPr="00102E65">
              <w:rPr>
                <w:sz w:val="18"/>
                <w:szCs w:val="18"/>
              </w:rPr>
              <w:t>"7-6"</w:t>
            </w:r>
          </w:p>
        </w:tc>
        <w:tc>
          <w:tcPr>
            <w:tcW w:w="1476" w:type="dxa"/>
          </w:tcPr>
          <w:p w14:paraId="542D164F" w14:textId="77777777" w:rsidR="00A63227" w:rsidRPr="00102E65" w:rsidRDefault="00A63227" w:rsidP="00A63227">
            <w:pPr>
              <w:rPr>
                <w:sz w:val="18"/>
                <w:szCs w:val="18"/>
              </w:rPr>
            </w:pPr>
            <w:r w:rsidRPr="00102E65">
              <w:rPr>
                <w:sz w:val="18"/>
                <w:szCs w:val="18"/>
              </w:rPr>
              <w:t>"PINTO VALLEY"</w:t>
            </w:r>
          </w:p>
        </w:tc>
        <w:tc>
          <w:tcPr>
            <w:tcW w:w="1086" w:type="dxa"/>
          </w:tcPr>
          <w:p w14:paraId="60BDAEB0" w14:textId="77777777" w:rsidR="00A63227" w:rsidRPr="00102E65" w:rsidRDefault="00A63227" w:rsidP="00A63227">
            <w:pPr>
              <w:rPr>
                <w:sz w:val="18"/>
                <w:szCs w:val="18"/>
              </w:rPr>
            </w:pPr>
            <w:r w:rsidRPr="00102E65">
              <w:rPr>
                <w:sz w:val="18"/>
                <w:szCs w:val="18"/>
              </w:rPr>
              <w:t>853</w:t>
            </w:r>
          </w:p>
        </w:tc>
        <w:tc>
          <w:tcPr>
            <w:tcW w:w="889" w:type="dxa"/>
          </w:tcPr>
          <w:p w14:paraId="67E3758B" w14:textId="77777777" w:rsidR="00A63227" w:rsidRPr="00102E65" w:rsidRDefault="00A63227" w:rsidP="00A63227">
            <w:pPr>
              <w:rPr>
                <w:sz w:val="18"/>
                <w:szCs w:val="18"/>
              </w:rPr>
            </w:pPr>
            <w:r w:rsidRPr="00102E65">
              <w:rPr>
                <w:sz w:val="18"/>
                <w:szCs w:val="18"/>
              </w:rPr>
              <w:t>"yes"</w:t>
            </w:r>
          </w:p>
        </w:tc>
      </w:tr>
      <w:tr w:rsidR="0092099D" w:rsidRPr="0092099D" w14:paraId="477B6EA6" w14:textId="77777777" w:rsidTr="0092099D">
        <w:tc>
          <w:tcPr>
            <w:tcW w:w="859" w:type="dxa"/>
          </w:tcPr>
          <w:p w14:paraId="449414B3" w14:textId="77777777" w:rsidR="00A63227" w:rsidRPr="00102E65" w:rsidRDefault="00A63227" w:rsidP="00A63227">
            <w:pPr>
              <w:rPr>
                <w:sz w:val="18"/>
                <w:szCs w:val="18"/>
              </w:rPr>
            </w:pPr>
            <w:r w:rsidRPr="00102E65">
              <w:rPr>
                <w:sz w:val="18"/>
                <w:szCs w:val="18"/>
              </w:rPr>
              <w:t>"7-61"</w:t>
            </w:r>
          </w:p>
        </w:tc>
        <w:tc>
          <w:tcPr>
            <w:tcW w:w="1476" w:type="dxa"/>
          </w:tcPr>
          <w:p w14:paraId="7FEB0219" w14:textId="77777777" w:rsidR="00A63227" w:rsidRPr="00102E65" w:rsidRDefault="00A63227" w:rsidP="00A63227">
            <w:pPr>
              <w:rPr>
                <w:sz w:val="18"/>
                <w:szCs w:val="18"/>
              </w:rPr>
            </w:pPr>
            <w:r w:rsidRPr="00102E65">
              <w:rPr>
                <w:sz w:val="18"/>
                <w:szCs w:val="18"/>
              </w:rPr>
              <w:t>"DAVIES VALLEY"</w:t>
            </w:r>
          </w:p>
        </w:tc>
        <w:tc>
          <w:tcPr>
            <w:tcW w:w="1086" w:type="dxa"/>
          </w:tcPr>
          <w:p w14:paraId="75BC6893" w14:textId="77777777" w:rsidR="00A63227" w:rsidRPr="00102E65" w:rsidRDefault="00A63227" w:rsidP="00A63227">
            <w:pPr>
              <w:rPr>
                <w:sz w:val="18"/>
                <w:szCs w:val="18"/>
              </w:rPr>
            </w:pPr>
            <w:r w:rsidRPr="00102E65">
              <w:rPr>
                <w:sz w:val="18"/>
                <w:szCs w:val="18"/>
              </w:rPr>
              <w:t>NA</w:t>
            </w:r>
          </w:p>
        </w:tc>
        <w:tc>
          <w:tcPr>
            <w:tcW w:w="889" w:type="dxa"/>
          </w:tcPr>
          <w:p w14:paraId="5804B408" w14:textId="77777777" w:rsidR="00A63227" w:rsidRPr="00102E65" w:rsidRDefault="00A63227" w:rsidP="00A63227">
            <w:pPr>
              <w:rPr>
                <w:sz w:val="18"/>
                <w:szCs w:val="18"/>
              </w:rPr>
            </w:pPr>
            <w:r w:rsidRPr="00102E65">
              <w:rPr>
                <w:sz w:val="18"/>
                <w:szCs w:val="18"/>
              </w:rPr>
              <w:t>NA</w:t>
            </w:r>
          </w:p>
        </w:tc>
      </w:tr>
      <w:tr w:rsidR="0092099D" w:rsidRPr="0092099D" w14:paraId="67124872" w14:textId="77777777" w:rsidTr="0092099D">
        <w:tc>
          <w:tcPr>
            <w:tcW w:w="859" w:type="dxa"/>
          </w:tcPr>
          <w:p w14:paraId="6550A4AD" w14:textId="77777777" w:rsidR="00A63227" w:rsidRPr="00102E65" w:rsidRDefault="00A63227" w:rsidP="00A63227">
            <w:pPr>
              <w:rPr>
                <w:sz w:val="18"/>
                <w:szCs w:val="18"/>
              </w:rPr>
            </w:pPr>
            <w:r w:rsidRPr="00102E65">
              <w:rPr>
                <w:sz w:val="18"/>
                <w:szCs w:val="18"/>
              </w:rPr>
              <w:t>"7-62"</w:t>
            </w:r>
          </w:p>
        </w:tc>
        <w:tc>
          <w:tcPr>
            <w:tcW w:w="1476" w:type="dxa"/>
          </w:tcPr>
          <w:p w14:paraId="61CA80E6" w14:textId="77777777" w:rsidR="00A63227" w:rsidRPr="00102E65" w:rsidRDefault="00A63227" w:rsidP="00A63227">
            <w:pPr>
              <w:rPr>
                <w:sz w:val="18"/>
                <w:szCs w:val="18"/>
              </w:rPr>
            </w:pPr>
            <w:r w:rsidRPr="00102E65">
              <w:rPr>
                <w:sz w:val="18"/>
                <w:szCs w:val="18"/>
              </w:rPr>
              <w:t>"JOSHUA TREE"</w:t>
            </w:r>
          </w:p>
        </w:tc>
        <w:tc>
          <w:tcPr>
            <w:tcW w:w="1086" w:type="dxa"/>
          </w:tcPr>
          <w:p w14:paraId="30BFE1A8" w14:textId="77777777" w:rsidR="00A63227" w:rsidRPr="00102E65" w:rsidRDefault="00A63227" w:rsidP="00A63227">
            <w:pPr>
              <w:rPr>
                <w:sz w:val="18"/>
                <w:szCs w:val="18"/>
              </w:rPr>
            </w:pPr>
            <w:r w:rsidRPr="00102E65">
              <w:rPr>
                <w:sz w:val="18"/>
                <w:szCs w:val="18"/>
              </w:rPr>
              <w:t>762.43</w:t>
            </w:r>
          </w:p>
        </w:tc>
        <w:tc>
          <w:tcPr>
            <w:tcW w:w="889" w:type="dxa"/>
          </w:tcPr>
          <w:p w14:paraId="4C40A54D" w14:textId="77777777" w:rsidR="00A63227" w:rsidRPr="00102E65" w:rsidRDefault="00A63227" w:rsidP="00A63227">
            <w:pPr>
              <w:rPr>
                <w:sz w:val="18"/>
                <w:szCs w:val="18"/>
              </w:rPr>
            </w:pPr>
            <w:r w:rsidRPr="00102E65">
              <w:rPr>
                <w:sz w:val="18"/>
                <w:szCs w:val="18"/>
              </w:rPr>
              <w:t>"no"</w:t>
            </w:r>
          </w:p>
        </w:tc>
      </w:tr>
      <w:tr w:rsidR="0092099D" w:rsidRPr="0092099D" w14:paraId="0B141A02" w14:textId="77777777" w:rsidTr="0092099D">
        <w:tc>
          <w:tcPr>
            <w:tcW w:w="859" w:type="dxa"/>
          </w:tcPr>
          <w:p w14:paraId="43723693" w14:textId="77777777" w:rsidR="00A63227" w:rsidRPr="00102E65" w:rsidRDefault="00A63227" w:rsidP="00A63227">
            <w:pPr>
              <w:rPr>
                <w:sz w:val="18"/>
                <w:szCs w:val="18"/>
              </w:rPr>
            </w:pPr>
            <w:r w:rsidRPr="00102E65">
              <w:rPr>
                <w:sz w:val="18"/>
                <w:szCs w:val="18"/>
              </w:rPr>
              <w:t>"7-63"</w:t>
            </w:r>
          </w:p>
        </w:tc>
        <w:tc>
          <w:tcPr>
            <w:tcW w:w="1476" w:type="dxa"/>
          </w:tcPr>
          <w:p w14:paraId="0FA4743B" w14:textId="77777777" w:rsidR="00A63227" w:rsidRPr="00102E65" w:rsidRDefault="00A63227" w:rsidP="00A63227">
            <w:pPr>
              <w:rPr>
                <w:sz w:val="18"/>
                <w:szCs w:val="18"/>
              </w:rPr>
            </w:pPr>
            <w:r w:rsidRPr="00102E65">
              <w:rPr>
                <w:sz w:val="18"/>
                <w:szCs w:val="18"/>
              </w:rPr>
              <w:t>"VANDEVENTER FLAT"</w:t>
            </w:r>
          </w:p>
        </w:tc>
        <w:tc>
          <w:tcPr>
            <w:tcW w:w="1086" w:type="dxa"/>
          </w:tcPr>
          <w:p w14:paraId="330BB235" w14:textId="77777777" w:rsidR="00A63227" w:rsidRPr="00102E65" w:rsidRDefault="00A63227" w:rsidP="00A63227">
            <w:pPr>
              <w:rPr>
                <w:sz w:val="18"/>
                <w:szCs w:val="18"/>
              </w:rPr>
            </w:pPr>
            <w:r w:rsidRPr="00102E65">
              <w:rPr>
                <w:sz w:val="18"/>
                <w:szCs w:val="18"/>
              </w:rPr>
              <w:t>936.97</w:t>
            </w:r>
          </w:p>
        </w:tc>
        <w:tc>
          <w:tcPr>
            <w:tcW w:w="889" w:type="dxa"/>
          </w:tcPr>
          <w:p w14:paraId="62C06CA0" w14:textId="77777777" w:rsidR="00A63227" w:rsidRPr="00102E65" w:rsidRDefault="00A63227" w:rsidP="00A63227">
            <w:pPr>
              <w:rPr>
                <w:sz w:val="18"/>
                <w:szCs w:val="18"/>
              </w:rPr>
            </w:pPr>
            <w:r w:rsidRPr="00102E65">
              <w:rPr>
                <w:sz w:val="18"/>
                <w:szCs w:val="18"/>
              </w:rPr>
              <w:t>"yes"</w:t>
            </w:r>
          </w:p>
        </w:tc>
      </w:tr>
      <w:tr w:rsidR="0092099D" w:rsidRPr="0092099D" w14:paraId="51112623" w14:textId="77777777" w:rsidTr="0092099D">
        <w:tc>
          <w:tcPr>
            <w:tcW w:w="859" w:type="dxa"/>
          </w:tcPr>
          <w:p w14:paraId="1D367713" w14:textId="77777777" w:rsidR="00A63227" w:rsidRPr="00102E65" w:rsidRDefault="00A63227" w:rsidP="00A63227">
            <w:pPr>
              <w:rPr>
                <w:sz w:val="18"/>
                <w:szCs w:val="18"/>
              </w:rPr>
            </w:pPr>
            <w:r w:rsidRPr="00102E65">
              <w:rPr>
                <w:sz w:val="18"/>
                <w:szCs w:val="18"/>
              </w:rPr>
              <w:t>"7-7"</w:t>
            </w:r>
          </w:p>
        </w:tc>
        <w:tc>
          <w:tcPr>
            <w:tcW w:w="1476" w:type="dxa"/>
          </w:tcPr>
          <w:p w14:paraId="4D82DE28" w14:textId="77777777" w:rsidR="00A63227" w:rsidRPr="00102E65" w:rsidRDefault="00A63227" w:rsidP="00A63227">
            <w:pPr>
              <w:rPr>
                <w:sz w:val="18"/>
                <w:szCs w:val="18"/>
              </w:rPr>
            </w:pPr>
            <w:r w:rsidRPr="00102E65">
              <w:rPr>
                <w:sz w:val="18"/>
                <w:szCs w:val="18"/>
              </w:rPr>
              <w:t>"CADIZ VALLEY"</w:t>
            </w:r>
          </w:p>
        </w:tc>
        <w:tc>
          <w:tcPr>
            <w:tcW w:w="1086" w:type="dxa"/>
          </w:tcPr>
          <w:p w14:paraId="30917E99" w14:textId="77777777" w:rsidR="00A63227" w:rsidRPr="00102E65" w:rsidRDefault="00A63227" w:rsidP="00A63227">
            <w:pPr>
              <w:rPr>
                <w:sz w:val="18"/>
                <w:szCs w:val="18"/>
              </w:rPr>
            </w:pPr>
            <w:r w:rsidRPr="00102E65">
              <w:rPr>
                <w:sz w:val="18"/>
                <w:szCs w:val="18"/>
              </w:rPr>
              <w:t>1015</w:t>
            </w:r>
          </w:p>
        </w:tc>
        <w:tc>
          <w:tcPr>
            <w:tcW w:w="889" w:type="dxa"/>
          </w:tcPr>
          <w:p w14:paraId="58B273CB" w14:textId="77777777" w:rsidR="00A63227" w:rsidRPr="00102E65" w:rsidRDefault="00A63227" w:rsidP="00A63227">
            <w:pPr>
              <w:rPr>
                <w:sz w:val="18"/>
                <w:szCs w:val="18"/>
              </w:rPr>
            </w:pPr>
            <w:r w:rsidRPr="00102E65">
              <w:rPr>
                <w:sz w:val="18"/>
                <w:szCs w:val="18"/>
              </w:rPr>
              <w:t>"yes"</w:t>
            </w:r>
          </w:p>
        </w:tc>
      </w:tr>
      <w:tr w:rsidR="0092099D" w:rsidRPr="0092099D" w14:paraId="038DE2F9" w14:textId="77777777" w:rsidTr="0092099D">
        <w:tc>
          <w:tcPr>
            <w:tcW w:w="859" w:type="dxa"/>
          </w:tcPr>
          <w:p w14:paraId="19F0DC11" w14:textId="77777777" w:rsidR="00A63227" w:rsidRPr="00102E65" w:rsidRDefault="00A63227" w:rsidP="00A63227">
            <w:pPr>
              <w:rPr>
                <w:sz w:val="18"/>
                <w:szCs w:val="18"/>
              </w:rPr>
            </w:pPr>
            <w:r w:rsidRPr="00102E65">
              <w:rPr>
                <w:sz w:val="18"/>
                <w:szCs w:val="18"/>
              </w:rPr>
              <w:t>"7-8"</w:t>
            </w:r>
          </w:p>
        </w:tc>
        <w:tc>
          <w:tcPr>
            <w:tcW w:w="1476" w:type="dxa"/>
          </w:tcPr>
          <w:p w14:paraId="4837395D" w14:textId="77777777" w:rsidR="00A63227" w:rsidRPr="00102E65" w:rsidRDefault="00A63227" w:rsidP="00A63227">
            <w:pPr>
              <w:rPr>
                <w:sz w:val="18"/>
                <w:szCs w:val="18"/>
              </w:rPr>
            </w:pPr>
            <w:r w:rsidRPr="00102E65">
              <w:rPr>
                <w:sz w:val="18"/>
                <w:szCs w:val="18"/>
              </w:rPr>
              <w:t>"BRISTOL VALLEY"</w:t>
            </w:r>
          </w:p>
        </w:tc>
        <w:tc>
          <w:tcPr>
            <w:tcW w:w="1086" w:type="dxa"/>
          </w:tcPr>
          <w:p w14:paraId="09A07FAD" w14:textId="77777777" w:rsidR="00A63227" w:rsidRPr="00102E65" w:rsidRDefault="00A63227" w:rsidP="00A63227">
            <w:pPr>
              <w:rPr>
                <w:sz w:val="18"/>
                <w:szCs w:val="18"/>
              </w:rPr>
            </w:pPr>
            <w:r w:rsidRPr="00102E65">
              <w:rPr>
                <w:sz w:val="18"/>
                <w:szCs w:val="18"/>
              </w:rPr>
              <w:t>597.2</w:t>
            </w:r>
          </w:p>
        </w:tc>
        <w:tc>
          <w:tcPr>
            <w:tcW w:w="889" w:type="dxa"/>
          </w:tcPr>
          <w:p w14:paraId="6D4ECFFC" w14:textId="77777777" w:rsidR="00A63227" w:rsidRPr="00102E65" w:rsidRDefault="00A63227" w:rsidP="00A63227">
            <w:pPr>
              <w:rPr>
                <w:sz w:val="18"/>
                <w:szCs w:val="18"/>
              </w:rPr>
            </w:pPr>
            <w:r w:rsidRPr="00102E65">
              <w:rPr>
                <w:sz w:val="18"/>
                <w:szCs w:val="18"/>
              </w:rPr>
              <w:t>"no"</w:t>
            </w:r>
          </w:p>
        </w:tc>
      </w:tr>
      <w:tr w:rsidR="0092099D" w:rsidRPr="0092099D" w14:paraId="1937109B" w14:textId="77777777" w:rsidTr="0092099D">
        <w:tc>
          <w:tcPr>
            <w:tcW w:w="859" w:type="dxa"/>
          </w:tcPr>
          <w:p w14:paraId="754917A3" w14:textId="77777777" w:rsidR="00A63227" w:rsidRPr="00102E65" w:rsidRDefault="00A63227" w:rsidP="00A63227">
            <w:pPr>
              <w:rPr>
                <w:sz w:val="18"/>
                <w:szCs w:val="18"/>
              </w:rPr>
            </w:pPr>
            <w:r w:rsidRPr="00102E65">
              <w:rPr>
                <w:sz w:val="18"/>
                <w:szCs w:val="18"/>
              </w:rPr>
              <w:t>"7-9"</w:t>
            </w:r>
          </w:p>
        </w:tc>
        <w:tc>
          <w:tcPr>
            <w:tcW w:w="1476" w:type="dxa"/>
          </w:tcPr>
          <w:p w14:paraId="101CB65D" w14:textId="77777777" w:rsidR="00A63227" w:rsidRPr="00102E65" w:rsidRDefault="00A63227" w:rsidP="00A63227">
            <w:pPr>
              <w:rPr>
                <w:sz w:val="18"/>
                <w:szCs w:val="18"/>
              </w:rPr>
            </w:pPr>
            <w:r w:rsidRPr="00102E65">
              <w:rPr>
                <w:sz w:val="18"/>
                <w:szCs w:val="18"/>
              </w:rPr>
              <w:t>"DALE VALLEY"</w:t>
            </w:r>
          </w:p>
        </w:tc>
        <w:tc>
          <w:tcPr>
            <w:tcW w:w="1086" w:type="dxa"/>
          </w:tcPr>
          <w:p w14:paraId="388CC1DC" w14:textId="77777777" w:rsidR="00A63227" w:rsidRPr="00102E65" w:rsidRDefault="00A63227" w:rsidP="00A63227">
            <w:pPr>
              <w:rPr>
                <w:sz w:val="18"/>
                <w:szCs w:val="18"/>
              </w:rPr>
            </w:pPr>
            <w:r w:rsidRPr="00102E65">
              <w:rPr>
                <w:sz w:val="18"/>
                <w:szCs w:val="18"/>
              </w:rPr>
              <w:t>709.27</w:t>
            </w:r>
          </w:p>
        </w:tc>
        <w:tc>
          <w:tcPr>
            <w:tcW w:w="889" w:type="dxa"/>
          </w:tcPr>
          <w:p w14:paraId="0AF5F7FB" w14:textId="77777777" w:rsidR="00A63227" w:rsidRPr="00102E65" w:rsidRDefault="00A63227" w:rsidP="00A63227">
            <w:pPr>
              <w:rPr>
                <w:sz w:val="18"/>
                <w:szCs w:val="18"/>
              </w:rPr>
            </w:pPr>
            <w:r w:rsidRPr="00102E65">
              <w:rPr>
                <w:sz w:val="18"/>
                <w:szCs w:val="18"/>
              </w:rPr>
              <w:t>"yes"</w:t>
            </w:r>
          </w:p>
        </w:tc>
      </w:tr>
      <w:tr w:rsidR="0092099D" w:rsidRPr="0092099D" w14:paraId="1063862E" w14:textId="77777777" w:rsidTr="0092099D">
        <w:tc>
          <w:tcPr>
            <w:tcW w:w="859" w:type="dxa"/>
          </w:tcPr>
          <w:p w14:paraId="7084DB87" w14:textId="77777777" w:rsidR="00A63227" w:rsidRPr="00102E65" w:rsidRDefault="00A63227" w:rsidP="00A63227">
            <w:pPr>
              <w:rPr>
                <w:sz w:val="18"/>
                <w:szCs w:val="18"/>
              </w:rPr>
            </w:pPr>
            <w:r w:rsidRPr="00102E65">
              <w:rPr>
                <w:sz w:val="18"/>
                <w:szCs w:val="18"/>
              </w:rPr>
              <w:t>"8-1"</w:t>
            </w:r>
          </w:p>
        </w:tc>
        <w:tc>
          <w:tcPr>
            <w:tcW w:w="1476" w:type="dxa"/>
          </w:tcPr>
          <w:p w14:paraId="33E6C65A" w14:textId="77777777" w:rsidR="00A63227" w:rsidRPr="00102E65" w:rsidRDefault="00A63227" w:rsidP="00A63227">
            <w:pPr>
              <w:rPr>
                <w:sz w:val="18"/>
                <w:szCs w:val="18"/>
              </w:rPr>
            </w:pPr>
            <w:r w:rsidRPr="00102E65">
              <w:rPr>
                <w:sz w:val="18"/>
                <w:szCs w:val="18"/>
              </w:rPr>
              <w:t>"COASTAL PLAIN OF ORANGE COUNTY"</w:t>
            </w:r>
          </w:p>
        </w:tc>
        <w:tc>
          <w:tcPr>
            <w:tcW w:w="1086" w:type="dxa"/>
          </w:tcPr>
          <w:p w14:paraId="37542B5C" w14:textId="77777777" w:rsidR="00A63227" w:rsidRPr="00102E65" w:rsidRDefault="00A63227" w:rsidP="00A63227">
            <w:pPr>
              <w:rPr>
                <w:sz w:val="18"/>
                <w:szCs w:val="18"/>
              </w:rPr>
            </w:pPr>
            <w:r w:rsidRPr="00102E65">
              <w:rPr>
                <w:sz w:val="18"/>
                <w:szCs w:val="18"/>
              </w:rPr>
              <w:t>1257.67</w:t>
            </w:r>
          </w:p>
        </w:tc>
        <w:tc>
          <w:tcPr>
            <w:tcW w:w="889" w:type="dxa"/>
          </w:tcPr>
          <w:p w14:paraId="331038E5" w14:textId="77777777" w:rsidR="00A63227" w:rsidRPr="00102E65" w:rsidRDefault="00A63227" w:rsidP="00A63227">
            <w:pPr>
              <w:rPr>
                <w:sz w:val="18"/>
                <w:szCs w:val="18"/>
              </w:rPr>
            </w:pPr>
            <w:r w:rsidRPr="00102E65">
              <w:rPr>
                <w:sz w:val="18"/>
                <w:szCs w:val="18"/>
              </w:rPr>
              <w:t>"no"</w:t>
            </w:r>
          </w:p>
        </w:tc>
      </w:tr>
      <w:tr w:rsidR="0092099D" w:rsidRPr="0092099D" w14:paraId="15ED1D7C" w14:textId="77777777" w:rsidTr="0092099D">
        <w:tc>
          <w:tcPr>
            <w:tcW w:w="859" w:type="dxa"/>
          </w:tcPr>
          <w:p w14:paraId="551F5625" w14:textId="77777777" w:rsidR="00A63227" w:rsidRPr="00102E65" w:rsidRDefault="00A63227" w:rsidP="00A63227">
            <w:pPr>
              <w:rPr>
                <w:sz w:val="18"/>
                <w:szCs w:val="18"/>
              </w:rPr>
            </w:pPr>
            <w:r w:rsidRPr="00102E65">
              <w:rPr>
                <w:sz w:val="18"/>
                <w:szCs w:val="18"/>
              </w:rPr>
              <w:t>"8-2"</w:t>
            </w:r>
          </w:p>
        </w:tc>
        <w:tc>
          <w:tcPr>
            <w:tcW w:w="1476" w:type="dxa"/>
          </w:tcPr>
          <w:p w14:paraId="2E38B590" w14:textId="77777777" w:rsidR="00A63227" w:rsidRPr="00102E65" w:rsidRDefault="00A63227" w:rsidP="00A63227">
            <w:pPr>
              <w:rPr>
                <w:sz w:val="18"/>
                <w:szCs w:val="18"/>
              </w:rPr>
            </w:pPr>
            <w:r w:rsidRPr="00102E65">
              <w:rPr>
                <w:sz w:val="18"/>
                <w:szCs w:val="18"/>
              </w:rPr>
              <w:t>"UPPER SANTA ANA VALLEY"</w:t>
            </w:r>
          </w:p>
        </w:tc>
        <w:tc>
          <w:tcPr>
            <w:tcW w:w="1086" w:type="dxa"/>
          </w:tcPr>
          <w:p w14:paraId="509A3346" w14:textId="77777777" w:rsidR="00A63227" w:rsidRPr="00102E65" w:rsidRDefault="00A63227" w:rsidP="00A63227">
            <w:pPr>
              <w:rPr>
                <w:sz w:val="18"/>
                <w:szCs w:val="18"/>
              </w:rPr>
            </w:pPr>
            <w:r w:rsidRPr="00102E65">
              <w:rPr>
                <w:sz w:val="18"/>
                <w:szCs w:val="18"/>
              </w:rPr>
              <w:t>1218.31</w:t>
            </w:r>
          </w:p>
        </w:tc>
        <w:tc>
          <w:tcPr>
            <w:tcW w:w="889" w:type="dxa"/>
          </w:tcPr>
          <w:p w14:paraId="46ADD5BA" w14:textId="77777777" w:rsidR="00A63227" w:rsidRPr="00102E65" w:rsidRDefault="00A63227" w:rsidP="00A63227">
            <w:pPr>
              <w:rPr>
                <w:sz w:val="18"/>
                <w:szCs w:val="18"/>
              </w:rPr>
            </w:pPr>
            <w:r w:rsidRPr="00102E65">
              <w:rPr>
                <w:sz w:val="18"/>
                <w:szCs w:val="18"/>
              </w:rPr>
              <w:t>"no"</w:t>
            </w:r>
          </w:p>
        </w:tc>
      </w:tr>
      <w:tr w:rsidR="0092099D" w:rsidRPr="0092099D" w14:paraId="7E013B5F" w14:textId="77777777" w:rsidTr="0092099D">
        <w:tc>
          <w:tcPr>
            <w:tcW w:w="859" w:type="dxa"/>
          </w:tcPr>
          <w:p w14:paraId="4490DA84" w14:textId="77777777" w:rsidR="00A63227" w:rsidRPr="00102E65" w:rsidRDefault="00A63227" w:rsidP="00A63227">
            <w:pPr>
              <w:rPr>
                <w:sz w:val="18"/>
                <w:szCs w:val="18"/>
              </w:rPr>
            </w:pPr>
            <w:r w:rsidRPr="00102E65">
              <w:rPr>
                <w:sz w:val="18"/>
                <w:szCs w:val="18"/>
              </w:rPr>
              <w:t>"8-4"</w:t>
            </w:r>
          </w:p>
        </w:tc>
        <w:tc>
          <w:tcPr>
            <w:tcW w:w="1476" w:type="dxa"/>
          </w:tcPr>
          <w:p w14:paraId="041BC3D6" w14:textId="77777777" w:rsidR="00A63227" w:rsidRPr="00102E65" w:rsidRDefault="00A63227" w:rsidP="00A63227">
            <w:pPr>
              <w:rPr>
                <w:sz w:val="18"/>
                <w:szCs w:val="18"/>
              </w:rPr>
            </w:pPr>
            <w:r w:rsidRPr="00102E65">
              <w:rPr>
                <w:sz w:val="18"/>
                <w:szCs w:val="18"/>
              </w:rPr>
              <w:t>"ELSINORE"</w:t>
            </w:r>
          </w:p>
        </w:tc>
        <w:tc>
          <w:tcPr>
            <w:tcW w:w="1086" w:type="dxa"/>
          </w:tcPr>
          <w:p w14:paraId="38349FF7" w14:textId="77777777" w:rsidR="00A63227" w:rsidRPr="00102E65" w:rsidRDefault="00A63227" w:rsidP="00A63227">
            <w:pPr>
              <w:rPr>
                <w:sz w:val="18"/>
                <w:szCs w:val="18"/>
              </w:rPr>
            </w:pPr>
            <w:r w:rsidRPr="00102E65">
              <w:rPr>
                <w:sz w:val="18"/>
                <w:szCs w:val="18"/>
              </w:rPr>
              <w:t>1555.32</w:t>
            </w:r>
          </w:p>
        </w:tc>
        <w:tc>
          <w:tcPr>
            <w:tcW w:w="889" w:type="dxa"/>
          </w:tcPr>
          <w:p w14:paraId="55E99B8C" w14:textId="77777777" w:rsidR="00A63227" w:rsidRPr="00102E65" w:rsidRDefault="00A63227" w:rsidP="00A63227">
            <w:pPr>
              <w:rPr>
                <w:sz w:val="18"/>
                <w:szCs w:val="18"/>
              </w:rPr>
            </w:pPr>
            <w:r w:rsidRPr="00102E65">
              <w:rPr>
                <w:sz w:val="18"/>
                <w:szCs w:val="18"/>
              </w:rPr>
              <w:t>"no"</w:t>
            </w:r>
          </w:p>
        </w:tc>
      </w:tr>
      <w:tr w:rsidR="0092099D" w:rsidRPr="0092099D" w14:paraId="761EAC8F" w14:textId="77777777" w:rsidTr="0092099D">
        <w:tc>
          <w:tcPr>
            <w:tcW w:w="859" w:type="dxa"/>
          </w:tcPr>
          <w:p w14:paraId="104FB2D6" w14:textId="77777777" w:rsidR="00A63227" w:rsidRPr="00102E65" w:rsidRDefault="00A63227" w:rsidP="00A63227">
            <w:pPr>
              <w:rPr>
                <w:sz w:val="18"/>
                <w:szCs w:val="18"/>
              </w:rPr>
            </w:pPr>
            <w:r w:rsidRPr="00102E65">
              <w:rPr>
                <w:sz w:val="18"/>
                <w:szCs w:val="18"/>
              </w:rPr>
              <w:t>"8-5"</w:t>
            </w:r>
          </w:p>
        </w:tc>
        <w:tc>
          <w:tcPr>
            <w:tcW w:w="1476" w:type="dxa"/>
          </w:tcPr>
          <w:p w14:paraId="5C8C7104" w14:textId="77777777" w:rsidR="00A63227" w:rsidRPr="00102E65" w:rsidRDefault="00A63227" w:rsidP="00A63227">
            <w:pPr>
              <w:rPr>
                <w:sz w:val="18"/>
                <w:szCs w:val="18"/>
              </w:rPr>
            </w:pPr>
            <w:r w:rsidRPr="00102E65">
              <w:rPr>
                <w:sz w:val="18"/>
                <w:szCs w:val="18"/>
              </w:rPr>
              <w:t>"SAN JACINTO"</w:t>
            </w:r>
          </w:p>
        </w:tc>
        <w:tc>
          <w:tcPr>
            <w:tcW w:w="1086" w:type="dxa"/>
          </w:tcPr>
          <w:p w14:paraId="12D885EA" w14:textId="77777777" w:rsidR="00A63227" w:rsidRPr="00102E65" w:rsidRDefault="00A63227" w:rsidP="00A63227">
            <w:pPr>
              <w:rPr>
                <w:sz w:val="18"/>
                <w:szCs w:val="18"/>
              </w:rPr>
            </w:pPr>
            <w:r w:rsidRPr="00102E65">
              <w:rPr>
                <w:sz w:val="18"/>
                <w:szCs w:val="18"/>
              </w:rPr>
              <w:t>1763.03</w:t>
            </w:r>
          </w:p>
        </w:tc>
        <w:tc>
          <w:tcPr>
            <w:tcW w:w="889" w:type="dxa"/>
          </w:tcPr>
          <w:p w14:paraId="17962539" w14:textId="77777777" w:rsidR="00A63227" w:rsidRPr="00102E65" w:rsidRDefault="00A63227" w:rsidP="00A63227">
            <w:pPr>
              <w:rPr>
                <w:sz w:val="18"/>
                <w:szCs w:val="18"/>
              </w:rPr>
            </w:pPr>
            <w:r w:rsidRPr="00102E65">
              <w:rPr>
                <w:sz w:val="18"/>
                <w:szCs w:val="18"/>
              </w:rPr>
              <w:t>"yes"</w:t>
            </w:r>
          </w:p>
        </w:tc>
      </w:tr>
      <w:tr w:rsidR="0092099D" w:rsidRPr="0092099D" w14:paraId="5EADD1FE" w14:textId="77777777" w:rsidTr="0092099D">
        <w:tc>
          <w:tcPr>
            <w:tcW w:w="859" w:type="dxa"/>
          </w:tcPr>
          <w:p w14:paraId="11CED447" w14:textId="77777777" w:rsidR="00A63227" w:rsidRPr="00102E65" w:rsidRDefault="00A63227" w:rsidP="00A63227">
            <w:pPr>
              <w:rPr>
                <w:sz w:val="18"/>
                <w:szCs w:val="18"/>
              </w:rPr>
            </w:pPr>
            <w:r w:rsidRPr="00102E65">
              <w:rPr>
                <w:sz w:val="18"/>
                <w:szCs w:val="18"/>
              </w:rPr>
              <w:t>"8-6"</w:t>
            </w:r>
          </w:p>
        </w:tc>
        <w:tc>
          <w:tcPr>
            <w:tcW w:w="1476" w:type="dxa"/>
          </w:tcPr>
          <w:p w14:paraId="46B251AE" w14:textId="77777777" w:rsidR="00A63227" w:rsidRPr="00102E65" w:rsidRDefault="00A63227" w:rsidP="00A63227">
            <w:pPr>
              <w:rPr>
                <w:sz w:val="18"/>
                <w:szCs w:val="18"/>
              </w:rPr>
            </w:pPr>
            <w:r w:rsidRPr="00102E65">
              <w:rPr>
                <w:sz w:val="18"/>
                <w:szCs w:val="18"/>
              </w:rPr>
              <w:t>"HEMET LAKE VALLEY"</w:t>
            </w:r>
          </w:p>
        </w:tc>
        <w:tc>
          <w:tcPr>
            <w:tcW w:w="1086" w:type="dxa"/>
          </w:tcPr>
          <w:p w14:paraId="41F4484B" w14:textId="77777777" w:rsidR="00A63227" w:rsidRPr="00102E65" w:rsidRDefault="00A63227" w:rsidP="00A63227">
            <w:pPr>
              <w:rPr>
                <w:sz w:val="18"/>
                <w:szCs w:val="18"/>
              </w:rPr>
            </w:pPr>
            <w:r w:rsidRPr="00102E65">
              <w:rPr>
                <w:sz w:val="18"/>
                <w:szCs w:val="18"/>
              </w:rPr>
              <w:t>1153.63</w:t>
            </w:r>
          </w:p>
        </w:tc>
        <w:tc>
          <w:tcPr>
            <w:tcW w:w="889" w:type="dxa"/>
          </w:tcPr>
          <w:p w14:paraId="5386350B" w14:textId="77777777" w:rsidR="00A63227" w:rsidRPr="00102E65" w:rsidRDefault="00A63227" w:rsidP="00A63227">
            <w:pPr>
              <w:rPr>
                <w:sz w:val="18"/>
                <w:szCs w:val="18"/>
              </w:rPr>
            </w:pPr>
            <w:r w:rsidRPr="00102E65">
              <w:rPr>
                <w:sz w:val="18"/>
                <w:szCs w:val="18"/>
              </w:rPr>
              <w:t>"yes"</w:t>
            </w:r>
          </w:p>
        </w:tc>
      </w:tr>
      <w:tr w:rsidR="0092099D" w:rsidRPr="0092099D" w14:paraId="48C27CB2" w14:textId="77777777" w:rsidTr="0092099D">
        <w:tc>
          <w:tcPr>
            <w:tcW w:w="859" w:type="dxa"/>
          </w:tcPr>
          <w:p w14:paraId="4D5DE5CC" w14:textId="77777777" w:rsidR="00A63227" w:rsidRPr="00102E65" w:rsidRDefault="00A63227" w:rsidP="00A63227">
            <w:pPr>
              <w:rPr>
                <w:sz w:val="18"/>
                <w:szCs w:val="18"/>
              </w:rPr>
            </w:pPr>
            <w:r w:rsidRPr="00102E65">
              <w:rPr>
                <w:sz w:val="18"/>
                <w:szCs w:val="18"/>
              </w:rPr>
              <w:t>"8-7"</w:t>
            </w:r>
          </w:p>
        </w:tc>
        <w:tc>
          <w:tcPr>
            <w:tcW w:w="1476" w:type="dxa"/>
          </w:tcPr>
          <w:p w14:paraId="2645ABDC" w14:textId="77777777" w:rsidR="00A63227" w:rsidRPr="00102E65" w:rsidRDefault="00A63227" w:rsidP="00A63227">
            <w:pPr>
              <w:rPr>
                <w:sz w:val="18"/>
                <w:szCs w:val="18"/>
              </w:rPr>
            </w:pPr>
            <w:r w:rsidRPr="00102E65">
              <w:rPr>
                <w:sz w:val="18"/>
                <w:szCs w:val="18"/>
              </w:rPr>
              <w:t>"BIG MEADOWS VALLEY"</w:t>
            </w:r>
          </w:p>
        </w:tc>
        <w:tc>
          <w:tcPr>
            <w:tcW w:w="1086" w:type="dxa"/>
          </w:tcPr>
          <w:p w14:paraId="59DEEE36" w14:textId="77777777" w:rsidR="00A63227" w:rsidRPr="00102E65" w:rsidRDefault="00A63227" w:rsidP="00A63227">
            <w:pPr>
              <w:rPr>
                <w:sz w:val="18"/>
                <w:szCs w:val="18"/>
              </w:rPr>
            </w:pPr>
            <w:r w:rsidRPr="00102E65">
              <w:rPr>
                <w:sz w:val="18"/>
                <w:szCs w:val="18"/>
              </w:rPr>
              <w:t>351.56</w:t>
            </w:r>
          </w:p>
        </w:tc>
        <w:tc>
          <w:tcPr>
            <w:tcW w:w="889" w:type="dxa"/>
          </w:tcPr>
          <w:p w14:paraId="58657EE8" w14:textId="77777777" w:rsidR="00A63227" w:rsidRPr="00102E65" w:rsidRDefault="00A63227" w:rsidP="00A63227">
            <w:pPr>
              <w:rPr>
                <w:sz w:val="18"/>
                <w:szCs w:val="18"/>
              </w:rPr>
            </w:pPr>
            <w:r w:rsidRPr="00102E65">
              <w:rPr>
                <w:sz w:val="18"/>
                <w:szCs w:val="18"/>
              </w:rPr>
              <w:t>"no"</w:t>
            </w:r>
          </w:p>
        </w:tc>
      </w:tr>
      <w:tr w:rsidR="0092099D" w:rsidRPr="0092099D" w14:paraId="29F12305" w14:textId="77777777" w:rsidTr="0092099D">
        <w:tc>
          <w:tcPr>
            <w:tcW w:w="859" w:type="dxa"/>
          </w:tcPr>
          <w:p w14:paraId="6836A083" w14:textId="77777777" w:rsidR="00A63227" w:rsidRPr="00102E65" w:rsidRDefault="00A63227" w:rsidP="00A63227">
            <w:pPr>
              <w:rPr>
                <w:sz w:val="18"/>
                <w:szCs w:val="18"/>
              </w:rPr>
            </w:pPr>
            <w:r w:rsidRPr="00102E65">
              <w:rPr>
                <w:sz w:val="18"/>
                <w:szCs w:val="18"/>
              </w:rPr>
              <w:t>"8-8"</w:t>
            </w:r>
          </w:p>
        </w:tc>
        <w:tc>
          <w:tcPr>
            <w:tcW w:w="1476" w:type="dxa"/>
          </w:tcPr>
          <w:p w14:paraId="12B8B85B" w14:textId="77777777" w:rsidR="00A63227" w:rsidRPr="00102E65" w:rsidRDefault="00A63227" w:rsidP="00A63227">
            <w:pPr>
              <w:rPr>
                <w:sz w:val="18"/>
                <w:szCs w:val="18"/>
              </w:rPr>
            </w:pPr>
            <w:r w:rsidRPr="00102E65">
              <w:rPr>
                <w:sz w:val="18"/>
                <w:szCs w:val="18"/>
              </w:rPr>
              <w:t>"SEVEN OAKS VALLEY"</w:t>
            </w:r>
          </w:p>
        </w:tc>
        <w:tc>
          <w:tcPr>
            <w:tcW w:w="1086" w:type="dxa"/>
          </w:tcPr>
          <w:p w14:paraId="53852AB6" w14:textId="77777777" w:rsidR="00A63227" w:rsidRPr="00102E65" w:rsidRDefault="00A63227" w:rsidP="00A63227">
            <w:pPr>
              <w:rPr>
                <w:sz w:val="18"/>
                <w:szCs w:val="18"/>
              </w:rPr>
            </w:pPr>
            <w:r w:rsidRPr="00102E65">
              <w:rPr>
                <w:sz w:val="18"/>
                <w:szCs w:val="18"/>
              </w:rPr>
              <w:t>755.7</w:t>
            </w:r>
          </w:p>
        </w:tc>
        <w:tc>
          <w:tcPr>
            <w:tcW w:w="889" w:type="dxa"/>
          </w:tcPr>
          <w:p w14:paraId="36C4760A" w14:textId="77777777" w:rsidR="00A63227" w:rsidRPr="00102E65" w:rsidRDefault="00A63227" w:rsidP="00A63227">
            <w:pPr>
              <w:rPr>
                <w:sz w:val="18"/>
                <w:szCs w:val="18"/>
              </w:rPr>
            </w:pPr>
            <w:r w:rsidRPr="00102E65">
              <w:rPr>
                <w:sz w:val="18"/>
                <w:szCs w:val="18"/>
              </w:rPr>
              <w:t>"yes"</w:t>
            </w:r>
          </w:p>
        </w:tc>
      </w:tr>
      <w:tr w:rsidR="0092099D" w:rsidRPr="0092099D" w14:paraId="0E99DE1C" w14:textId="77777777" w:rsidTr="0092099D">
        <w:tc>
          <w:tcPr>
            <w:tcW w:w="859" w:type="dxa"/>
          </w:tcPr>
          <w:p w14:paraId="22D931F0" w14:textId="77777777" w:rsidR="00A63227" w:rsidRPr="00102E65" w:rsidRDefault="00A63227" w:rsidP="00A63227">
            <w:pPr>
              <w:rPr>
                <w:sz w:val="18"/>
                <w:szCs w:val="18"/>
              </w:rPr>
            </w:pPr>
            <w:r w:rsidRPr="00102E65">
              <w:rPr>
                <w:sz w:val="18"/>
                <w:szCs w:val="18"/>
              </w:rPr>
              <w:t>"8-9"</w:t>
            </w:r>
          </w:p>
        </w:tc>
        <w:tc>
          <w:tcPr>
            <w:tcW w:w="1476" w:type="dxa"/>
          </w:tcPr>
          <w:p w14:paraId="015D83BB" w14:textId="77777777" w:rsidR="00A63227" w:rsidRPr="00102E65" w:rsidRDefault="00A63227" w:rsidP="00A63227">
            <w:pPr>
              <w:rPr>
                <w:sz w:val="18"/>
                <w:szCs w:val="18"/>
              </w:rPr>
            </w:pPr>
            <w:r w:rsidRPr="00102E65">
              <w:rPr>
                <w:sz w:val="18"/>
                <w:szCs w:val="18"/>
              </w:rPr>
              <w:t>"BEAR VALLEY"</w:t>
            </w:r>
          </w:p>
        </w:tc>
        <w:tc>
          <w:tcPr>
            <w:tcW w:w="1086" w:type="dxa"/>
          </w:tcPr>
          <w:p w14:paraId="7B93519B" w14:textId="77777777" w:rsidR="00A63227" w:rsidRPr="00102E65" w:rsidRDefault="00A63227" w:rsidP="00A63227">
            <w:pPr>
              <w:rPr>
                <w:sz w:val="18"/>
                <w:szCs w:val="18"/>
              </w:rPr>
            </w:pPr>
            <w:r w:rsidRPr="00102E65">
              <w:rPr>
                <w:sz w:val="18"/>
                <w:szCs w:val="18"/>
              </w:rPr>
              <w:t>701.61</w:t>
            </w:r>
          </w:p>
        </w:tc>
        <w:tc>
          <w:tcPr>
            <w:tcW w:w="889" w:type="dxa"/>
          </w:tcPr>
          <w:p w14:paraId="5DAE9BBF" w14:textId="77777777" w:rsidR="00A63227" w:rsidRPr="00102E65" w:rsidRDefault="00A63227" w:rsidP="00A63227">
            <w:pPr>
              <w:rPr>
                <w:sz w:val="18"/>
                <w:szCs w:val="18"/>
              </w:rPr>
            </w:pPr>
            <w:r w:rsidRPr="00102E65">
              <w:rPr>
                <w:sz w:val="18"/>
                <w:szCs w:val="18"/>
              </w:rPr>
              <w:t>"no"</w:t>
            </w:r>
          </w:p>
        </w:tc>
      </w:tr>
      <w:tr w:rsidR="0092099D" w:rsidRPr="0092099D" w14:paraId="36D53B62" w14:textId="77777777" w:rsidTr="0092099D">
        <w:tc>
          <w:tcPr>
            <w:tcW w:w="859" w:type="dxa"/>
          </w:tcPr>
          <w:p w14:paraId="3FEA84FB" w14:textId="77777777" w:rsidR="00A63227" w:rsidRPr="00102E65" w:rsidRDefault="00A63227" w:rsidP="00A63227">
            <w:pPr>
              <w:rPr>
                <w:sz w:val="18"/>
                <w:szCs w:val="18"/>
              </w:rPr>
            </w:pPr>
            <w:r w:rsidRPr="00102E65">
              <w:rPr>
                <w:sz w:val="18"/>
                <w:szCs w:val="18"/>
              </w:rPr>
              <w:t>"9-1"</w:t>
            </w:r>
          </w:p>
        </w:tc>
        <w:tc>
          <w:tcPr>
            <w:tcW w:w="1476" w:type="dxa"/>
          </w:tcPr>
          <w:p w14:paraId="22FC5C7D" w14:textId="77777777" w:rsidR="00A63227" w:rsidRPr="00102E65" w:rsidRDefault="00A63227" w:rsidP="00A63227">
            <w:pPr>
              <w:rPr>
                <w:sz w:val="18"/>
                <w:szCs w:val="18"/>
              </w:rPr>
            </w:pPr>
            <w:r w:rsidRPr="00102E65">
              <w:rPr>
                <w:sz w:val="18"/>
                <w:szCs w:val="18"/>
              </w:rPr>
              <w:t>"SAN JUAN VALLEY"</w:t>
            </w:r>
          </w:p>
        </w:tc>
        <w:tc>
          <w:tcPr>
            <w:tcW w:w="1086" w:type="dxa"/>
          </w:tcPr>
          <w:p w14:paraId="4674EFF1" w14:textId="77777777" w:rsidR="00A63227" w:rsidRPr="00102E65" w:rsidRDefault="00A63227" w:rsidP="00A63227">
            <w:pPr>
              <w:rPr>
                <w:sz w:val="18"/>
                <w:szCs w:val="18"/>
              </w:rPr>
            </w:pPr>
            <w:r w:rsidRPr="00102E65">
              <w:rPr>
                <w:sz w:val="18"/>
                <w:szCs w:val="18"/>
              </w:rPr>
              <w:t>455.13</w:t>
            </w:r>
          </w:p>
        </w:tc>
        <w:tc>
          <w:tcPr>
            <w:tcW w:w="889" w:type="dxa"/>
          </w:tcPr>
          <w:p w14:paraId="0F25C3CD" w14:textId="77777777" w:rsidR="00A63227" w:rsidRPr="00102E65" w:rsidRDefault="00A63227" w:rsidP="00A63227">
            <w:pPr>
              <w:rPr>
                <w:sz w:val="18"/>
                <w:szCs w:val="18"/>
              </w:rPr>
            </w:pPr>
            <w:r w:rsidRPr="00102E65">
              <w:rPr>
                <w:sz w:val="18"/>
                <w:szCs w:val="18"/>
              </w:rPr>
              <w:t>"yes"</w:t>
            </w:r>
          </w:p>
        </w:tc>
      </w:tr>
      <w:tr w:rsidR="0092099D" w:rsidRPr="0092099D" w14:paraId="61C6FE6B" w14:textId="77777777" w:rsidTr="0092099D">
        <w:tc>
          <w:tcPr>
            <w:tcW w:w="859" w:type="dxa"/>
          </w:tcPr>
          <w:p w14:paraId="2D53E303" w14:textId="77777777" w:rsidR="00A63227" w:rsidRPr="00102E65" w:rsidRDefault="00A63227" w:rsidP="00A63227">
            <w:pPr>
              <w:rPr>
                <w:sz w:val="18"/>
                <w:szCs w:val="18"/>
              </w:rPr>
            </w:pPr>
            <w:r w:rsidRPr="00102E65">
              <w:rPr>
                <w:sz w:val="18"/>
                <w:szCs w:val="18"/>
              </w:rPr>
              <w:t>"9-10"</w:t>
            </w:r>
          </w:p>
        </w:tc>
        <w:tc>
          <w:tcPr>
            <w:tcW w:w="1476" w:type="dxa"/>
          </w:tcPr>
          <w:p w14:paraId="0638BDB7" w14:textId="77777777" w:rsidR="00A63227" w:rsidRPr="00102E65" w:rsidRDefault="00A63227" w:rsidP="00A63227">
            <w:pPr>
              <w:rPr>
                <w:sz w:val="18"/>
                <w:szCs w:val="18"/>
              </w:rPr>
            </w:pPr>
            <w:r w:rsidRPr="00102E65">
              <w:rPr>
                <w:sz w:val="18"/>
                <w:szCs w:val="18"/>
              </w:rPr>
              <w:t>"SAN PASQUAL VALLEY"</w:t>
            </w:r>
          </w:p>
        </w:tc>
        <w:tc>
          <w:tcPr>
            <w:tcW w:w="1086" w:type="dxa"/>
          </w:tcPr>
          <w:p w14:paraId="49D2BDDE" w14:textId="77777777" w:rsidR="00A63227" w:rsidRPr="00102E65" w:rsidRDefault="00A63227" w:rsidP="00A63227">
            <w:pPr>
              <w:rPr>
                <w:sz w:val="18"/>
                <w:szCs w:val="18"/>
              </w:rPr>
            </w:pPr>
            <w:r w:rsidRPr="00102E65">
              <w:rPr>
                <w:sz w:val="18"/>
                <w:szCs w:val="18"/>
              </w:rPr>
              <w:t>1696.16</w:t>
            </w:r>
          </w:p>
        </w:tc>
        <w:tc>
          <w:tcPr>
            <w:tcW w:w="889" w:type="dxa"/>
          </w:tcPr>
          <w:p w14:paraId="34CAC3D1" w14:textId="77777777" w:rsidR="00A63227" w:rsidRPr="00102E65" w:rsidRDefault="00A63227" w:rsidP="00A63227">
            <w:pPr>
              <w:rPr>
                <w:sz w:val="18"/>
                <w:szCs w:val="18"/>
              </w:rPr>
            </w:pPr>
            <w:r w:rsidRPr="00102E65">
              <w:rPr>
                <w:sz w:val="18"/>
                <w:szCs w:val="18"/>
              </w:rPr>
              <w:t>"yes"</w:t>
            </w:r>
          </w:p>
        </w:tc>
      </w:tr>
      <w:tr w:rsidR="0092099D" w:rsidRPr="0092099D" w14:paraId="46B40BB3" w14:textId="77777777" w:rsidTr="0092099D">
        <w:tc>
          <w:tcPr>
            <w:tcW w:w="859" w:type="dxa"/>
          </w:tcPr>
          <w:p w14:paraId="2A1B3261" w14:textId="77777777" w:rsidR="00A63227" w:rsidRPr="00102E65" w:rsidRDefault="00A63227" w:rsidP="00A63227">
            <w:pPr>
              <w:rPr>
                <w:sz w:val="18"/>
                <w:szCs w:val="18"/>
              </w:rPr>
            </w:pPr>
            <w:r w:rsidRPr="00102E65">
              <w:rPr>
                <w:sz w:val="18"/>
                <w:szCs w:val="18"/>
              </w:rPr>
              <w:t>"9-11"</w:t>
            </w:r>
          </w:p>
        </w:tc>
        <w:tc>
          <w:tcPr>
            <w:tcW w:w="1476" w:type="dxa"/>
          </w:tcPr>
          <w:p w14:paraId="70686F1A" w14:textId="77777777" w:rsidR="00A63227" w:rsidRPr="00102E65" w:rsidRDefault="00A63227" w:rsidP="00A63227">
            <w:pPr>
              <w:rPr>
                <w:sz w:val="18"/>
                <w:szCs w:val="18"/>
              </w:rPr>
            </w:pPr>
            <w:r w:rsidRPr="00102E65">
              <w:rPr>
                <w:sz w:val="18"/>
                <w:szCs w:val="18"/>
              </w:rPr>
              <w:t>"SANTA MARIA VALLEY"</w:t>
            </w:r>
          </w:p>
        </w:tc>
        <w:tc>
          <w:tcPr>
            <w:tcW w:w="1086" w:type="dxa"/>
          </w:tcPr>
          <w:p w14:paraId="717B3DAA" w14:textId="77777777" w:rsidR="00A63227" w:rsidRPr="00102E65" w:rsidRDefault="00A63227" w:rsidP="00A63227">
            <w:pPr>
              <w:rPr>
                <w:sz w:val="18"/>
                <w:szCs w:val="18"/>
              </w:rPr>
            </w:pPr>
            <w:r w:rsidRPr="00102E65">
              <w:rPr>
                <w:sz w:val="18"/>
                <w:szCs w:val="18"/>
              </w:rPr>
              <w:t>1678.24</w:t>
            </w:r>
          </w:p>
        </w:tc>
        <w:tc>
          <w:tcPr>
            <w:tcW w:w="889" w:type="dxa"/>
          </w:tcPr>
          <w:p w14:paraId="1FF9A177" w14:textId="77777777" w:rsidR="00A63227" w:rsidRPr="00102E65" w:rsidRDefault="00A63227" w:rsidP="00A63227">
            <w:pPr>
              <w:rPr>
                <w:sz w:val="18"/>
                <w:szCs w:val="18"/>
              </w:rPr>
            </w:pPr>
            <w:r w:rsidRPr="00102E65">
              <w:rPr>
                <w:sz w:val="18"/>
                <w:szCs w:val="18"/>
              </w:rPr>
              <w:t>"yes"</w:t>
            </w:r>
          </w:p>
        </w:tc>
      </w:tr>
      <w:tr w:rsidR="0092099D" w:rsidRPr="0092099D" w14:paraId="7C312916" w14:textId="77777777" w:rsidTr="0092099D">
        <w:tc>
          <w:tcPr>
            <w:tcW w:w="859" w:type="dxa"/>
          </w:tcPr>
          <w:p w14:paraId="0431B815" w14:textId="77777777" w:rsidR="00A63227" w:rsidRPr="00102E65" w:rsidRDefault="00A63227" w:rsidP="00A63227">
            <w:pPr>
              <w:rPr>
                <w:sz w:val="18"/>
                <w:szCs w:val="18"/>
              </w:rPr>
            </w:pPr>
            <w:r w:rsidRPr="00102E65">
              <w:rPr>
                <w:sz w:val="18"/>
                <w:szCs w:val="18"/>
              </w:rPr>
              <w:t>"9-12"</w:t>
            </w:r>
          </w:p>
        </w:tc>
        <w:tc>
          <w:tcPr>
            <w:tcW w:w="1476" w:type="dxa"/>
          </w:tcPr>
          <w:p w14:paraId="026FC03F" w14:textId="77777777" w:rsidR="00A63227" w:rsidRPr="00102E65" w:rsidRDefault="00A63227" w:rsidP="00A63227">
            <w:pPr>
              <w:rPr>
                <w:sz w:val="18"/>
                <w:szCs w:val="18"/>
              </w:rPr>
            </w:pPr>
            <w:r w:rsidRPr="00102E65">
              <w:rPr>
                <w:sz w:val="18"/>
                <w:szCs w:val="18"/>
              </w:rPr>
              <w:t>"SAN DIEGUITO CREEK"</w:t>
            </w:r>
          </w:p>
        </w:tc>
        <w:tc>
          <w:tcPr>
            <w:tcW w:w="1086" w:type="dxa"/>
          </w:tcPr>
          <w:p w14:paraId="142ED05C" w14:textId="77777777" w:rsidR="00A63227" w:rsidRPr="00102E65" w:rsidRDefault="00A63227" w:rsidP="00A63227">
            <w:pPr>
              <w:rPr>
                <w:sz w:val="18"/>
                <w:szCs w:val="18"/>
              </w:rPr>
            </w:pPr>
            <w:r w:rsidRPr="00102E65">
              <w:rPr>
                <w:sz w:val="18"/>
                <w:szCs w:val="18"/>
              </w:rPr>
              <w:t>753.79</w:t>
            </w:r>
          </w:p>
        </w:tc>
        <w:tc>
          <w:tcPr>
            <w:tcW w:w="889" w:type="dxa"/>
          </w:tcPr>
          <w:p w14:paraId="62FC17FD" w14:textId="77777777" w:rsidR="00A63227" w:rsidRPr="00102E65" w:rsidRDefault="00A63227" w:rsidP="00A63227">
            <w:pPr>
              <w:rPr>
                <w:sz w:val="18"/>
                <w:szCs w:val="18"/>
              </w:rPr>
            </w:pPr>
            <w:r w:rsidRPr="00102E65">
              <w:rPr>
                <w:sz w:val="18"/>
                <w:szCs w:val="18"/>
              </w:rPr>
              <w:t>"yes"</w:t>
            </w:r>
          </w:p>
        </w:tc>
      </w:tr>
      <w:tr w:rsidR="0092099D" w:rsidRPr="0092099D" w14:paraId="170A7DD9" w14:textId="77777777" w:rsidTr="0092099D">
        <w:tc>
          <w:tcPr>
            <w:tcW w:w="859" w:type="dxa"/>
          </w:tcPr>
          <w:p w14:paraId="05022B94" w14:textId="77777777" w:rsidR="00A63227" w:rsidRPr="00102E65" w:rsidRDefault="00A63227" w:rsidP="00A63227">
            <w:pPr>
              <w:rPr>
                <w:sz w:val="18"/>
                <w:szCs w:val="18"/>
              </w:rPr>
            </w:pPr>
            <w:r w:rsidRPr="00102E65">
              <w:rPr>
                <w:sz w:val="18"/>
                <w:szCs w:val="18"/>
              </w:rPr>
              <w:t>"9-13"</w:t>
            </w:r>
          </w:p>
        </w:tc>
        <w:tc>
          <w:tcPr>
            <w:tcW w:w="1476" w:type="dxa"/>
          </w:tcPr>
          <w:p w14:paraId="3F4E8689" w14:textId="77777777" w:rsidR="00A63227" w:rsidRPr="00102E65" w:rsidRDefault="00A63227" w:rsidP="00A63227">
            <w:pPr>
              <w:rPr>
                <w:sz w:val="18"/>
                <w:szCs w:val="18"/>
              </w:rPr>
            </w:pPr>
            <w:r w:rsidRPr="00102E65">
              <w:rPr>
                <w:sz w:val="18"/>
                <w:szCs w:val="18"/>
              </w:rPr>
              <w:t>"POWAY VALLEY"</w:t>
            </w:r>
          </w:p>
        </w:tc>
        <w:tc>
          <w:tcPr>
            <w:tcW w:w="1086" w:type="dxa"/>
          </w:tcPr>
          <w:p w14:paraId="428C1155" w14:textId="77777777" w:rsidR="00A63227" w:rsidRPr="00102E65" w:rsidRDefault="00A63227" w:rsidP="00A63227">
            <w:pPr>
              <w:rPr>
                <w:sz w:val="18"/>
                <w:szCs w:val="18"/>
              </w:rPr>
            </w:pPr>
            <w:r w:rsidRPr="00102E65">
              <w:rPr>
                <w:sz w:val="18"/>
                <w:szCs w:val="18"/>
              </w:rPr>
              <w:t>1679.84</w:t>
            </w:r>
          </w:p>
        </w:tc>
        <w:tc>
          <w:tcPr>
            <w:tcW w:w="889" w:type="dxa"/>
          </w:tcPr>
          <w:p w14:paraId="1281C25F" w14:textId="77777777" w:rsidR="00A63227" w:rsidRPr="00102E65" w:rsidRDefault="00A63227" w:rsidP="00A63227">
            <w:pPr>
              <w:rPr>
                <w:sz w:val="18"/>
                <w:szCs w:val="18"/>
              </w:rPr>
            </w:pPr>
            <w:r w:rsidRPr="00102E65">
              <w:rPr>
                <w:sz w:val="18"/>
                <w:szCs w:val="18"/>
              </w:rPr>
              <w:t>"yes"</w:t>
            </w:r>
          </w:p>
        </w:tc>
      </w:tr>
      <w:tr w:rsidR="0092099D" w:rsidRPr="0092099D" w14:paraId="10A72270" w14:textId="77777777" w:rsidTr="0092099D">
        <w:tc>
          <w:tcPr>
            <w:tcW w:w="859" w:type="dxa"/>
          </w:tcPr>
          <w:p w14:paraId="088A9E50" w14:textId="77777777" w:rsidR="00A63227" w:rsidRPr="00102E65" w:rsidRDefault="00A63227" w:rsidP="00A63227">
            <w:pPr>
              <w:rPr>
                <w:sz w:val="18"/>
                <w:szCs w:val="18"/>
              </w:rPr>
            </w:pPr>
            <w:r w:rsidRPr="00102E65">
              <w:rPr>
                <w:sz w:val="18"/>
                <w:szCs w:val="18"/>
              </w:rPr>
              <w:t>"9-14"</w:t>
            </w:r>
          </w:p>
        </w:tc>
        <w:tc>
          <w:tcPr>
            <w:tcW w:w="1476" w:type="dxa"/>
          </w:tcPr>
          <w:p w14:paraId="48E82A8B" w14:textId="77777777" w:rsidR="00A63227" w:rsidRPr="00102E65" w:rsidRDefault="00A63227" w:rsidP="00A63227">
            <w:pPr>
              <w:rPr>
                <w:sz w:val="18"/>
                <w:szCs w:val="18"/>
              </w:rPr>
            </w:pPr>
            <w:r w:rsidRPr="00102E65">
              <w:rPr>
                <w:sz w:val="18"/>
                <w:szCs w:val="18"/>
              </w:rPr>
              <w:t>"MISSION VALLEY"</w:t>
            </w:r>
          </w:p>
        </w:tc>
        <w:tc>
          <w:tcPr>
            <w:tcW w:w="1086" w:type="dxa"/>
          </w:tcPr>
          <w:p w14:paraId="0DB4FB47" w14:textId="77777777" w:rsidR="00A63227" w:rsidRPr="00102E65" w:rsidRDefault="00A63227" w:rsidP="00A63227">
            <w:pPr>
              <w:rPr>
                <w:sz w:val="18"/>
                <w:szCs w:val="18"/>
              </w:rPr>
            </w:pPr>
            <w:r w:rsidRPr="00102E65">
              <w:rPr>
                <w:sz w:val="18"/>
                <w:szCs w:val="18"/>
              </w:rPr>
              <w:t>459.34</w:t>
            </w:r>
          </w:p>
        </w:tc>
        <w:tc>
          <w:tcPr>
            <w:tcW w:w="889" w:type="dxa"/>
          </w:tcPr>
          <w:p w14:paraId="73189208" w14:textId="77777777" w:rsidR="00A63227" w:rsidRPr="00102E65" w:rsidRDefault="00A63227" w:rsidP="00A63227">
            <w:pPr>
              <w:rPr>
                <w:sz w:val="18"/>
                <w:szCs w:val="18"/>
              </w:rPr>
            </w:pPr>
            <w:r w:rsidRPr="00102E65">
              <w:rPr>
                <w:sz w:val="18"/>
                <w:szCs w:val="18"/>
              </w:rPr>
              <w:t>"yes"</w:t>
            </w:r>
          </w:p>
        </w:tc>
      </w:tr>
      <w:tr w:rsidR="0092099D" w:rsidRPr="0092099D" w14:paraId="7310B862" w14:textId="77777777" w:rsidTr="0092099D">
        <w:tc>
          <w:tcPr>
            <w:tcW w:w="859" w:type="dxa"/>
          </w:tcPr>
          <w:p w14:paraId="76E0DAF5" w14:textId="77777777" w:rsidR="00A63227" w:rsidRPr="00102E65" w:rsidRDefault="00A63227" w:rsidP="00A63227">
            <w:pPr>
              <w:rPr>
                <w:sz w:val="18"/>
                <w:szCs w:val="18"/>
              </w:rPr>
            </w:pPr>
            <w:r w:rsidRPr="00102E65">
              <w:rPr>
                <w:sz w:val="18"/>
                <w:szCs w:val="18"/>
              </w:rPr>
              <w:t>"9-15"</w:t>
            </w:r>
          </w:p>
        </w:tc>
        <w:tc>
          <w:tcPr>
            <w:tcW w:w="1476" w:type="dxa"/>
          </w:tcPr>
          <w:p w14:paraId="2B3CD2A8" w14:textId="77777777" w:rsidR="00A63227" w:rsidRPr="00102E65" w:rsidRDefault="00A63227" w:rsidP="00A63227">
            <w:pPr>
              <w:rPr>
                <w:sz w:val="18"/>
                <w:szCs w:val="18"/>
              </w:rPr>
            </w:pPr>
            <w:r w:rsidRPr="00102E65">
              <w:rPr>
                <w:sz w:val="18"/>
                <w:szCs w:val="18"/>
              </w:rPr>
              <w:t>"SAN DIEGO RIVER VALLEY"</w:t>
            </w:r>
          </w:p>
        </w:tc>
        <w:tc>
          <w:tcPr>
            <w:tcW w:w="1086" w:type="dxa"/>
          </w:tcPr>
          <w:p w14:paraId="576A2F00" w14:textId="77777777" w:rsidR="00A63227" w:rsidRPr="00102E65" w:rsidRDefault="00A63227" w:rsidP="00A63227">
            <w:pPr>
              <w:rPr>
                <w:sz w:val="18"/>
                <w:szCs w:val="18"/>
              </w:rPr>
            </w:pPr>
            <w:r w:rsidRPr="00102E65">
              <w:rPr>
                <w:sz w:val="18"/>
                <w:szCs w:val="18"/>
              </w:rPr>
              <w:t>2059.2</w:t>
            </w:r>
          </w:p>
        </w:tc>
        <w:tc>
          <w:tcPr>
            <w:tcW w:w="889" w:type="dxa"/>
          </w:tcPr>
          <w:p w14:paraId="1F9A0724" w14:textId="77777777" w:rsidR="00A63227" w:rsidRPr="00102E65" w:rsidRDefault="00A63227" w:rsidP="00A63227">
            <w:pPr>
              <w:rPr>
                <w:sz w:val="18"/>
                <w:szCs w:val="18"/>
              </w:rPr>
            </w:pPr>
            <w:r w:rsidRPr="00102E65">
              <w:rPr>
                <w:sz w:val="18"/>
                <w:szCs w:val="18"/>
              </w:rPr>
              <w:t>"yes"</w:t>
            </w:r>
          </w:p>
        </w:tc>
      </w:tr>
      <w:tr w:rsidR="0092099D" w:rsidRPr="0092099D" w14:paraId="73704F74" w14:textId="77777777" w:rsidTr="0092099D">
        <w:tc>
          <w:tcPr>
            <w:tcW w:w="859" w:type="dxa"/>
          </w:tcPr>
          <w:p w14:paraId="637E6C4E" w14:textId="77777777" w:rsidR="00A63227" w:rsidRPr="00102E65" w:rsidRDefault="00A63227" w:rsidP="00A63227">
            <w:pPr>
              <w:rPr>
                <w:sz w:val="18"/>
                <w:szCs w:val="18"/>
              </w:rPr>
            </w:pPr>
            <w:r w:rsidRPr="00102E65">
              <w:rPr>
                <w:sz w:val="18"/>
                <w:szCs w:val="18"/>
              </w:rPr>
              <w:t>"9-16"</w:t>
            </w:r>
          </w:p>
        </w:tc>
        <w:tc>
          <w:tcPr>
            <w:tcW w:w="1476" w:type="dxa"/>
          </w:tcPr>
          <w:p w14:paraId="040DCAF9" w14:textId="77777777" w:rsidR="00A63227" w:rsidRPr="00102E65" w:rsidRDefault="00A63227" w:rsidP="00A63227">
            <w:pPr>
              <w:rPr>
                <w:sz w:val="18"/>
                <w:szCs w:val="18"/>
              </w:rPr>
            </w:pPr>
            <w:r w:rsidRPr="00102E65">
              <w:rPr>
                <w:sz w:val="18"/>
                <w:szCs w:val="18"/>
              </w:rPr>
              <w:t>"EL CAJON VALLEY"</w:t>
            </w:r>
          </w:p>
        </w:tc>
        <w:tc>
          <w:tcPr>
            <w:tcW w:w="1086" w:type="dxa"/>
          </w:tcPr>
          <w:p w14:paraId="203075BF" w14:textId="77777777" w:rsidR="00A63227" w:rsidRPr="00102E65" w:rsidRDefault="00A63227" w:rsidP="00A63227">
            <w:pPr>
              <w:rPr>
                <w:sz w:val="18"/>
                <w:szCs w:val="18"/>
              </w:rPr>
            </w:pPr>
            <w:r w:rsidRPr="00102E65">
              <w:rPr>
                <w:sz w:val="18"/>
                <w:szCs w:val="18"/>
              </w:rPr>
              <w:t>1533.3</w:t>
            </w:r>
          </w:p>
        </w:tc>
        <w:tc>
          <w:tcPr>
            <w:tcW w:w="889" w:type="dxa"/>
          </w:tcPr>
          <w:p w14:paraId="7E21D834" w14:textId="77777777" w:rsidR="00A63227" w:rsidRPr="00102E65" w:rsidRDefault="00A63227" w:rsidP="00A63227">
            <w:pPr>
              <w:rPr>
                <w:sz w:val="18"/>
                <w:szCs w:val="18"/>
              </w:rPr>
            </w:pPr>
            <w:r w:rsidRPr="00102E65">
              <w:rPr>
                <w:sz w:val="18"/>
                <w:szCs w:val="18"/>
              </w:rPr>
              <w:t>"yes"</w:t>
            </w:r>
          </w:p>
        </w:tc>
      </w:tr>
      <w:tr w:rsidR="0092099D" w:rsidRPr="0092099D" w14:paraId="0D1AE1BC" w14:textId="77777777" w:rsidTr="0092099D">
        <w:tc>
          <w:tcPr>
            <w:tcW w:w="859" w:type="dxa"/>
          </w:tcPr>
          <w:p w14:paraId="36A50C0D" w14:textId="77777777" w:rsidR="00A63227" w:rsidRPr="00102E65" w:rsidRDefault="00A63227" w:rsidP="00A63227">
            <w:pPr>
              <w:rPr>
                <w:sz w:val="18"/>
                <w:szCs w:val="18"/>
              </w:rPr>
            </w:pPr>
            <w:r w:rsidRPr="00102E65">
              <w:rPr>
                <w:sz w:val="18"/>
                <w:szCs w:val="18"/>
              </w:rPr>
              <w:t>"9-17"</w:t>
            </w:r>
          </w:p>
        </w:tc>
        <w:tc>
          <w:tcPr>
            <w:tcW w:w="1476" w:type="dxa"/>
          </w:tcPr>
          <w:p w14:paraId="74CC32C0" w14:textId="77777777" w:rsidR="00A63227" w:rsidRPr="00102E65" w:rsidRDefault="00A63227" w:rsidP="00A63227">
            <w:pPr>
              <w:rPr>
                <w:sz w:val="18"/>
                <w:szCs w:val="18"/>
              </w:rPr>
            </w:pPr>
            <w:r w:rsidRPr="00102E65">
              <w:rPr>
                <w:sz w:val="18"/>
                <w:szCs w:val="18"/>
              </w:rPr>
              <w:t>"SWEETWATER VALLEY"</w:t>
            </w:r>
          </w:p>
        </w:tc>
        <w:tc>
          <w:tcPr>
            <w:tcW w:w="1086" w:type="dxa"/>
          </w:tcPr>
          <w:p w14:paraId="58C3DC65" w14:textId="77777777" w:rsidR="00A63227" w:rsidRPr="00102E65" w:rsidRDefault="00A63227" w:rsidP="00A63227">
            <w:pPr>
              <w:rPr>
                <w:sz w:val="18"/>
                <w:szCs w:val="18"/>
              </w:rPr>
            </w:pPr>
            <w:r w:rsidRPr="00102E65">
              <w:rPr>
                <w:sz w:val="18"/>
                <w:szCs w:val="18"/>
              </w:rPr>
              <w:t>544.31</w:t>
            </w:r>
          </w:p>
        </w:tc>
        <w:tc>
          <w:tcPr>
            <w:tcW w:w="889" w:type="dxa"/>
          </w:tcPr>
          <w:p w14:paraId="6CEAF737" w14:textId="77777777" w:rsidR="00A63227" w:rsidRPr="00102E65" w:rsidRDefault="00A63227" w:rsidP="00A63227">
            <w:pPr>
              <w:rPr>
                <w:sz w:val="18"/>
                <w:szCs w:val="18"/>
              </w:rPr>
            </w:pPr>
            <w:r w:rsidRPr="00102E65">
              <w:rPr>
                <w:sz w:val="18"/>
                <w:szCs w:val="18"/>
              </w:rPr>
              <w:t>"no"</w:t>
            </w:r>
          </w:p>
        </w:tc>
      </w:tr>
      <w:tr w:rsidR="0092099D" w:rsidRPr="0092099D" w14:paraId="237F0A8A" w14:textId="77777777" w:rsidTr="0092099D">
        <w:tc>
          <w:tcPr>
            <w:tcW w:w="859" w:type="dxa"/>
          </w:tcPr>
          <w:p w14:paraId="5B529A60" w14:textId="77777777" w:rsidR="00A63227" w:rsidRPr="00102E65" w:rsidRDefault="00A63227" w:rsidP="00A63227">
            <w:pPr>
              <w:rPr>
                <w:sz w:val="18"/>
                <w:szCs w:val="18"/>
              </w:rPr>
            </w:pPr>
            <w:r w:rsidRPr="00102E65">
              <w:rPr>
                <w:sz w:val="18"/>
                <w:szCs w:val="18"/>
              </w:rPr>
              <w:t>"9-18"</w:t>
            </w:r>
          </w:p>
        </w:tc>
        <w:tc>
          <w:tcPr>
            <w:tcW w:w="1476" w:type="dxa"/>
          </w:tcPr>
          <w:p w14:paraId="0AF92DBE" w14:textId="77777777" w:rsidR="00A63227" w:rsidRPr="00102E65" w:rsidRDefault="00A63227" w:rsidP="00A63227">
            <w:pPr>
              <w:rPr>
                <w:sz w:val="18"/>
                <w:szCs w:val="18"/>
              </w:rPr>
            </w:pPr>
            <w:r w:rsidRPr="00102E65">
              <w:rPr>
                <w:sz w:val="18"/>
                <w:szCs w:val="18"/>
              </w:rPr>
              <w:t>"OTAY VALLEY"</w:t>
            </w:r>
          </w:p>
        </w:tc>
        <w:tc>
          <w:tcPr>
            <w:tcW w:w="1086" w:type="dxa"/>
          </w:tcPr>
          <w:p w14:paraId="145C95D6" w14:textId="77777777" w:rsidR="00A63227" w:rsidRPr="00102E65" w:rsidRDefault="00A63227" w:rsidP="00A63227">
            <w:pPr>
              <w:rPr>
                <w:sz w:val="18"/>
                <w:szCs w:val="18"/>
              </w:rPr>
            </w:pPr>
            <w:r w:rsidRPr="00102E65">
              <w:rPr>
                <w:sz w:val="18"/>
                <w:szCs w:val="18"/>
              </w:rPr>
              <w:t>637.5</w:t>
            </w:r>
          </w:p>
        </w:tc>
        <w:tc>
          <w:tcPr>
            <w:tcW w:w="889" w:type="dxa"/>
          </w:tcPr>
          <w:p w14:paraId="3EECF4FB" w14:textId="77777777" w:rsidR="00A63227" w:rsidRPr="00102E65" w:rsidRDefault="00A63227" w:rsidP="00A63227">
            <w:pPr>
              <w:rPr>
                <w:sz w:val="18"/>
                <w:szCs w:val="18"/>
              </w:rPr>
            </w:pPr>
            <w:r w:rsidRPr="00102E65">
              <w:rPr>
                <w:sz w:val="18"/>
                <w:szCs w:val="18"/>
              </w:rPr>
              <w:t>"no"</w:t>
            </w:r>
          </w:p>
        </w:tc>
      </w:tr>
      <w:tr w:rsidR="0092099D" w:rsidRPr="0092099D" w14:paraId="3E12E225" w14:textId="77777777" w:rsidTr="0092099D">
        <w:tc>
          <w:tcPr>
            <w:tcW w:w="859" w:type="dxa"/>
          </w:tcPr>
          <w:p w14:paraId="5BC4234D" w14:textId="77777777" w:rsidR="00A63227" w:rsidRPr="00102E65" w:rsidRDefault="00A63227" w:rsidP="00A63227">
            <w:pPr>
              <w:rPr>
                <w:sz w:val="18"/>
                <w:szCs w:val="18"/>
              </w:rPr>
            </w:pPr>
            <w:r w:rsidRPr="00102E65">
              <w:rPr>
                <w:sz w:val="18"/>
                <w:szCs w:val="18"/>
              </w:rPr>
              <w:t>"9-19"</w:t>
            </w:r>
          </w:p>
        </w:tc>
        <w:tc>
          <w:tcPr>
            <w:tcW w:w="1476" w:type="dxa"/>
          </w:tcPr>
          <w:p w14:paraId="0E8B32A4" w14:textId="77777777" w:rsidR="00A63227" w:rsidRPr="00102E65" w:rsidRDefault="00A63227" w:rsidP="00A63227">
            <w:pPr>
              <w:rPr>
                <w:sz w:val="18"/>
                <w:szCs w:val="18"/>
              </w:rPr>
            </w:pPr>
            <w:r w:rsidRPr="00102E65">
              <w:rPr>
                <w:sz w:val="18"/>
                <w:szCs w:val="18"/>
              </w:rPr>
              <w:t>"TIA JUANA"</w:t>
            </w:r>
          </w:p>
        </w:tc>
        <w:tc>
          <w:tcPr>
            <w:tcW w:w="1086" w:type="dxa"/>
          </w:tcPr>
          <w:p w14:paraId="0D22861D" w14:textId="77777777" w:rsidR="00A63227" w:rsidRPr="00102E65" w:rsidRDefault="00A63227" w:rsidP="00A63227">
            <w:pPr>
              <w:rPr>
                <w:sz w:val="18"/>
                <w:szCs w:val="18"/>
              </w:rPr>
            </w:pPr>
            <w:r w:rsidRPr="00102E65">
              <w:rPr>
                <w:sz w:val="18"/>
                <w:szCs w:val="18"/>
              </w:rPr>
              <w:t>374.67</w:t>
            </w:r>
          </w:p>
        </w:tc>
        <w:tc>
          <w:tcPr>
            <w:tcW w:w="889" w:type="dxa"/>
          </w:tcPr>
          <w:p w14:paraId="007FB36C" w14:textId="77777777" w:rsidR="00A63227" w:rsidRPr="00102E65" w:rsidRDefault="00A63227" w:rsidP="00A63227">
            <w:pPr>
              <w:rPr>
                <w:sz w:val="18"/>
                <w:szCs w:val="18"/>
              </w:rPr>
            </w:pPr>
            <w:r w:rsidRPr="00102E65">
              <w:rPr>
                <w:sz w:val="18"/>
                <w:szCs w:val="18"/>
              </w:rPr>
              <w:t>"no"</w:t>
            </w:r>
          </w:p>
        </w:tc>
      </w:tr>
      <w:tr w:rsidR="0092099D" w:rsidRPr="0092099D" w14:paraId="1EC0CDBC" w14:textId="77777777" w:rsidTr="0092099D">
        <w:tc>
          <w:tcPr>
            <w:tcW w:w="859" w:type="dxa"/>
          </w:tcPr>
          <w:p w14:paraId="757A69D9" w14:textId="77777777" w:rsidR="00A63227" w:rsidRPr="00102E65" w:rsidRDefault="00A63227" w:rsidP="00A63227">
            <w:pPr>
              <w:rPr>
                <w:sz w:val="18"/>
                <w:szCs w:val="18"/>
              </w:rPr>
            </w:pPr>
            <w:r w:rsidRPr="00102E65">
              <w:rPr>
                <w:sz w:val="18"/>
                <w:szCs w:val="18"/>
              </w:rPr>
              <w:t>"9-2"</w:t>
            </w:r>
          </w:p>
        </w:tc>
        <w:tc>
          <w:tcPr>
            <w:tcW w:w="1476" w:type="dxa"/>
          </w:tcPr>
          <w:p w14:paraId="743BAF47" w14:textId="77777777" w:rsidR="00A63227" w:rsidRPr="00102E65" w:rsidRDefault="00A63227" w:rsidP="00A63227">
            <w:pPr>
              <w:rPr>
                <w:sz w:val="18"/>
                <w:szCs w:val="18"/>
              </w:rPr>
            </w:pPr>
            <w:r w:rsidRPr="00102E65">
              <w:rPr>
                <w:sz w:val="18"/>
                <w:szCs w:val="18"/>
              </w:rPr>
              <w:t>"SAN MATEO VALLEY"</w:t>
            </w:r>
          </w:p>
        </w:tc>
        <w:tc>
          <w:tcPr>
            <w:tcW w:w="1086" w:type="dxa"/>
          </w:tcPr>
          <w:p w14:paraId="30C023F7" w14:textId="77777777" w:rsidR="00A63227" w:rsidRPr="00102E65" w:rsidRDefault="00A63227" w:rsidP="00A63227">
            <w:pPr>
              <w:rPr>
                <w:sz w:val="18"/>
                <w:szCs w:val="18"/>
              </w:rPr>
            </w:pPr>
            <w:r w:rsidRPr="00102E65">
              <w:rPr>
                <w:sz w:val="18"/>
                <w:szCs w:val="18"/>
              </w:rPr>
              <w:t>NA</w:t>
            </w:r>
          </w:p>
        </w:tc>
        <w:tc>
          <w:tcPr>
            <w:tcW w:w="889" w:type="dxa"/>
          </w:tcPr>
          <w:p w14:paraId="5630873B" w14:textId="77777777" w:rsidR="00A63227" w:rsidRPr="00102E65" w:rsidRDefault="00A63227" w:rsidP="00A63227">
            <w:pPr>
              <w:rPr>
                <w:sz w:val="18"/>
                <w:szCs w:val="18"/>
              </w:rPr>
            </w:pPr>
            <w:r w:rsidRPr="00102E65">
              <w:rPr>
                <w:sz w:val="18"/>
                <w:szCs w:val="18"/>
              </w:rPr>
              <w:t>NA</w:t>
            </w:r>
          </w:p>
        </w:tc>
      </w:tr>
      <w:tr w:rsidR="0092099D" w:rsidRPr="0092099D" w14:paraId="02B76EF6" w14:textId="77777777" w:rsidTr="0092099D">
        <w:tc>
          <w:tcPr>
            <w:tcW w:w="859" w:type="dxa"/>
          </w:tcPr>
          <w:p w14:paraId="65A15CF7" w14:textId="77777777" w:rsidR="00A63227" w:rsidRPr="00102E65" w:rsidRDefault="00A63227" w:rsidP="00A63227">
            <w:pPr>
              <w:rPr>
                <w:sz w:val="18"/>
                <w:szCs w:val="18"/>
              </w:rPr>
            </w:pPr>
            <w:r w:rsidRPr="00102E65">
              <w:rPr>
                <w:sz w:val="18"/>
                <w:szCs w:val="18"/>
              </w:rPr>
              <w:t>"9-22"</w:t>
            </w:r>
          </w:p>
        </w:tc>
        <w:tc>
          <w:tcPr>
            <w:tcW w:w="1476" w:type="dxa"/>
          </w:tcPr>
          <w:p w14:paraId="7A786E5B" w14:textId="77777777" w:rsidR="00A63227" w:rsidRPr="00102E65" w:rsidRDefault="00A63227" w:rsidP="00A63227">
            <w:pPr>
              <w:rPr>
                <w:sz w:val="18"/>
                <w:szCs w:val="18"/>
              </w:rPr>
            </w:pPr>
            <w:r w:rsidRPr="00102E65">
              <w:rPr>
                <w:sz w:val="18"/>
                <w:szCs w:val="18"/>
              </w:rPr>
              <w:t>"BATIQUITOS LAGOON VALLEY"</w:t>
            </w:r>
          </w:p>
        </w:tc>
        <w:tc>
          <w:tcPr>
            <w:tcW w:w="1086" w:type="dxa"/>
          </w:tcPr>
          <w:p w14:paraId="792E9835" w14:textId="77777777" w:rsidR="00A63227" w:rsidRPr="00102E65" w:rsidRDefault="00A63227" w:rsidP="00A63227">
            <w:pPr>
              <w:rPr>
                <w:sz w:val="18"/>
                <w:szCs w:val="18"/>
              </w:rPr>
            </w:pPr>
            <w:r w:rsidRPr="00102E65">
              <w:rPr>
                <w:sz w:val="18"/>
                <w:szCs w:val="18"/>
              </w:rPr>
              <w:t>1012</w:t>
            </w:r>
          </w:p>
        </w:tc>
        <w:tc>
          <w:tcPr>
            <w:tcW w:w="889" w:type="dxa"/>
          </w:tcPr>
          <w:p w14:paraId="0B9232E7" w14:textId="77777777" w:rsidR="00A63227" w:rsidRPr="00102E65" w:rsidRDefault="00A63227" w:rsidP="00A63227">
            <w:pPr>
              <w:rPr>
                <w:sz w:val="18"/>
                <w:szCs w:val="18"/>
              </w:rPr>
            </w:pPr>
            <w:r w:rsidRPr="00102E65">
              <w:rPr>
                <w:sz w:val="18"/>
                <w:szCs w:val="18"/>
              </w:rPr>
              <w:t>"yes"</w:t>
            </w:r>
          </w:p>
        </w:tc>
      </w:tr>
      <w:tr w:rsidR="0092099D" w:rsidRPr="0092099D" w14:paraId="6FA1D757" w14:textId="77777777" w:rsidTr="0092099D">
        <w:tc>
          <w:tcPr>
            <w:tcW w:w="859" w:type="dxa"/>
          </w:tcPr>
          <w:p w14:paraId="522878D5" w14:textId="77777777" w:rsidR="00A63227" w:rsidRPr="00102E65" w:rsidRDefault="00A63227" w:rsidP="00A63227">
            <w:pPr>
              <w:rPr>
                <w:sz w:val="18"/>
                <w:szCs w:val="18"/>
              </w:rPr>
            </w:pPr>
            <w:r w:rsidRPr="00102E65">
              <w:rPr>
                <w:sz w:val="18"/>
                <w:szCs w:val="18"/>
              </w:rPr>
              <w:t>"9-23"</w:t>
            </w:r>
          </w:p>
        </w:tc>
        <w:tc>
          <w:tcPr>
            <w:tcW w:w="1476" w:type="dxa"/>
          </w:tcPr>
          <w:p w14:paraId="75B05653" w14:textId="77777777" w:rsidR="00A63227" w:rsidRPr="00102E65" w:rsidRDefault="00A63227" w:rsidP="00A63227">
            <w:pPr>
              <w:rPr>
                <w:sz w:val="18"/>
                <w:szCs w:val="18"/>
              </w:rPr>
            </w:pPr>
            <w:r w:rsidRPr="00102E65">
              <w:rPr>
                <w:sz w:val="18"/>
                <w:szCs w:val="18"/>
              </w:rPr>
              <w:t>"SAN ELIJO VALLEY"</w:t>
            </w:r>
          </w:p>
        </w:tc>
        <w:tc>
          <w:tcPr>
            <w:tcW w:w="1086" w:type="dxa"/>
          </w:tcPr>
          <w:p w14:paraId="08ECA1EC" w14:textId="77777777" w:rsidR="00A63227" w:rsidRPr="00102E65" w:rsidRDefault="00A63227" w:rsidP="00A63227">
            <w:pPr>
              <w:rPr>
                <w:sz w:val="18"/>
                <w:szCs w:val="18"/>
              </w:rPr>
            </w:pPr>
            <w:r w:rsidRPr="00102E65">
              <w:rPr>
                <w:sz w:val="18"/>
                <w:szCs w:val="18"/>
              </w:rPr>
              <w:t>1650</w:t>
            </w:r>
          </w:p>
        </w:tc>
        <w:tc>
          <w:tcPr>
            <w:tcW w:w="889" w:type="dxa"/>
          </w:tcPr>
          <w:p w14:paraId="790C8045" w14:textId="77777777" w:rsidR="00A63227" w:rsidRPr="00102E65" w:rsidRDefault="00A63227" w:rsidP="00A63227">
            <w:pPr>
              <w:rPr>
                <w:sz w:val="18"/>
                <w:szCs w:val="18"/>
              </w:rPr>
            </w:pPr>
            <w:r w:rsidRPr="00102E65">
              <w:rPr>
                <w:sz w:val="18"/>
                <w:szCs w:val="18"/>
              </w:rPr>
              <w:t>"yes"</w:t>
            </w:r>
          </w:p>
        </w:tc>
      </w:tr>
      <w:tr w:rsidR="0092099D" w:rsidRPr="0092099D" w14:paraId="31DF7EFE" w14:textId="77777777" w:rsidTr="0092099D">
        <w:tc>
          <w:tcPr>
            <w:tcW w:w="859" w:type="dxa"/>
          </w:tcPr>
          <w:p w14:paraId="2ECF239C" w14:textId="77777777" w:rsidR="00A63227" w:rsidRPr="00102E65" w:rsidRDefault="00A63227" w:rsidP="00A63227">
            <w:pPr>
              <w:rPr>
                <w:sz w:val="18"/>
                <w:szCs w:val="18"/>
              </w:rPr>
            </w:pPr>
            <w:r w:rsidRPr="00102E65">
              <w:rPr>
                <w:sz w:val="18"/>
                <w:szCs w:val="18"/>
              </w:rPr>
              <w:t>"9-24"</w:t>
            </w:r>
          </w:p>
        </w:tc>
        <w:tc>
          <w:tcPr>
            <w:tcW w:w="1476" w:type="dxa"/>
          </w:tcPr>
          <w:p w14:paraId="5B95ED04" w14:textId="77777777" w:rsidR="00A63227" w:rsidRPr="00102E65" w:rsidRDefault="00A63227" w:rsidP="00A63227">
            <w:pPr>
              <w:rPr>
                <w:sz w:val="18"/>
                <w:szCs w:val="18"/>
              </w:rPr>
            </w:pPr>
            <w:r w:rsidRPr="00102E65">
              <w:rPr>
                <w:sz w:val="18"/>
                <w:szCs w:val="18"/>
              </w:rPr>
              <w:t>"PAMO VALLEY"</w:t>
            </w:r>
          </w:p>
        </w:tc>
        <w:tc>
          <w:tcPr>
            <w:tcW w:w="1086" w:type="dxa"/>
          </w:tcPr>
          <w:p w14:paraId="21B28806" w14:textId="77777777" w:rsidR="00A63227" w:rsidRPr="00102E65" w:rsidRDefault="00A63227" w:rsidP="00A63227">
            <w:pPr>
              <w:rPr>
                <w:sz w:val="18"/>
                <w:szCs w:val="18"/>
              </w:rPr>
            </w:pPr>
            <w:r w:rsidRPr="00102E65">
              <w:rPr>
                <w:sz w:val="18"/>
                <w:szCs w:val="18"/>
              </w:rPr>
              <w:t>1028.61</w:t>
            </w:r>
          </w:p>
        </w:tc>
        <w:tc>
          <w:tcPr>
            <w:tcW w:w="889" w:type="dxa"/>
          </w:tcPr>
          <w:p w14:paraId="5919124A" w14:textId="77777777" w:rsidR="00A63227" w:rsidRPr="00102E65" w:rsidRDefault="00A63227" w:rsidP="00A63227">
            <w:pPr>
              <w:rPr>
                <w:sz w:val="18"/>
                <w:szCs w:val="18"/>
              </w:rPr>
            </w:pPr>
            <w:r w:rsidRPr="00102E65">
              <w:rPr>
                <w:sz w:val="18"/>
                <w:szCs w:val="18"/>
              </w:rPr>
              <w:t>"yes"</w:t>
            </w:r>
          </w:p>
        </w:tc>
      </w:tr>
      <w:tr w:rsidR="0092099D" w:rsidRPr="0092099D" w14:paraId="28E353F1" w14:textId="77777777" w:rsidTr="0092099D">
        <w:tc>
          <w:tcPr>
            <w:tcW w:w="859" w:type="dxa"/>
          </w:tcPr>
          <w:p w14:paraId="6617B581" w14:textId="77777777" w:rsidR="00A63227" w:rsidRPr="00102E65" w:rsidRDefault="00A63227" w:rsidP="00A63227">
            <w:pPr>
              <w:rPr>
                <w:sz w:val="18"/>
                <w:szCs w:val="18"/>
              </w:rPr>
            </w:pPr>
            <w:r w:rsidRPr="00102E65">
              <w:rPr>
                <w:sz w:val="18"/>
                <w:szCs w:val="18"/>
              </w:rPr>
              <w:t>"9-25"</w:t>
            </w:r>
          </w:p>
        </w:tc>
        <w:tc>
          <w:tcPr>
            <w:tcW w:w="1476" w:type="dxa"/>
          </w:tcPr>
          <w:p w14:paraId="369B10E5" w14:textId="77777777" w:rsidR="00A63227" w:rsidRPr="00102E65" w:rsidRDefault="00A63227" w:rsidP="00A63227">
            <w:pPr>
              <w:rPr>
                <w:sz w:val="18"/>
                <w:szCs w:val="18"/>
              </w:rPr>
            </w:pPr>
            <w:r w:rsidRPr="00102E65">
              <w:rPr>
                <w:sz w:val="18"/>
                <w:szCs w:val="18"/>
              </w:rPr>
              <w:t>"RANCHITA TOWN AREA"</w:t>
            </w:r>
          </w:p>
        </w:tc>
        <w:tc>
          <w:tcPr>
            <w:tcW w:w="1086" w:type="dxa"/>
          </w:tcPr>
          <w:p w14:paraId="75E404C5" w14:textId="77777777" w:rsidR="00A63227" w:rsidRPr="00102E65" w:rsidRDefault="00A63227" w:rsidP="00A63227">
            <w:pPr>
              <w:rPr>
                <w:sz w:val="18"/>
                <w:szCs w:val="18"/>
              </w:rPr>
            </w:pPr>
            <w:r w:rsidRPr="00102E65">
              <w:rPr>
                <w:sz w:val="18"/>
                <w:szCs w:val="18"/>
              </w:rPr>
              <w:t>1249.18</w:t>
            </w:r>
          </w:p>
        </w:tc>
        <w:tc>
          <w:tcPr>
            <w:tcW w:w="889" w:type="dxa"/>
          </w:tcPr>
          <w:p w14:paraId="4797E2C4" w14:textId="77777777" w:rsidR="00A63227" w:rsidRPr="00102E65" w:rsidRDefault="00A63227" w:rsidP="00A63227">
            <w:pPr>
              <w:rPr>
                <w:sz w:val="18"/>
                <w:szCs w:val="18"/>
              </w:rPr>
            </w:pPr>
            <w:r w:rsidRPr="00102E65">
              <w:rPr>
                <w:sz w:val="18"/>
                <w:szCs w:val="18"/>
              </w:rPr>
              <w:t>"yes"</w:t>
            </w:r>
          </w:p>
        </w:tc>
      </w:tr>
      <w:tr w:rsidR="0092099D" w:rsidRPr="0092099D" w14:paraId="4A110D11" w14:textId="77777777" w:rsidTr="0092099D">
        <w:tc>
          <w:tcPr>
            <w:tcW w:w="859" w:type="dxa"/>
          </w:tcPr>
          <w:p w14:paraId="34181D1E" w14:textId="77777777" w:rsidR="00A63227" w:rsidRPr="00102E65" w:rsidRDefault="00A63227" w:rsidP="00A63227">
            <w:pPr>
              <w:rPr>
                <w:sz w:val="18"/>
                <w:szCs w:val="18"/>
              </w:rPr>
            </w:pPr>
            <w:r w:rsidRPr="00102E65">
              <w:rPr>
                <w:sz w:val="18"/>
                <w:szCs w:val="18"/>
              </w:rPr>
              <w:t>"9-27"</w:t>
            </w:r>
          </w:p>
        </w:tc>
        <w:tc>
          <w:tcPr>
            <w:tcW w:w="1476" w:type="dxa"/>
          </w:tcPr>
          <w:p w14:paraId="1C21D633" w14:textId="77777777" w:rsidR="00A63227" w:rsidRPr="00102E65" w:rsidRDefault="00A63227" w:rsidP="00A63227">
            <w:pPr>
              <w:rPr>
                <w:sz w:val="18"/>
                <w:szCs w:val="18"/>
              </w:rPr>
            </w:pPr>
            <w:r w:rsidRPr="00102E65">
              <w:rPr>
                <w:sz w:val="18"/>
                <w:szCs w:val="18"/>
              </w:rPr>
              <w:t>"COTTONWOOD VALLEY"</w:t>
            </w:r>
          </w:p>
        </w:tc>
        <w:tc>
          <w:tcPr>
            <w:tcW w:w="1086" w:type="dxa"/>
          </w:tcPr>
          <w:p w14:paraId="5923353F" w14:textId="77777777" w:rsidR="00A63227" w:rsidRPr="00102E65" w:rsidRDefault="00A63227" w:rsidP="00A63227">
            <w:pPr>
              <w:rPr>
                <w:sz w:val="18"/>
                <w:szCs w:val="18"/>
              </w:rPr>
            </w:pPr>
            <w:r w:rsidRPr="00102E65">
              <w:rPr>
                <w:sz w:val="18"/>
                <w:szCs w:val="18"/>
              </w:rPr>
              <w:t>1276.13</w:t>
            </w:r>
          </w:p>
        </w:tc>
        <w:tc>
          <w:tcPr>
            <w:tcW w:w="889" w:type="dxa"/>
          </w:tcPr>
          <w:p w14:paraId="36BEA01B" w14:textId="77777777" w:rsidR="00A63227" w:rsidRPr="00102E65" w:rsidRDefault="00A63227" w:rsidP="00A63227">
            <w:pPr>
              <w:rPr>
                <w:sz w:val="18"/>
                <w:szCs w:val="18"/>
              </w:rPr>
            </w:pPr>
            <w:r w:rsidRPr="00102E65">
              <w:rPr>
                <w:sz w:val="18"/>
                <w:szCs w:val="18"/>
              </w:rPr>
              <w:t>"yes"</w:t>
            </w:r>
          </w:p>
        </w:tc>
      </w:tr>
      <w:tr w:rsidR="0092099D" w:rsidRPr="0092099D" w14:paraId="6BA3F76B" w14:textId="77777777" w:rsidTr="0092099D">
        <w:tc>
          <w:tcPr>
            <w:tcW w:w="859" w:type="dxa"/>
          </w:tcPr>
          <w:p w14:paraId="0B2F162D" w14:textId="77777777" w:rsidR="00A63227" w:rsidRPr="00102E65" w:rsidRDefault="00A63227" w:rsidP="00A63227">
            <w:pPr>
              <w:rPr>
                <w:sz w:val="18"/>
                <w:szCs w:val="18"/>
              </w:rPr>
            </w:pPr>
            <w:r w:rsidRPr="00102E65">
              <w:rPr>
                <w:sz w:val="18"/>
                <w:szCs w:val="18"/>
              </w:rPr>
              <w:t>"9-28"</w:t>
            </w:r>
          </w:p>
        </w:tc>
        <w:tc>
          <w:tcPr>
            <w:tcW w:w="1476" w:type="dxa"/>
          </w:tcPr>
          <w:p w14:paraId="28727D63" w14:textId="77777777" w:rsidR="00A63227" w:rsidRPr="00102E65" w:rsidRDefault="00A63227" w:rsidP="00A63227">
            <w:pPr>
              <w:rPr>
                <w:sz w:val="18"/>
                <w:szCs w:val="18"/>
              </w:rPr>
            </w:pPr>
            <w:r w:rsidRPr="00102E65">
              <w:rPr>
                <w:sz w:val="18"/>
                <w:szCs w:val="18"/>
              </w:rPr>
              <w:t>"CAMPO VALLEY"</w:t>
            </w:r>
          </w:p>
        </w:tc>
        <w:tc>
          <w:tcPr>
            <w:tcW w:w="1086" w:type="dxa"/>
          </w:tcPr>
          <w:p w14:paraId="4B410BEA" w14:textId="77777777" w:rsidR="00A63227" w:rsidRPr="00102E65" w:rsidRDefault="00A63227" w:rsidP="00A63227">
            <w:pPr>
              <w:rPr>
                <w:sz w:val="18"/>
                <w:szCs w:val="18"/>
              </w:rPr>
            </w:pPr>
            <w:r w:rsidRPr="00102E65">
              <w:rPr>
                <w:sz w:val="18"/>
                <w:szCs w:val="18"/>
              </w:rPr>
              <w:t>1653.84</w:t>
            </w:r>
          </w:p>
        </w:tc>
        <w:tc>
          <w:tcPr>
            <w:tcW w:w="889" w:type="dxa"/>
          </w:tcPr>
          <w:p w14:paraId="1972FEC1" w14:textId="77777777" w:rsidR="00A63227" w:rsidRPr="00102E65" w:rsidRDefault="00A63227" w:rsidP="00A63227">
            <w:pPr>
              <w:rPr>
                <w:sz w:val="18"/>
                <w:szCs w:val="18"/>
              </w:rPr>
            </w:pPr>
            <w:r w:rsidRPr="00102E65">
              <w:rPr>
                <w:sz w:val="18"/>
                <w:szCs w:val="18"/>
              </w:rPr>
              <w:t>"yes"</w:t>
            </w:r>
          </w:p>
        </w:tc>
      </w:tr>
      <w:tr w:rsidR="0092099D" w:rsidRPr="0092099D" w14:paraId="13669989" w14:textId="77777777" w:rsidTr="0092099D">
        <w:tc>
          <w:tcPr>
            <w:tcW w:w="859" w:type="dxa"/>
          </w:tcPr>
          <w:p w14:paraId="0C57C4C0" w14:textId="77777777" w:rsidR="00A63227" w:rsidRPr="00102E65" w:rsidRDefault="00A63227" w:rsidP="00A63227">
            <w:pPr>
              <w:rPr>
                <w:sz w:val="18"/>
                <w:szCs w:val="18"/>
              </w:rPr>
            </w:pPr>
            <w:r w:rsidRPr="00102E65">
              <w:rPr>
                <w:sz w:val="18"/>
                <w:szCs w:val="18"/>
              </w:rPr>
              <w:t>"9-29"</w:t>
            </w:r>
          </w:p>
        </w:tc>
        <w:tc>
          <w:tcPr>
            <w:tcW w:w="1476" w:type="dxa"/>
          </w:tcPr>
          <w:p w14:paraId="1E23BD6A" w14:textId="77777777" w:rsidR="00A63227" w:rsidRPr="00102E65" w:rsidRDefault="00A63227" w:rsidP="00A63227">
            <w:pPr>
              <w:rPr>
                <w:sz w:val="18"/>
                <w:szCs w:val="18"/>
              </w:rPr>
            </w:pPr>
            <w:r w:rsidRPr="00102E65">
              <w:rPr>
                <w:sz w:val="18"/>
                <w:szCs w:val="18"/>
              </w:rPr>
              <w:t>"POTRERO VALLEY"</w:t>
            </w:r>
          </w:p>
        </w:tc>
        <w:tc>
          <w:tcPr>
            <w:tcW w:w="1086" w:type="dxa"/>
          </w:tcPr>
          <w:p w14:paraId="5C263FCE" w14:textId="77777777" w:rsidR="00A63227" w:rsidRPr="00102E65" w:rsidRDefault="00A63227" w:rsidP="00A63227">
            <w:pPr>
              <w:rPr>
                <w:sz w:val="18"/>
                <w:szCs w:val="18"/>
              </w:rPr>
            </w:pPr>
            <w:r w:rsidRPr="00102E65">
              <w:rPr>
                <w:sz w:val="18"/>
                <w:szCs w:val="18"/>
              </w:rPr>
              <w:t>1442.5</w:t>
            </w:r>
          </w:p>
        </w:tc>
        <w:tc>
          <w:tcPr>
            <w:tcW w:w="889" w:type="dxa"/>
          </w:tcPr>
          <w:p w14:paraId="426AB9CC" w14:textId="77777777" w:rsidR="00A63227" w:rsidRPr="00102E65" w:rsidRDefault="00A63227" w:rsidP="00A63227">
            <w:pPr>
              <w:rPr>
                <w:sz w:val="18"/>
                <w:szCs w:val="18"/>
              </w:rPr>
            </w:pPr>
            <w:r w:rsidRPr="00102E65">
              <w:rPr>
                <w:sz w:val="18"/>
                <w:szCs w:val="18"/>
              </w:rPr>
              <w:t>"yes"</w:t>
            </w:r>
          </w:p>
        </w:tc>
      </w:tr>
      <w:tr w:rsidR="0092099D" w:rsidRPr="0092099D" w14:paraId="4A2F8A3B" w14:textId="77777777" w:rsidTr="0092099D">
        <w:tc>
          <w:tcPr>
            <w:tcW w:w="859" w:type="dxa"/>
          </w:tcPr>
          <w:p w14:paraId="621CC8C0" w14:textId="77777777" w:rsidR="00A63227" w:rsidRPr="00102E65" w:rsidRDefault="00A63227" w:rsidP="00A63227">
            <w:pPr>
              <w:rPr>
                <w:sz w:val="18"/>
                <w:szCs w:val="18"/>
              </w:rPr>
            </w:pPr>
            <w:r w:rsidRPr="00102E65">
              <w:rPr>
                <w:sz w:val="18"/>
                <w:szCs w:val="18"/>
              </w:rPr>
              <w:t>"9-3"</w:t>
            </w:r>
          </w:p>
        </w:tc>
        <w:tc>
          <w:tcPr>
            <w:tcW w:w="1476" w:type="dxa"/>
          </w:tcPr>
          <w:p w14:paraId="054E5F7F" w14:textId="77777777" w:rsidR="00A63227" w:rsidRPr="00102E65" w:rsidRDefault="00A63227" w:rsidP="00A63227">
            <w:pPr>
              <w:rPr>
                <w:sz w:val="18"/>
                <w:szCs w:val="18"/>
              </w:rPr>
            </w:pPr>
            <w:r w:rsidRPr="00102E65">
              <w:rPr>
                <w:sz w:val="18"/>
                <w:szCs w:val="18"/>
              </w:rPr>
              <w:t>"SAN ONOFRE VALLEY"</w:t>
            </w:r>
          </w:p>
        </w:tc>
        <w:tc>
          <w:tcPr>
            <w:tcW w:w="1086" w:type="dxa"/>
          </w:tcPr>
          <w:p w14:paraId="2AB23446" w14:textId="77777777" w:rsidR="00A63227" w:rsidRPr="00102E65" w:rsidRDefault="00A63227" w:rsidP="00A63227">
            <w:pPr>
              <w:rPr>
                <w:sz w:val="18"/>
                <w:szCs w:val="18"/>
              </w:rPr>
            </w:pPr>
            <w:r w:rsidRPr="00102E65">
              <w:rPr>
                <w:sz w:val="18"/>
                <w:szCs w:val="18"/>
              </w:rPr>
              <w:t>525</w:t>
            </w:r>
          </w:p>
        </w:tc>
        <w:tc>
          <w:tcPr>
            <w:tcW w:w="889" w:type="dxa"/>
          </w:tcPr>
          <w:p w14:paraId="118C308F" w14:textId="77777777" w:rsidR="00A63227" w:rsidRPr="00102E65" w:rsidRDefault="00A63227" w:rsidP="00A63227">
            <w:pPr>
              <w:rPr>
                <w:sz w:val="18"/>
                <w:szCs w:val="18"/>
              </w:rPr>
            </w:pPr>
            <w:r w:rsidRPr="00102E65">
              <w:rPr>
                <w:sz w:val="18"/>
                <w:szCs w:val="18"/>
              </w:rPr>
              <w:t>"yes"</w:t>
            </w:r>
          </w:p>
        </w:tc>
      </w:tr>
      <w:tr w:rsidR="0092099D" w:rsidRPr="0092099D" w14:paraId="58EE8BE5" w14:textId="77777777" w:rsidTr="0092099D">
        <w:tc>
          <w:tcPr>
            <w:tcW w:w="859" w:type="dxa"/>
          </w:tcPr>
          <w:p w14:paraId="1CD6E0B0" w14:textId="77777777" w:rsidR="00A63227" w:rsidRPr="00102E65" w:rsidRDefault="00A63227" w:rsidP="00A63227">
            <w:pPr>
              <w:rPr>
                <w:sz w:val="18"/>
                <w:szCs w:val="18"/>
              </w:rPr>
            </w:pPr>
            <w:r w:rsidRPr="00102E65">
              <w:rPr>
                <w:sz w:val="18"/>
                <w:szCs w:val="18"/>
              </w:rPr>
              <w:t>"9-32"</w:t>
            </w:r>
          </w:p>
        </w:tc>
        <w:tc>
          <w:tcPr>
            <w:tcW w:w="1476" w:type="dxa"/>
          </w:tcPr>
          <w:p w14:paraId="7A767EF3" w14:textId="77777777" w:rsidR="00A63227" w:rsidRPr="00102E65" w:rsidRDefault="00A63227" w:rsidP="00A63227">
            <w:pPr>
              <w:rPr>
                <w:sz w:val="18"/>
                <w:szCs w:val="18"/>
              </w:rPr>
            </w:pPr>
            <w:r w:rsidRPr="00102E65">
              <w:rPr>
                <w:sz w:val="18"/>
                <w:szCs w:val="18"/>
              </w:rPr>
              <w:t>"SAN MARCOS AREA"</w:t>
            </w:r>
          </w:p>
        </w:tc>
        <w:tc>
          <w:tcPr>
            <w:tcW w:w="1086" w:type="dxa"/>
          </w:tcPr>
          <w:p w14:paraId="2EF12744" w14:textId="77777777" w:rsidR="00A63227" w:rsidRPr="00102E65" w:rsidRDefault="00A63227" w:rsidP="00A63227">
            <w:pPr>
              <w:rPr>
                <w:sz w:val="18"/>
                <w:szCs w:val="18"/>
              </w:rPr>
            </w:pPr>
            <w:r w:rsidRPr="00102E65">
              <w:rPr>
                <w:sz w:val="18"/>
                <w:szCs w:val="18"/>
              </w:rPr>
              <w:t>295.92</w:t>
            </w:r>
          </w:p>
        </w:tc>
        <w:tc>
          <w:tcPr>
            <w:tcW w:w="889" w:type="dxa"/>
          </w:tcPr>
          <w:p w14:paraId="747C2042" w14:textId="77777777" w:rsidR="00A63227" w:rsidRPr="00102E65" w:rsidRDefault="00A63227" w:rsidP="00A63227">
            <w:pPr>
              <w:rPr>
                <w:sz w:val="18"/>
                <w:szCs w:val="18"/>
              </w:rPr>
            </w:pPr>
            <w:r w:rsidRPr="00102E65">
              <w:rPr>
                <w:sz w:val="18"/>
                <w:szCs w:val="18"/>
              </w:rPr>
              <w:t>"no"</w:t>
            </w:r>
          </w:p>
        </w:tc>
      </w:tr>
      <w:tr w:rsidR="0092099D" w:rsidRPr="0092099D" w14:paraId="0EE8B5B2" w14:textId="77777777" w:rsidTr="0092099D">
        <w:tc>
          <w:tcPr>
            <w:tcW w:w="859" w:type="dxa"/>
          </w:tcPr>
          <w:p w14:paraId="5279BD36" w14:textId="77777777" w:rsidR="00A63227" w:rsidRPr="00102E65" w:rsidRDefault="00A63227" w:rsidP="00A63227">
            <w:pPr>
              <w:rPr>
                <w:sz w:val="18"/>
                <w:szCs w:val="18"/>
              </w:rPr>
            </w:pPr>
            <w:r w:rsidRPr="00102E65">
              <w:rPr>
                <w:sz w:val="18"/>
                <w:szCs w:val="18"/>
              </w:rPr>
              <w:t>"9-4"</w:t>
            </w:r>
          </w:p>
        </w:tc>
        <w:tc>
          <w:tcPr>
            <w:tcW w:w="1476" w:type="dxa"/>
          </w:tcPr>
          <w:p w14:paraId="235CA579" w14:textId="77777777" w:rsidR="00A63227" w:rsidRPr="00102E65" w:rsidRDefault="00A63227" w:rsidP="00A63227">
            <w:pPr>
              <w:rPr>
                <w:sz w:val="18"/>
                <w:szCs w:val="18"/>
              </w:rPr>
            </w:pPr>
            <w:r w:rsidRPr="00102E65">
              <w:rPr>
                <w:sz w:val="18"/>
                <w:szCs w:val="18"/>
              </w:rPr>
              <w:t>"SANTA MARGARITA VALLEY"</w:t>
            </w:r>
          </w:p>
        </w:tc>
        <w:tc>
          <w:tcPr>
            <w:tcW w:w="1086" w:type="dxa"/>
          </w:tcPr>
          <w:p w14:paraId="3444D92A" w14:textId="77777777" w:rsidR="00A63227" w:rsidRPr="00102E65" w:rsidRDefault="00A63227" w:rsidP="00A63227">
            <w:pPr>
              <w:rPr>
                <w:sz w:val="18"/>
                <w:szCs w:val="18"/>
              </w:rPr>
            </w:pPr>
            <w:r w:rsidRPr="00102E65">
              <w:rPr>
                <w:sz w:val="18"/>
                <w:szCs w:val="18"/>
              </w:rPr>
              <w:t>234.31</w:t>
            </w:r>
          </w:p>
        </w:tc>
        <w:tc>
          <w:tcPr>
            <w:tcW w:w="889" w:type="dxa"/>
          </w:tcPr>
          <w:p w14:paraId="504C01AA" w14:textId="77777777" w:rsidR="00A63227" w:rsidRPr="00102E65" w:rsidRDefault="00A63227" w:rsidP="00A63227">
            <w:pPr>
              <w:rPr>
                <w:sz w:val="18"/>
                <w:szCs w:val="18"/>
              </w:rPr>
            </w:pPr>
            <w:r w:rsidRPr="00102E65">
              <w:rPr>
                <w:sz w:val="18"/>
                <w:szCs w:val="18"/>
              </w:rPr>
              <w:t>"yes"</w:t>
            </w:r>
          </w:p>
        </w:tc>
      </w:tr>
      <w:tr w:rsidR="0092099D" w:rsidRPr="0092099D" w14:paraId="289F944A" w14:textId="77777777" w:rsidTr="0092099D">
        <w:tc>
          <w:tcPr>
            <w:tcW w:w="859" w:type="dxa"/>
          </w:tcPr>
          <w:p w14:paraId="108F2677" w14:textId="77777777" w:rsidR="00A63227" w:rsidRPr="00102E65" w:rsidRDefault="00A63227" w:rsidP="00A63227">
            <w:pPr>
              <w:rPr>
                <w:sz w:val="18"/>
                <w:szCs w:val="18"/>
              </w:rPr>
            </w:pPr>
            <w:r w:rsidRPr="00102E65">
              <w:rPr>
                <w:sz w:val="18"/>
                <w:szCs w:val="18"/>
              </w:rPr>
              <w:t>"9-5"</w:t>
            </w:r>
          </w:p>
        </w:tc>
        <w:tc>
          <w:tcPr>
            <w:tcW w:w="1476" w:type="dxa"/>
          </w:tcPr>
          <w:p w14:paraId="5EC34A91" w14:textId="77777777" w:rsidR="00A63227" w:rsidRPr="00102E65" w:rsidRDefault="00A63227" w:rsidP="00A63227">
            <w:pPr>
              <w:rPr>
                <w:sz w:val="18"/>
                <w:szCs w:val="18"/>
              </w:rPr>
            </w:pPr>
            <w:r w:rsidRPr="00102E65">
              <w:rPr>
                <w:sz w:val="18"/>
                <w:szCs w:val="18"/>
              </w:rPr>
              <w:t>"TEMECULA VALLEY"</w:t>
            </w:r>
          </w:p>
        </w:tc>
        <w:tc>
          <w:tcPr>
            <w:tcW w:w="1086" w:type="dxa"/>
          </w:tcPr>
          <w:p w14:paraId="05108461" w14:textId="77777777" w:rsidR="00A63227" w:rsidRPr="00102E65" w:rsidRDefault="00A63227" w:rsidP="00A63227">
            <w:pPr>
              <w:rPr>
                <w:sz w:val="18"/>
                <w:szCs w:val="18"/>
              </w:rPr>
            </w:pPr>
            <w:r w:rsidRPr="00102E65">
              <w:rPr>
                <w:sz w:val="18"/>
                <w:szCs w:val="18"/>
              </w:rPr>
              <w:t>1253.95</w:t>
            </w:r>
          </w:p>
        </w:tc>
        <w:tc>
          <w:tcPr>
            <w:tcW w:w="889" w:type="dxa"/>
          </w:tcPr>
          <w:p w14:paraId="65B33FB3" w14:textId="77777777" w:rsidR="00A63227" w:rsidRPr="00102E65" w:rsidRDefault="00A63227" w:rsidP="00A63227">
            <w:pPr>
              <w:rPr>
                <w:sz w:val="18"/>
                <w:szCs w:val="18"/>
              </w:rPr>
            </w:pPr>
            <w:r w:rsidRPr="00102E65">
              <w:rPr>
                <w:sz w:val="18"/>
                <w:szCs w:val="18"/>
              </w:rPr>
              <w:t>"no"</w:t>
            </w:r>
          </w:p>
        </w:tc>
      </w:tr>
      <w:tr w:rsidR="0092099D" w:rsidRPr="0092099D" w14:paraId="7D309901" w14:textId="77777777" w:rsidTr="0092099D">
        <w:tc>
          <w:tcPr>
            <w:tcW w:w="859" w:type="dxa"/>
          </w:tcPr>
          <w:p w14:paraId="0D08A1B2" w14:textId="77777777" w:rsidR="00A63227" w:rsidRPr="00102E65" w:rsidRDefault="00A63227" w:rsidP="00A63227">
            <w:pPr>
              <w:rPr>
                <w:sz w:val="18"/>
                <w:szCs w:val="18"/>
              </w:rPr>
            </w:pPr>
            <w:r w:rsidRPr="00102E65">
              <w:rPr>
                <w:sz w:val="18"/>
                <w:szCs w:val="18"/>
              </w:rPr>
              <w:t>"9-6"</w:t>
            </w:r>
          </w:p>
        </w:tc>
        <w:tc>
          <w:tcPr>
            <w:tcW w:w="1476" w:type="dxa"/>
          </w:tcPr>
          <w:p w14:paraId="1F2FCFBB" w14:textId="77777777" w:rsidR="00A63227" w:rsidRPr="00102E65" w:rsidRDefault="00A63227" w:rsidP="00A63227">
            <w:pPr>
              <w:rPr>
                <w:sz w:val="18"/>
                <w:szCs w:val="18"/>
              </w:rPr>
            </w:pPr>
            <w:r w:rsidRPr="00102E65">
              <w:rPr>
                <w:sz w:val="18"/>
                <w:szCs w:val="18"/>
              </w:rPr>
              <w:t>"CAHUILLA VALLEY"</w:t>
            </w:r>
          </w:p>
        </w:tc>
        <w:tc>
          <w:tcPr>
            <w:tcW w:w="1086" w:type="dxa"/>
          </w:tcPr>
          <w:p w14:paraId="0840F6E7" w14:textId="77777777" w:rsidR="00A63227" w:rsidRPr="00102E65" w:rsidRDefault="00A63227" w:rsidP="00A63227">
            <w:pPr>
              <w:rPr>
                <w:sz w:val="18"/>
                <w:szCs w:val="18"/>
              </w:rPr>
            </w:pPr>
            <w:r w:rsidRPr="00102E65">
              <w:rPr>
                <w:sz w:val="18"/>
                <w:szCs w:val="18"/>
              </w:rPr>
              <w:t>1339.56</w:t>
            </w:r>
          </w:p>
        </w:tc>
        <w:tc>
          <w:tcPr>
            <w:tcW w:w="889" w:type="dxa"/>
          </w:tcPr>
          <w:p w14:paraId="3F4CB7B6" w14:textId="77777777" w:rsidR="00A63227" w:rsidRPr="00102E65" w:rsidRDefault="00A63227" w:rsidP="00A63227">
            <w:pPr>
              <w:rPr>
                <w:sz w:val="18"/>
                <w:szCs w:val="18"/>
              </w:rPr>
            </w:pPr>
            <w:r w:rsidRPr="00102E65">
              <w:rPr>
                <w:sz w:val="18"/>
                <w:szCs w:val="18"/>
              </w:rPr>
              <w:t>"yes"</w:t>
            </w:r>
          </w:p>
        </w:tc>
      </w:tr>
      <w:tr w:rsidR="0092099D" w:rsidRPr="0092099D" w14:paraId="224A8A41" w14:textId="77777777" w:rsidTr="0092099D">
        <w:tc>
          <w:tcPr>
            <w:tcW w:w="859" w:type="dxa"/>
          </w:tcPr>
          <w:p w14:paraId="4C6ABE0A" w14:textId="77777777" w:rsidR="00A63227" w:rsidRPr="00102E65" w:rsidRDefault="00A63227" w:rsidP="00A63227">
            <w:pPr>
              <w:rPr>
                <w:sz w:val="18"/>
                <w:szCs w:val="18"/>
              </w:rPr>
            </w:pPr>
            <w:r w:rsidRPr="00102E65">
              <w:rPr>
                <w:sz w:val="18"/>
                <w:szCs w:val="18"/>
              </w:rPr>
              <w:t>"9-7"</w:t>
            </w:r>
          </w:p>
        </w:tc>
        <w:tc>
          <w:tcPr>
            <w:tcW w:w="1476" w:type="dxa"/>
          </w:tcPr>
          <w:p w14:paraId="36095715" w14:textId="77777777" w:rsidR="00A63227" w:rsidRPr="00102E65" w:rsidRDefault="00A63227" w:rsidP="00A63227">
            <w:pPr>
              <w:rPr>
                <w:sz w:val="18"/>
                <w:szCs w:val="18"/>
              </w:rPr>
            </w:pPr>
            <w:r w:rsidRPr="00102E65">
              <w:rPr>
                <w:sz w:val="18"/>
                <w:szCs w:val="18"/>
              </w:rPr>
              <w:t>"SAN LUIS REY VALLEY"</w:t>
            </w:r>
          </w:p>
        </w:tc>
        <w:tc>
          <w:tcPr>
            <w:tcW w:w="1086" w:type="dxa"/>
          </w:tcPr>
          <w:p w14:paraId="1F5E851E" w14:textId="77777777" w:rsidR="00A63227" w:rsidRPr="00102E65" w:rsidRDefault="00A63227" w:rsidP="00A63227">
            <w:pPr>
              <w:rPr>
                <w:sz w:val="18"/>
                <w:szCs w:val="18"/>
              </w:rPr>
            </w:pPr>
            <w:r w:rsidRPr="00102E65">
              <w:rPr>
                <w:sz w:val="18"/>
                <w:szCs w:val="18"/>
              </w:rPr>
              <w:t>1607.39</w:t>
            </w:r>
          </w:p>
        </w:tc>
        <w:tc>
          <w:tcPr>
            <w:tcW w:w="889" w:type="dxa"/>
          </w:tcPr>
          <w:p w14:paraId="08258421" w14:textId="77777777" w:rsidR="00A63227" w:rsidRPr="00102E65" w:rsidRDefault="00A63227" w:rsidP="00A63227">
            <w:pPr>
              <w:rPr>
                <w:sz w:val="18"/>
                <w:szCs w:val="18"/>
              </w:rPr>
            </w:pPr>
            <w:r w:rsidRPr="00102E65">
              <w:rPr>
                <w:sz w:val="18"/>
                <w:szCs w:val="18"/>
              </w:rPr>
              <w:t>"yes"</w:t>
            </w:r>
          </w:p>
        </w:tc>
      </w:tr>
      <w:tr w:rsidR="0092099D" w:rsidRPr="0092099D" w14:paraId="01EA5E2B" w14:textId="77777777" w:rsidTr="0092099D">
        <w:tc>
          <w:tcPr>
            <w:tcW w:w="859" w:type="dxa"/>
          </w:tcPr>
          <w:p w14:paraId="20A6B628" w14:textId="77777777" w:rsidR="00A63227" w:rsidRPr="00102E65" w:rsidRDefault="00A63227" w:rsidP="00A63227">
            <w:pPr>
              <w:rPr>
                <w:sz w:val="18"/>
                <w:szCs w:val="18"/>
              </w:rPr>
            </w:pPr>
            <w:r w:rsidRPr="00102E65">
              <w:rPr>
                <w:sz w:val="18"/>
                <w:szCs w:val="18"/>
              </w:rPr>
              <w:lastRenderedPageBreak/>
              <w:t>"9-8"</w:t>
            </w:r>
          </w:p>
        </w:tc>
        <w:tc>
          <w:tcPr>
            <w:tcW w:w="1476" w:type="dxa"/>
          </w:tcPr>
          <w:p w14:paraId="36A6EE81" w14:textId="77777777" w:rsidR="00A63227" w:rsidRPr="00102E65" w:rsidRDefault="00A63227" w:rsidP="00A63227">
            <w:pPr>
              <w:rPr>
                <w:sz w:val="18"/>
                <w:szCs w:val="18"/>
              </w:rPr>
            </w:pPr>
            <w:r w:rsidRPr="00102E65">
              <w:rPr>
                <w:sz w:val="18"/>
                <w:szCs w:val="18"/>
              </w:rPr>
              <w:t>"WARNER VALLEY"</w:t>
            </w:r>
          </w:p>
        </w:tc>
        <w:tc>
          <w:tcPr>
            <w:tcW w:w="1086" w:type="dxa"/>
          </w:tcPr>
          <w:p w14:paraId="3D1899C3" w14:textId="77777777" w:rsidR="00A63227" w:rsidRPr="00102E65" w:rsidRDefault="00A63227" w:rsidP="00A63227">
            <w:pPr>
              <w:rPr>
                <w:sz w:val="18"/>
                <w:szCs w:val="18"/>
              </w:rPr>
            </w:pPr>
            <w:r w:rsidRPr="00102E65">
              <w:rPr>
                <w:sz w:val="18"/>
                <w:szCs w:val="18"/>
              </w:rPr>
              <w:t>966.37</w:t>
            </w:r>
          </w:p>
        </w:tc>
        <w:tc>
          <w:tcPr>
            <w:tcW w:w="889" w:type="dxa"/>
          </w:tcPr>
          <w:p w14:paraId="73CFB1F1" w14:textId="77777777" w:rsidR="00A63227" w:rsidRPr="00102E65" w:rsidRDefault="00A63227" w:rsidP="00A63227">
            <w:pPr>
              <w:rPr>
                <w:sz w:val="18"/>
                <w:szCs w:val="18"/>
              </w:rPr>
            </w:pPr>
            <w:r w:rsidRPr="00102E65">
              <w:rPr>
                <w:sz w:val="18"/>
                <w:szCs w:val="18"/>
              </w:rPr>
              <w:t>"no"</w:t>
            </w:r>
          </w:p>
        </w:tc>
      </w:tr>
      <w:tr w:rsidR="0092099D" w:rsidRPr="0092099D" w14:paraId="1BEA7134" w14:textId="77777777" w:rsidTr="0092099D">
        <w:tc>
          <w:tcPr>
            <w:tcW w:w="859" w:type="dxa"/>
          </w:tcPr>
          <w:p w14:paraId="172B5597" w14:textId="77777777" w:rsidR="00A63227" w:rsidRPr="00102E65" w:rsidRDefault="00A63227" w:rsidP="00A63227">
            <w:pPr>
              <w:rPr>
                <w:sz w:val="18"/>
                <w:szCs w:val="18"/>
              </w:rPr>
            </w:pPr>
            <w:r w:rsidRPr="00102E65">
              <w:rPr>
                <w:sz w:val="18"/>
                <w:szCs w:val="18"/>
              </w:rPr>
              <w:t>"9-9"</w:t>
            </w:r>
          </w:p>
        </w:tc>
        <w:tc>
          <w:tcPr>
            <w:tcW w:w="1476" w:type="dxa"/>
          </w:tcPr>
          <w:p w14:paraId="747F3DA6" w14:textId="77777777" w:rsidR="00A63227" w:rsidRPr="00102E65" w:rsidRDefault="00A63227" w:rsidP="00A63227">
            <w:pPr>
              <w:rPr>
                <w:sz w:val="18"/>
                <w:szCs w:val="18"/>
              </w:rPr>
            </w:pPr>
            <w:r w:rsidRPr="00102E65">
              <w:rPr>
                <w:sz w:val="18"/>
                <w:szCs w:val="18"/>
              </w:rPr>
              <w:t>"ESCONDIDO VALLEY"</w:t>
            </w:r>
          </w:p>
        </w:tc>
        <w:tc>
          <w:tcPr>
            <w:tcW w:w="1086" w:type="dxa"/>
          </w:tcPr>
          <w:p w14:paraId="506CF833" w14:textId="77777777" w:rsidR="00A63227" w:rsidRPr="00102E65" w:rsidRDefault="00A63227" w:rsidP="00A63227">
            <w:pPr>
              <w:rPr>
                <w:sz w:val="18"/>
                <w:szCs w:val="18"/>
              </w:rPr>
            </w:pPr>
            <w:r w:rsidRPr="00102E65">
              <w:rPr>
                <w:sz w:val="18"/>
                <w:szCs w:val="18"/>
              </w:rPr>
              <w:t>957.7</w:t>
            </w:r>
          </w:p>
        </w:tc>
        <w:tc>
          <w:tcPr>
            <w:tcW w:w="889" w:type="dxa"/>
          </w:tcPr>
          <w:p w14:paraId="7F7A8FC5" w14:textId="77777777" w:rsidR="00A63227" w:rsidRPr="00102E65" w:rsidRDefault="00A63227" w:rsidP="00A63227">
            <w:pPr>
              <w:rPr>
                <w:sz w:val="18"/>
                <w:szCs w:val="18"/>
              </w:rPr>
            </w:pPr>
            <w:r w:rsidRPr="00102E65">
              <w:rPr>
                <w:sz w:val="18"/>
                <w:szCs w:val="18"/>
              </w:rPr>
              <w:t>"yes"</w:t>
            </w:r>
          </w:p>
        </w:tc>
      </w:tr>
      <w:tr w:rsidR="0092099D" w:rsidRPr="0092099D" w14:paraId="7DEDB891" w14:textId="77777777" w:rsidTr="0092099D">
        <w:tc>
          <w:tcPr>
            <w:tcW w:w="859" w:type="dxa"/>
          </w:tcPr>
          <w:p w14:paraId="0C059C74" w14:textId="77777777" w:rsidR="00A63227" w:rsidRPr="00102E65" w:rsidRDefault="00A63227" w:rsidP="00A63227">
            <w:pPr>
              <w:rPr>
                <w:sz w:val="18"/>
                <w:szCs w:val="18"/>
              </w:rPr>
            </w:pPr>
            <w:r w:rsidRPr="00102E65">
              <w:rPr>
                <w:sz w:val="18"/>
                <w:szCs w:val="18"/>
              </w:rPr>
              <w:t>"Hgb-1-1"</w:t>
            </w:r>
          </w:p>
        </w:tc>
        <w:tc>
          <w:tcPr>
            <w:tcW w:w="1476" w:type="dxa"/>
          </w:tcPr>
          <w:p w14:paraId="4E4FC955" w14:textId="77777777" w:rsidR="00A63227" w:rsidRPr="00102E65" w:rsidRDefault="00A63227" w:rsidP="00A63227">
            <w:pPr>
              <w:rPr>
                <w:sz w:val="18"/>
                <w:szCs w:val="18"/>
              </w:rPr>
            </w:pPr>
            <w:r w:rsidRPr="00102E65">
              <w:rPr>
                <w:sz w:val="18"/>
                <w:szCs w:val="18"/>
              </w:rPr>
              <w:t>"SMITH RIVER PLAIN HIGHLANDS"</w:t>
            </w:r>
          </w:p>
        </w:tc>
        <w:tc>
          <w:tcPr>
            <w:tcW w:w="1086" w:type="dxa"/>
          </w:tcPr>
          <w:p w14:paraId="65EBAEBF" w14:textId="77777777" w:rsidR="00A63227" w:rsidRPr="00102E65" w:rsidRDefault="00A63227" w:rsidP="00A63227">
            <w:pPr>
              <w:rPr>
                <w:sz w:val="18"/>
                <w:szCs w:val="18"/>
              </w:rPr>
            </w:pPr>
            <w:r w:rsidRPr="00102E65">
              <w:rPr>
                <w:sz w:val="18"/>
                <w:szCs w:val="18"/>
              </w:rPr>
              <w:t>360.83</w:t>
            </w:r>
          </w:p>
        </w:tc>
        <w:tc>
          <w:tcPr>
            <w:tcW w:w="889" w:type="dxa"/>
          </w:tcPr>
          <w:p w14:paraId="1D9BD2AB" w14:textId="77777777" w:rsidR="00A63227" w:rsidRPr="00102E65" w:rsidRDefault="00A63227" w:rsidP="00A63227">
            <w:pPr>
              <w:rPr>
                <w:sz w:val="18"/>
                <w:szCs w:val="18"/>
              </w:rPr>
            </w:pPr>
            <w:r w:rsidRPr="00102E65">
              <w:rPr>
                <w:sz w:val="18"/>
                <w:szCs w:val="18"/>
              </w:rPr>
              <w:t>"no"</w:t>
            </w:r>
          </w:p>
        </w:tc>
      </w:tr>
      <w:tr w:rsidR="0092099D" w:rsidRPr="0092099D" w14:paraId="3F77EE60" w14:textId="77777777" w:rsidTr="0092099D">
        <w:tc>
          <w:tcPr>
            <w:tcW w:w="859" w:type="dxa"/>
          </w:tcPr>
          <w:p w14:paraId="23CE99B3" w14:textId="77777777" w:rsidR="00A63227" w:rsidRPr="00102E65" w:rsidRDefault="00A63227" w:rsidP="00A63227">
            <w:pPr>
              <w:rPr>
                <w:sz w:val="18"/>
                <w:szCs w:val="18"/>
              </w:rPr>
            </w:pPr>
            <w:r w:rsidRPr="00102E65">
              <w:rPr>
                <w:sz w:val="18"/>
                <w:szCs w:val="18"/>
              </w:rPr>
              <w:t>"Hgb-1-10"</w:t>
            </w:r>
          </w:p>
        </w:tc>
        <w:tc>
          <w:tcPr>
            <w:tcW w:w="1476" w:type="dxa"/>
          </w:tcPr>
          <w:p w14:paraId="47EB27CB" w14:textId="77777777" w:rsidR="00A63227" w:rsidRPr="00102E65" w:rsidRDefault="00A63227" w:rsidP="00A63227">
            <w:pPr>
              <w:rPr>
                <w:sz w:val="18"/>
                <w:szCs w:val="18"/>
              </w:rPr>
            </w:pPr>
            <w:r w:rsidRPr="00102E65">
              <w:rPr>
                <w:sz w:val="18"/>
                <w:szCs w:val="18"/>
              </w:rPr>
              <w:t>"EEL RIVER VALLEY HIGHLANDS"</w:t>
            </w:r>
          </w:p>
        </w:tc>
        <w:tc>
          <w:tcPr>
            <w:tcW w:w="1086" w:type="dxa"/>
          </w:tcPr>
          <w:p w14:paraId="23626054" w14:textId="77777777" w:rsidR="00A63227" w:rsidRPr="00102E65" w:rsidRDefault="00A63227" w:rsidP="00A63227">
            <w:pPr>
              <w:rPr>
                <w:sz w:val="18"/>
                <w:szCs w:val="18"/>
              </w:rPr>
            </w:pPr>
            <w:r w:rsidRPr="00102E65">
              <w:rPr>
                <w:sz w:val="18"/>
                <w:szCs w:val="18"/>
              </w:rPr>
              <w:t>482.3</w:t>
            </w:r>
          </w:p>
        </w:tc>
        <w:tc>
          <w:tcPr>
            <w:tcW w:w="889" w:type="dxa"/>
          </w:tcPr>
          <w:p w14:paraId="1016383B" w14:textId="77777777" w:rsidR="00A63227" w:rsidRPr="00102E65" w:rsidRDefault="00A63227" w:rsidP="00A63227">
            <w:pPr>
              <w:rPr>
                <w:sz w:val="18"/>
                <w:szCs w:val="18"/>
              </w:rPr>
            </w:pPr>
            <w:r w:rsidRPr="00102E65">
              <w:rPr>
                <w:sz w:val="18"/>
                <w:szCs w:val="18"/>
              </w:rPr>
              <w:t>"yes"</w:t>
            </w:r>
          </w:p>
        </w:tc>
      </w:tr>
      <w:tr w:rsidR="0092099D" w:rsidRPr="0092099D" w14:paraId="2F07D30D" w14:textId="77777777" w:rsidTr="0092099D">
        <w:tc>
          <w:tcPr>
            <w:tcW w:w="859" w:type="dxa"/>
          </w:tcPr>
          <w:p w14:paraId="7700A287" w14:textId="77777777" w:rsidR="00A63227" w:rsidRPr="00102E65" w:rsidRDefault="00A63227" w:rsidP="00A63227">
            <w:pPr>
              <w:rPr>
                <w:sz w:val="18"/>
                <w:szCs w:val="18"/>
              </w:rPr>
            </w:pPr>
            <w:r w:rsidRPr="00102E65">
              <w:rPr>
                <w:sz w:val="18"/>
                <w:szCs w:val="18"/>
              </w:rPr>
              <w:t>"Hgb-1-11"</w:t>
            </w:r>
          </w:p>
        </w:tc>
        <w:tc>
          <w:tcPr>
            <w:tcW w:w="1476" w:type="dxa"/>
          </w:tcPr>
          <w:p w14:paraId="6E680416" w14:textId="77777777" w:rsidR="00A63227" w:rsidRPr="00102E65" w:rsidRDefault="00A63227" w:rsidP="00A63227">
            <w:pPr>
              <w:rPr>
                <w:sz w:val="18"/>
                <w:szCs w:val="18"/>
              </w:rPr>
            </w:pPr>
            <w:r w:rsidRPr="00102E65">
              <w:rPr>
                <w:sz w:val="18"/>
                <w:szCs w:val="18"/>
              </w:rPr>
              <w:t>"COVELO ROUND VALLEY HIGHLANDS"</w:t>
            </w:r>
          </w:p>
        </w:tc>
        <w:tc>
          <w:tcPr>
            <w:tcW w:w="1086" w:type="dxa"/>
          </w:tcPr>
          <w:p w14:paraId="2771A153" w14:textId="77777777" w:rsidR="00A63227" w:rsidRPr="00102E65" w:rsidRDefault="00A63227" w:rsidP="00A63227">
            <w:pPr>
              <w:rPr>
                <w:sz w:val="18"/>
                <w:szCs w:val="18"/>
              </w:rPr>
            </w:pPr>
            <w:r w:rsidRPr="00102E65">
              <w:rPr>
                <w:sz w:val="18"/>
                <w:szCs w:val="18"/>
              </w:rPr>
              <w:t>460.77</w:t>
            </w:r>
          </w:p>
        </w:tc>
        <w:tc>
          <w:tcPr>
            <w:tcW w:w="889" w:type="dxa"/>
          </w:tcPr>
          <w:p w14:paraId="4D46C531" w14:textId="77777777" w:rsidR="00A63227" w:rsidRPr="00102E65" w:rsidRDefault="00A63227" w:rsidP="00A63227">
            <w:pPr>
              <w:rPr>
                <w:sz w:val="18"/>
                <w:szCs w:val="18"/>
              </w:rPr>
            </w:pPr>
            <w:r w:rsidRPr="00102E65">
              <w:rPr>
                <w:sz w:val="18"/>
                <w:szCs w:val="18"/>
              </w:rPr>
              <w:t>"no"</w:t>
            </w:r>
          </w:p>
        </w:tc>
      </w:tr>
      <w:tr w:rsidR="0092099D" w:rsidRPr="0092099D" w14:paraId="796ED357" w14:textId="77777777" w:rsidTr="0092099D">
        <w:tc>
          <w:tcPr>
            <w:tcW w:w="859" w:type="dxa"/>
          </w:tcPr>
          <w:p w14:paraId="5A3862ED" w14:textId="77777777" w:rsidR="00A63227" w:rsidRPr="00102E65" w:rsidRDefault="00A63227" w:rsidP="00A63227">
            <w:pPr>
              <w:rPr>
                <w:sz w:val="18"/>
                <w:szCs w:val="18"/>
              </w:rPr>
            </w:pPr>
            <w:r w:rsidRPr="00102E65">
              <w:rPr>
                <w:sz w:val="18"/>
                <w:szCs w:val="18"/>
              </w:rPr>
              <w:t>"Hgb-1-12"</w:t>
            </w:r>
          </w:p>
        </w:tc>
        <w:tc>
          <w:tcPr>
            <w:tcW w:w="1476" w:type="dxa"/>
          </w:tcPr>
          <w:p w14:paraId="403809B2" w14:textId="77777777" w:rsidR="00A63227" w:rsidRPr="00102E65" w:rsidRDefault="00A63227" w:rsidP="00A63227">
            <w:pPr>
              <w:rPr>
                <w:sz w:val="18"/>
                <w:szCs w:val="18"/>
              </w:rPr>
            </w:pPr>
            <w:r w:rsidRPr="00102E65">
              <w:rPr>
                <w:sz w:val="18"/>
                <w:szCs w:val="18"/>
              </w:rPr>
              <w:t>"LAYTONVILLE VALLEY HIGHLANDS"</w:t>
            </w:r>
          </w:p>
        </w:tc>
        <w:tc>
          <w:tcPr>
            <w:tcW w:w="1086" w:type="dxa"/>
          </w:tcPr>
          <w:p w14:paraId="40D8C536" w14:textId="77777777" w:rsidR="00A63227" w:rsidRPr="00102E65" w:rsidRDefault="00A63227" w:rsidP="00A63227">
            <w:pPr>
              <w:rPr>
                <w:sz w:val="18"/>
                <w:szCs w:val="18"/>
              </w:rPr>
            </w:pPr>
            <w:r w:rsidRPr="00102E65">
              <w:rPr>
                <w:sz w:val="18"/>
                <w:szCs w:val="18"/>
              </w:rPr>
              <w:t>597.14</w:t>
            </w:r>
          </w:p>
        </w:tc>
        <w:tc>
          <w:tcPr>
            <w:tcW w:w="889" w:type="dxa"/>
          </w:tcPr>
          <w:p w14:paraId="57127066" w14:textId="77777777" w:rsidR="00A63227" w:rsidRPr="00102E65" w:rsidRDefault="00A63227" w:rsidP="00A63227">
            <w:pPr>
              <w:rPr>
                <w:sz w:val="18"/>
                <w:szCs w:val="18"/>
              </w:rPr>
            </w:pPr>
            <w:r w:rsidRPr="00102E65">
              <w:rPr>
                <w:sz w:val="18"/>
                <w:szCs w:val="18"/>
              </w:rPr>
              <w:t>"no"</w:t>
            </w:r>
          </w:p>
        </w:tc>
      </w:tr>
      <w:tr w:rsidR="0092099D" w:rsidRPr="0092099D" w14:paraId="5AE0F085" w14:textId="77777777" w:rsidTr="0092099D">
        <w:tc>
          <w:tcPr>
            <w:tcW w:w="859" w:type="dxa"/>
          </w:tcPr>
          <w:p w14:paraId="2BAEAC17" w14:textId="77777777" w:rsidR="00A63227" w:rsidRPr="00102E65" w:rsidRDefault="00A63227" w:rsidP="00A63227">
            <w:pPr>
              <w:rPr>
                <w:sz w:val="18"/>
                <w:szCs w:val="18"/>
              </w:rPr>
            </w:pPr>
            <w:r w:rsidRPr="00102E65">
              <w:rPr>
                <w:sz w:val="18"/>
                <w:szCs w:val="18"/>
              </w:rPr>
              <w:t>"Hgb-1-13"</w:t>
            </w:r>
          </w:p>
        </w:tc>
        <w:tc>
          <w:tcPr>
            <w:tcW w:w="1476" w:type="dxa"/>
          </w:tcPr>
          <w:p w14:paraId="670CAF04" w14:textId="77777777" w:rsidR="00A63227" w:rsidRPr="00102E65" w:rsidRDefault="00A63227" w:rsidP="00A63227">
            <w:pPr>
              <w:rPr>
                <w:sz w:val="18"/>
                <w:szCs w:val="18"/>
              </w:rPr>
            </w:pPr>
            <w:r w:rsidRPr="00102E65">
              <w:rPr>
                <w:sz w:val="18"/>
                <w:szCs w:val="18"/>
              </w:rPr>
              <w:t>"LITTLE LAKE VALLEY HIGHLANDS"</w:t>
            </w:r>
          </w:p>
        </w:tc>
        <w:tc>
          <w:tcPr>
            <w:tcW w:w="1086" w:type="dxa"/>
          </w:tcPr>
          <w:p w14:paraId="6CA32349" w14:textId="77777777" w:rsidR="00A63227" w:rsidRPr="00102E65" w:rsidRDefault="00A63227" w:rsidP="00A63227">
            <w:pPr>
              <w:rPr>
                <w:sz w:val="18"/>
                <w:szCs w:val="18"/>
              </w:rPr>
            </w:pPr>
            <w:r w:rsidRPr="00102E65">
              <w:rPr>
                <w:sz w:val="18"/>
                <w:szCs w:val="18"/>
              </w:rPr>
              <w:t>550.04</w:t>
            </w:r>
          </w:p>
        </w:tc>
        <w:tc>
          <w:tcPr>
            <w:tcW w:w="889" w:type="dxa"/>
          </w:tcPr>
          <w:p w14:paraId="498DAADE" w14:textId="77777777" w:rsidR="00A63227" w:rsidRPr="00102E65" w:rsidRDefault="00A63227" w:rsidP="00A63227">
            <w:pPr>
              <w:rPr>
                <w:sz w:val="18"/>
                <w:szCs w:val="18"/>
              </w:rPr>
            </w:pPr>
            <w:r w:rsidRPr="00102E65">
              <w:rPr>
                <w:sz w:val="18"/>
                <w:szCs w:val="18"/>
              </w:rPr>
              <w:t>"yes"</w:t>
            </w:r>
          </w:p>
        </w:tc>
      </w:tr>
      <w:tr w:rsidR="0092099D" w:rsidRPr="0092099D" w14:paraId="7F4BFB00" w14:textId="77777777" w:rsidTr="0092099D">
        <w:tc>
          <w:tcPr>
            <w:tcW w:w="859" w:type="dxa"/>
          </w:tcPr>
          <w:p w14:paraId="02781169" w14:textId="77777777" w:rsidR="00A63227" w:rsidRPr="00102E65" w:rsidRDefault="00A63227" w:rsidP="00A63227">
            <w:pPr>
              <w:rPr>
                <w:sz w:val="18"/>
                <w:szCs w:val="18"/>
              </w:rPr>
            </w:pPr>
            <w:r w:rsidRPr="00102E65">
              <w:rPr>
                <w:sz w:val="18"/>
                <w:szCs w:val="18"/>
              </w:rPr>
              <w:t>"Hgb-1-14"</w:t>
            </w:r>
          </w:p>
        </w:tc>
        <w:tc>
          <w:tcPr>
            <w:tcW w:w="1476" w:type="dxa"/>
          </w:tcPr>
          <w:p w14:paraId="53409C9F" w14:textId="77777777" w:rsidR="00A63227" w:rsidRPr="00102E65" w:rsidRDefault="00A63227" w:rsidP="00A63227">
            <w:pPr>
              <w:rPr>
                <w:sz w:val="18"/>
                <w:szCs w:val="18"/>
              </w:rPr>
            </w:pPr>
            <w:r w:rsidRPr="00102E65">
              <w:rPr>
                <w:sz w:val="18"/>
                <w:szCs w:val="18"/>
              </w:rPr>
              <w:t>"LOWER KLAMATH RIVER VALLEY HIGHLANDS"</w:t>
            </w:r>
          </w:p>
        </w:tc>
        <w:tc>
          <w:tcPr>
            <w:tcW w:w="1086" w:type="dxa"/>
          </w:tcPr>
          <w:p w14:paraId="70C5516F" w14:textId="77777777" w:rsidR="00A63227" w:rsidRPr="00102E65" w:rsidRDefault="00A63227" w:rsidP="00A63227">
            <w:pPr>
              <w:rPr>
                <w:sz w:val="18"/>
                <w:szCs w:val="18"/>
              </w:rPr>
            </w:pPr>
            <w:r w:rsidRPr="00102E65">
              <w:rPr>
                <w:sz w:val="18"/>
                <w:szCs w:val="18"/>
              </w:rPr>
              <w:t>477.68</w:t>
            </w:r>
          </w:p>
        </w:tc>
        <w:tc>
          <w:tcPr>
            <w:tcW w:w="889" w:type="dxa"/>
          </w:tcPr>
          <w:p w14:paraId="5CD1FFB7" w14:textId="77777777" w:rsidR="00A63227" w:rsidRPr="00102E65" w:rsidRDefault="00A63227" w:rsidP="00A63227">
            <w:pPr>
              <w:rPr>
                <w:sz w:val="18"/>
                <w:szCs w:val="18"/>
              </w:rPr>
            </w:pPr>
            <w:r w:rsidRPr="00102E65">
              <w:rPr>
                <w:sz w:val="18"/>
                <w:szCs w:val="18"/>
              </w:rPr>
              <w:t>"yes"</w:t>
            </w:r>
          </w:p>
        </w:tc>
      </w:tr>
      <w:tr w:rsidR="0092099D" w:rsidRPr="0092099D" w14:paraId="22957C3F" w14:textId="77777777" w:rsidTr="0092099D">
        <w:tc>
          <w:tcPr>
            <w:tcW w:w="859" w:type="dxa"/>
          </w:tcPr>
          <w:p w14:paraId="20E921F1" w14:textId="77777777" w:rsidR="00A63227" w:rsidRPr="00102E65" w:rsidRDefault="00A63227" w:rsidP="00A63227">
            <w:pPr>
              <w:rPr>
                <w:sz w:val="18"/>
                <w:szCs w:val="18"/>
              </w:rPr>
            </w:pPr>
            <w:r w:rsidRPr="00102E65">
              <w:rPr>
                <w:sz w:val="18"/>
                <w:szCs w:val="18"/>
              </w:rPr>
              <w:t>"Hgb-1-15"</w:t>
            </w:r>
          </w:p>
        </w:tc>
        <w:tc>
          <w:tcPr>
            <w:tcW w:w="1476" w:type="dxa"/>
          </w:tcPr>
          <w:p w14:paraId="2AC7E69B" w14:textId="77777777" w:rsidR="00A63227" w:rsidRPr="00102E65" w:rsidRDefault="00A63227" w:rsidP="00A63227">
            <w:pPr>
              <w:rPr>
                <w:sz w:val="18"/>
                <w:szCs w:val="18"/>
              </w:rPr>
            </w:pPr>
            <w:r w:rsidRPr="00102E65">
              <w:rPr>
                <w:sz w:val="18"/>
                <w:szCs w:val="18"/>
              </w:rPr>
              <w:t>"HAPPY CAMP TOWN AREA HIGHLANDS"</w:t>
            </w:r>
          </w:p>
        </w:tc>
        <w:tc>
          <w:tcPr>
            <w:tcW w:w="1086" w:type="dxa"/>
          </w:tcPr>
          <w:p w14:paraId="51E689CC" w14:textId="77777777" w:rsidR="00A63227" w:rsidRPr="00102E65" w:rsidRDefault="00A63227" w:rsidP="00A63227">
            <w:pPr>
              <w:rPr>
                <w:sz w:val="18"/>
                <w:szCs w:val="18"/>
              </w:rPr>
            </w:pPr>
            <w:r w:rsidRPr="00102E65">
              <w:rPr>
                <w:sz w:val="18"/>
                <w:szCs w:val="18"/>
              </w:rPr>
              <w:t>486.8</w:t>
            </w:r>
          </w:p>
        </w:tc>
        <w:tc>
          <w:tcPr>
            <w:tcW w:w="889" w:type="dxa"/>
          </w:tcPr>
          <w:p w14:paraId="14412783" w14:textId="77777777" w:rsidR="00A63227" w:rsidRPr="00102E65" w:rsidRDefault="00A63227" w:rsidP="00A63227">
            <w:pPr>
              <w:rPr>
                <w:sz w:val="18"/>
                <w:szCs w:val="18"/>
              </w:rPr>
            </w:pPr>
            <w:r w:rsidRPr="00102E65">
              <w:rPr>
                <w:sz w:val="18"/>
                <w:szCs w:val="18"/>
              </w:rPr>
              <w:t>"yes"</w:t>
            </w:r>
          </w:p>
        </w:tc>
      </w:tr>
      <w:tr w:rsidR="0092099D" w:rsidRPr="0092099D" w14:paraId="1BFEAC85" w14:textId="77777777" w:rsidTr="0092099D">
        <w:tc>
          <w:tcPr>
            <w:tcW w:w="859" w:type="dxa"/>
          </w:tcPr>
          <w:p w14:paraId="5BCC4471" w14:textId="77777777" w:rsidR="00A63227" w:rsidRPr="00102E65" w:rsidRDefault="00A63227" w:rsidP="00A63227">
            <w:pPr>
              <w:rPr>
                <w:sz w:val="18"/>
                <w:szCs w:val="18"/>
              </w:rPr>
            </w:pPr>
            <w:r w:rsidRPr="00102E65">
              <w:rPr>
                <w:sz w:val="18"/>
                <w:szCs w:val="18"/>
              </w:rPr>
              <w:t>"Hgb-1-16"</w:t>
            </w:r>
          </w:p>
        </w:tc>
        <w:tc>
          <w:tcPr>
            <w:tcW w:w="1476" w:type="dxa"/>
          </w:tcPr>
          <w:p w14:paraId="466A8ECC" w14:textId="77777777" w:rsidR="00A63227" w:rsidRPr="00102E65" w:rsidRDefault="00A63227" w:rsidP="00A63227">
            <w:pPr>
              <w:rPr>
                <w:sz w:val="18"/>
                <w:szCs w:val="18"/>
              </w:rPr>
            </w:pPr>
            <w:r w:rsidRPr="00102E65">
              <w:rPr>
                <w:sz w:val="18"/>
                <w:szCs w:val="18"/>
              </w:rPr>
              <w:t>"SEIAD VALLEY HIGHLANDS"</w:t>
            </w:r>
          </w:p>
        </w:tc>
        <w:tc>
          <w:tcPr>
            <w:tcW w:w="1086" w:type="dxa"/>
          </w:tcPr>
          <w:p w14:paraId="00F50998" w14:textId="77777777" w:rsidR="00A63227" w:rsidRPr="00102E65" w:rsidRDefault="00A63227" w:rsidP="00A63227">
            <w:pPr>
              <w:rPr>
                <w:sz w:val="18"/>
                <w:szCs w:val="18"/>
              </w:rPr>
            </w:pPr>
            <w:r w:rsidRPr="00102E65">
              <w:rPr>
                <w:sz w:val="18"/>
                <w:szCs w:val="18"/>
              </w:rPr>
              <w:t>740.12</w:t>
            </w:r>
          </w:p>
        </w:tc>
        <w:tc>
          <w:tcPr>
            <w:tcW w:w="889" w:type="dxa"/>
          </w:tcPr>
          <w:p w14:paraId="537DCBC2" w14:textId="77777777" w:rsidR="00A63227" w:rsidRPr="00102E65" w:rsidRDefault="00A63227" w:rsidP="00A63227">
            <w:pPr>
              <w:rPr>
                <w:sz w:val="18"/>
                <w:szCs w:val="18"/>
              </w:rPr>
            </w:pPr>
            <w:r w:rsidRPr="00102E65">
              <w:rPr>
                <w:sz w:val="18"/>
                <w:szCs w:val="18"/>
              </w:rPr>
              <w:t>"yes"</w:t>
            </w:r>
          </w:p>
        </w:tc>
      </w:tr>
      <w:tr w:rsidR="0092099D" w:rsidRPr="0092099D" w14:paraId="4C82F0F4" w14:textId="77777777" w:rsidTr="0092099D">
        <w:tc>
          <w:tcPr>
            <w:tcW w:w="859" w:type="dxa"/>
          </w:tcPr>
          <w:p w14:paraId="142D1D7F" w14:textId="77777777" w:rsidR="00A63227" w:rsidRPr="00102E65" w:rsidRDefault="00A63227" w:rsidP="00A63227">
            <w:pPr>
              <w:rPr>
                <w:sz w:val="18"/>
                <w:szCs w:val="18"/>
              </w:rPr>
            </w:pPr>
            <w:r w:rsidRPr="00102E65">
              <w:rPr>
                <w:sz w:val="18"/>
                <w:szCs w:val="18"/>
              </w:rPr>
              <w:t>"Hgb-1-17"</w:t>
            </w:r>
          </w:p>
        </w:tc>
        <w:tc>
          <w:tcPr>
            <w:tcW w:w="1476" w:type="dxa"/>
          </w:tcPr>
          <w:p w14:paraId="21D146F0" w14:textId="77777777" w:rsidR="00A63227" w:rsidRPr="00102E65" w:rsidRDefault="00A63227" w:rsidP="00A63227">
            <w:pPr>
              <w:rPr>
                <w:sz w:val="18"/>
                <w:szCs w:val="18"/>
              </w:rPr>
            </w:pPr>
            <w:r w:rsidRPr="00102E65">
              <w:rPr>
                <w:sz w:val="18"/>
                <w:szCs w:val="18"/>
              </w:rPr>
              <w:t>"BRAY TOWN AREA HIGHLANDS"</w:t>
            </w:r>
          </w:p>
        </w:tc>
        <w:tc>
          <w:tcPr>
            <w:tcW w:w="1086" w:type="dxa"/>
          </w:tcPr>
          <w:p w14:paraId="749B28B2" w14:textId="77777777" w:rsidR="00A63227" w:rsidRPr="00102E65" w:rsidRDefault="00A63227" w:rsidP="00A63227">
            <w:pPr>
              <w:rPr>
                <w:sz w:val="18"/>
                <w:szCs w:val="18"/>
              </w:rPr>
            </w:pPr>
            <w:r w:rsidRPr="00102E65">
              <w:rPr>
                <w:sz w:val="18"/>
                <w:szCs w:val="18"/>
              </w:rPr>
              <w:t>833.12</w:t>
            </w:r>
          </w:p>
        </w:tc>
        <w:tc>
          <w:tcPr>
            <w:tcW w:w="889" w:type="dxa"/>
          </w:tcPr>
          <w:p w14:paraId="7F7527C0" w14:textId="77777777" w:rsidR="00A63227" w:rsidRPr="00102E65" w:rsidRDefault="00A63227" w:rsidP="00A63227">
            <w:pPr>
              <w:rPr>
                <w:sz w:val="18"/>
                <w:szCs w:val="18"/>
              </w:rPr>
            </w:pPr>
            <w:r w:rsidRPr="00102E65">
              <w:rPr>
                <w:sz w:val="18"/>
                <w:szCs w:val="18"/>
              </w:rPr>
              <w:t>"yes"</w:t>
            </w:r>
          </w:p>
        </w:tc>
      </w:tr>
      <w:tr w:rsidR="0092099D" w:rsidRPr="0092099D" w14:paraId="1C010E44" w14:textId="77777777" w:rsidTr="0092099D">
        <w:tc>
          <w:tcPr>
            <w:tcW w:w="859" w:type="dxa"/>
          </w:tcPr>
          <w:p w14:paraId="56629263" w14:textId="77777777" w:rsidR="00A63227" w:rsidRPr="00102E65" w:rsidRDefault="00A63227" w:rsidP="00A63227">
            <w:pPr>
              <w:rPr>
                <w:sz w:val="18"/>
                <w:szCs w:val="18"/>
              </w:rPr>
            </w:pPr>
            <w:r w:rsidRPr="00102E65">
              <w:rPr>
                <w:sz w:val="18"/>
                <w:szCs w:val="18"/>
              </w:rPr>
              <w:t>"Hgb-1-18"</w:t>
            </w:r>
          </w:p>
        </w:tc>
        <w:tc>
          <w:tcPr>
            <w:tcW w:w="1476" w:type="dxa"/>
          </w:tcPr>
          <w:p w14:paraId="1E96C053" w14:textId="77777777" w:rsidR="00A63227" w:rsidRPr="00102E65" w:rsidRDefault="00A63227" w:rsidP="00A63227">
            <w:pPr>
              <w:rPr>
                <w:sz w:val="18"/>
                <w:szCs w:val="18"/>
              </w:rPr>
            </w:pPr>
            <w:r w:rsidRPr="00102E65">
              <w:rPr>
                <w:sz w:val="18"/>
                <w:szCs w:val="18"/>
              </w:rPr>
              <w:t>"RED ROCK VALLEY HIGHLANDS"</w:t>
            </w:r>
          </w:p>
        </w:tc>
        <w:tc>
          <w:tcPr>
            <w:tcW w:w="1086" w:type="dxa"/>
          </w:tcPr>
          <w:p w14:paraId="185CFA42" w14:textId="77777777" w:rsidR="00A63227" w:rsidRPr="00102E65" w:rsidRDefault="00A63227" w:rsidP="00A63227">
            <w:pPr>
              <w:rPr>
                <w:sz w:val="18"/>
                <w:szCs w:val="18"/>
              </w:rPr>
            </w:pPr>
            <w:r w:rsidRPr="00102E65">
              <w:rPr>
                <w:sz w:val="18"/>
                <w:szCs w:val="18"/>
              </w:rPr>
              <w:t>664.1</w:t>
            </w:r>
          </w:p>
        </w:tc>
        <w:tc>
          <w:tcPr>
            <w:tcW w:w="889" w:type="dxa"/>
          </w:tcPr>
          <w:p w14:paraId="41F9821B" w14:textId="77777777" w:rsidR="00A63227" w:rsidRPr="00102E65" w:rsidRDefault="00A63227" w:rsidP="00A63227">
            <w:pPr>
              <w:rPr>
                <w:sz w:val="18"/>
                <w:szCs w:val="18"/>
              </w:rPr>
            </w:pPr>
            <w:r w:rsidRPr="00102E65">
              <w:rPr>
                <w:sz w:val="18"/>
                <w:szCs w:val="18"/>
              </w:rPr>
              <w:t>"yes"</w:t>
            </w:r>
          </w:p>
        </w:tc>
      </w:tr>
      <w:tr w:rsidR="0092099D" w:rsidRPr="0092099D" w14:paraId="1811F149" w14:textId="77777777" w:rsidTr="0092099D">
        <w:tc>
          <w:tcPr>
            <w:tcW w:w="859" w:type="dxa"/>
          </w:tcPr>
          <w:p w14:paraId="6F8D12FA" w14:textId="77777777" w:rsidR="00A63227" w:rsidRPr="00102E65" w:rsidRDefault="00A63227" w:rsidP="00A63227">
            <w:pPr>
              <w:rPr>
                <w:sz w:val="18"/>
                <w:szCs w:val="18"/>
              </w:rPr>
            </w:pPr>
            <w:r w:rsidRPr="00102E65">
              <w:rPr>
                <w:sz w:val="18"/>
                <w:szCs w:val="18"/>
              </w:rPr>
              <w:t>"Hgb-1-19"</w:t>
            </w:r>
          </w:p>
        </w:tc>
        <w:tc>
          <w:tcPr>
            <w:tcW w:w="1476" w:type="dxa"/>
          </w:tcPr>
          <w:p w14:paraId="121DFD94" w14:textId="77777777" w:rsidR="00A63227" w:rsidRPr="00102E65" w:rsidRDefault="00A63227" w:rsidP="00A63227">
            <w:pPr>
              <w:rPr>
                <w:sz w:val="18"/>
                <w:szCs w:val="18"/>
              </w:rPr>
            </w:pPr>
            <w:r w:rsidRPr="00102E65">
              <w:rPr>
                <w:sz w:val="18"/>
                <w:szCs w:val="18"/>
              </w:rPr>
              <w:t>"ANDERSON VALLEY HIGHLANDS"</w:t>
            </w:r>
          </w:p>
        </w:tc>
        <w:tc>
          <w:tcPr>
            <w:tcW w:w="1086" w:type="dxa"/>
          </w:tcPr>
          <w:p w14:paraId="2395DAE1" w14:textId="77777777" w:rsidR="00A63227" w:rsidRPr="00102E65" w:rsidRDefault="00A63227" w:rsidP="00A63227">
            <w:pPr>
              <w:rPr>
                <w:sz w:val="18"/>
                <w:szCs w:val="18"/>
              </w:rPr>
            </w:pPr>
            <w:r w:rsidRPr="00102E65">
              <w:rPr>
                <w:sz w:val="18"/>
                <w:szCs w:val="18"/>
              </w:rPr>
              <w:t>516.19</w:t>
            </w:r>
          </w:p>
        </w:tc>
        <w:tc>
          <w:tcPr>
            <w:tcW w:w="889" w:type="dxa"/>
          </w:tcPr>
          <w:p w14:paraId="46FAA17C" w14:textId="77777777" w:rsidR="00A63227" w:rsidRPr="00102E65" w:rsidRDefault="00A63227" w:rsidP="00A63227">
            <w:pPr>
              <w:rPr>
                <w:sz w:val="18"/>
                <w:szCs w:val="18"/>
              </w:rPr>
            </w:pPr>
            <w:r w:rsidRPr="00102E65">
              <w:rPr>
                <w:sz w:val="18"/>
                <w:szCs w:val="18"/>
              </w:rPr>
              <w:t>"no"</w:t>
            </w:r>
          </w:p>
        </w:tc>
      </w:tr>
      <w:tr w:rsidR="0092099D" w:rsidRPr="0092099D" w14:paraId="233ADB6C" w14:textId="77777777" w:rsidTr="0092099D">
        <w:tc>
          <w:tcPr>
            <w:tcW w:w="859" w:type="dxa"/>
          </w:tcPr>
          <w:p w14:paraId="03622BD4" w14:textId="77777777" w:rsidR="00A63227" w:rsidRPr="00102E65" w:rsidRDefault="00A63227" w:rsidP="00A63227">
            <w:pPr>
              <w:rPr>
                <w:sz w:val="18"/>
                <w:szCs w:val="18"/>
              </w:rPr>
            </w:pPr>
            <w:r w:rsidRPr="00102E65">
              <w:rPr>
                <w:sz w:val="18"/>
                <w:szCs w:val="18"/>
              </w:rPr>
              <w:t>"Hgb-1-2"</w:t>
            </w:r>
          </w:p>
        </w:tc>
        <w:tc>
          <w:tcPr>
            <w:tcW w:w="1476" w:type="dxa"/>
          </w:tcPr>
          <w:p w14:paraId="6838213B" w14:textId="77777777" w:rsidR="00A63227" w:rsidRPr="00102E65" w:rsidRDefault="00A63227" w:rsidP="00A63227">
            <w:pPr>
              <w:rPr>
                <w:sz w:val="18"/>
                <w:szCs w:val="18"/>
              </w:rPr>
            </w:pPr>
            <w:r w:rsidRPr="00102E65">
              <w:rPr>
                <w:sz w:val="18"/>
                <w:szCs w:val="18"/>
              </w:rPr>
              <w:t>"KLAMATH RIVER VALLEY HIGHLANDS"</w:t>
            </w:r>
          </w:p>
        </w:tc>
        <w:tc>
          <w:tcPr>
            <w:tcW w:w="1086" w:type="dxa"/>
          </w:tcPr>
          <w:p w14:paraId="4C5FBDA2" w14:textId="77777777" w:rsidR="00A63227" w:rsidRPr="00102E65" w:rsidRDefault="00A63227" w:rsidP="00A63227">
            <w:pPr>
              <w:rPr>
                <w:sz w:val="18"/>
                <w:szCs w:val="18"/>
              </w:rPr>
            </w:pPr>
            <w:r w:rsidRPr="00102E65">
              <w:rPr>
                <w:sz w:val="18"/>
                <w:szCs w:val="18"/>
              </w:rPr>
              <w:t>733.6</w:t>
            </w:r>
          </w:p>
        </w:tc>
        <w:tc>
          <w:tcPr>
            <w:tcW w:w="889" w:type="dxa"/>
          </w:tcPr>
          <w:p w14:paraId="0FFACA98" w14:textId="77777777" w:rsidR="00A63227" w:rsidRPr="00102E65" w:rsidRDefault="00A63227" w:rsidP="00A63227">
            <w:pPr>
              <w:rPr>
                <w:sz w:val="18"/>
                <w:szCs w:val="18"/>
              </w:rPr>
            </w:pPr>
            <w:r w:rsidRPr="00102E65">
              <w:rPr>
                <w:sz w:val="18"/>
                <w:szCs w:val="18"/>
              </w:rPr>
              <w:t>"no"</w:t>
            </w:r>
          </w:p>
        </w:tc>
      </w:tr>
      <w:tr w:rsidR="0092099D" w:rsidRPr="0092099D" w14:paraId="191E8C63" w14:textId="77777777" w:rsidTr="0092099D">
        <w:tc>
          <w:tcPr>
            <w:tcW w:w="859" w:type="dxa"/>
          </w:tcPr>
          <w:p w14:paraId="24008C89" w14:textId="77777777" w:rsidR="00A63227" w:rsidRPr="00102E65" w:rsidRDefault="00A63227" w:rsidP="00A63227">
            <w:pPr>
              <w:rPr>
                <w:sz w:val="18"/>
                <w:szCs w:val="18"/>
              </w:rPr>
            </w:pPr>
            <w:r w:rsidRPr="00102E65">
              <w:rPr>
                <w:sz w:val="18"/>
                <w:szCs w:val="18"/>
              </w:rPr>
              <w:t>"Hgb-1-20"</w:t>
            </w:r>
          </w:p>
        </w:tc>
        <w:tc>
          <w:tcPr>
            <w:tcW w:w="1476" w:type="dxa"/>
          </w:tcPr>
          <w:p w14:paraId="441C367E" w14:textId="77777777" w:rsidR="00A63227" w:rsidRPr="00102E65" w:rsidRDefault="00A63227" w:rsidP="00A63227">
            <w:pPr>
              <w:rPr>
                <w:sz w:val="18"/>
                <w:szCs w:val="18"/>
              </w:rPr>
            </w:pPr>
            <w:r w:rsidRPr="00102E65">
              <w:rPr>
                <w:sz w:val="18"/>
                <w:szCs w:val="18"/>
              </w:rPr>
              <w:t>"GARCIA RIVER VALLEY HIGHLANDS"</w:t>
            </w:r>
          </w:p>
        </w:tc>
        <w:tc>
          <w:tcPr>
            <w:tcW w:w="1086" w:type="dxa"/>
          </w:tcPr>
          <w:p w14:paraId="096347A2" w14:textId="77777777" w:rsidR="00A63227" w:rsidRPr="00102E65" w:rsidRDefault="00A63227" w:rsidP="00A63227">
            <w:pPr>
              <w:rPr>
                <w:sz w:val="18"/>
                <w:szCs w:val="18"/>
              </w:rPr>
            </w:pPr>
            <w:r w:rsidRPr="00102E65">
              <w:rPr>
                <w:sz w:val="18"/>
                <w:szCs w:val="18"/>
              </w:rPr>
              <w:t>425.88</w:t>
            </w:r>
          </w:p>
        </w:tc>
        <w:tc>
          <w:tcPr>
            <w:tcW w:w="889" w:type="dxa"/>
          </w:tcPr>
          <w:p w14:paraId="40BFCCBF" w14:textId="77777777" w:rsidR="00A63227" w:rsidRPr="00102E65" w:rsidRDefault="00A63227" w:rsidP="00A63227">
            <w:pPr>
              <w:rPr>
                <w:sz w:val="18"/>
                <w:szCs w:val="18"/>
              </w:rPr>
            </w:pPr>
            <w:r w:rsidRPr="00102E65">
              <w:rPr>
                <w:sz w:val="18"/>
                <w:szCs w:val="18"/>
              </w:rPr>
              <w:t>"yes"</w:t>
            </w:r>
          </w:p>
        </w:tc>
      </w:tr>
      <w:tr w:rsidR="0092099D" w:rsidRPr="0092099D" w14:paraId="5C8BDCBD" w14:textId="77777777" w:rsidTr="0092099D">
        <w:tc>
          <w:tcPr>
            <w:tcW w:w="859" w:type="dxa"/>
          </w:tcPr>
          <w:p w14:paraId="43FC7301" w14:textId="77777777" w:rsidR="00A63227" w:rsidRPr="00102E65" w:rsidRDefault="00A63227" w:rsidP="00A63227">
            <w:pPr>
              <w:rPr>
                <w:sz w:val="18"/>
                <w:szCs w:val="18"/>
              </w:rPr>
            </w:pPr>
            <w:r w:rsidRPr="00102E65">
              <w:rPr>
                <w:sz w:val="18"/>
                <w:szCs w:val="18"/>
              </w:rPr>
              <w:t>"Hgb-1-21"</w:t>
            </w:r>
          </w:p>
        </w:tc>
        <w:tc>
          <w:tcPr>
            <w:tcW w:w="1476" w:type="dxa"/>
          </w:tcPr>
          <w:p w14:paraId="46D4BA51" w14:textId="77777777" w:rsidR="00A63227" w:rsidRPr="00102E65" w:rsidRDefault="00A63227" w:rsidP="00A63227">
            <w:pPr>
              <w:rPr>
                <w:sz w:val="18"/>
                <w:szCs w:val="18"/>
              </w:rPr>
            </w:pPr>
            <w:r w:rsidRPr="00102E65">
              <w:rPr>
                <w:sz w:val="18"/>
                <w:szCs w:val="18"/>
              </w:rPr>
              <w:t>"FORT BRAGG TERRACE AREA HIGHLANDS"</w:t>
            </w:r>
          </w:p>
        </w:tc>
        <w:tc>
          <w:tcPr>
            <w:tcW w:w="1086" w:type="dxa"/>
          </w:tcPr>
          <w:p w14:paraId="69FC7DCE" w14:textId="77777777" w:rsidR="00A63227" w:rsidRPr="00102E65" w:rsidRDefault="00A63227" w:rsidP="00A63227">
            <w:pPr>
              <w:rPr>
                <w:sz w:val="18"/>
                <w:szCs w:val="18"/>
              </w:rPr>
            </w:pPr>
            <w:r w:rsidRPr="00102E65">
              <w:rPr>
                <w:sz w:val="18"/>
                <w:szCs w:val="18"/>
              </w:rPr>
              <w:t>518.79</w:t>
            </w:r>
          </w:p>
        </w:tc>
        <w:tc>
          <w:tcPr>
            <w:tcW w:w="889" w:type="dxa"/>
          </w:tcPr>
          <w:p w14:paraId="16733383" w14:textId="77777777" w:rsidR="00A63227" w:rsidRPr="00102E65" w:rsidRDefault="00A63227" w:rsidP="00A63227">
            <w:pPr>
              <w:rPr>
                <w:sz w:val="18"/>
                <w:szCs w:val="18"/>
              </w:rPr>
            </w:pPr>
            <w:r w:rsidRPr="00102E65">
              <w:rPr>
                <w:sz w:val="18"/>
                <w:szCs w:val="18"/>
              </w:rPr>
              <w:t>"yes"</w:t>
            </w:r>
          </w:p>
        </w:tc>
      </w:tr>
      <w:tr w:rsidR="0092099D" w:rsidRPr="0092099D" w14:paraId="0D265AB0" w14:textId="77777777" w:rsidTr="0092099D">
        <w:tc>
          <w:tcPr>
            <w:tcW w:w="859" w:type="dxa"/>
          </w:tcPr>
          <w:p w14:paraId="7CA028AE" w14:textId="77777777" w:rsidR="00A63227" w:rsidRPr="00102E65" w:rsidRDefault="00A63227" w:rsidP="00A63227">
            <w:pPr>
              <w:rPr>
                <w:sz w:val="18"/>
                <w:szCs w:val="18"/>
              </w:rPr>
            </w:pPr>
            <w:r w:rsidRPr="00102E65">
              <w:rPr>
                <w:sz w:val="18"/>
                <w:szCs w:val="18"/>
              </w:rPr>
              <w:t>"Hgb-1-22"</w:t>
            </w:r>
          </w:p>
        </w:tc>
        <w:tc>
          <w:tcPr>
            <w:tcW w:w="1476" w:type="dxa"/>
          </w:tcPr>
          <w:p w14:paraId="27459C3D" w14:textId="77777777" w:rsidR="00A63227" w:rsidRPr="00102E65" w:rsidRDefault="00A63227" w:rsidP="00A63227">
            <w:pPr>
              <w:rPr>
                <w:sz w:val="18"/>
                <w:szCs w:val="18"/>
              </w:rPr>
            </w:pPr>
            <w:r w:rsidRPr="00102E65">
              <w:rPr>
                <w:sz w:val="18"/>
                <w:szCs w:val="18"/>
              </w:rPr>
              <w:t>"FAIRCHILD SWAMP VALLEY HIGHLANDS"</w:t>
            </w:r>
          </w:p>
        </w:tc>
        <w:tc>
          <w:tcPr>
            <w:tcW w:w="1086" w:type="dxa"/>
          </w:tcPr>
          <w:p w14:paraId="3487A1E8" w14:textId="77777777" w:rsidR="00A63227" w:rsidRPr="00102E65" w:rsidRDefault="00A63227" w:rsidP="00A63227">
            <w:pPr>
              <w:rPr>
                <w:sz w:val="18"/>
                <w:szCs w:val="18"/>
              </w:rPr>
            </w:pPr>
            <w:r w:rsidRPr="00102E65">
              <w:rPr>
                <w:sz w:val="18"/>
                <w:szCs w:val="18"/>
              </w:rPr>
              <w:t>NA</w:t>
            </w:r>
          </w:p>
        </w:tc>
        <w:tc>
          <w:tcPr>
            <w:tcW w:w="889" w:type="dxa"/>
          </w:tcPr>
          <w:p w14:paraId="525B21A3" w14:textId="77777777" w:rsidR="00A63227" w:rsidRPr="00102E65" w:rsidRDefault="00A63227" w:rsidP="00A63227">
            <w:pPr>
              <w:rPr>
                <w:sz w:val="18"/>
                <w:szCs w:val="18"/>
              </w:rPr>
            </w:pPr>
            <w:r w:rsidRPr="00102E65">
              <w:rPr>
                <w:sz w:val="18"/>
                <w:szCs w:val="18"/>
              </w:rPr>
              <w:t>NA</w:t>
            </w:r>
          </w:p>
        </w:tc>
      </w:tr>
      <w:tr w:rsidR="0092099D" w:rsidRPr="0092099D" w14:paraId="5BEA2BB6" w14:textId="77777777" w:rsidTr="0092099D">
        <w:tc>
          <w:tcPr>
            <w:tcW w:w="859" w:type="dxa"/>
          </w:tcPr>
          <w:p w14:paraId="1371B7B4" w14:textId="77777777" w:rsidR="00A63227" w:rsidRPr="00102E65" w:rsidRDefault="00A63227" w:rsidP="00A63227">
            <w:pPr>
              <w:rPr>
                <w:sz w:val="18"/>
                <w:szCs w:val="18"/>
              </w:rPr>
            </w:pPr>
            <w:r w:rsidRPr="00102E65">
              <w:rPr>
                <w:sz w:val="18"/>
                <w:szCs w:val="18"/>
              </w:rPr>
              <w:t>"Hgb-1-25"</w:t>
            </w:r>
          </w:p>
        </w:tc>
        <w:tc>
          <w:tcPr>
            <w:tcW w:w="1476" w:type="dxa"/>
          </w:tcPr>
          <w:p w14:paraId="0CA13CDA" w14:textId="77777777" w:rsidR="00A63227" w:rsidRPr="00102E65" w:rsidRDefault="00A63227" w:rsidP="00A63227">
            <w:pPr>
              <w:rPr>
                <w:sz w:val="18"/>
                <w:szCs w:val="18"/>
              </w:rPr>
            </w:pPr>
            <w:r w:rsidRPr="00102E65">
              <w:rPr>
                <w:sz w:val="18"/>
                <w:szCs w:val="18"/>
              </w:rPr>
              <w:t>"PRAIRIE CREEK AREA HIGHLANDS"</w:t>
            </w:r>
          </w:p>
        </w:tc>
        <w:tc>
          <w:tcPr>
            <w:tcW w:w="1086" w:type="dxa"/>
          </w:tcPr>
          <w:p w14:paraId="20A81D1C" w14:textId="77777777" w:rsidR="00A63227" w:rsidRPr="00102E65" w:rsidRDefault="00A63227" w:rsidP="00A63227">
            <w:pPr>
              <w:rPr>
                <w:sz w:val="18"/>
                <w:szCs w:val="18"/>
              </w:rPr>
            </w:pPr>
            <w:r w:rsidRPr="00102E65">
              <w:rPr>
                <w:sz w:val="18"/>
                <w:szCs w:val="18"/>
              </w:rPr>
              <w:t>195.2</w:t>
            </w:r>
          </w:p>
        </w:tc>
        <w:tc>
          <w:tcPr>
            <w:tcW w:w="889" w:type="dxa"/>
          </w:tcPr>
          <w:p w14:paraId="6C719190" w14:textId="77777777" w:rsidR="00A63227" w:rsidRPr="00102E65" w:rsidRDefault="00A63227" w:rsidP="00A63227">
            <w:pPr>
              <w:rPr>
                <w:sz w:val="18"/>
                <w:szCs w:val="18"/>
              </w:rPr>
            </w:pPr>
            <w:r w:rsidRPr="00102E65">
              <w:rPr>
                <w:sz w:val="18"/>
                <w:szCs w:val="18"/>
              </w:rPr>
              <w:t>"no"</w:t>
            </w:r>
          </w:p>
        </w:tc>
      </w:tr>
      <w:tr w:rsidR="0092099D" w:rsidRPr="0092099D" w14:paraId="3CD17E6F" w14:textId="77777777" w:rsidTr="0092099D">
        <w:tc>
          <w:tcPr>
            <w:tcW w:w="859" w:type="dxa"/>
          </w:tcPr>
          <w:p w14:paraId="419BBC42" w14:textId="77777777" w:rsidR="00A63227" w:rsidRPr="00102E65" w:rsidRDefault="00A63227" w:rsidP="00A63227">
            <w:pPr>
              <w:rPr>
                <w:sz w:val="18"/>
                <w:szCs w:val="18"/>
              </w:rPr>
            </w:pPr>
            <w:r w:rsidRPr="00102E65">
              <w:rPr>
                <w:sz w:val="18"/>
                <w:szCs w:val="18"/>
              </w:rPr>
              <w:t>"Hgb-1-26"</w:t>
            </w:r>
          </w:p>
        </w:tc>
        <w:tc>
          <w:tcPr>
            <w:tcW w:w="1476" w:type="dxa"/>
          </w:tcPr>
          <w:p w14:paraId="0E921356" w14:textId="77777777" w:rsidR="00A63227" w:rsidRPr="00102E65" w:rsidRDefault="00A63227" w:rsidP="00A63227">
            <w:pPr>
              <w:rPr>
                <w:sz w:val="18"/>
                <w:szCs w:val="18"/>
              </w:rPr>
            </w:pPr>
            <w:r w:rsidRPr="00102E65">
              <w:rPr>
                <w:sz w:val="18"/>
                <w:szCs w:val="18"/>
              </w:rPr>
              <w:t>"REDWOOD CREEK AREA HIGHLANDS"</w:t>
            </w:r>
          </w:p>
        </w:tc>
        <w:tc>
          <w:tcPr>
            <w:tcW w:w="1086" w:type="dxa"/>
          </w:tcPr>
          <w:p w14:paraId="14FC782D" w14:textId="77777777" w:rsidR="00A63227" w:rsidRPr="00102E65" w:rsidRDefault="00A63227" w:rsidP="00A63227">
            <w:pPr>
              <w:rPr>
                <w:sz w:val="18"/>
                <w:szCs w:val="18"/>
              </w:rPr>
            </w:pPr>
            <w:r w:rsidRPr="00102E65">
              <w:rPr>
                <w:sz w:val="18"/>
                <w:szCs w:val="18"/>
              </w:rPr>
              <w:t>408.04</w:t>
            </w:r>
          </w:p>
        </w:tc>
        <w:tc>
          <w:tcPr>
            <w:tcW w:w="889" w:type="dxa"/>
          </w:tcPr>
          <w:p w14:paraId="349B1716" w14:textId="77777777" w:rsidR="00A63227" w:rsidRPr="00102E65" w:rsidRDefault="00A63227" w:rsidP="00A63227">
            <w:pPr>
              <w:rPr>
                <w:sz w:val="18"/>
                <w:szCs w:val="18"/>
              </w:rPr>
            </w:pPr>
            <w:r w:rsidRPr="00102E65">
              <w:rPr>
                <w:sz w:val="18"/>
                <w:szCs w:val="18"/>
              </w:rPr>
              <w:t>"no"</w:t>
            </w:r>
          </w:p>
        </w:tc>
      </w:tr>
      <w:tr w:rsidR="0092099D" w:rsidRPr="0092099D" w14:paraId="1EEA4944" w14:textId="77777777" w:rsidTr="0092099D">
        <w:tc>
          <w:tcPr>
            <w:tcW w:w="859" w:type="dxa"/>
          </w:tcPr>
          <w:p w14:paraId="4BEC4130" w14:textId="77777777" w:rsidR="00A63227" w:rsidRPr="00102E65" w:rsidRDefault="00A63227" w:rsidP="00A63227">
            <w:pPr>
              <w:rPr>
                <w:sz w:val="18"/>
                <w:szCs w:val="18"/>
              </w:rPr>
            </w:pPr>
            <w:r w:rsidRPr="00102E65">
              <w:rPr>
                <w:sz w:val="18"/>
                <w:szCs w:val="18"/>
              </w:rPr>
              <w:t>"Hgb-1-27"</w:t>
            </w:r>
          </w:p>
        </w:tc>
        <w:tc>
          <w:tcPr>
            <w:tcW w:w="1476" w:type="dxa"/>
          </w:tcPr>
          <w:p w14:paraId="418DB89C" w14:textId="77777777" w:rsidR="00A63227" w:rsidRPr="00102E65" w:rsidRDefault="00A63227" w:rsidP="00A63227">
            <w:pPr>
              <w:rPr>
                <w:sz w:val="18"/>
                <w:szCs w:val="18"/>
              </w:rPr>
            </w:pPr>
            <w:r w:rsidRPr="00102E65">
              <w:rPr>
                <w:sz w:val="18"/>
                <w:szCs w:val="18"/>
              </w:rPr>
              <w:t>"BIG LAGOON AREA HIGHLANDS"</w:t>
            </w:r>
          </w:p>
        </w:tc>
        <w:tc>
          <w:tcPr>
            <w:tcW w:w="1086" w:type="dxa"/>
          </w:tcPr>
          <w:p w14:paraId="74F02145" w14:textId="77777777" w:rsidR="00A63227" w:rsidRPr="00102E65" w:rsidRDefault="00A63227" w:rsidP="00A63227">
            <w:pPr>
              <w:rPr>
                <w:sz w:val="18"/>
                <w:szCs w:val="18"/>
              </w:rPr>
            </w:pPr>
            <w:r w:rsidRPr="00102E65">
              <w:rPr>
                <w:sz w:val="18"/>
                <w:szCs w:val="18"/>
              </w:rPr>
              <w:t>380.02</w:t>
            </w:r>
          </w:p>
        </w:tc>
        <w:tc>
          <w:tcPr>
            <w:tcW w:w="889" w:type="dxa"/>
          </w:tcPr>
          <w:p w14:paraId="3B3943C9" w14:textId="77777777" w:rsidR="00A63227" w:rsidRPr="00102E65" w:rsidRDefault="00A63227" w:rsidP="00A63227">
            <w:pPr>
              <w:rPr>
                <w:sz w:val="18"/>
                <w:szCs w:val="18"/>
              </w:rPr>
            </w:pPr>
            <w:r w:rsidRPr="00102E65">
              <w:rPr>
                <w:sz w:val="18"/>
                <w:szCs w:val="18"/>
              </w:rPr>
              <w:t>"yes"</w:t>
            </w:r>
          </w:p>
        </w:tc>
      </w:tr>
      <w:tr w:rsidR="0092099D" w:rsidRPr="0092099D" w14:paraId="4F4E73FC" w14:textId="77777777" w:rsidTr="0092099D">
        <w:tc>
          <w:tcPr>
            <w:tcW w:w="859" w:type="dxa"/>
          </w:tcPr>
          <w:p w14:paraId="1D0987FA" w14:textId="77777777" w:rsidR="00A63227" w:rsidRPr="00102E65" w:rsidRDefault="00A63227" w:rsidP="00A63227">
            <w:pPr>
              <w:rPr>
                <w:sz w:val="18"/>
                <w:szCs w:val="18"/>
              </w:rPr>
            </w:pPr>
            <w:r w:rsidRPr="00102E65">
              <w:rPr>
                <w:sz w:val="18"/>
                <w:szCs w:val="18"/>
              </w:rPr>
              <w:t>"Hgb-1-28"</w:t>
            </w:r>
          </w:p>
        </w:tc>
        <w:tc>
          <w:tcPr>
            <w:tcW w:w="1476" w:type="dxa"/>
          </w:tcPr>
          <w:p w14:paraId="11B2463C" w14:textId="77777777" w:rsidR="00A63227" w:rsidRPr="00102E65" w:rsidRDefault="00A63227" w:rsidP="00A63227">
            <w:pPr>
              <w:rPr>
                <w:sz w:val="18"/>
                <w:szCs w:val="18"/>
              </w:rPr>
            </w:pPr>
            <w:r w:rsidRPr="00102E65">
              <w:rPr>
                <w:sz w:val="18"/>
                <w:szCs w:val="18"/>
              </w:rPr>
              <w:t>"MATTOLE RIVER VALLEY HIGHLANDS"</w:t>
            </w:r>
          </w:p>
        </w:tc>
        <w:tc>
          <w:tcPr>
            <w:tcW w:w="1086" w:type="dxa"/>
          </w:tcPr>
          <w:p w14:paraId="7F3D190D" w14:textId="77777777" w:rsidR="00A63227" w:rsidRPr="00102E65" w:rsidRDefault="00A63227" w:rsidP="00A63227">
            <w:pPr>
              <w:rPr>
                <w:sz w:val="18"/>
                <w:szCs w:val="18"/>
              </w:rPr>
            </w:pPr>
            <w:r w:rsidRPr="00102E65">
              <w:rPr>
                <w:sz w:val="18"/>
                <w:szCs w:val="18"/>
              </w:rPr>
              <w:t>423.91</w:t>
            </w:r>
          </w:p>
        </w:tc>
        <w:tc>
          <w:tcPr>
            <w:tcW w:w="889" w:type="dxa"/>
          </w:tcPr>
          <w:p w14:paraId="65F6FCD5" w14:textId="77777777" w:rsidR="00A63227" w:rsidRPr="00102E65" w:rsidRDefault="00A63227" w:rsidP="00A63227">
            <w:pPr>
              <w:rPr>
                <w:sz w:val="18"/>
                <w:szCs w:val="18"/>
              </w:rPr>
            </w:pPr>
            <w:r w:rsidRPr="00102E65">
              <w:rPr>
                <w:sz w:val="18"/>
                <w:szCs w:val="18"/>
              </w:rPr>
              <w:t>"no"</w:t>
            </w:r>
          </w:p>
        </w:tc>
      </w:tr>
      <w:tr w:rsidR="0092099D" w:rsidRPr="0092099D" w14:paraId="71EB8A6F" w14:textId="77777777" w:rsidTr="0092099D">
        <w:tc>
          <w:tcPr>
            <w:tcW w:w="859" w:type="dxa"/>
          </w:tcPr>
          <w:p w14:paraId="0FC46703" w14:textId="77777777" w:rsidR="00A63227" w:rsidRPr="00102E65" w:rsidRDefault="00A63227" w:rsidP="00A63227">
            <w:pPr>
              <w:rPr>
                <w:sz w:val="18"/>
                <w:szCs w:val="18"/>
              </w:rPr>
            </w:pPr>
            <w:r w:rsidRPr="00102E65">
              <w:rPr>
                <w:sz w:val="18"/>
                <w:szCs w:val="18"/>
              </w:rPr>
              <w:t>"Hgb-1-29"</w:t>
            </w:r>
          </w:p>
        </w:tc>
        <w:tc>
          <w:tcPr>
            <w:tcW w:w="1476" w:type="dxa"/>
          </w:tcPr>
          <w:p w14:paraId="7CB0971B" w14:textId="77777777" w:rsidR="00A63227" w:rsidRPr="00102E65" w:rsidRDefault="00A63227" w:rsidP="00A63227">
            <w:pPr>
              <w:rPr>
                <w:sz w:val="18"/>
                <w:szCs w:val="18"/>
              </w:rPr>
            </w:pPr>
            <w:r w:rsidRPr="00102E65">
              <w:rPr>
                <w:sz w:val="18"/>
                <w:szCs w:val="18"/>
              </w:rPr>
              <w:t>"HONEYDEW TOWN AREA HIGHLANDS"</w:t>
            </w:r>
          </w:p>
        </w:tc>
        <w:tc>
          <w:tcPr>
            <w:tcW w:w="1086" w:type="dxa"/>
          </w:tcPr>
          <w:p w14:paraId="1DA1EFC8" w14:textId="77777777" w:rsidR="00A63227" w:rsidRPr="00102E65" w:rsidRDefault="00A63227" w:rsidP="00A63227">
            <w:pPr>
              <w:rPr>
                <w:sz w:val="18"/>
                <w:szCs w:val="18"/>
              </w:rPr>
            </w:pPr>
            <w:r w:rsidRPr="00102E65">
              <w:rPr>
                <w:sz w:val="18"/>
                <w:szCs w:val="18"/>
              </w:rPr>
              <w:t>501.42</w:t>
            </w:r>
          </w:p>
        </w:tc>
        <w:tc>
          <w:tcPr>
            <w:tcW w:w="889" w:type="dxa"/>
          </w:tcPr>
          <w:p w14:paraId="687880A1" w14:textId="77777777" w:rsidR="00A63227" w:rsidRPr="00102E65" w:rsidRDefault="00A63227" w:rsidP="00A63227">
            <w:pPr>
              <w:rPr>
                <w:sz w:val="18"/>
                <w:szCs w:val="18"/>
              </w:rPr>
            </w:pPr>
            <w:r w:rsidRPr="00102E65">
              <w:rPr>
                <w:sz w:val="18"/>
                <w:szCs w:val="18"/>
              </w:rPr>
              <w:t>"yes"</w:t>
            </w:r>
          </w:p>
        </w:tc>
      </w:tr>
      <w:tr w:rsidR="0092099D" w:rsidRPr="0092099D" w14:paraId="7ABECFBF" w14:textId="77777777" w:rsidTr="0092099D">
        <w:tc>
          <w:tcPr>
            <w:tcW w:w="859" w:type="dxa"/>
          </w:tcPr>
          <w:p w14:paraId="742ABE61" w14:textId="77777777" w:rsidR="00A63227" w:rsidRPr="00102E65" w:rsidRDefault="00A63227" w:rsidP="00A63227">
            <w:pPr>
              <w:rPr>
                <w:sz w:val="18"/>
                <w:szCs w:val="18"/>
              </w:rPr>
            </w:pPr>
            <w:r w:rsidRPr="00102E65">
              <w:rPr>
                <w:sz w:val="18"/>
                <w:szCs w:val="18"/>
              </w:rPr>
              <w:t>"Hgb-1-3"</w:t>
            </w:r>
          </w:p>
        </w:tc>
        <w:tc>
          <w:tcPr>
            <w:tcW w:w="1476" w:type="dxa"/>
          </w:tcPr>
          <w:p w14:paraId="26D68B65" w14:textId="77777777" w:rsidR="00A63227" w:rsidRPr="00102E65" w:rsidRDefault="00A63227" w:rsidP="00A63227">
            <w:pPr>
              <w:rPr>
                <w:sz w:val="18"/>
                <w:szCs w:val="18"/>
              </w:rPr>
            </w:pPr>
            <w:r w:rsidRPr="00102E65">
              <w:rPr>
                <w:sz w:val="18"/>
                <w:szCs w:val="18"/>
              </w:rPr>
              <w:t>"BUTTE VALLEY HIGHLANDS"</w:t>
            </w:r>
          </w:p>
        </w:tc>
        <w:tc>
          <w:tcPr>
            <w:tcW w:w="1086" w:type="dxa"/>
          </w:tcPr>
          <w:p w14:paraId="0FAE7AC9" w14:textId="77777777" w:rsidR="00A63227" w:rsidRPr="00102E65" w:rsidRDefault="00A63227" w:rsidP="00A63227">
            <w:pPr>
              <w:rPr>
                <w:sz w:val="18"/>
                <w:szCs w:val="18"/>
              </w:rPr>
            </w:pPr>
            <w:r w:rsidRPr="00102E65">
              <w:rPr>
                <w:sz w:val="18"/>
                <w:szCs w:val="18"/>
              </w:rPr>
              <w:t>862.92</w:t>
            </w:r>
          </w:p>
        </w:tc>
        <w:tc>
          <w:tcPr>
            <w:tcW w:w="889" w:type="dxa"/>
          </w:tcPr>
          <w:p w14:paraId="33A9235F" w14:textId="77777777" w:rsidR="00A63227" w:rsidRPr="00102E65" w:rsidRDefault="00A63227" w:rsidP="00A63227">
            <w:pPr>
              <w:rPr>
                <w:sz w:val="18"/>
                <w:szCs w:val="18"/>
              </w:rPr>
            </w:pPr>
            <w:r w:rsidRPr="00102E65">
              <w:rPr>
                <w:sz w:val="18"/>
                <w:szCs w:val="18"/>
              </w:rPr>
              <w:t>"no"</w:t>
            </w:r>
          </w:p>
        </w:tc>
      </w:tr>
      <w:tr w:rsidR="0092099D" w:rsidRPr="0092099D" w14:paraId="1F5B26BD" w14:textId="77777777" w:rsidTr="0092099D">
        <w:tc>
          <w:tcPr>
            <w:tcW w:w="859" w:type="dxa"/>
          </w:tcPr>
          <w:p w14:paraId="0534C33C" w14:textId="77777777" w:rsidR="00A63227" w:rsidRPr="00102E65" w:rsidRDefault="00A63227" w:rsidP="00A63227">
            <w:pPr>
              <w:rPr>
                <w:sz w:val="18"/>
                <w:szCs w:val="18"/>
              </w:rPr>
            </w:pPr>
            <w:r w:rsidRPr="00102E65">
              <w:rPr>
                <w:sz w:val="18"/>
                <w:szCs w:val="18"/>
              </w:rPr>
              <w:t>"Hgb-1-30"</w:t>
            </w:r>
          </w:p>
        </w:tc>
        <w:tc>
          <w:tcPr>
            <w:tcW w:w="1476" w:type="dxa"/>
          </w:tcPr>
          <w:p w14:paraId="54327730" w14:textId="77777777" w:rsidR="00A63227" w:rsidRPr="00102E65" w:rsidRDefault="00A63227" w:rsidP="00A63227">
            <w:pPr>
              <w:rPr>
                <w:sz w:val="18"/>
                <w:szCs w:val="18"/>
              </w:rPr>
            </w:pPr>
            <w:r w:rsidRPr="00102E65">
              <w:rPr>
                <w:sz w:val="18"/>
                <w:szCs w:val="18"/>
              </w:rPr>
              <w:t>"PEPPERWOOD TOWN AREA HIGHLANDS"</w:t>
            </w:r>
          </w:p>
        </w:tc>
        <w:tc>
          <w:tcPr>
            <w:tcW w:w="1086" w:type="dxa"/>
          </w:tcPr>
          <w:p w14:paraId="2F135497" w14:textId="77777777" w:rsidR="00A63227" w:rsidRPr="00102E65" w:rsidRDefault="00A63227" w:rsidP="00A63227">
            <w:pPr>
              <w:rPr>
                <w:sz w:val="18"/>
                <w:szCs w:val="18"/>
              </w:rPr>
            </w:pPr>
            <w:r w:rsidRPr="00102E65">
              <w:rPr>
                <w:sz w:val="18"/>
                <w:szCs w:val="18"/>
              </w:rPr>
              <w:t>431.99</w:t>
            </w:r>
          </w:p>
        </w:tc>
        <w:tc>
          <w:tcPr>
            <w:tcW w:w="889" w:type="dxa"/>
          </w:tcPr>
          <w:p w14:paraId="13A0EAC4" w14:textId="77777777" w:rsidR="00A63227" w:rsidRPr="00102E65" w:rsidRDefault="00A63227" w:rsidP="00A63227">
            <w:pPr>
              <w:rPr>
                <w:sz w:val="18"/>
                <w:szCs w:val="18"/>
              </w:rPr>
            </w:pPr>
            <w:r w:rsidRPr="00102E65">
              <w:rPr>
                <w:sz w:val="18"/>
                <w:szCs w:val="18"/>
              </w:rPr>
              <w:t>"no"</w:t>
            </w:r>
          </w:p>
        </w:tc>
      </w:tr>
      <w:tr w:rsidR="0092099D" w:rsidRPr="0092099D" w14:paraId="2C66DE8B" w14:textId="77777777" w:rsidTr="0092099D">
        <w:tc>
          <w:tcPr>
            <w:tcW w:w="859" w:type="dxa"/>
          </w:tcPr>
          <w:p w14:paraId="06E9E9B8" w14:textId="77777777" w:rsidR="00A63227" w:rsidRPr="00102E65" w:rsidRDefault="00A63227" w:rsidP="00A63227">
            <w:pPr>
              <w:rPr>
                <w:sz w:val="18"/>
                <w:szCs w:val="18"/>
              </w:rPr>
            </w:pPr>
            <w:r w:rsidRPr="00102E65">
              <w:rPr>
                <w:sz w:val="18"/>
                <w:szCs w:val="18"/>
              </w:rPr>
              <w:t>"Hgb-1-31"</w:t>
            </w:r>
          </w:p>
        </w:tc>
        <w:tc>
          <w:tcPr>
            <w:tcW w:w="1476" w:type="dxa"/>
          </w:tcPr>
          <w:p w14:paraId="56B7EF24" w14:textId="77777777" w:rsidR="00A63227" w:rsidRPr="00102E65" w:rsidRDefault="00A63227" w:rsidP="00A63227">
            <w:pPr>
              <w:rPr>
                <w:sz w:val="18"/>
                <w:szCs w:val="18"/>
              </w:rPr>
            </w:pPr>
            <w:r w:rsidRPr="00102E65">
              <w:rPr>
                <w:sz w:val="18"/>
                <w:szCs w:val="18"/>
              </w:rPr>
              <w:t>"WEOTT TOWN AREA HIGHLANDS"</w:t>
            </w:r>
          </w:p>
        </w:tc>
        <w:tc>
          <w:tcPr>
            <w:tcW w:w="1086" w:type="dxa"/>
          </w:tcPr>
          <w:p w14:paraId="695E13DD" w14:textId="77777777" w:rsidR="00A63227" w:rsidRPr="00102E65" w:rsidRDefault="00A63227" w:rsidP="00A63227">
            <w:pPr>
              <w:rPr>
                <w:sz w:val="18"/>
                <w:szCs w:val="18"/>
              </w:rPr>
            </w:pPr>
            <w:r w:rsidRPr="00102E65">
              <w:rPr>
                <w:sz w:val="18"/>
                <w:szCs w:val="18"/>
              </w:rPr>
              <w:t>469.53</w:t>
            </w:r>
          </w:p>
        </w:tc>
        <w:tc>
          <w:tcPr>
            <w:tcW w:w="889" w:type="dxa"/>
          </w:tcPr>
          <w:p w14:paraId="592CF2AE" w14:textId="77777777" w:rsidR="00A63227" w:rsidRPr="00102E65" w:rsidRDefault="00A63227" w:rsidP="00A63227">
            <w:pPr>
              <w:rPr>
                <w:sz w:val="18"/>
                <w:szCs w:val="18"/>
              </w:rPr>
            </w:pPr>
            <w:r w:rsidRPr="00102E65">
              <w:rPr>
                <w:sz w:val="18"/>
                <w:szCs w:val="18"/>
              </w:rPr>
              <w:t>"yes"</w:t>
            </w:r>
          </w:p>
        </w:tc>
      </w:tr>
      <w:tr w:rsidR="0092099D" w:rsidRPr="0092099D" w14:paraId="3FFE86E6" w14:textId="77777777" w:rsidTr="0092099D">
        <w:tc>
          <w:tcPr>
            <w:tcW w:w="859" w:type="dxa"/>
          </w:tcPr>
          <w:p w14:paraId="01745277" w14:textId="77777777" w:rsidR="00A63227" w:rsidRPr="00102E65" w:rsidRDefault="00A63227" w:rsidP="00A63227">
            <w:pPr>
              <w:rPr>
                <w:sz w:val="18"/>
                <w:szCs w:val="18"/>
              </w:rPr>
            </w:pPr>
            <w:r w:rsidRPr="00102E65">
              <w:rPr>
                <w:sz w:val="18"/>
                <w:szCs w:val="18"/>
              </w:rPr>
              <w:t>"Hgb-1-32"</w:t>
            </w:r>
          </w:p>
        </w:tc>
        <w:tc>
          <w:tcPr>
            <w:tcW w:w="1476" w:type="dxa"/>
          </w:tcPr>
          <w:p w14:paraId="668C5C25" w14:textId="77777777" w:rsidR="00A63227" w:rsidRPr="00102E65" w:rsidRDefault="00A63227" w:rsidP="00A63227">
            <w:pPr>
              <w:rPr>
                <w:sz w:val="18"/>
                <w:szCs w:val="18"/>
              </w:rPr>
            </w:pPr>
            <w:r w:rsidRPr="00102E65">
              <w:rPr>
                <w:sz w:val="18"/>
                <w:szCs w:val="18"/>
              </w:rPr>
              <w:t>"GARBERVILLE TOWN AREA HIGHLANDS"</w:t>
            </w:r>
          </w:p>
        </w:tc>
        <w:tc>
          <w:tcPr>
            <w:tcW w:w="1086" w:type="dxa"/>
          </w:tcPr>
          <w:p w14:paraId="31B7EB22" w14:textId="77777777" w:rsidR="00A63227" w:rsidRPr="00102E65" w:rsidRDefault="00A63227" w:rsidP="00A63227">
            <w:pPr>
              <w:rPr>
                <w:sz w:val="18"/>
                <w:szCs w:val="18"/>
              </w:rPr>
            </w:pPr>
            <w:r w:rsidRPr="00102E65">
              <w:rPr>
                <w:sz w:val="18"/>
                <w:szCs w:val="18"/>
              </w:rPr>
              <w:t>500.36</w:t>
            </w:r>
          </w:p>
        </w:tc>
        <w:tc>
          <w:tcPr>
            <w:tcW w:w="889" w:type="dxa"/>
          </w:tcPr>
          <w:p w14:paraId="77C447AC" w14:textId="77777777" w:rsidR="00A63227" w:rsidRPr="00102E65" w:rsidRDefault="00A63227" w:rsidP="00A63227">
            <w:pPr>
              <w:rPr>
                <w:sz w:val="18"/>
                <w:szCs w:val="18"/>
              </w:rPr>
            </w:pPr>
            <w:r w:rsidRPr="00102E65">
              <w:rPr>
                <w:sz w:val="18"/>
                <w:szCs w:val="18"/>
              </w:rPr>
              <w:t>"no"</w:t>
            </w:r>
          </w:p>
        </w:tc>
      </w:tr>
      <w:tr w:rsidR="0092099D" w:rsidRPr="0092099D" w14:paraId="11C149C9" w14:textId="77777777" w:rsidTr="0092099D">
        <w:tc>
          <w:tcPr>
            <w:tcW w:w="859" w:type="dxa"/>
          </w:tcPr>
          <w:p w14:paraId="2289F14F" w14:textId="77777777" w:rsidR="00A63227" w:rsidRPr="00102E65" w:rsidRDefault="00A63227" w:rsidP="00A63227">
            <w:pPr>
              <w:rPr>
                <w:sz w:val="18"/>
                <w:szCs w:val="18"/>
              </w:rPr>
            </w:pPr>
            <w:r w:rsidRPr="00102E65">
              <w:rPr>
                <w:sz w:val="18"/>
                <w:szCs w:val="18"/>
              </w:rPr>
              <w:t>"Hgb-1-33"</w:t>
            </w:r>
          </w:p>
        </w:tc>
        <w:tc>
          <w:tcPr>
            <w:tcW w:w="1476" w:type="dxa"/>
          </w:tcPr>
          <w:p w14:paraId="20FB2FAE" w14:textId="77777777" w:rsidR="00A63227" w:rsidRPr="00102E65" w:rsidRDefault="00A63227" w:rsidP="00A63227">
            <w:pPr>
              <w:rPr>
                <w:sz w:val="18"/>
                <w:szCs w:val="18"/>
              </w:rPr>
            </w:pPr>
            <w:r w:rsidRPr="00102E65">
              <w:rPr>
                <w:sz w:val="18"/>
                <w:szCs w:val="18"/>
              </w:rPr>
              <w:t>"LARABEE VALLEY HIGHLANDS"</w:t>
            </w:r>
          </w:p>
        </w:tc>
        <w:tc>
          <w:tcPr>
            <w:tcW w:w="1086" w:type="dxa"/>
          </w:tcPr>
          <w:p w14:paraId="5F60E0BA" w14:textId="77777777" w:rsidR="00A63227" w:rsidRPr="00102E65" w:rsidRDefault="00A63227" w:rsidP="00A63227">
            <w:pPr>
              <w:rPr>
                <w:sz w:val="18"/>
                <w:szCs w:val="18"/>
              </w:rPr>
            </w:pPr>
            <w:r w:rsidRPr="00102E65">
              <w:rPr>
                <w:sz w:val="18"/>
                <w:szCs w:val="18"/>
              </w:rPr>
              <w:t>448.76</w:t>
            </w:r>
          </w:p>
        </w:tc>
        <w:tc>
          <w:tcPr>
            <w:tcW w:w="889" w:type="dxa"/>
          </w:tcPr>
          <w:p w14:paraId="229A3A74" w14:textId="77777777" w:rsidR="00A63227" w:rsidRPr="00102E65" w:rsidRDefault="00A63227" w:rsidP="00A63227">
            <w:pPr>
              <w:rPr>
                <w:sz w:val="18"/>
                <w:szCs w:val="18"/>
              </w:rPr>
            </w:pPr>
            <w:r w:rsidRPr="00102E65">
              <w:rPr>
                <w:sz w:val="18"/>
                <w:szCs w:val="18"/>
              </w:rPr>
              <w:t>"no"</w:t>
            </w:r>
          </w:p>
        </w:tc>
      </w:tr>
      <w:tr w:rsidR="0092099D" w:rsidRPr="0092099D" w14:paraId="27D0D79E" w14:textId="77777777" w:rsidTr="0092099D">
        <w:tc>
          <w:tcPr>
            <w:tcW w:w="859" w:type="dxa"/>
          </w:tcPr>
          <w:p w14:paraId="3F386F19" w14:textId="77777777" w:rsidR="00A63227" w:rsidRPr="00102E65" w:rsidRDefault="00A63227" w:rsidP="00A63227">
            <w:pPr>
              <w:rPr>
                <w:sz w:val="18"/>
                <w:szCs w:val="18"/>
              </w:rPr>
            </w:pPr>
            <w:r w:rsidRPr="00102E65">
              <w:rPr>
                <w:sz w:val="18"/>
                <w:szCs w:val="18"/>
              </w:rPr>
              <w:t>"Hgb-1-34"</w:t>
            </w:r>
          </w:p>
        </w:tc>
        <w:tc>
          <w:tcPr>
            <w:tcW w:w="1476" w:type="dxa"/>
          </w:tcPr>
          <w:p w14:paraId="730AEC11" w14:textId="77777777" w:rsidR="00A63227" w:rsidRPr="00102E65" w:rsidRDefault="00A63227" w:rsidP="00A63227">
            <w:pPr>
              <w:rPr>
                <w:sz w:val="18"/>
                <w:szCs w:val="18"/>
              </w:rPr>
            </w:pPr>
            <w:r w:rsidRPr="00102E65">
              <w:rPr>
                <w:sz w:val="18"/>
                <w:szCs w:val="18"/>
              </w:rPr>
              <w:t>"DINSMORES TOWN AREA HIGHLANDS"</w:t>
            </w:r>
          </w:p>
        </w:tc>
        <w:tc>
          <w:tcPr>
            <w:tcW w:w="1086" w:type="dxa"/>
          </w:tcPr>
          <w:p w14:paraId="050F4E27" w14:textId="77777777" w:rsidR="00A63227" w:rsidRPr="00102E65" w:rsidRDefault="00A63227" w:rsidP="00A63227">
            <w:pPr>
              <w:rPr>
                <w:sz w:val="18"/>
                <w:szCs w:val="18"/>
              </w:rPr>
            </w:pPr>
            <w:r w:rsidRPr="00102E65">
              <w:rPr>
                <w:sz w:val="18"/>
                <w:szCs w:val="18"/>
              </w:rPr>
              <w:t>470.17</w:t>
            </w:r>
          </w:p>
        </w:tc>
        <w:tc>
          <w:tcPr>
            <w:tcW w:w="889" w:type="dxa"/>
          </w:tcPr>
          <w:p w14:paraId="3735D8F4" w14:textId="77777777" w:rsidR="00A63227" w:rsidRPr="00102E65" w:rsidRDefault="00A63227" w:rsidP="00A63227">
            <w:pPr>
              <w:rPr>
                <w:sz w:val="18"/>
                <w:szCs w:val="18"/>
              </w:rPr>
            </w:pPr>
            <w:r w:rsidRPr="00102E65">
              <w:rPr>
                <w:sz w:val="18"/>
                <w:szCs w:val="18"/>
              </w:rPr>
              <w:t>"yes"</w:t>
            </w:r>
          </w:p>
        </w:tc>
      </w:tr>
      <w:tr w:rsidR="0092099D" w:rsidRPr="0092099D" w14:paraId="48BE0F71" w14:textId="77777777" w:rsidTr="0092099D">
        <w:tc>
          <w:tcPr>
            <w:tcW w:w="859" w:type="dxa"/>
          </w:tcPr>
          <w:p w14:paraId="11EC8D1C" w14:textId="77777777" w:rsidR="00A63227" w:rsidRPr="00102E65" w:rsidRDefault="00A63227" w:rsidP="00A63227">
            <w:pPr>
              <w:rPr>
                <w:sz w:val="18"/>
                <w:szCs w:val="18"/>
              </w:rPr>
            </w:pPr>
            <w:r w:rsidRPr="00102E65">
              <w:rPr>
                <w:sz w:val="18"/>
                <w:szCs w:val="18"/>
              </w:rPr>
              <w:t>"Hgb-1-35"</w:t>
            </w:r>
          </w:p>
        </w:tc>
        <w:tc>
          <w:tcPr>
            <w:tcW w:w="1476" w:type="dxa"/>
          </w:tcPr>
          <w:p w14:paraId="3AEE344D" w14:textId="77777777" w:rsidR="00A63227" w:rsidRPr="00102E65" w:rsidRDefault="00A63227" w:rsidP="00A63227">
            <w:pPr>
              <w:rPr>
                <w:sz w:val="18"/>
                <w:szCs w:val="18"/>
              </w:rPr>
            </w:pPr>
            <w:r w:rsidRPr="00102E65">
              <w:rPr>
                <w:sz w:val="18"/>
                <w:szCs w:val="18"/>
              </w:rPr>
              <w:t>"HYAMPOM VALLEY HIGHLANDS"</w:t>
            </w:r>
          </w:p>
        </w:tc>
        <w:tc>
          <w:tcPr>
            <w:tcW w:w="1086" w:type="dxa"/>
          </w:tcPr>
          <w:p w14:paraId="5F59529A" w14:textId="77777777" w:rsidR="00A63227" w:rsidRPr="00102E65" w:rsidRDefault="00A63227" w:rsidP="00A63227">
            <w:pPr>
              <w:rPr>
                <w:sz w:val="18"/>
                <w:szCs w:val="18"/>
              </w:rPr>
            </w:pPr>
            <w:r w:rsidRPr="00102E65">
              <w:rPr>
                <w:sz w:val="18"/>
                <w:szCs w:val="18"/>
              </w:rPr>
              <w:t>646.53</w:t>
            </w:r>
          </w:p>
        </w:tc>
        <w:tc>
          <w:tcPr>
            <w:tcW w:w="889" w:type="dxa"/>
          </w:tcPr>
          <w:p w14:paraId="00C2B59E" w14:textId="77777777" w:rsidR="00A63227" w:rsidRPr="00102E65" w:rsidRDefault="00A63227" w:rsidP="00A63227">
            <w:pPr>
              <w:rPr>
                <w:sz w:val="18"/>
                <w:szCs w:val="18"/>
              </w:rPr>
            </w:pPr>
            <w:r w:rsidRPr="00102E65">
              <w:rPr>
                <w:sz w:val="18"/>
                <w:szCs w:val="18"/>
              </w:rPr>
              <w:t>"yes"</w:t>
            </w:r>
          </w:p>
        </w:tc>
      </w:tr>
      <w:tr w:rsidR="0092099D" w:rsidRPr="0092099D" w14:paraId="22D980EC" w14:textId="77777777" w:rsidTr="0092099D">
        <w:tc>
          <w:tcPr>
            <w:tcW w:w="859" w:type="dxa"/>
          </w:tcPr>
          <w:p w14:paraId="3E633FDD" w14:textId="77777777" w:rsidR="00A63227" w:rsidRPr="00102E65" w:rsidRDefault="00A63227" w:rsidP="00A63227">
            <w:pPr>
              <w:rPr>
                <w:sz w:val="18"/>
                <w:szCs w:val="18"/>
              </w:rPr>
            </w:pPr>
            <w:r w:rsidRPr="00102E65">
              <w:rPr>
                <w:sz w:val="18"/>
                <w:szCs w:val="18"/>
              </w:rPr>
              <w:t>"Hgb-1-36"</w:t>
            </w:r>
          </w:p>
        </w:tc>
        <w:tc>
          <w:tcPr>
            <w:tcW w:w="1476" w:type="dxa"/>
          </w:tcPr>
          <w:p w14:paraId="0095D01D" w14:textId="77777777" w:rsidR="00A63227" w:rsidRPr="00102E65" w:rsidRDefault="00A63227" w:rsidP="00A63227">
            <w:pPr>
              <w:rPr>
                <w:sz w:val="18"/>
                <w:szCs w:val="18"/>
              </w:rPr>
            </w:pPr>
            <w:r w:rsidRPr="00102E65">
              <w:rPr>
                <w:sz w:val="18"/>
                <w:szCs w:val="18"/>
              </w:rPr>
              <w:t>"HETTENSHAW VALLEY HIGHLANDS"</w:t>
            </w:r>
          </w:p>
        </w:tc>
        <w:tc>
          <w:tcPr>
            <w:tcW w:w="1086" w:type="dxa"/>
          </w:tcPr>
          <w:p w14:paraId="0E5D9F50" w14:textId="77777777" w:rsidR="00A63227" w:rsidRPr="00102E65" w:rsidRDefault="00A63227" w:rsidP="00A63227">
            <w:pPr>
              <w:rPr>
                <w:sz w:val="18"/>
                <w:szCs w:val="18"/>
              </w:rPr>
            </w:pPr>
            <w:r w:rsidRPr="00102E65">
              <w:rPr>
                <w:sz w:val="18"/>
                <w:szCs w:val="18"/>
              </w:rPr>
              <w:t>394.66</w:t>
            </w:r>
          </w:p>
        </w:tc>
        <w:tc>
          <w:tcPr>
            <w:tcW w:w="889" w:type="dxa"/>
          </w:tcPr>
          <w:p w14:paraId="38B56B13" w14:textId="77777777" w:rsidR="00A63227" w:rsidRPr="00102E65" w:rsidRDefault="00A63227" w:rsidP="00A63227">
            <w:pPr>
              <w:rPr>
                <w:sz w:val="18"/>
                <w:szCs w:val="18"/>
              </w:rPr>
            </w:pPr>
            <w:r w:rsidRPr="00102E65">
              <w:rPr>
                <w:sz w:val="18"/>
                <w:szCs w:val="18"/>
              </w:rPr>
              <w:t>"yes"</w:t>
            </w:r>
          </w:p>
        </w:tc>
      </w:tr>
      <w:tr w:rsidR="0092099D" w:rsidRPr="0092099D" w14:paraId="3A962918" w14:textId="77777777" w:rsidTr="0092099D">
        <w:tc>
          <w:tcPr>
            <w:tcW w:w="859" w:type="dxa"/>
          </w:tcPr>
          <w:p w14:paraId="0D33A4C5" w14:textId="77777777" w:rsidR="00A63227" w:rsidRPr="00102E65" w:rsidRDefault="00A63227" w:rsidP="00A63227">
            <w:pPr>
              <w:rPr>
                <w:sz w:val="18"/>
                <w:szCs w:val="18"/>
              </w:rPr>
            </w:pPr>
            <w:r w:rsidRPr="00102E65">
              <w:rPr>
                <w:sz w:val="18"/>
                <w:szCs w:val="18"/>
              </w:rPr>
              <w:t>"Hgb-1-37"</w:t>
            </w:r>
          </w:p>
        </w:tc>
        <w:tc>
          <w:tcPr>
            <w:tcW w:w="1476" w:type="dxa"/>
          </w:tcPr>
          <w:p w14:paraId="1144D48A" w14:textId="77777777" w:rsidR="00A63227" w:rsidRPr="00102E65" w:rsidRDefault="00A63227" w:rsidP="00A63227">
            <w:pPr>
              <w:rPr>
                <w:sz w:val="18"/>
                <w:szCs w:val="18"/>
              </w:rPr>
            </w:pPr>
            <w:r w:rsidRPr="00102E65">
              <w:rPr>
                <w:sz w:val="18"/>
                <w:szCs w:val="18"/>
              </w:rPr>
              <w:t>"COTTONEVA CREEK VALLEY HIGHLANDS"</w:t>
            </w:r>
          </w:p>
        </w:tc>
        <w:tc>
          <w:tcPr>
            <w:tcW w:w="1086" w:type="dxa"/>
          </w:tcPr>
          <w:p w14:paraId="189A63BD" w14:textId="77777777" w:rsidR="00A63227" w:rsidRPr="00102E65" w:rsidRDefault="00A63227" w:rsidP="00A63227">
            <w:pPr>
              <w:rPr>
                <w:sz w:val="18"/>
                <w:szCs w:val="18"/>
              </w:rPr>
            </w:pPr>
            <w:r w:rsidRPr="00102E65">
              <w:rPr>
                <w:sz w:val="18"/>
                <w:szCs w:val="18"/>
              </w:rPr>
              <w:t>554</w:t>
            </w:r>
          </w:p>
        </w:tc>
        <w:tc>
          <w:tcPr>
            <w:tcW w:w="889" w:type="dxa"/>
          </w:tcPr>
          <w:p w14:paraId="75F10693" w14:textId="77777777" w:rsidR="00A63227" w:rsidRPr="00102E65" w:rsidRDefault="00A63227" w:rsidP="00A63227">
            <w:pPr>
              <w:rPr>
                <w:sz w:val="18"/>
                <w:szCs w:val="18"/>
              </w:rPr>
            </w:pPr>
            <w:r w:rsidRPr="00102E65">
              <w:rPr>
                <w:sz w:val="18"/>
                <w:szCs w:val="18"/>
              </w:rPr>
              <w:t>"yes"</w:t>
            </w:r>
          </w:p>
        </w:tc>
      </w:tr>
      <w:tr w:rsidR="0092099D" w:rsidRPr="0092099D" w14:paraId="796DC41F" w14:textId="77777777" w:rsidTr="0092099D">
        <w:tc>
          <w:tcPr>
            <w:tcW w:w="859" w:type="dxa"/>
          </w:tcPr>
          <w:p w14:paraId="2DB34294" w14:textId="77777777" w:rsidR="00A63227" w:rsidRPr="00102E65" w:rsidRDefault="00A63227" w:rsidP="00A63227">
            <w:pPr>
              <w:rPr>
                <w:sz w:val="18"/>
                <w:szCs w:val="18"/>
              </w:rPr>
            </w:pPr>
            <w:r w:rsidRPr="00102E65">
              <w:rPr>
                <w:sz w:val="18"/>
                <w:szCs w:val="18"/>
              </w:rPr>
              <w:t>"Hgb-1-38"</w:t>
            </w:r>
          </w:p>
        </w:tc>
        <w:tc>
          <w:tcPr>
            <w:tcW w:w="1476" w:type="dxa"/>
          </w:tcPr>
          <w:p w14:paraId="510DFED5" w14:textId="77777777" w:rsidR="00A63227" w:rsidRPr="00102E65" w:rsidRDefault="00A63227" w:rsidP="00A63227">
            <w:pPr>
              <w:rPr>
                <w:sz w:val="18"/>
                <w:szCs w:val="18"/>
              </w:rPr>
            </w:pPr>
            <w:r w:rsidRPr="00102E65">
              <w:rPr>
                <w:sz w:val="18"/>
                <w:szCs w:val="18"/>
              </w:rPr>
              <w:t>"LOWER LAYTONVILLE VALLEY HIGHLANDS"</w:t>
            </w:r>
          </w:p>
        </w:tc>
        <w:tc>
          <w:tcPr>
            <w:tcW w:w="1086" w:type="dxa"/>
          </w:tcPr>
          <w:p w14:paraId="20F60DC5" w14:textId="77777777" w:rsidR="00A63227" w:rsidRPr="00102E65" w:rsidRDefault="00A63227" w:rsidP="00A63227">
            <w:pPr>
              <w:rPr>
                <w:sz w:val="18"/>
                <w:szCs w:val="18"/>
              </w:rPr>
            </w:pPr>
            <w:r w:rsidRPr="00102E65">
              <w:rPr>
                <w:sz w:val="18"/>
                <w:szCs w:val="18"/>
              </w:rPr>
              <w:t>591.3</w:t>
            </w:r>
          </w:p>
        </w:tc>
        <w:tc>
          <w:tcPr>
            <w:tcW w:w="889" w:type="dxa"/>
          </w:tcPr>
          <w:p w14:paraId="1A7AF09F" w14:textId="77777777" w:rsidR="00A63227" w:rsidRPr="00102E65" w:rsidRDefault="00A63227" w:rsidP="00A63227">
            <w:pPr>
              <w:rPr>
                <w:sz w:val="18"/>
                <w:szCs w:val="18"/>
              </w:rPr>
            </w:pPr>
            <w:r w:rsidRPr="00102E65">
              <w:rPr>
                <w:sz w:val="18"/>
                <w:szCs w:val="18"/>
              </w:rPr>
              <w:t>"no"</w:t>
            </w:r>
          </w:p>
        </w:tc>
      </w:tr>
      <w:tr w:rsidR="0092099D" w:rsidRPr="0092099D" w14:paraId="11B57117" w14:textId="77777777" w:rsidTr="0092099D">
        <w:tc>
          <w:tcPr>
            <w:tcW w:w="859" w:type="dxa"/>
          </w:tcPr>
          <w:p w14:paraId="0309DA98" w14:textId="77777777" w:rsidR="00A63227" w:rsidRPr="00102E65" w:rsidRDefault="00A63227" w:rsidP="00A63227">
            <w:pPr>
              <w:rPr>
                <w:sz w:val="18"/>
                <w:szCs w:val="18"/>
              </w:rPr>
            </w:pPr>
            <w:r w:rsidRPr="00102E65">
              <w:rPr>
                <w:sz w:val="18"/>
                <w:szCs w:val="18"/>
              </w:rPr>
              <w:t>"Hgb-1-39"</w:t>
            </w:r>
          </w:p>
        </w:tc>
        <w:tc>
          <w:tcPr>
            <w:tcW w:w="1476" w:type="dxa"/>
          </w:tcPr>
          <w:p w14:paraId="2C139A1D" w14:textId="77777777" w:rsidR="00A63227" w:rsidRPr="00102E65" w:rsidRDefault="00A63227" w:rsidP="00A63227">
            <w:pPr>
              <w:rPr>
                <w:sz w:val="18"/>
                <w:szCs w:val="18"/>
              </w:rPr>
            </w:pPr>
            <w:r w:rsidRPr="00102E65">
              <w:rPr>
                <w:sz w:val="18"/>
                <w:szCs w:val="18"/>
              </w:rPr>
              <w:t>"BRANSCOMB TOWN AREA HIGHLANDS"</w:t>
            </w:r>
          </w:p>
        </w:tc>
        <w:tc>
          <w:tcPr>
            <w:tcW w:w="1086" w:type="dxa"/>
          </w:tcPr>
          <w:p w14:paraId="070C1A6A" w14:textId="77777777" w:rsidR="00A63227" w:rsidRPr="00102E65" w:rsidRDefault="00A63227" w:rsidP="00A63227">
            <w:pPr>
              <w:rPr>
                <w:sz w:val="18"/>
                <w:szCs w:val="18"/>
              </w:rPr>
            </w:pPr>
            <w:r w:rsidRPr="00102E65">
              <w:rPr>
                <w:sz w:val="18"/>
                <w:szCs w:val="18"/>
              </w:rPr>
              <w:t>469.95</w:t>
            </w:r>
          </w:p>
        </w:tc>
        <w:tc>
          <w:tcPr>
            <w:tcW w:w="889" w:type="dxa"/>
          </w:tcPr>
          <w:p w14:paraId="765E10BF" w14:textId="77777777" w:rsidR="00A63227" w:rsidRPr="00102E65" w:rsidRDefault="00A63227" w:rsidP="00A63227">
            <w:pPr>
              <w:rPr>
                <w:sz w:val="18"/>
                <w:szCs w:val="18"/>
              </w:rPr>
            </w:pPr>
            <w:r w:rsidRPr="00102E65">
              <w:rPr>
                <w:sz w:val="18"/>
                <w:szCs w:val="18"/>
              </w:rPr>
              <w:t>"no"</w:t>
            </w:r>
          </w:p>
        </w:tc>
      </w:tr>
      <w:tr w:rsidR="0092099D" w:rsidRPr="0092099D" w14:paraId="3B142415" w14:textId="77777777" w:rsidTr="0092099D">
        <w:tc>
          <w:tcPr>
            <w:tcW w:w="859" w:type="dxa"/>
          </w:tcPr>
          <w:p w14:paraId="78C04303" w14:textId="77777777" w:rsidR="00A63227" w:rsidRPr="00102E65" w:rsidRDefault="00A63227" w:rsidP="00A63227">
            <w:pPr>
              <w:rPr>
                <w:sz w:val="18"/>
                <w:szCs w:val="18"/>
              </w:rPr>
            </w:pPr>
            <w:r w:rsidRPr="00102E65">
              <w:rPr>
                <w:sz w:val="18"/>
                <w:szCs w:val="18"/>
              </w:rPr>
              <w:t>"Hgb-1-4"</w:t>
            </w:r>
          </w:p>
        </w:tc>
        <w:tc>
          <w:tcPr>
            <w:tcW w:w="1476" w:type="dxa"/>
          </w:tcPr>
          <w:p w14:paraId="02D7CB1F" w14:textId="77777777" w:rsidR="00A63227" w:rsidRPr="00102E65" w:rsidRDefault="00A63227" w:rsidP="00A63227">
            <w:pPr>
              <w:rPr>
                <w:sz w:val="18"/>
                <w:szCs w:val="18"/>
              </w:rPr>
            </w:pPr>
            <w:r w:rsidRPr="00102E65">
              <w:rPr>
                <w:sz w:val="18"/>
                <w:szCs w:val="18"/>
              </w:rPr>
              <w:t>"SHASTA VALLEY HIGHLANDS"</w:t>
            </w:r>
          </w:p>
        </w:tc>
        <w:tc>
          <w:tcPr>
            <w:tcW w:w="1086" w:type="dxa"/>
          </w:tcPr>
          <w:p w14:paraId="2B980FA6" w14:textId="77777777" w:rsidR="00A63227" w:rsidRPr="00102E65" w:rsidRDefault="00A63227" w:rsidP="00A63227">
            <w:pPr>
              <w:rPr>
                <w:sz w:val="18"/>
                <w:szCs w:val="18"/>
              </w:rPr>
            </w:pPr>
            <w:r w:rsidRPr="00102E65">
              <w:rPr>
                <w:sz w:val="18"/>
                <w:szCs w:val="18"/>
              </w:rPr>
              <w:t>725.24</w:t>
            </w:r>
          </w:p>
        </w:tc>
        <w:tc>
          <w:tcPr>
            <w:tcW w:w="889" w:type="dxa"/>
          </w:tcPr>
          <w:p w14:paraId="039D0D4E" w14:textId="77777777" w:rsidR="00A63227" w:rsidRPr="00102E65" w:rsidRDefault="00A63227" w:rsidP="00A63227">
            <w:pPr>
              <w:rPr>
                <w:sz w:val="18"/>
                <w:szCs w:val="18"/>
              </w:rPr>
            </w:pPr>
            <w:r w:rsidRPr="00102E65">
              <w:rPr>
                <w:sz w:val="18"/>
                <w:szCs w:val="18"/>
              </w:rPr>
              <w:t>"yes"</w:t>
            </w:r>
          </w:p>
        </w:tc>
      </w:tr>
      <w:tr w:rsidR="0092099D" w:rsidRPr="0092099D" w14:paraId="2842BB7E" w14:textId="77777777" w:rsidTr="0092099D">
        <w:tc>
          <w:tcPr>
            <w:tcW w:w="859" w:type="dxa"/>
          </w:tcPr>
          <w:p w14:paraId="0EB8FCB1" w14:textId="77777777" w:rsidR="00A63227" w:rsidRPr="00102E65" w:rsidRDefault="00A63227" w:rsidP="00A63227">
            <w:pPr>
              <w:rPr>
                <w:sz w:val="18"/>
                <w:szCs w:val="18"/>
              </w:rPr>
            </w:pPr>
            <w:r w:rsidRPr="00102E65">
              <w:rPr>
                <w:sz w:val="18"/>
                <w:szCs w:val="18"/>
              </w:rPr>
              <w:t>"Hgb-1-40"</w:t>
            </w:r>
          </w:p>
        </w:tc>
        <w:tc>
          <w:tcPr>
            <w:tcW w:w="1476" w:type="dxa"/>
          </w:tcPr>
          <w:p w14:paraId="69C2DB94" w14:textId="77777777" w:rsidR="00A63227" w:rsidRPr="00102E65" w:rsidRDefault="00A63227" w:rsidP="00A63227">
            <w:pPr>
              <w:rPr>
                <w:sz w:val="18"/>
                <w:szCs w:val="18"/>
              </w:rPr>
            </w:pPr>
            <w:r w:rsidRPr="00102E65">
              <w:rPr>
                <w:sz w:val="18"/>
                <w:szCs w:val="18"/>
              </w:rPr>
              <w:t>"TEN MILE RIVER VALLEY HIGHLANDS"</w:t>
            </w:r>
          </w:p>
        </w:tc>
        <w:tc>
          <w:tcPr>
            <w:tcW w:w="1086" w:type="dxa"/>
          </w:tcPr>
          <w:p w14:paraId="736EAF54" w14:textId="77777777" w:rsidR="00A63227" w:rsidRPr="00102E65" w:rsidRDefault="00A63227" w:rsidP="00A63227">
            <w:pPr>
              <w:rPr>
                <w:sz w:val="18"/>
                <w:szCs w:val="18"/>
              </w:rPr>
            </w:pPr>
            <w:r w:rsidRPr="00102E65">
              <w:rPr>
                <w:sz w:val="18"/>
                <w:szCs w:val="18"/>
              </w:rPr>
              <w:t>484.07</w:t>
            </w:r>
          </w:p>
        </w:tc>
        <w:tc>
          <w:tcPr>
            <w:tcW w:w="889" w:type="dxa"/>
          </w:tcPr>
          <w:p w14:paraId="78491F4D" w14:textId="77777777" w:rsidR="00A63227" w:rsidRPr="00102E65" w:rsidRDefault="00A63227" w:rsidP="00A63227">
            <w:pPr>
              <w:rPr>
                <w:sz w:val="18"/>
                <w:szCs w:val="18"/>
              </w:rPr>
            </w:pPr>
            <w:r w:rsidRPr="00102E65">
              <w:rPr>
                <w:sz w:val="18"/>
                <w:szCs w:val="18"/>
              </w:rPr>
              <w:t>"no"</w:t>
            </w:r>
          </w:p>
        </w:tc>
      </w:tr>
      <w:tr w:rsidR="0092099D" w:rsidRPr="0092099D" w14:paraId="5BD21D1D" w14:textId="77777777" w:rsidTr="0092099D">
        <w:tc>
          <w:tcPr>
            <w:tcW w:w="859" w:type="dxa"/>
          </w:tcPr>
          <w:p w14:paraId="231FA79E" w14:textId="77777777" w:rsidR="00A63227" w:rsidRPr="00102E65" w:rsidRDefault="00A63227" w:rsidP="00A63227">
            <w:pPr>
              <w:rPr>
                <w:sz w:val="18"/>
                <w:szCs w:val="18"/>
              </w:rPr>
            </w:pPr>
            <w:r w:rsidRPr="00102E65">
              <w:rPr>
                <w:sz w:val="18"/>
                <w:szCs w:val="18"/>
              </w:rPr>
              <w:t>"Hgb-1-41"</w:t>
            </w:r>
          </w:p>
        </w:tc>
        <w:tc>
          <w:tcPr>
            <w:tcW w:w="1476" w:type="dxa"/>
          </w:tcPr>
          <w:p w14:paraId="106E1FE2" w14:textId="77777777" w:rsidR="00A63227" w:rsidRPr="00102E65" w:rsidRDefault="00A63227" w:rsidP="00A63227">
            <w:pPr>
              <w:rPr>
                <w:sz w:val="18"/>
                <w:szCs w:val="18"/>
              </w:rPr>
            </w:pPr>
            <w:r w:rsidRPr="00102E65">
              <w:rPr>
                <w:sz w:val="18"/>
                <w:szCs w:val="18"/>
              </w:rPr>
              <w:t>"LITTLE VALLEY HIGHLANDS"</w:t>
            </w:r>
          </w:p>
        </w:tc>
        <w:tc>
          <w:tcPr>
            <w:tcW w:w="1086" w:type="dxa"/>
          </w:tcPr>
          <w:p w14:paraId="6BC9DF84" w14:textId="77777777" w:rsidR="00A63227" w:rsidRPr="00102E65" w:rsidRDefault="00A63227" w:rsidP="00A63227">
            <w:pPr>
              <w:rPr>
                <w:sz w:val="18"/>
                <w:szCs w:val="18"/>
              </w:rPr>
            </w:pPr>
            <w:r w:rsidRPr="00102E65">
              <w:rPr>
                <w:sz w:val="18"/>
                <w:szCs w:val="18"/>
              </w:rPr>
              <w:t>386.06</w:t>
            </w:r>
          </w:p>
        </w:tc>
        <w:tc>
          <w:tcPr>
            <w:tcW w:w="889" w:type="dxa"/>
          </w:tcPr>
          <w:p w14:paraId="3A90B08E" w14:textId="77777777" w:rsidR="00A63227" w:rsidRPr="00102E65" w:rsidRDefault="00A63227" w:rsidP="00A63227">
            <w:pPr>
              <w:rPr>
                <w:sz w:val="18"/>
                <w:szCs w:val="18"/>
              </w:rPr>
            </w:pPr>
            <w:r w:rsidRPr="00102E65">
              <w:rPr>
                <w:sz w:val="18"/>
                <w:szCs w:val="18"/>
              </w:rPr>
              <w:t>"yes"</w:t>
            </w:r>
          </w:p>
        </w:tc>
      </w:tr>
      <w:tr w:rsidR="0092099D" w:rsidRPr="0092099D" w14:paraId="4708E852" w14:textId="77777777" w:rsidTr="0092099D">
        <w:tc>
          <w:tcPr>
            <w:tcW w:w="859" w:type="dxa"/>
          </w:tcPr>
          <w:p w14:paraId="26B3C019" w14:textId="77777777" w:rsidR="00A63227" w:rsidRPr="00102E65" w:rsidRDefault="00A63227" w:rsidP="00A63227">
            <w:pPr>
              <w:rPr>
                <w:sz w:val="18"/>
                <w:szCs w:val="18"/>
              </w:rPr>
            </w:pPr>
            <w:r w:rsidRPr="00102E65">
              <w:rPr>
                <w:sz w:val="18"/>
                <w:szCs w:val="18"/>
              </w:rPr>
              <w:t>"Hgb-1-42"</w:t>
            </w:r>
          </w:p>
        </w:tc>
        <w:tc>
          <w:tcPr>
            <w:tcW w:w="1476" w:type="dxa"/>
          </w:tcPr>
          <w:p w14:paraId="58DD3B66" w14:textId="77777777" w:rsidR="00A63227" w:rsidRPr="00102E65" w:rsidRDefault="00A63227" w:rsidP="00A63227">
            <w:pPr>
              <w:rPr>
                <w:sz w:val="18"/>
                <w:szCs w:val="18"/>
              </w:rPr>
            </w:pPr>
            <w:r w:rsidRPr="00102E65">
              <w:rPr>
                <w:sz w:val="18"/>
                <w:szCs w:val="18"/>
              </w:rPr>
              <w:t>"SHERWOOD VALLEY HIGHLANDS"</w:t>
            </w:r>
          </w:p>
        </w:tc>
        <w:tc>
          <w:tcPr>
            <w:tcW w:w="1086" w:type="dxa"/>
          </w:tcPr>
          <w:p w14:paraId="3A3C9A5C" w14:textId="77777777" w:rsidR="00A63227" w:rsidRPr="00102E65" w:rsidRDefault="00A63227" w:rsidP="00A63227">
            <w:pPr>
              <w:rPr>
                <w:sz w:val="18"/>
                <w:szCs w:val="18"/>
              </w:rPr>
            </w:pPr>
            <w:r w:rsidRPr="00102E65">
              <w:rPr>
                <w:sz w:val="18"/>
                <w:szCs w:val="18"/>
              </w:rPr>
              <w:t>436.63</w:t>
            </w:r>
          </w:p>
        </w:tc>
        <w:tc>
          <w:tcPr>
            <w:tcW w:w="889" w:type="dxa"/>
          </w:tcPr>
          <w:p w14:paraId="41FAA140" w14:textId="77777777" w:rsidR="00A63227" w:rsidRPr="00102E65" w:rsidRDefault="00A63227" w:rsidP="00A63227">
            <w:pPr>
              <w:rPr>
                <w:sz w:val="18"/>
                <w:szCs w:val="18"/>
              </w:rPr>
            </w:pPr>
            <w:r w:rsidRPr="00102E65">
              <w:rPr>
                <w:sz w:val="18"/>
                <w:szCs w:val="18"/>
              </w:rPr>
              <w:t>"no"</w:t>
            </w:r>
          </w:p>
        </w:tc>
      </w:tr>
      <w:tr w:rsidR="0092099D" w:rsidRPr="0092099D" w14:paraId="13592481" w14:textId="77777777" w:rsidTr="0092099D">
        <w:tc>
          <w:tcPr>
            <w:tcW w:w="859" w:type="dxa"/>
          </w:tcPr>
          <w:p w14:paraId="3BC563FC" w14:textId="77777777" w:rsidR="00A63227" w:rsidRPr="00102E65" w:rsidRDefault="00A63227" w:rsidP="00A63227">
            <w:pPr>
              <w:rPr>
                <w:sz w:val="18"/>
                <w:szCs w:val="18"/>
              </w:rPr>
            </w:pPr>
            <w:r w:rsidRPr="00102E65">
              <w:rPr>
                <w:sz w:val="18"/>
                <w:szCs w:val="18"/>
              </w:rPr>
              <w:t>"Hgb-1-43"</w:t>
            </w:r>
          </w:p>
        </w:tc>
        <w:tc>
          <w:tcPr>
            <w:tcW w:w="1476" w:type="dxa"/>
          </w:tcPr>
          <w:p w14:paraId="1E999E5B" w14:textId="77777777" w:rsidR="00A63227" w:rsidRPr="00102E65" w:rsidRDefault="00A63227" w:rsidP="00A63227">
            <w:pPr>
              <w:rPr>
                <w:sz w:val="18"/>
                <w:szCs w:val="18"/>
              </w:rPr>
            </w:pPr>
            <w:r w:rsidRPr="00102E65">
              <w:rPr>
                <w:sz w:val="18"/>
                <w:szCs w:val="18"/>
              </w:rPr>
              <w:t>"WILLIAMS VALLEY HIGHLANDS"</w:t>
            </w:r>
          </w:p>
        </w:tc>
        <w:tc>
          <w:tcPr>
            <w:tcW w:w="1086" w:type="dxa"/>
          </w:tcPr>
          <w:p w14:paraId="065CBA71" w14:textId="77777777" w:rsidR="00A63227" w:rsidRPr="00102E65" w:rsidRDefault="00A63227" w:rsidP="00A63227">
            <w:pPr>
              <w:rPr>
                <w:sz w:val="18"/>
                <w:szCs w:val="18"/>
              </w:rPr>
            </w:pPr>
            <w:r w:rsidRPr="00102E65">
              <w:rPr>
                <w:sz w:val="18"/>
                <w:szCs w:val="18"/>
              </w:rPr>
              <w:t>515.04</w:t>
            </w:r>
          </w:p>
        </w:tc>
        <w:tc>
          <w:tcPr>
            <w:tcW w:w="889" w:type="dxa"/>
          </w:tcPr>
          <w:p w14:paraId="2E692910" w14:textId="77777777" w:rsidR="00A63227" w:rsidRPr="00102E65" w:rsidRDefault="00A63227" w:rsidP="00A63227">
            <w:pPr>
              <w:rPr>
                <w:sz w:val="18"/>
                <w:szCs w:val="18"/>
              </w:rPr>
            </w:pPr>
            <w:r w:rsidRPr="00102E65">
              <w:rPr>
                <w:sz w:val="18"/>
                <w:szCs w:val="18"/>
              </w:rPr>
              <w:t>"yes"</w:t>
            </w:r>
          </w:p>
        </w:tc>
      </w:tr>
      <w:tr w:rsidR="0092099D" w:rsidRPr="0092099D" w14:paraId="7D8301CB" w14:textId="77777777" w:rsidTr="0092099D">
        <w:tc>
          <w:tcPr>
            <w:tcW w:w="859" w:type="dxa"/>
          </w:tcPr>
          <w:p w14:paraId="5DDA2C99" w14:textId="77777777" w:rsidR="00A63227" w:rsidRPr="00102E65" w:rsidRDefault="00A63227" w:rsidP="00A63227">
            <w:pPr>
              <w:rPr>
                <w:sz w:val="18"/>
                <w:szCs w:val="18"/>
              </w:rPr>
            </w:pPr>
            <w:r w:rsidRPr="00102E65">
              <w:rPr>
                <w:sz w:val="18"/>
                <w:szCs w:val="18"/>
              </w:rPr>
              <w:t>"Hgb-1-44"</w:t>
            </w:r>
          </w:p>
        </w:tc>
        <w:tc>
          <w:tcPr>
            <w:tcW w:w="1476" w:type="dxa"/>
          </w:tcPr>
          <w:p w14:paraId="15EDCB37" w14:textId="77777777" w:rsidR="00A63227" w:rsidRPr="00102E65" w:rsidRDefault="00A63227" w:rsidP="00A63227">
            <w:pPr>
              <w:rPr>
                <w:sz w:val="18"/>
                <w:szCs w:val="18"/>
              </w:rPr>
            </w:pPr>
            <w:r w:rsidRPr="00102E65">
              <w:rPr>
                <w:sz w:val="18"/>
                <w:szCs w:val="18"/>
              </w:rPr>
              <w:t>"EDEN VALLEY HIGHLANDS"</w:t>
            </w:r>
          </w:p>
        </w:tc>
        <w:tc>
          <w:tcPr>
            <w:tcW w:w="1086" w:type="dxa"/>
          </w:tcPr>
          <w:p w14:paraId="5E99CA74" w14:textId="77777777" w:rsidR="00A63227" w:rsidRPr="00102E65" w:rsidRDefault="00A63227" w:rsidP="00A63227">
            <w:pPr>
              <w:rPr>
                <w:sz w:val="18"/>
                <w:szCs w:val="18"/>
              </w:rPr>
            </w:pPr>
            <w:r w:rsidRPr="00102E65">
              <w:rPr>
                <w:sz w:val="18"/>
                <w:szCs w:val="18"/>
              </w:rPr>
              <w:t>650</w:t>
            </w:r>
          </w:p>
        </w:tc>
        <w:tc>
          <w:tcPr>
            <w:tcW w:w="889" w:type="dxa"/>
          </w:tcPr>
          <w:p w14:paraId="4CF8BD4D" w14:textId="77777777" w:rsidR="00A63227" w:rsidRPr="00102E65" w:rsidRDefault="00A63227" w:rsidP="00A63227">
            <w:pPr>
              <w:rPr>
                <w:sz w:val="18"/>
                <w:szCs w:val="18"/>
              </w:rPr>
            </w:pPr>
            <w:r w:rsidRPr="00102E65">
              <w:rPr>
                <w:sz w:val="18"/>
                <w:szCs w:val="18"/>
              </w:rPr>
              <w:t>"yes"</w:t>
            </w:r>
          </w:p>
        </w:tc>
      </w:tr>
      <w:tr w:rsidR="0092099D" w:rsidRPr="0092099D" w14:paraId="43113644" w14:textId="77777777" w:rsidTr="0092099D">
        <w:tc>
          <w:tcPr>
            <w:tcW w:w="859" w:type="dxa"/>
          </w:tcPr>
          <w:p w14:paraId="25E8CC3F" w14:textId="77777777" w:rsidR="00A63227" w:rsidRPr="00102E65" w:rsidRDefault="00A63227" w:rsidP="00A63227">
            <w:pPr>
              <w:rPr>
                <w:sz w:val="18"/>
                <w:szCs w:val="18"/>
              </w:rPr>
            </w:pPr>
            <w:r w:rsidRPr="00102E65">
              <w:rPr>
                <w:sz w:val="18"/>
                <w:szCs w:val="18"/>
              </w:rPr>
              <w:t>"Hgb-1-45"</w:t>
            </w:r>
          </w:p>
        </w:tc>
        <w:tc>
          <w:tcPr>
            <w:tcW w:w="1476" w:type="dxa"/>
          </w:tcPr>
          <w:p w14:paraId="6EF05E55" w14:textId="77777777" w:rsidR="00A63227" w:rsidRPr="00102E65" w:rsidRDefault="00A63227" w:rsidP="00A63227">
            <w:pPr>
              <w:rPr>
                <w:sz w:val="18"/>
                <w:szCs w:val="18"/>
              </w:rPr>
            </w:pPr>
            <w:r w:rsidRPr="00102E65">
              <w:rPr>
                <w:sz w:val="18"/>
                <w:szCs w:val="18"/>
              </w:rPr>
              <w:t>"BIG RIVER VALLEY HIGHLANDS"</w:t>
            </w:r>
          </w:p>
        </w:tc>
        <w:tc>
          <w:tcPr>
            <w:tcW w:w="1086" w:type="dxa"/>
          </w:tcPr>
          <w:p w14:paraId="165FCDBB" w14:textId="77777777" w:rsidR="00A63227" w:rsidRPr="00102E65" w:rsidRDefault="00A63227" w:rsidP="00A63227">
            <w:pPr>
              <w:rPr>
                <w:sz w:val="18"/>
                <w:szCs w:val="18"/>
              </w:rPr>
            </w:pPr>
            <w:r w:rsidRPr="00102E65">
              <w:rPr>
                <w:sz w:val="18"/>
                <w:szCs w:val="18"/>
              </w:rPr>
              <w:t>480.3</w:t>
            </w:r>
          </w:p>
        </w:tc>
        <w:tc>
          <w:tcPr>
            <w:tcW w:w="889" w:type="dxa"/>
          </w:tcPr>
          <w:p w14:paraId="7464334E" w14:textId="77777777" w:rsidR="00A63227" w:rsidRPr="00102E65" w:rsidRDefault="00A63227" w:rsidP="00A63227">
            <w:pPr>
              <w:rPr>
                <w:sz w:val="18"/>
                <w:szCs w:val="18"/>
              </w:rPr>
            </w:pPr>
            <w:r w:rsidRPr="00102E65">
              <w:rPr>
                <w:sz w:val="18"/>
                <w:szCs w:val="18"/>
              </w:rPr>
              <w:t>"yes"</w:t>
            </w:r>
          </w:p>
        </w:tc>
      </w:tr>
      <w:tr w:rsidR="0092099D" w:rsidRPr="0092099D" w14:paraId="2158F518" w14:textId="77777777" w:rsidTr="0092099D">
        <w:tc>
          <w:tcPr>
            <w:tcW w:w="859" w:type="dxa"/>
          </w:tcPr>
          <w:p w14:paraId="065B9D28" w14:textId="77777777" w:rsidR="00A63227" w:rsidRPr="00102E65" w:rsidRDefault="00A63227" w:rsidP="00A63227">
            <w:pPr>
              <w:rPr>
                <w:sz w:val="18"/>
                <w:szCs w:val="18"/>
              </w:rPr>
            </w:pPr>
            <w:r w:rsidRPr="00102E65">
              <w:rPr>
                <w:sz w:val="18"/>
                <w:szCs w:val="18"/>
              </w:rPr>
              <w:lastRenderedPageBreak/>
              <w:t>"Hgb-1-46"</w:t>
            </w:r>
          </w:p>
        </w:tc>
        <w:tc>
          <w:tcPr>
            <w:tcW w:w="1476" w:type="dxa"/>
          </w:tcPr>
          <w:p w14:paraId="03A8C1D4" w14:textId="77777777" w:rsidR="00A63227" w:rsidRPr="00102E65" w:rsidRDefault="00A63227" w:rsidP="00A63227">
            <w:pPr>
              <w:rPr>
                <w:sz w:val="18"/>
                <w:szCs w:val="18"/>
              </w:rPr>
            </w:pPr>
            <w:r w:rsidRPr="00102E65">
              <w:rPr>
                <w:sz w:val="18"/>
                <w:szCs w:val="18"/>
              </w:rPr>
              <w:t>"NAVARRO RIVER VALLEY HIGHLANDS"</w:t>
            </w:r>
          </w:p>
        </w:tc>
        <w:tc>
          <w:tcPr>
            <w:tcW w:w="1086" w:type="dxa"/>
          </w:tcPr>
          <w:p w14:paraId="7C20A1A0" w14:textId="77777777" w:rsidR="00A63227" w:rsidRPr="00102E65" w:rsidRDefault="00A63227" w:rsidP="00A63227">
            <w:pPr>
              <w:rPr>
                <w:sz w:val="18"/>
                <w:szCs w:val="18"/>
              </w:rPr>
            </w:pPr>
            <w:r w:rsidRPr="00102E65">
              <w:rPr>
                <w:sz w:val="18"/>
                <w:szCs w:val="18"/>
              </w:rPr>
              <w:t>486.69</w:t>
            </w:r>
          </w:p>
        </w:tc>
        <w:tc>
          <w:tcPr>
            <w:tcW w:w="889" w:type="dxa"/>
          </w:tcPr>
          <w:p w14:paraId="0AE57F80" w14:textId="77777777" w:rsidR="00A63227" w:rsidRPr="00102E65" w:rsidRDefault="00A63227" w:rsidP="00A63227">
            <w:pPr>
              <w:rPr>
                <w:sz w:val="18"/>
                <w:szCs w:val="18"/>
              </w:rPr>
            </w:pPr>
            <w:r w:rsidRPr="00102E65">
              <w:rPr>
                <w:sz w:val="18"/>
                <w:szCs w:val="18"/>
              </w:rPr>
              <w:t>"yes"</w:t>
            </w:r>
          </w:p>
        </w:tc>
      </w:tr>
      <w:tr w:rsidR="0092099D" w:rsidRPr="0092099D" w14:paraId="71F02A2C" w14:textId="77777777" w:rsidTr="0092099D">
        <w:tc>
          <w:tcPr>
            <w:tcW w:w="859" w:type="dxa"/>
          </w:tcPr>
          <w:p w14:paraId="6CBF57E8" w14:textId="77777777" w:rsidR="00A63227" w:rsidRPr="00102E65" w:rsidRDefault="00A63227" w:rsidP="00A63227">
            <w:pPr>
              <w:rPr>
                <w:sz w:val="18"/>
                <w:szCs w:val="18"/>
              </w:rPr>
            </w:pPr>
            <w:r w:rsidRPr="00102E65">
              <w:rPr>
                <w:sz w:val="18"/>
                <w:szCs w:val="18"/>
              </w:rPr>
              <w:t>"Hgb-1-48"</w:t>
            </w:r>
          </w:p>
        </w:tc>
        <w:tc>
          <w:tcPr>
            <w:tcW w:w="1476" w:type="dxa"/>
          </w:tcPr>
          <w:p w14:paraId="039C5659" w14:textId="77777777" w:rsidR="00A63227" w:rsidRPr="00102E65" w:rsidRDefault="00A63227" w:rsidP="00A63227">
            <w:pPr>
              <w:rPr>
                <w:sz w:val="18"/>
                <w:szCs w:val="18"/>
              </w:rPr>
            </w:pPr>
            <w:r w:rsidRPr="00102E65">
              <w:rPr>
                <w:sz w:val="18"/>
                <w:szCs w:val="18"/>
              </w:rPr>
              <w:t>"GRAVELLY VALLEY HIGHLANDS"</w:t>
            </w:r>
          </w:p>
        </w:tc>
        <w:tc>
          <w:tcPr>
            <w:tcW w:w="1086" w:type="dxa"/>
          </w:tcPr>
          <w:p w14:paraId="1FA93993" w14:textId="77777777" w:rsidR="00A63227" w:rsidRPr="00102E65" w:rsidRDefault="00A63227" w:rsidP="00A63227">
            <w:pPr>
              <w:rPr>
                <w:sz w:val="18"/>
                <w:szCs w:val="18"/>
              </w:rPr>
            </w:pPr>
            <w:r w:rsidRPr="00102E65">
              <w:rPr>
                <w:sz w:val="18"/>
                <w:szCs w:val="18"/>
              </w:rPr>
              <w:t>642.7</w:t>
            </w:r>
          </w:p>
        </w:tc>
        <w:tc>
          <w:tcPr>
            <w:tcW w:w="889" w:type="dxa"/>
          </w:tcPr>
          <w:p w14:paraId="3A127A72" w14:textId="77777777" w:rsidR="00A63227" w:rsidRPr="00102E65" w:rsidRDefault="00A63227" w:rsidP="00A63227">
            <w:pPr>
              <w:rPr>
                <w:sz w:val="18"/>
                <w:szCs w:val="18"/>
              </w:rPr>
            </w:pPr>
            <w:r w:rsidRPr="00102E65">
              <w:rPr>
                <w:sz w:val="18"/>
                <w:szCs w:val="18"/>
              </w:rPr>
              <w:t>"yes"</w:t>
            </w:r>
          </w:p>
        </w:tc>
      </w:tr>
      <w:tr w:rsidR="0092099D" w:rsidRPr="0092099D" w14:paraId="0F77FB26" w14:textId="77777777" w:rsidTr="0092099D">
        <w:tc>
          <w:tcPr>
            <w:tcW w:w="859" w:type="dxa"/>
          </w:tcPr>
          <w:p w14:paraId="258ED41F" w14:textId="77777777" w:rsidR="00A63227" w:rsidRPr="00102E65" w:rsidRDefault="00A63227" w:rsidP="00A63227">
            <w:pPr>
              <w:rPr>
                <w:sz w:val="18"/>
                <w:szCs w:val="18"/>
              </w:rPr>
            </w:pPr>
            <w:r w:rsidRPr="00102E65">
              <w:rPr>
                <w:sz w:val="18"/>
                <w:szCs w:val="18"/>
              </w:rPr>
              <w:t>"Hgb-1-49"</w:t>
            </w:r>
          </w:p>
        </w:tc>
        <w:tc>
          <w:tcPr>
            <w:tcW w:w="1476" w:type="dxa"/>
          </w:tcPr>
          <w:p w14:paraId="736C5FBB" w14:textId="77777777" w:rsidR="00A63227" w:rsidRPr="00102E65" w:rsidRDefault="00A63227" w:rsidP="00A63227">
            <w:pPr>
              <w:rPr>
                <w:sz w:val="18"/>
                <w:szCs w:val="18"/>
              </w:rPr>
            </w:pPr>
            <w:r w:rsidRPr="00102E65">
              <w:rPr>
                <w:sz w:val="18"/>
                <w:szCs w:val="18"/>
              </w:rPr>
              <w:t>"ANNAPOLIS OHLSON RANCH FM HIGHLANDS"</w:t>
            </w:r>
          </w:p>
        </w:tc>
        <w:tc>
          <w:tcPr>
            <w:tcW w:w="1086" w:type="dxa"/>
          </w:tcPr>
          <w:p w14:paraId="1FA18B29" w14:textId="77777777" w:rsidR="00A63227" w:rsidRPr="00102E65" w:rsidRDefault="00A63227" w:rsidP="00A63227">
            <w:pPr>
              <w:rPr>
                <w:sz w:val="18"/>
                <w:szCs w:val="18"/>
              </w:rPr>
            </w:pPr>
            <w:r w:rsidRPr="00102E65">
              <w:rPr>
                <w:sz w:val="18"/>
                <w:szCs w:val="18"/>
              </w:rPr>
              <w:t>480.36</w:t>
            </w:r>
          </w:p>
        </w:tc>
        <w:tc>
          <w:tcPr>
            <w:tcW w:w="889" w:type="dxa"/>
          </w:tcPr>
          <w:p w14:paraId="1364720C" w14:textId="77777777" w:rsidR="00A63227" w:rsidRPr="00102E65" w:rsidRDefault="00A63227" w:rsidP="00A63227">
            <w:pPr>
              <w:rPr>
                <w:sz w:val="18"/>
                <w:szCs w:val="18"/>
              </w:rPr>
            </w:pPr>
            <w:r w:rsidRPr="00102E65">
              <w:rPr>
                <w:sz w:val="18"/>
                <w:szCs w:val="18"/>
              </w:rPr>
              <w:t>"yes"</w:t>
            </w:r>
          </w:p>
        </w:tc>
      </w:tr>
      <w:tr w:rsidR="0092099D" w:rsidRPr="0092099D" w14:paraId="58D2F782" w14:textId="77777777" w:rsidTr="0092099D">
        <w:tc>
          <w:tcPr>
            <w:tcW w:w="859" w:type="dxa"/>
          </w:tcPr>
          <w:p w14:paraId="08EA8A8B" w14:textId="77777777" w:rsidR="00A63227" w:rsidRPr="00102E65" w:rsidRDefault="00A63227" w:rsidP="00A63227">
            <w:pPr>
              <w:rPr>
                <w:sz w:val="18"/>
                <w:szCs w:val="18"/>
              </w:rPr>
            </w:pPr>
            <w:r w:rsidRPr="00102E65">
              <w:rPr>
                <w:sz w:val="18"/>
                <w:szCs w:val="18"/>
              </w:rPr>
              <w:t>"Hgb-1-5"</w:t>
            </w:r>
          </w:p>
        </w:tc>
        <w:tc>
          <w:tcPr>
            <w:tcW w:w="1476" w:type="dxa"/>
          </w:tcPr>
          <w:p w14:paraId="28D1B0A4" w14:textId="77777777" w:rsidR="00A63227" w:rsidRPr="00102E65" w:rsidRDefault="00A63227" w:rsidP="00A63227">
            <w:pPr>
              <w:rPr>
                <w:sz w:val="18"/>
                <w:szCs w:val="18"/>
              </w:rPr>
            </w:pPr>
            <w:r w:rsidRPr="00102E65">
              <w:rPr>
                <w:sz w:val="18"/>
                <w:szCs w:val="18"/>
              </w:rPr>
              <w:t>"SCOTT RIVER VALLEY HIGHLANDS"</w:t>
            </w:r>
          </w:p>
        </w:tc>
        <w:tc>
          <w:tcPr>
            <w:tcW w:w="1086" w:type="dxa"/>
          </w:tcPr>
          <w:p w14:paraId="0F725B9F" w14:textId="77777777" w:rsidR="00A63227" w:rsidRPr="00102E65" w:rsidRDefault="00A63227" w:rsidP="00A63227">
            <w:pPr>
              <w:rPr>
                <w:sz w:val="18"/>
                <w:szCs w:val="18"/>
              </w:rPr>
            </w:pPr>
            <w:r w:rsidRPr="00102E65">
              <w:rPr>
                <w:sz w:val="18"/>
                <w:szCs w:val="18"/>
              </w:rPr>
              <w:t>518.91</w:t>
            </w:r>
          </w:p>
        </w:tc>
        <w:tc>
          <w:tcPr>
            <w:tcW w:w="889" w:type="dxa"/>
          </w:tcPr>
          <w:p w14:paraId="3131A6A6" w14:textId="77777777" w:rsidR="00A63227" w:rsidRPr="00102E65" w:rsidRDefault="00A63227" w:rsidP="00A63227">
            <w:pPr>
              <w:rPr>
                <w:sz w:val="18"/>
                <w:szCs w:val="18"/>
              </w:rPr>
            </w:pPr>
            <w:r w:rsidRPr="00102E65">
              <w:rPr>
                <w:sz w:val="18"/>
                <w:szCs w:val="18"/>
              </w:rPr>
              <w:t>"yes"</w:t>
            </w:r>
          </w:p>
        </w:tc>
      </w:tr>
      <w:tr w:rsidR="0092099D" w:rsidRPr="0092099D" w14:paraId="382DA608" w14:textId="77777777" w:rsidTr="0092099D">
        <w:tc>
          <w:tcPr>
            <w:tcW w:w="859" w:type="dxa"/>
          </w:tcPr>
          <w:p w14:paraId="306E21D3" w14:textId="77777777" w:rsidR="00A63227" w:rsidRPr="00102E65" w:rsidRDefault="00A63227" w:rsidP="00A63227">
            <w:pPr>
              <w:rPr>
                <w:sz w:val="18"/>
                <w:szCs w:val="18"/>
              </w:rPr>
            </w:pPr>
            <w:r w:rsidRPr="00102E65">
              <w:rPr>
                <w:sz w:val="18"/>
                <w:szCs w:val="18"/>
              </w:rPr>
              <w:t>"Hgb-1-50"</w:t>
            </w:r>
          </w:p>
        </w:tc>
        <w:tc>
          <w:tcPr>
            <w:tcW w:w="1476" w:type="dxa"/>
          </w:tcPr>
          <w:p w14:paraId="0C146F33" w14:textId="77777777" w:rsidR="00A63227" w:rsidRPr="00102E65" w:rsidRDefault="00A63227" w:rsidP="00A63227">
            <w:pPr>
              <w:rPr>
                <w:sz w:val="18"/>
                <w:szCs w:val="18"/>
              </w:rPr>
            </w:pPr>
            <w:r w:rsidRPr="00102E65">
              <w:rPr>
                <w:sz w:val="18"/>
                <w:szCs w:val="18"/>
              </w:rPr>
              <w:t>"KNIGHTS VALLEY HIGHLANDS"</w:t>
            </w:r>
          </w:p>
        </w:tc>
        <w:tc>
          <w:tcPr>
            <w:tcW w:w="1086" w:type="dxa"/>
          </w:tcPr>
          <w:p w14:paraId="06FABF50" w14:textId="77777777" w:rsidR="00A63227" w:rsidRPr="00102E65" w:rsidRDefault="00A63227" w:rsidP="00A63227">
            <w:pPr>
              <w:rPr>
                <w:sz w:val="18"/>
                <w:szCs w:val="18"/>
              </w:rPr>
            </w:pPr>
            <w:r w:rsidRPr="00102E65">
              <w:rPr>
                <w:sz w:val="18"/>
                <w:szCs w:val="18"/>
              </w:rPr>
              <w:t>790.2</w:t>
            </w:r>
          </w:p>
        </w:tc>
        <w:tc>
          <w:tcPr>
            <w:tcW w:w="889" w:type="dxa"/>
          </w:tcPr>
          <w:p w14:paraId="5C8A13FD" w14:textId="77777777" w:rsidR="00A63227" w:rsidRPr="00102E65" w:rsidRDefault="00A63227" w:rsidP="00A63227">
            <w:pPr>
              <w:rPr>
                <w:sz w:val="18"/>
                <w:szCs w:val="18"/>
              </w:rPr>
            </w:pPr>
            <w:r w:rsidRPr="00102E65">
              <w:rPr>
                <w:sz w:val="18"/>
                <w:szCs w:val="18"/>
              </w:rPr>
              <w:t>"yes"</w:t>
            </w:r>
          </w:p>
        </w:tc>
      </w:tr>
      <w:tr w:rsidR="0092099D" w:rsidRPr="0092099D" w14:paraId="665D91A6" w14:textId="77777777" w:rsidTr="0092099D">
        <w:tc>
          <w:tcPr>
            <w:tcW w:w="859" w:type="dxa"/>
          </w:tcPr>
          <w:p w14:paraId="4A474192" w14:textId="77777777" w:rsidR="00A63227" w:rsidRPr="00102E65" w:rsidRDefault="00A63227" w:rsidP="00A63227">
            <w:pPr>
              <w:rPr>
                <w:sz w:val="18"/>
                <w:szCs w:val="18"/>
              </w:rPr>
            </w:pPr>
            <w:r w:rsidRPr="00102E65">
              <w:rPr>
                <w:sz w:val="18"/>
                <w:szCs w:val="18"/>
              </w:rPr>
              <w:t>"Hgb-1-51"</w:t>
            </w:r>
          </w:p>
        </w:tc>
        <w:tc>
          <w:tcPr>
            <w:tcW w:w="1476" w:type="dxa"/>
          </w:tcPr>
          <w:p w14:paraId="2AAB4E84" w14:textId="77777777" w:rsidR="00A63227" w:rsidRPr="00102E65" w:rsidRDefault="00A63227" w:rsidP="00A63227">
            <w:pPr>
              <w:rPr>
                <w:sz w:val="18"/>
                <w:szCs w:val="18"/>
              </w:rPr>
            </w:pPr>
            <w:r w:rsidRPr="00102E65">
              <w:rPr>
                <w:sz w:val="18"/>
                <w:szCs w:val="18"/>
              </w:rPr>
              <w:t>"POTTER VALLEY HIGHLANDS"</w:t>
            </w:r>
          </w:p>
        </w:tc>
        <w:tc>
          <w:tcPr>
            <w:tcW w:w="1086" w:type="dxa"/>
          </w:tcPr>
          <w:p w14:paraId="08EFD494" w14:textId="77777777" w:rsidR="00A63227" w:rsidRPr="00102E65" w:rsidRDefault="00A63227" w:rsidP="00A63227">
            <w:pPr>
              <w:rPr>
                <w:sz w:val="18"/>
                <w:szCs w:val="18"/>
              </w:rPr>
            </w:pPr>
            <w:r w:rsidRPr="00102E65">
              <w:rPr>
                <w:sz w:val="18"/>
                <w:szCs w:val="18"/>
              </w:rPr>
              <w:t>537.8</w:t>
            </w:r>
          </w:p>
        </w:tc>
        <w:tc>
          <w:tcPr>
            <w:tcW w:w="889" w:type="dxa"/>
          </w:tcPr>
          <w:p w14:paraId="73BAF533" w14:textId="77777777" w:rsidR="00A63227" w:rsidRPr="00102E65" w:rsidRDefault="00A63227" w:rsidP="00A63227">
            <w:pPr>
              <w:rPr>
                <w:sz w:val="18"/>
                <w:szCs w:val="18"/>
              </w:rPr>
            </w:pPr>
            <w:r w:rsidRPr="00102E65">
              <w:rPr>
                <w:sz w:val="18"/>
                <w:szCs w:val="18"/>
              </w:rPr>
              <w:t>"yes"</w:t>
            </w:r>
          </w:p>
        </w:tc>
      </w:tr>
      <w:tr w:rsidR="0092099D" w:rsidRPr="0092099D" w14:paraId="43708392" w14:textId="77777777" w:rsidTr="0092099D">
        <w:tc>
          <w:tcPr>
            <w:tcW w:w="859" w:type="dxa"/>
          </w:tcPr>
          <w:p w14:paraId="2EA96B57" w14:textId="77777777" w:rsidR="00A63227" w:rsidRPr="00102E65" w:rsidRDefault="00A63227" w:rsidP="00A63227">
            <w:pPr>
              <w:rPr>
                <w:sz w:val="18"/>
                <w:szCs w:val="18"/>
              </w:rPr>
            </w:pPr>
            <w:r w:rsidRPr="00102E65">
              <w:rPr>
                <w:sz w:val="18"/>
                <w:szCs w:val="18"/>
              </w:rPr>
              <w:t>"Hgb-1-52"</w:t>
            </w:r>
          </w:p>
        </w:tc>
        <w:tc>
          <w:tcPr>
            <w:tcW w:w="1476" w:type="dxa"/>
          </w:tcPr>
          <w:p w14:paraId="3487C0DF" w14:textId="77777777" w:rsidR="00A63227" w:rsidRPr="00102E65" w:rsidRDefault="00A63227" w:rsidP="00A63227">
            <w:pPr>
              <w:rPr>
                <w:sz w:val="18"/>
                <w:szCs w:val="18"/>
              </w:rPr>
            </w:pPr>
            <w:r w:rsidRPr="00102E65">
              <w:rPr>
                <w:sz w:val="18"/>
                <w:szCs w:val="18"/>
              </w:rPr>
              <w:t>"UKIAH VALLEY HIGHLANDS"</w:t>
            </w:r>
          </w:p>
        </w:tc>
        <w:tc>
          <w:tcPr>
            <w:tcW w:w="1086" w:type="dxa"/>
          </w:tcPr>
          <w:p w14:paraId="56FF03CD" w14:textId="77777777" w:rsidR="00A63227" w:rsidRPr="00102E65" w:rsidRDefault="00A63227" w:rsidP="00A63227">
            <w:pPr>
              <w:rPr>
                <w:sz w:val="18"/>
                <w:szCs w:val="18"/>
              </w:rPr>
            </w:pPr>
            <w:r w:rsidRPr="00102E65">
              <w:rPr>
                <w:sz w:val="18"/>
                <w:szCs w:val="18"/>
              </w:rPr>
              <w:t>614.61</w:t>
            </w:r>
          </w:p>
        </w:tc>
        <w:tc>
          <w:tcPr>
            <w:tcW w:w="889" w:type="dxa"/>
          </w:tcPr>
          <w:p w14:paraId="1041B2AE" w14:textId="77777777" w:rsidR="00A63227" w:rsidRPr="00102E65" w:rsidRDefault="00A63227" w:rsidP="00A63227">
            <w:pPr>
              <w:rPr>
                <w:sz w:val="18"/>
                <w:szCs w:val="18"/>
              </w:rPr>
            </w:pPr>
            <w:r w:rsidRPr="00102E65">
              <w:rPr>
                <w:sz w:val="18"/>
                <w:szCs w:val="18"/>
              </w:rPr>
              <w:t>"no"</w:t>
            </w:r>
          </w:p>
        </w:tc>
      </w:tr>
      <w:tr w:rsidR="0092099D" w:rsidRPr="0092099D" w14:paraId="6B7F645D" w14:textId="77777777" w:rsidTr="0092099D">
        <w:tc>
          <w:tcPr>
            <w:tcW w:w="859" w:type="dxa"/>
          </w:tcPr>
          <w:p w14:paraId="4E744105" w14:textId="77777777" w:rsidR="00A63227" w:rsidRPr="00102E65" w:rsidRDefault="00A63227" w:rsidP="00A63227">
            <w:pPr>
              <w:rPr>
                <w:sz w:val="18"/>
                <w:szCs w:val="18"/>
              </w:rPr>
            </w:pPr>
            <w:r w:rsidRPr="00102E65">
              <w:rPr>
                <w:sz w:val="18"/>
                <w:szCs w:val="18"/>
              </w:rPr>
              <w:t>"Hgb-1-53"</w:t>
            </w:r>
          </w:p>
        </w:tc>
        <w:tc>
          <w:tcPr>
            <w:tcW w:w="1476" w:type="dxa"/>
          </w:tcPr>
          <w:p w14:paraId="5CEF3382" w14:textId="77777777" w:rsidR="00A63227" w:rsidRPr="00102E65" w:rsidRDefault="00A63227" w:rsidP="00A63227">
            <w:pPr>
              <w:rPr>
                <w:sz w:val="18"/>
                <w:szCs w:val="18"/>
              </w:rPr>
            </w:pPr>
            <w:r w:rsidRPr="00102E65">
              <w:rPr>
                <w:sz w:val="18"/>
                <w:szCs w:val="18"/>
              </w:rPr>
              <w:t>"SANEL VALLEY HIGHLANDS"</w:t>
            </w:r>
          </w:p>
        </w:tc>
        <w:tc>
          <w:tcPr>
            <w:tcW w:w="1086" w:type="dxa"/>
          </w:tcPr>
          <w:p w14:paraId="5F97E222" w14:textId="77777777" w:rsidR="00A63227" w:rsidRPr="00102E65" w:rsidRDefault="00A63227" w:rsidP="00A63227">
            <w:pPr>
              <w:rPr>
                <w:sz w:val="18"/>
                <w:szCs w:val="18"/>
              </w:rPr>
            </w:pPr>
            <w:r w:rsidRPr="00102E65">
              <w:rPr>
                <w:sz w:val="18"/>
                <w:szCs w:val="18"/>
              </w:rPr>
              <w:t>523.39</w:t>
            </w:r>
          </w:p>
        </w:tc>
        <w:tc>
          <w:tcPr>
            <w:tcW w:w="889" w:type="dxa"/>
          </w:tcPr>
          <w:p w14:paraId="60CB1F5F" w14:textId="77777777" w:rsidR="00A63227" w:rsidRPr="00102E65" w:rsidRDefault="00A63227" w:rsidP="00A63227">
            <w:pPr>
              <w:rPr>
                <w:sz w:val="18"/>
                <w:szCs w:val="18"/>
              </w:rPr>
            </w:pPr>
            <w:r w:rsidRPr="00102E65">
              <w:rPr>
                <w:sz w:val="18"/>
                <w:szCs w:val="18"/>
              </w:rPr>
              <w:t>"no"</w:t>
            </w:r>
          </w:p>
        </w:tc>
      </w:tr>
      <w:tr w:rsidR="0092099D" w:rsidRPr="0092099D" w14:paraId="13108F2A" w14:textId="77777777" w:rsidTr="0092099D">
        <w:tc>
          <w:tcPr>
            <w:tcW w:w="859" w:type="dxa"/>
          </w:tcPr>
          <w:p w14:paraId="113A305C" w14:textId="77777777" w:rsidR="00A63227" w:rsidRPr="00102E65" w:rsidRDefault="00A63227" w:rsidP="00A63227">
            <w:pPr>
              <w:rPr>
                <w:sz w:val="18"/>
                <w:szCs w:val="18"/>
              </w:rPr>
            </w:pPr>
            <w:r w:rsidRPr="00102E65">
              <w:rPr>
                <w:sz w:val="18"/>
                <w:szCs w:val="18"/>
              </w:rPr>
              <w:t>"Hgb-1-54"</w:t>
            </w:r>
          </w:p>
        </w:tc>
        <w:tc>
          <w:tcPr>
            <w:tcW w:w="1476" w:type="dxa"/>
          </w:tcPr>
          <w:p w14:paraId="005DF48B" w14:textId="77777777" w:rsidR="00A63227" w:rsidRPr="00102E65" w:rsidRDefault="00A63227" w:rsidP="00A63227">
            <w:pPr>
              <w:rPr>
                <w:sz w:val="18"/>
                <w:szCs w:val="18"/>
              </w:rPr>
            </w:pPr>
            <w:r w:rsidRPr="00102E65">
              <w:rPr>
                <w:sz w:val="18"/>
                <w:szCs w:val="18"/>
              </w:rPr>
              <w:t>"ALEXANDER VALLEY HIGHLANDS"</w:t>
            </w:r>
          </w:p>
        </w:tc>
        <w:tc>
          <w:tcPr>
            <w:tcW w:w="1086" w:type="dxa"/>
          </w:tcPr>
          <w:p w14:paraId="2F7B3809" w14:textId="77777777" w:rsidR="00A63227" w:rsidRPr="00102E65" w:rsidRDefault="00A63227" w:rsidP="00A63227">
            <w:pPr>
              <w:rPr>
                <w:sz w:val="18"/>
                <w:szCs w:val="18"/>
              </w:rPr>
            </w:pPr>
            <w:r w:rsidRPr="00102E65">
              <w:rPr>
                <w:sz w:val="18"/>
                <w:szCs w:val="18"/>
              </w:rPr>
              <w:t>1020.12</w:t>
            </w:r>
          </w:p>
        </w:tc>
        <w:tc>
          <w:tcPr>
            <w:tcW w:w="889" w:type="dxa"/>
          </w:tcPr>
          <w:p w14:paraId="25218C50" w14:textId="77777777" w:rsidR="00A63227" w:rsidRPr="00102E65" w:rsidRDefault="00A63227" w:rsidP="00A63227">
            <w:pPr>
              <w:rPr>
                <w:sz w:val="18"/>
                <w:szCs w:val="18"/>
              </w:rPr>
            </w:pPr>
            <w:r w:rsidRPr="00102E65">
              <w:rPr>
                <w:sz w:val="18"/>
                <w:szCs w:val="18"/>
              </w:rPr>
              <w:t>"yes"</w:t>
            </w:r>
          </w:p>
        </w:tc>
      </w:tr>
      <w:tr w:rsidR="0092099D" w:rsidRPr="0092099D" w14:paraId="20AA8E7D" w14:textId="77777777" w:rsidTr="0092099D">
        <w:tc>
          <w:tcPr>
            <w:tcW w:w="859" w:type="dxa"/>
          </w:tcPr>
          <w:p w14:paraId="7D50F746" w14:textId="77777777" w:rsidR="00A63227" w:rsidRPr="00102E65" w:rsidRDefault="00A63227" w:rsidP="00A63227">
            <w:pPr>
              <w:rPr>
                <w:sz w:val="18"/>
                <w:szCs w:val="18"/>
              </w:rPr>
            </w:pPr>
            <w:r w:rsidRPr="00102E65">
              <w:rPr>
                <w:sz w:val="18"/>
                <w:szCs w:val="18"/>
              </w:rPr>
              <w:t>"Hgb-1-55"</w:t>
            </w:r>
          </w:p>
        </w:tc>
        <w:tc>
          <w:tcPr>
            <w:tcW w:w="1476" w:type="dxa"/>
          </w:tcPr>
          <w:p w14:paraId="262B4167" w14:textId="77777777" w:rsidR="00A63227" w:rsidRPr="00102E65" w:rsidRDefault="00A63227" w:rsidP="00A63227">
            <w:pPr>
              <w:rPr>
                <w:sz w:val="18"/>
                <w:szCs w:val="18"/>
              </w:rPr>
            </w:pPr>
            <w:r w:rsidRPr="00102E65">
              <w:rPr>
                <w:sz w:val="18"/>
                <w:szCs w:val="18"/>
              </w:rPr>
              <w:t>"SANTA ROSA VALLEY HIGHLANDS"</w:t>
            </w:r>
          </w:p>
        </w:tc>
        <w:tc>
          <w:tcPr>
            <w:tcW w:w="1086" w:type="dxa"/>
          </w:tcPr>
          <w:p w14:paraId="6478C164" w14:textId="77777777" w:rsidR="00A63227" w:rsidRPr="00102E65" w:rsidRDefault="00A63227" w:rsidP="00A63227">
            <w:pPr>
              <w:rPr>
                <w:sz w:val="18"/>
                <w:szCs w:val="18"/>
              </w:rPr>
            </w:pPr>
            <w:r w:rsidRPr="00102E65">
              <w:rPr>
                <w:sz w:val="18"/>
                <w:szCs w:val="18"/>
              </w:rPr>
              <w:t>1111.74</w:t>
            </w:r>
          </w:p>
        </w:tc>
        <w:tc>
          <w:tcPr>
            <w:tcW w:w="889" w:type="dxa"/>
          </w:tcPr>
          <w:p w14:paraId="07A00348" w14:textId="77777777" w:rsidR="00A63227" w:rsidRPr="00102E65" w:rsidRDefault="00A63227" w:rsidP="00A63227">
            <w:pPr>
              <w:rPr>
                <w:sz w:val="18"/>
                <w:szCs w:val="18"/>
              </w:rPr>
            </w:pPr>
            <w:r w:rsidRPr="00102E65">
              <w:rPr>
                <w:sz w:val="18"/>
                <w:szCs w:val="18"/>
              </w:rPr>
              <w:t>"yes"</w:t>
            </w:r>
          </w:p>
        </w:tc>
      </w:tr>
      <w:tr w:rsidR="0092099D" w:rsidRPr="0092099D" w14:paraId="57C918A7" w14:textId="77777777" w:rsidTr="0092099D">
        <w:tc>
          <w:tcPr>
            <w:tcW w:w="859" w:type="dxa"/>
          </w:tcPr>
          <w:p w14:paraId="4A292721" w14:textId="77777777" w:rsidR="00A63227" w:rsidRPr="00102E65" w:rsidRDefault="00A63227" w:rsidP="00A63227">
            <w:pPr>
              <w:rPr>
                <w:sz w:val="18"/>
                <w:szCs w:val="18"/>
              </w:rPr>
            </w:pPr>
            <w:r w:rsidRPr="00102E65">
              <w:rPr>
                <w:sz w:val="18"/>
                <w:szCs w:val="18"/>
              </w:rPr>
              <w:t>"Hgb-1-56"</w:t>
            </w:r>
          </w:p>
        </w:tc>
        <w:tc>
          <w:tcPr>
            <w:tcW w:w="1476" w:type="dxa"/>
          </w:tcPr>
          <w:p w14:paraId="27CEEF09" w14:textId="77777777" w:rsidR="00A63227" w:rsidRPr="00102E65" w:rsidRDefault="00A63227" w:rsidP="00A63227">
            <w:pPr>
              <w:rPr>
                <w:sz w:val="18"/>
                <w:szCs w:val="18"/>
              </w:rPr>
            </w:pPr>
            <w:r w:rsidRPr="00102E65">
              <w:rPr>
                <w:sz w:val="18"/>
                <w:szCs w:val="18"/>
              </w:rPr>
              <w:t>"</w:t>
            </w:r>
            <w:proofErr w:type="spellStart"/>
            <w:r w:rsidRPr="00102E65">
              <w:rPr>
                <w:sz w:val="18"/>
                <w:szCs w:val="18"/>
              </w:rPr>
              <w:t>McDOWELL</w:t>
            </w:r>
            <w:proofErr w:type="spellEnd"/>
            <w:r w:rsidRPr="00102E65">
              <w:rPr>
                <w:sz w:val="18"/>
                <w:szCs w:val="18"/>
              </w:rPr>
              <w:t xml:space="preserve"> VALLEY HIGHLANDS"</w:t>
            </w:r>
          </w:p>
        </w:tc>
        <w:tc>
          <w:tcPr>
            <w:tcW w:w="1086" w:type="dxa"/>
          </w:tcPr>
          <w:p w14:paraId="48B50223" w14:textId="77777777" w:rsidR="00A63227" w:rsidRPr="00102E65" w:rsidRDefault="00A63227" w:rsidP="00A63227">
            <w:pPr>
              <w:rPr>
                <w:sz w:val="18"/>
                <w:szCs w:val="18"/>
              </w:rPr>
            </w:pPr>
            <w:r w:rsidRPr="00102E65">
              <w:rPr>
                <w:sz w:val="18"/>
                <w:szCs w:val="18"/>
              </w:rPr>
              <w:t>535.99</w:t>
            </w:r>
          </w:p>
        </w:tc>
        <w:tc>
          <w:tcPr>
            <w:tcW w:w="889" w:type="dxa"/>
          </w:tcPr>
          <w:p w14:paraId="631FD8B2" w14:textId="77777777" w:rsidR="00A63227" w:rsidRPr="00102E65" w:rsidRDefault="00A63227" w:rsidP="00A63227">
            <w:pPr>
              <w:rPr>
                <w:sz w:val="18"/>
                <w:szCs w:val="18"/>
              </w:rPr>
            </w:pPr>
            <w:r w:rsidRPr="00102E65">
              <w:rPr>
                <w:sz w:val="18"/>
                <w:szCs w:val="18"/>
              </w:rPr>
              <w:t>"no"</w:t>
            </w:r>
          </w:p>
        </w:tc>
      </w:tr>
      <w:tr w:rsidR="0092099D" w:rsidRPr="0092099D" w14:paraId="2D6D84C8" w14:textId="77777777" w:rsidTr="0092099D">
        <w:tc>
          <w:tcPr>
            <w:tcW w:w="859" w:type="dxa"/>
          </w:tcPr>
          <w:p w14:paraId="58C39F66" w14:textId="77777777" w:rsidR="00A63227" w:rsidRPr="00102E65" w:rsidRDefault="00A63227" w:rsidP="00A63227">
            <w:pPr>
              <w:rPr>
                <w:sz w:val="18"/>
                <w:szCs w:val="18"/>
              </w:rPr>
            </w:pPr>
            <w:r w:rsidRPr="00102E65">
              <w:rPr>
                <w:sz w:val="18"/>
                <w:szCs w:val="18"/>
              </w:rPr>
              <w:t>"Hgb-1-57"</w:t>
            </w:r>
          </w:p>
        </w:tc>
        <w:tc>
          <w:tcPr>
            <w:tcW w:w="1476" w:type="dxa"/>
          </w:tcPr>
          <w:p w14:paraId="63C6F900" w14:textId="77777777" w:rsidR="00A63227" w:rsidRPr="00102E65" w:rsidRDefault="00A63227" w:rsidP="00A63227">
            <w:pPr>
              <w:rPr>
                <w:sz w:val="18"/>
                <w:szCs w:val="18"/>
              </w:rPr>
            </w:pPr>
            <w:r w:rsidRPr="00102E65">
              <w:rPr>
                <w:sz w:val="18"/>
                <w:szCs w:val="18"/>
              </w:rPr>
              <w:t>"BODEGA BAY AREA HIGHLANDS"</w:t>
            </w:r>
          </w:p>
        </w:tc>
        <w:tc>
          <w:tcPr>
            <w:tcW w:w="1086" w:type="dxa"/>
          </w:tcPr>
          <w:p w14:paraId="634B52E2" w14:textId="77777777" w:rsidR="00A63227" w:rsidRPr="00102E65" w:rsidRDefault="00A63227" w:rsidP="00A63227">
            <w:pPr>
              <w:rPr>
                <w:sz w:val="18"/>
                <w:szCs w:val="18"/>
              </w:rPr>
            </w:pPr>
            <w:r w:rsidRPr="00102E65">
              <w:rPr>
                <w:sz w:val="18"/>
                <w:szCs w:val="18"/>
              </w:rPr>
              <w:t>665.72</w:t>
            </w:r>
          </w:p>
        </w:tc>
        <w:tc>
          <w:tcPr>
            <w:tcW w:w="889" w:type="dxa"/>
          </w:tcPr>
          <w:p w14:paraId="5BB798CB" w14:textId="77777777" w:rsidR="00A63227" w:rsidRPr="00102E65" w:rsidRDefault="00A63227" w:rsidP="00A63227">
            <w:pPr>
              <w:rPr>
                <w:sz w:val="18"/>
                <w:szCs w:val="18"/>
              </w:rPr>
            </w:pPr>
            <w:r w:rsidRPr="00102E65">
              <w:rPr>
                <w:sz w:val="18"/>
                <w:szCs w:val="18"/>
              </w:rPr>
              <w:t>"yes"</w:t>
            </w:r>
          </w:p>
        </w:tc>
      </w:tr>
      <w:tr w:rsidR="0092099D" w:rsidRPr="0092099D" w14:paraId="6C4077E3" w14:textId="77777777" w:rsidTr="0092099D">
        <w:tc>
          <w:tcPr>
            <w:tcW w:w="859" w:type="dxa"/>
          </w:tcPr>
          <w:p w14:paraId="5D8BA8BF" w14:textId="77777777" w:rsidR="00A63227" w:rsidRPr="00102E65" w:rsidRDefault="00A63227" w:rsidP="00A63227">
            <w:pPr>
              <w:rPr>
                <w:sz w:val="18"/>
                <w:szCs w:val="18"/>
              </w:rPr>
            </w:pPr>
            <w:r w:rsidRPr="00102E65">
              <w:rPr>
                <w:sz w:val="18"/>
                <w:szCs w:val="18"/>
              </w:rPr>
              <w:t>"Hgb-1-59"</w:t>
            </w:r>
          </w:p>
        </w:tc>
        <w:tc>
          <w:tcPr>
            <w:tcW w:w="1476" w:type="dxa"/>
          </w:tcPr>
          <w:p w14:paraId="51D59B26" w14:textId="77777777" w:rsidR="00A63227" w:rsidRPr="00102E65" w:rsidRDefault="00A63227" w:rsidP="00A63227">
            <w:pPr>
              <w:rPr>
                <w:sz w:val="18"/>
                <w:szCs w:val="18"/>
              </w:rPr>
            </w:pPr>
            <w:r w:rsidRPr="00102E65">
              <w:rPr>
                <w:sz w:val="18"/>
                <w:szCs w:val="18"/>
              </w:rPr>
              <w:t>"WILSON GROVE FORMATION HIGHLANDS"</w:t>
            </w:r>
          </w:p>
        </w:tc>
        <w:tc>
          <w:tcPr>
            <w:tcW w:w="1086" w:type="dxa"/>
          </w:tcPr>
          <w:p w14:paraId="0AADF300" w14:textId="77777777" w:rsidR="00A63227" w:rsidRPr="00102E65" w:rsidRDefault="00A63227" w:rsidP="00A63227">
            <w:pPr>
              <w:rPr>
                <w:sz w:val="18"/>
                <w:szCs w:val="18"/>
              </w:rPr>
            </w:pPr>
            <w:r w:rsidRPr="00102E65">
              <w:rPr>
                <w:sz w:val="18"/>
                <w:szCs w:val="18"/>
              </w:rPr>
              <w:t>755.99</w:t>
            </w:r>
          </w:p>
        </w:tc>
        <w:tc>
          <w:tcPr>
            <w:tcW w:w="889" w:type="dxa"/>
          </w:tcPr>
          <w:p w14:paraId="4E4FF395" w14:textId="77777777" w:rsidR="00A63227" w:rsidRPr="00102E65" w:rsidRDefault="00A63227" w:rsidP="00A63227">
            <w:pPr>
              <w:rPr>
                <w:sz w:val="18"/>
                <w:szCs w:val="18"/>
              </w:rPr>
            </w:pPr>
            <w:r w:rsidRPr="00102E65">
              <w:rPr>
                <w:sz w:val="18"/>
                <w:szCs w:val="18"/>
              </w:rPr>
              <w:t>"yes"</w:t>
            </w:r>
          </w:p>
        </w:tc>
      </w:tr>
      <w:tr w:rsidR="0092099D" w:rsidRPr="0092099D" w14:paraId="7086C752" w14:textId="77777777" w:rsidTr="0092099D">
        <w:tc>
          <w:tcPr>
            <w:tcW w:w="859" w:type="dxa"/>
          </w:tcPr>
          <w:p w14:paraId="00443ABA" w14:textId="77777777" w:rsidR="00A63227" w:rsidRPr="00102E65" w:rsidRDefault="00A63227" w:rsidP="00A63227">
            <w:pPr>
              <w:rPr>
                <w:sz w:val="18"/>
                <w:szCs w:val="18"/>
              </w:rPr>
            </w:pPr>
            <w:r w:rsidRPr="00102E65">
              <w:rPr>
                <w:sz w:val="18"/>
                <w:szCs w:val="18"/>
              </w:rPr>
              <w:t>"Hgb-1-6"</w:t>
            </w:r>
          </w:p>
        </w:tc>
        <w:tc>
          <w:tcPr>
            <w:tcW w:w="1476" w:type="dxa"/>
          </w:tcPr>
          <w:p w14:paraId="548D9D67" w14:textId="77777777" w:rsidR="00A63227" w:rsidRPr="00102E65" w:rsidRDefault="00A63227" w:rsidP="00A63227">
            <w:pPr>
              <w:rPr>
                <w:sz w:val="18"/>
                <w:szCs w:val="18"/>
              </w:rPr>
            </w:pPr>
            <w:r w:rsidRPr="00102E65">
              <w:rPr>
                <w:sz w:val="18"/>
                <w:szCs w:val="18"/>
              </w:rPr>
              <w:t>"HAYFORK VALLEY HIGHLANDS"</w:t>
            </w:r>
          </w:p>
        </w:tc>
        <w:tc>
          <w:tcPr>
            <w:tcW w:w="1086" w:type="dxa"/>
          </w:tcPr>
          <w:p w14:paraId="57DC5C39" w14:textId="77777777" w:rsidR="00A63227" w:rsidRPr="00102E65" w:rsidRDefault="00A63227" w:rsidP="00A63227">
            <w:pPr>
              <w:rPr>
                <w:sz w:val="18"/>
                <w:szCs w:val="18"/>
              </w:rPr>
            </w:pPr>
            <w:r w:rsidRPr="00102E65">
              <w:rPr>
                <w:sz w:val="18"/>
                <w:szCs w:val="18"/>
              </w:rPr>
              <w:t>649.22</w:t>
            </w:r>
          </w:p>
        </w:tc>
        <w:tc>
          <w:tcPr>
            <w:tcW w:w="889" w:type="dxa"/>
          </w:tcPr>
          <w:p w14:paraId="3BCADCD6" w14:textId="77777777" w:rsidR="00A63227" w:rsidRPr="00102E65" w:rsidRDefault="00A63227" w:rsidP="00A63227">
            <w:pPr>
              <w:rPr>
                <w:sz w:val="18"/>
                <w:szCs w:val="18"/>
              </w:rPr>
            </w:pPr>
            <w:r w:rsidRPr="00102E65">
              <w:rPr>
                <w:sz w:val="18"/>
                <w:szCs w:val="18"/>
              </w:rPr>
              <w:t>"yes"</w:t>
            </w:r>
          </w:p>
        </w:tc>
      </w:tr>
      <w:tr w:rsidR="0092099D" w:rsidRPr="0092099D" w14:paraId="7FACF957" w14:textId="77777777" w:rsidTr="0092099D">
        <w:tc>
          <w:tcPr>
            <w:tcW w:w="859" w:type="dxa"/>
          </w:tcPr>
          <w:p w14:paraId="7D997CDC" w14:textId="77777777" w:rsidR="00A63227" w:rsidRPr="00102E65" w:rsidRDefault="00A63227" w:rsidP="00A63227">
            <w:pPr>
              <w:rPr>
                <w:sz w:val="18"/>
                <w:szCs w:val="18"/>
              </w:rPr>
            </w:pPr>
            <w:r w:rsidRPr="00102E65">
              <w:rPr>
                <w:sz w:val="18"/>
                <w:szCs w:val="18"/>
              </w:rPr>
              <w:t>"Hgb-1-60"</w:t>
            </w:r>
          </w:p>
        </w:tc>
        <w:tc>
          <w:tcPr>
            <w:tcW w:w="1476" w:type="dxa"/>
          </w:tcPr>
          <w:p w14:paraId="04580FAB" w14:textId="77777777" w:rsidR="00A63227" w:rsidRPr="00102E65" w:rsidRDefault="00A63227" w:rsidP="00A63227">
            <w:pPr>
              <w:rPr>
                <w:sz w:val="18"/>
                <w:szCs w:val="18"/>
              </w:rPr>
            </w:pPr>
            <w:r w:rsidRPr="00102E65">
              <w:rPr>
                <w:sz w:val="18"/>
                <w:szCs w:val="18"/>
              </w:rPr>
              <w:t>"LOWER RUSSIAN RIVER VALLEY HIGHLANDS"</w:t>
            </w:r>
          </w:p>
        </w:tc>
        <w:tc>
          <w:tcPr>
            <w:tcW w:w="1086" w:type="dxa"/>
          </w:tcPr>
          <w:p w14:paraId="415DBD75" w14:textId="77777777" w:rsidR="00A63227" w:rsidRPr="00102E65" w:rsidRDefault="00A63227" w:rsidP="00A63227">
            <w:pPr>
              <w:rPr>
                <w:sz w:val="18"/>
                <w:szCs w:val="18"/>
              </w:rPr>
            </w:pPr>
            <w:r w:rsidRPr="00102E65">
              <w:rPr>
                <w:sz w:val="18"/>
                <w:szCs w:val="18"/>
              </w:rPr>
              <w:t>615.59</w:t>
            </w:r>
          </w:p>
        </w:tc>
        <w:tc>
          <w:tcPr>
            <w:tcW w:w="889" w:type="dxa"/>
          </w:tcPr>
          <w:p w14:paraId="4439FD08" w14:textId="77777777" w:rsidR="00A63227" w:rsidRPr="00102E65" w:rsidRDefault="00A63227" w:rsidP="00A63227">
            <w:pPr>
              <w:rPr>
                <w:sz w:val="18"/>
                <w:szCs w:val="18"/>
              </w:rPr>
            </w:pPr>
            <w:r w:rsidRPr="00102E65">
              <w:rPr>
                <w:sz w:val="18"/>
                <w:szCs w:val="18"/>
              </w:rPr>
              <w:t>"yes"</w:t>
            </w:r>
          </w:p>
        </w:tc>
      </w:tr>
      <w:tr w:rsidR="0092099D" w:rsidRPr="0092099D" w14:paraId="358AE6BF" w14:textId="77777777" w:rsidTr="0092099D">
        <w:tc>
          <w:tcPr>
            <w:tcW w:w="859" w:type="dxa"/>
          </w:tcPr>
          <w:p w14:paraId="29E66BDA" w14:textId="77777777" w:rsidR="00A63227" w:rsidRPr="00102E65" w:rsidRDefault="00A63227" w:rsidP="00A63227">
            <w:pPr>
              <w:rPr>
                <w:sz w:val="18"/>
                <w:szCs w:val="18"/>
              </w:rPr>
            </w:pPr>
            <w:r w:rsidRPr="00102E65">
              <w:rPr>
                <w:sz w:val="18"/>
                <w:szCs w:val="18"/>
              </w:rPr>
              <w:t>"Hgb-1-61"</w:t>
            </w:r>
          </w:p>
        </w:tc>
        <w:tc>
          <w:tcPr>
            <w:tcW w:w="1476" w:type="dxa"/>
          </w:tcPr>
          <w:p w14:paraId="07C45DBE" w14:textId="77777777" w:rsidR="00A63227" w:rsidRPr="00102E65" w:rsidRDefault="00A63227" w:rsidP="00A63227">
            <w:pPr>
              <w:rPr>
                <w:sz w:val="18"/>
                <w:szCs w:val="18"/>
              </w:rPr>
            </w:pPr>
            <w:r w:rsidRPr="00102E65">
              <w:rPr>
                <w:sz w:val="18"/>
                <w:szCs w:val="18"/>
              </w:rPr>
              <w:t>"FORT ROSS TERRACE DEPOSITS HIGHLANDS"</w:t>
            </w:r>
          </w:p>
        </w:tc>
        <w:tc>
          <w:tcPr>
            <w:tcW w:w="1086" w:type="dxa"/>
          </w:tcPr>
          <w:p w14:paraId="134D09CF" w14:textId="77777777" w:rsidR="00A63227" w:rsidRPr="00102E65" w:rsidRDefault="00A63227" w:rsidP="00A63227">
            <w:pPr>
              <w:rPr>
                <w:sz w:val="18"/>
                <w:szCs w:val="18"/>
              </w:rPr>
            </w:pPr>
            <w:r w:rsidRPr="00102E65">
              <w:rPr>
                <w:sz w:val="18"/>
                <w:szCs w:val="18"/>
              </w:rPr>
              <w:t>550.64</w:t>
            </w:r>
          </w:p>
        </w:tc>
        <w:tc>
          <w:tcPr>
            <w:tcW w:w="889" w:type="dxa"/>
          </w:tcPr>
          <w:p w14:paraId="0D7DFE21" w14:textId="77777777" w:rsidR="00A63227" w:rsidRPr="00102E65" w:rsidRDefault="00A63227" w:rsidP="00A63227">
            <w:pPr>
              <w:rPr>
                <w:sz w:val="18"/>
                <w:szCs w:val="18"/>
              </w:rPr>
            </w:pPr>
            <w:r w:rsidRPr="00102E65">
              <w:rPr>
                <w:sz w:val="18"/>
                <w:szCs w:val="18"/>
              </w:rPr>
              <w:t>"no"</w:t>
            </w:r>
          </w:p>
        </w:tc>
      </w:tr>
      <w:tr w:rsidR="0092099D" w:rsidRPr="0092099D" w14:paraId="649ADF11" w14:textId="77777777" w:rsidTr="0092099D">
        <w:tc>
          <w:tcPr>
            <w:tcW w:w="859" w:type="dxa"/>
          </w:tcPr>
          <w:p w14:paraId="2CC2EE0D" w14:textId="77777777" w:rsidR="00A63227" w:rsidRPr="00102E65" w:rsidRDefault="00A63227" w:rsidP="00A63227">
            <w:pPr>
              <w:rPr>
                <w:sz w:val="18"/>
                <w:szCs w:val="18"/>
              </w:rPr>
            </w:pPr>
            <w:r w:rsidRPr="00102E65">
              <w:rPr>
                <w:sz w:val="18"/>
                <w:szCs w:val="18"/>
              </w:rPr>
              <w:t>"Hgb-1-62"</w:t>
            </w:r>
          </w:p>
        </w:tc>
        <w:tc>
          <w:tcPr>
            <w:tcW w:w="1476" w:type="dxa"/>
          </w:tcPr>
          <w:p w14:paraId="4D333932" w14:textId="77777777" w:rsidR="00A63227" w:rsidRPr="00102E65" w:rsidRDefault="00A63227" w:rsidP="00A63227">
            <w:pPr>
              <w:rPr>
                <w:sz w:val="18"/>
                <w:szCs w:val="18"/>
              </w:rPr>
            </w:pPr>
            <w:r w:rsidRPr="00102E65">
              <w:rPr>
                <w:sz w:val="18"/>
                <w:szCs w:val="18"/>
              </w:rPr>
              <w:t>"WILSON POINT AREA HIGHLANDS"</w:t>
            </w:r>
          </w:p>
        </w:tc>
        <w:tc>
          <w:tcPr>
            <w:tcW w:w="1086" w:type="dxa"/>
          </w:tcPr>
          <w:p w14:paraId="41261026" w14:textId="77777777" w:rsidR="00A63227" w:rsidRPr="00102E65" w:rsidRDefault="00A63227" w:rsidP="00A63227">
            <w:pPr>
              <w:rPr>
                <w:sz w:val="18"/>
                <w:szCs w:val="18"/>
              </w:rPr>
            </w:pPr>
            <w:r w:rsidRPr="00102E65">
              <w:rPr>
                <w:sz w:val="18"/>
                <w:szCs w:val="18"/>
              </w:rPr>
              <w:t>505.45</w:t>
            </w:r>
          </w:p>
        </w:tc>
        <w:tc>
          <w:tcPr>
            <w:tcW w:w="889" w:type="dxa"/>
          </w:tcPr>
          <w:p w14:paraId="6C466B9A" w14:textId="77777777" w:rsidR="00A63227" w:rsidRPr="00102E65" w:rsidRDefault="00A63227" w:rsidP="00A63227">
            <w:pPr>
              <w:rPr>
                <w:sz w:val="18"/>
                <w:szCs w:val="18"/>
              </w:rPr>
            </w:pPr>
            <w:r w:rsidRPr="00102E65">
              <w:rPr>
                <w:sz w:val="18"/>
                <w:szCs w:val="18"/>
              </w:rPr>
              <w:t>"yes"</w:t>
            </w:r>
          </w:p>
        </w:tc>
      </w:tr>
      <w:tr w:rsidR="0092099D" w:rsidRPr="0092099D" w14:paraId="70C8A37F" w14:textId="77777777" w:rsidTr="0092099D">
        <w:tc>
          <w:tcPr>
            <w:tcW w:w="859" w:type="dxa"/>
          </w:tcPr>
          <w:p w14:paraId="246C6D36" w14:textId="77777777" w:rsidR="00A63227" w:rsidRPr="00102E65" w:rsidRDefault="00A63227" w:rsidP="00A63227">
            <w:pPr>
              <w:rPr>
                <w:sz w:val="18"/>
                <w:szCs w:val="18"/>
              </w:rPr>
            </w:pPr>
            <w:r w:rsidRPr="00102E65">
              <w:rPr>
                <w:sz w:val="18"/>
                <w:szCs w:val="18"/>
              </w:rPr>
              <w:t>"Hgb-1-7"</w:t>
            </w:r>
          </w:p>
        </w:tc>
        <w:tc>
          <w:tcPr>
            <w:tcW w:w="1476" w:type="dxa"/>
          </w:tcPr>
          <w:p w14:paraId="6EA688E1" w14:textId="77777777" w:rsidR="00A63227" w:rsidRPr="00102E65" w:rsidRDefault="00A63227" w:rsidP="00A63227">
            <w:pPr>
              <w:rPr>
                <w:sz w:val="18"/>
                <w:szCs w:val="18"/>
              </w:rPr>
            </w:pPr>
            <w:r w:rsidRPr="00102E65">
              <w:rPr>
                <w:sz w:val="18"/>
                <w:szCs w:val="18"/>
              </w:rPr>
              <w:t>"HOOPA VALLEY HIGHLANDS"</w:t>
            </w:r>
          </w:p>
        </w:tc>
        <w:tc>
          <w:tcPr>
            <w:tcW w:w="1086" w:type="dxa"/>
          </w:tcPr>
          <w:p w14:paraId="05DE1EE5" w14:textId="77777777" w:rsidR="00A63227" w:rsidRPr="00102E65" w:rsidRDefault="00A63227" w:rsidP="00A63227">
            <w:pPr>
              <w:rPr>
                <w:sz w:val="18"/>
                <w:szCs w:val="18"/>
              </w:rPr>
            </w:pPr>
            <w:r w:rsidRPr="00102E65">
              <w:rPr>
                <w:sz w:val="18"/>
                <w:szCs w:val="18"/>
              </w:rPr>
              <w:t>554.31</w:t>
            </w:r>
          </w:p>
        </w:tc>
        <w:tc>
          <w:tcPr>
            <w:tcW w:w="889" w:type="dxa"/>
          </w:tcPr>
          <w:p w14:paraId="3553F41C" w14:textId="77777777" w:rsidR="00A63227" w:rsidRPr="00102E65" w:rsidRDefault="00A63227" w:rsidP="00A63227">
            <w:pPr>
              <w:rPr>
                <w:sz w:val="18"/>
                <w:szCs w:val="18"/>
              </w:rPr>
            </w:pPr>
            <w:r w:rsidRPr="00102E65">
              <w:rPr>
                <w:sz w:val="18"/>
                <w:szCs w:val="18"/>
              </w:rPr>
              <w:t>"yes"</w:t>
            </w:r>
          </w:p>
        </w:tc>
      </w:tr>
      <w:tr w:rsidR="0092099D" w:rsidRPr="0092099D" w14:paraId="560F8659" w14:textId="77777777" w:rsidTr="0092099D">
        <w:tc>
          <w:tcPr>
            <w:tcW w:w="859" w:type="dxa"/>
          </w:tcPr>
          <w:p w14:paraId="5C352A5C" w14:textId="77777777" w:rsidR="00A63227" w:rsidRPr="00102E65" w:rsidRDefault="00A63227" w:rsidP="00A63227">
            <w:pPr>
              <w:rPr>
                <w:sz w:val="18"/>
                <w:szCs w:val="18"/>
              </w:rPr>
            </w:pPr>
            <w:r w:rsidRPr="00102E65">
              <w:rPr>
                <w:sz w:val="18"/>
                <w:szCs w:val="18"/>
              </w:rPr>
              <w:t>"Hgb-1-8"</w:t>
            </w:r>
          </w:p>
        </w:tc>
        <w:tc>
          <w:tcPr>
            <w:tcW w:w="1476" w:type="dxa"/>
          </w:tcPr>
          <w:p w14:paraId="7EA6E28F" w14:textId="77777777" w:rsidR="00A63227" w:rsidRPr="00102E65" w:rsidRDefault="00A63227" w:rsidP="00A63227">
            <w:pPr>
              <w:rPr>
                <w:sz w:val="18"/>
                <w:szCs w:val="18"/>
              </w:rPr>
            </w:pPr>
            <w:r w:rsidRPr="00102E65">
              <w:rPr>
                <w:sz w:val="18"/>
                <w:szCs w:val="18"/>
              </w:rPr>
              <w:t>"MAD RIVER VALLEY HIGHLANDS"</w:t>
            </w:r>
          </w:p>
        </w:tc>
        <w:tc>
          <w:tcPr>
            <w:tcW w:w="1086" w:type="dxa"/>
          </w:tcPr>
          <w:p w14:paraId="634E91AA" w14:textId="77777777" w:rsidR="00A63227" w:rsidRPr="00102E65" w:rsidRDefault="00A63227" w:rsidP="00A63227">
            <w:pPr>
              <w:rPr>
                <w:sz w:val="18"/>
                <w:szCs w:val="18"/>
              </w:rPr>
            </w:pPr>
            <w:r w:rsidRPr="00102E65">
              <w:rPr>
                <w:sz w:val="18"/>
                <w:szCs w:val="18"/>
              </w:rPr>
              <w:t>463.03</w:t>
            </w:r>
          </w:p>
        </w:tc>
        <w:tc>
          <w:tcPr>
            <w:tcW w:w="889" w:type="dxa"/>
          </w:tcPr>
          <w:p w14:paraId="58372190" w14:textId="77777777" w:rsidR="00A63227" w:rsidRPr="00102E65" w:rsidRDefault="00A63227" w:rsidP="00A63227">
            <w:pPr>
              <w:rPr>
                <w:sz w:val="18"/>
                <w:szCs w:val="18"/>
              </w:rPr>
            </w:pPr>
            <w:r w:rsidRPr="00102E65">
              <w:rPr>
                <w:sz w:val="18"/>
                <w:szCs w:val="18"/>
              </w:rPr>
              <w:t>"yes"</w:t>
            </w:r>
          </w:p>
        </w:tc>
      </w:tr>
      <w:tr w:rsidR="0092099D" w:rsidRPr="0092099D" w14:paraId="40D5AB26" w14:textId="77777777" w:rsidTr="0092099D">
        <w:tc>
          <w:tcPr>
            <w:tcW w:w="859" w:type="dxa"/>
          </w:tcPr>
          <w:p w14:paraId="2CA1F9E5" w14:textId="77777777" w:rsidR="00A63227" w:rsidRPr="00102E65" w:rsidRDefault="00A63227" w:rsidP="00A63227">
            <w:pPr>
              <w:rPr>
                <w:sz w:val="18"/>
                <w:szCs w:val="18"/>
              </w:rPr>
            </w:pPr>
            <w:r w:rsidRPr="00102E65">
              <w:rPr>
                <w:sz w:val="18"/>
                <w:szCs w:val="18"/>
              </w:rPr>
              <w:t>"Hgb-1-9"</w:t>
            </w:r>
          </w:p>
        </w:tc>
        <w:tc>
          <w:tcPr>
            <w:tcW w:w="1476" w:type="dxa"/>
          </w:tcPr>
          <w:p w14:paraId="5CFC9FCE" w14:textId="77777777" w:rsidR="00A63227" w:rsidRPr="00102E65" w:rsidRDefault="00A63227" w:rsidP="00A63227">
            <w:pPr>
              <w:rPr>
                <w:sz w:val="18"/>
                <w:szCs w:val="18"/>
              </w:rPr>
            </w:pPr>
            <w:r w:rsidRPr="00102E65">
              <w:rPr>
                <w:sz w:val="18"/>
                <w:szCs w:val="18"/>
              </w:rPr>
              <w:t>"EUREKA PLAIN HIGHLANDS"</w:t>
            </w:r>
          </w:p>
        </w:tc>
        <w:tc>
          <w:tcPr>
            <w:tcW w:w="1086" w:type="dxa"/>
          </w:tcPr>
          <w:p w14:paraId="628B84F7" w14:textId="77777777" w:rsidR="00A63227" w:rsidRPr="00102E65" w:rsidRDefault="00A63227" w:rsidP="00A63227">
            <w:pPr>
              <w:rPr>
                <w:sz w:val="18"/>
                <w:szCs w:val="18"/>
              </w:rPr>
            </w:pPr>
            <w:r w:rsidRPr="00102E65">
              <w:rPr>
                <w:sz w:val="18"/>
                <w:szCs w:val="18"/>
              </w:rPr>
              <w:t>462.38</w:t>
            </w:r>
          </w:p>
        </w:tc>
        <w:tc>
          <w:tcPr>
            <w:tcW w:w="889" w:type="dxa"/>
          </w:tcPr>
          <w:p w14:paraId="1D78DD7C" w14:textId="77777777" w:rsidR="00A63227" w:rsidRPr="00102E65" w:rsidRDefault="00A63227" w:rsidP="00A63227">
            <w:pPr>
              <w:rPr>
                <w:sz w:val="18"/>
                <w:szCs w:val="18"/>
              </w:rPr>
            </w:pPr>
            <w:r w:rsidRPr="00102E65">
              <w:rPr>
                <w:sz w:val="18"/>
                <w:szCs w:val="18"/>
              </w:rPr>
              <w:t>"no"</w:t>
            </w:r>
          </w:p>
        </w:tc>
      </w:tr>
      <w:tr w:rsidR="0092099D" w:rsidRPr="0092099D" w14:paraId="61A937CD" w14:textId="77777777" w:rsidTr="0092099D">
        <w:tc>
          <w:tcPr>
            <w:tcW w:w="859" w:type="dxa"/>
          </w:tcPr>
          <w:p w14:paraId="6013A71F" w14:textId="77777777" w:rsidR="00A63227" w:rsidRPr="00102E65" w:rsidRDefault="00A63227" w:rsidP="00A63227">
            <w:pPr>
              <w:rPr>
                <w:sz w:val="18"/>
                <w:szCs w:val="18"/>
              </w:rPr>
            </w:pPr>
            <w:r w:rsidRPr="00102E65">
              <w:rPr>
                <w:sz w:val="18"/>
                <w:szCs w:val="18"/>
              </w:rPr>
              <w:t>"Hgb-2-1"</w:t>
            </w:r>
          </w:p>
        </w:tc>
        <w:tc>
          <w:tcPr>
            <w:tcW w:w="1476" w:type="dxa"/>
          </w:tcPr>
          <w:p w14:paraId="6CFF33B0" w14:textId="77777777" w:rsidR="00A63227" w:rsidRPr="00102E65" w:rsidRDefault="00A63227" w:rsidP="00A63227">
            <w:pPr>
              <w:rPr>
                <w:sz w:val="18"/>
                <w:szCs w:val="18"/>
              </w:rPr>
            </w:pPr>
            <w:r w:rsidRPr="00102E65">
              <w:rPr>
                <w:sz w:val="18"/>
                <w:szCs w:val="18"/>
              </w:rPr>
              <w:t>"PETALUMA VALLEY HIGHLANDS"</w:t>
            </w:r>
          </w:p>
        </w:tc>
        <w:tc>
          <w:tcPr>
            <w:tcW w:w="1086" w:type="dxa"/>
          </w:tcPr>
          <w:p w14:paraId="156EE891" w14:textId="77777777" w:rsidR="00A63227" w:rsidRPr="00102E65" w:rsidRDefault="00A63227" w:rsidP="00A63227">
            <w:pPr>
              <w:rPr>
                <w:sz w:val="18"/>
                <w:szCs w:val="18"/>
              </w:rPr>
            </w:pPr>
            <w:r w:rsidRPr="00102E65">
              <w:rPr>
                <w:sz w:val="18"/>
                <w:szCs w:val="18"/>
              </w:rPr>
              <w:t>1068.17</w:t>
            </w:r>
          </w:p>
        </w:tc>
        <w:tc>
          <w:tcPr>
            <w:tcW w:w="889" w:type="dxa"/>
          </w:tcPr>
          <w:p w14:paraId="5ADCBF71" w14:textId="77777777" w:rsidR="00A63227" w:rsidRPr="00102E65" w:rsidRDefault="00A63227" w:rsidP="00A63227">
            <w:pPr>
              <w:rPr>
                <w:sz w:val="18"/>
                <w:szCs w:val="18"/>
              </w:rPr>
            </w:pPr>
            <w:r w:rsidRPr="00102E65">
              <w:rPr>
                <w:sz w:val="18"/>
                <w:szCs w:val="18"/>
              </w:rPr>
              <w:t>"yes"</w:t>
            </w:r>
          </w:p>
        </w:tc>
      </w:tr>
      <w:tr w:rsidR="0092099D" w:rsidRPr="0092099D" w14:paraId="33B09535" w14:textId="77777777" w:rsidTr="0092099D">
        <w:tc>
          <w:tcPr>
            <w:tcW w:w="859" w:type="dxa"/>
          </w:tcPr>
          <w:p w14:paraId="33CEA6F0" w14:textId="77777777" w:rsidR="00A63227" w:rsidRPr="00102E65" w:rsidRDefault="00A63227" w:rsidP="00A63227">
            <w:pPr>
              <w:rPr>
                <w:sz w:val="18"/>
                <w:szCs w:val="18"/>
              </w:rPr>
            </w:pPr>
            <w:r w:rsidRPr="00102E65">
              <w:rPr>
                <w:sz w:val="18"/>
                <w:szCs w:val="18"/>
              </w:rPr>
              <w:t>"Hgb-2-10"</w:t>
            </w:r>
          </w:p>
        </w:tc>
        <w:tc>
          <w:tcPr>
            <w:tcW w:w="1476" w:type="dxa"/>
          </w:tcPr>
          <w:p w14:paraId="19E71B82" w14:textId="77777777" w:rsidR="00A63227" w:rsidRPr="00102E65" w:rsidRDefault="00A63227" w:rsidP="00A63227">
            <w:pPr>
              <w:rPr>
                <w:sz w:val="18"/>
                <w:szCs w:val="18"/>
              </w:rPr>
            </w:pPr>
            <w:r w:rsidRPr="00102E65">
              <w:rPr>
                <w:sz w:val="18"/>
                <w:szCs w:val="18"/>
              </w:rPr>
              <w:t>"LIVERMORE VALLEY HIGHLANDS"</w:t>
            </w:r>
          </w:p>
        </w:tc>
        <w:tc>
          <w:tcPr>
            <w:tcW w:w="1086" w:type="dxa"/>
          </w:tcPr>
          <w:p w14:paraId="5217074B" w14:textId="77777777" w:rsidR="00A63227" w:rsidRPr="00102E65" w:rsidRDefault="00A63227" w:rsidP="00A63227">
            <w:pPr>
              <w:rPr>
                <w:sz w:val="18"/>
                <w:szCs w:val="18"/>
              </w:rPr>
            </w:pPr>
            <w:r w:rsidRPr="00102E65">
              <w:rPr>
                <w:sz w:val="18"/>
                <w:szCs w:val="18"/>
              </w:rPr>
              <w:t>741.47</w:t>
            </w:r>
          </w:p>
        </w:tc>
        <w:tc>
          <w:tcPr>
            <w:tcW w:w="889" w:type="dxa"/>
          </w:tcPr>
          <w:p w14:paraId="587FA382" w14:textId="77777777" w:rsidR="00A63227" w:rsidRPr="00102E65" w:rsidRDefault="00A63227" w:rsidP="00A63227">
            <w:pPr>
              <w:rPr>
                <w:sz w:val="18"/>
                <w:szCs w:val="18"/>
              </w:rPr>
            </w:pPr>
            <w:r w:rsidRPr="00102E65">
              <w:rPr>
                <w:sz w:val="18"/>
                <w:szCs w:val="18"/>
              </w:rPr>
              <w:t>"yes"</w:t>
            </w:r>
          </w:p>
        </w:tc>
      </w:tr>
      <w:tr w:rsidR="0092099D" w:rsidRPr="0092099D" w14:paraId="63F3FF54" w14:textId="77777777" w:rsidTr="0092099D">
        <w:tc>
          <w:tcPr>
            <w:tcW w:w="859" w:type="dxa"/>
          </w:tcPr>
          <w:p w14:paraId="1858EA13" w14:textId="77777777" w:rsidR="00A63227" w:rsidRPr="00102E65" w:rsidRDefault="00A63227" w:rsidP="00A63227">
            <w:pPr>
              <w:rPr>
                <w:sz w:val="18"/>
                <w:szCs w:val="18"/>
              </w:rPr>
            </w:pPr>
            <w:r w:rsidRPr="00102E65">
              <w:rPr>
                <w:sz w:val="18"/>
                <w:szCs w:val="18"/>
              </w:rPr>
              <w:t>"Hgb-2-11"</w:t>
            </w:r>
          </w:p>
        </w:tc>
        <w:tc>
          <w:tcPr>
            <w:tcW w:w="1476" w:type="dxa"/>
          </w:tcPr>
          <w:p w14:paraId="261889E2" w14:textId="77777777" w:rsidR="00A63227" w:rsidRPr="00102E65" w:rsidRDefault="00A63227" w:rsidP="00A63227">
            <w:pPr>
              <w:rPr>
                <w:sz w:val="18"/>
                <w:szCs w:val="18"/>
              </w:rPr>
            </w:pPr>
            <w:r w:rsidRPr="00102E65">
              <w:rPr>
                <w:sz w:val="18"/>
                <w:szCs w:val="18"/>
              </w:rPr>
              <w:t>"SUNOL VALLEY HIGHLANDS"</w:t>
            </w:r>
          </w:p>
        </w:tc>
        <w:tc>
          <w:tcPr>
            <w:tcW w:w="1086" w:type="dxa"/>
          </w:tcPr>
          <w:p w14:paraId="166E78AC" w14:textId="77777777" w:rsidR="00A63227" w:rsidRPr="00102E65" w:rsidRDefault="00A63227" w:rsidP="00A63227">
            <w:pPr>
              <w:rPr>
                <w:sz w:val="18"/>
                <w:szCs w:val="18"/>
              </w:rPr>
            </w:pPr>
            <w:r w:rsidRPr="00102E65">
              <w:rPr>
                <w:sz w:val="18"/>
                <w:szCs w:val="18"/>
              </w:rPr>
              <w:t>734.28</w:t>
            </w:r>
          </w:p>
        </w:tc>
        <w:tc>
          <w:tcPr>
            <w:tcW w:w="889" w:type="dxa"/>
          </w:tcPr>
          <w:p w14:paraId="27182299" w14:textId="77777777" w:rsidR="00A63227" w:rsidRPr="00102E65" w:rsidRDefault="00A63227" w:rsidP="00A63227">
            <w:pPr>
              <w:rPr>
                <w:sz w:val="18"/>
                <w:szCs w:val="18"/>
              </w:rPr>
            </w:pPr>
            <w:r w:rsidRPr="00102E65">
              <w:rPr>
                <w:sz w:val="18"/>
                <w:szCs w:val="18"/>
              </w:rPr>
              <w:t>"no"</w:t>
            </w:r>
          </w:p>
        </w:tc>
      </w:tr>
      <w:tr w:rsidR="0092099D" w:rsidRPr="0092099D" w14:paraId="24914B8F" w14:textId="77777777" w:rsidTr="0092099D">
        <w:tc>
          <w:tcPr>
            <w:tcW w:w="859" w:type="dxa"/>
          </w:tcPr>
          <w:p w14:paraId="229718C0" w14:textId="77777777" w:rsidR="00A63227" w:rsidRPr="00102E65" w:rsidRDefault="00A63227" w:rsidP="00A63227">
            <w:pPr>
              <w:rPr>
                <w:sz w:val="18"/>
                <w:szCs w:val="18"/>
              </w:rPr>
            </w:pPr>
            <w:r w:rsidRPr="00102E65">
              <w:rPr>
                <w:sz w:val="18"/>
                <w:szCs w:val="18"/>
              </w:rPr>
              <w:t>"Hgb-2-19"</w:t>
            </w:r>
          </w:p>
        </w:tc>
        <w:tc>
          <w:tcPr>
            <w:tcW w:w="1476" w:type="dxa"/>
          </w:tcPr>
          <w:p w14:paraId="199D526C" w14:textId="77777777" w:rsidR="00A63227" w:rsidRPr="00102E65" w:rsidRDefault="00A63227" w:rsidP="00A63227">
            <w:pPr>
              <w:rPr>
                <w:sz w:val="18"/>
                <w:szCs w:val="18"/>
              </w:rPr>
            </w:pPr>
            <w:r w:rsidRPr="00102E65">
              <w:rPr>
                <w:sz w:val="18"/>
                <w:szCs w:val="18"/>
              </w:rPr>
              <w:t>"KENWOOD VALLEY HIGHLANDS"</w:t>
            </w:r>
          </w:p>
        </w:tc>
        <w:tc>
          <w:tcPr>
            <w:tcW w:w="1086" w:type="dxa"/>
          </w:tcPr>
          <w:p w14:paraId="436FB673" w14:textId="77777777" w:rsidR="00A63227" w:rsidRPr="00102E65" w:rsidRDefault="00A63227" w:rsidP="00A63227">
            <w:pPr>
              <w:rPr>
                <w:sz w:val="18"/>
                <w:szCs w:val="18"/>
              </w:rPr>
            </w:pPr>
            <w:r w:rsidRPr="00102E65">
              <w:rPr>
                <w:sz w:val="18"/>
                <w:szCs w:val="18"/>
              </w:rPr>
              <w:t>1280.06</w:t>
            </w:r>
          </w:p>
        </w:tc>
        <w:tc>
          <w:tcPr>
            <w:tcW w:w="889" w:type="dxa"/>
          </w:tcPr>
          <w:p w14:paraId="2FB742FA" w14:textId="77777777" w:rsidR="00A63227" w:rsidRPr="00102E65" w:rsidRDefault="00A63227" w:rsidP="00A63227">
            <w:pPr>
              <w:rPr>
                <w:sz w:val="18"/>
                <w:szCs w:val="18"/>
              </w:rPr>
            </w:pPr>
            <w:r w:rsidRPr="00102E65">
              <w:rPr>
                <w:sz w:val="18"/>
                <w:szCs w:val="18"/>
              </w:rPr>
              <w:t>"yes"</w:t>
            </w:r>
          </w:p>
        </w:tc>
      </w:tr>
      <w:tr w:rsidR="0092099D" w:rsidRPr="0092099D" w14:paraId="65A49C19" w14:textId="77777777" w:rsidTr="0092099D">
        <w:tc>
          <w:tcPr>
            <w:tcW w:w="859" w:type="dxa"/>
          </w:tcPr>
          <w:p w14:paraId="750C8583" w14:textId="77777777" w:rsidR="00A63227" w:rsidRPr="00102E65" w:rsidRDefault="00A63227" w:rsidP="00A63227">
            <w:pPr>
              <w:rPr>
                <w:sz w:val="18"/>
                <w:szCs w:val="18"/>
              </w:rPr>
            </w:pPr>
            <w:r w:rsidRPr="00102E65">
              <w:rPr>
                <w:sz w:val="18"/>
                <w:szCs w:val="18"/>
              </w:rPr>
              <w:t>"Hgb-2-2"</w:t>
            </w:r>
          </w:p>
        </w:tc>
        <w:tc>
          <w:tcPr>
            <w:tcW w:w="1476" w:type="dxa"/>
          </w:tcPr>
          <w:p w14:paraId="7C6AE740" w14:textId="77777777" w:rsidR="00A63227" w:rsidRPr="00102E65" w:rsidRDefault="00A63227" w:rsidP="00A63227">
            <w:pPr>
              <w:rPr>
                <w:sz w:val="18"/>
                <w:szCs w:val="18"/>
              </w:rPr>
            </w:pPr>
            <w:r w:rsidRPr="00102E65">
              <w:rPr>
                <w:sz w:val="18"/>
                <w:szCs w:val="18"/>
              </w:rPr>
              <w:t>"NAPA-SONOMA VALLEY HIGHLANDS"</w:t>
            </w:r>
          </w:p>
        </w:tc>
        <w:tc>
          <w:tcPr>
            <w:tcW w:w="1086" w:type="dxa"/>
          </w:tcPr>
          <w:p w14:paraId="2C367B69" w14:textId="77777777" w:rsidR="00A63227" w:rsidRPr="00102E65" w:rsidRDefault="00A63227" w:rsidP="00A63227">
            <w:pPr>
              <w:rPr>
                <w:sz w:val="18"/>
                <w:szCs w:val="18"/>
              </w:rPr>
            </w:pPr>
            <w:r w:rsidRPr="00102E65">
              <w:rPr>
                <w:sz w:val="18"/>
                <w:szCs w:val="18"/>
              </w:rPr>
              <w:t>1651.51</w:t>
            </w:r>
          </w:p>
        </w:tc>
        <w:tc>
          <w:tcPr>
            <w:tcW w:w="889" w:type="dxa"/>
          </w:tcPr>
          <w:p w14:paraId="41293A0B" w14:textId="77777777" w:rsidR="00A63227" w:rsidRPr="00102E65" w:rsidRDefault="00A63227" w:rsidP="00A63227">
            <w:pPr>
              <w:rPr>
                <w:sz w:val="18"/>
                <w:szCs w:val="18"/>
              </w:rPr>
            </w:pPr>
            <w:r w:rsidRPr="00102E65">
              <w:rPr>
                <w:sz w:val="18"/>
                <w:szCs w:val="18"/>
              </w:rPr>
              <w:t>"yes"</w:t>
            </w:r>
          </w:p>
        </w:tc>
      </w:tr>
      <w:tr w:rsidR="0092099D" w:rsidRPr="0092099D" w14:paraId="628AC215" w14:textId="77777777" w:rsidTr="0092099D">
        <w:tc>
          <w:tcPr>
            <w:tcW w:w="859" w:type="dxa"/>
          </w:tcPr>
          <w:p w14:paraId="77055EB1" w14:textId="77777777" w:rsidR="00A63227" w:rsidRPr="00102E65" w:rsidRDefault="00A63227" w:rsidP="00A63227">
            <w:pPr>
              <w:rPr>
                <w:sz w:val="18"/>
                <w:szCs w:val="18"/>
              </w:rPr>
            </w:pPr>
            <w:r w:rsidRPr="00102E65">
              <w:rPr>
                <w:sz w:val="18"/>
                <w:szCs w:val="18"/>
              </w:rPr>
              <w:t>"Hgb-2-22"</w:t>
            </w:r>
          </w:p>
        </w:tc>
        <w:tc>
          <w:tcPr>
            <w:tcW w:w="1476" w:type="dxa"/>
          </w:tcPr>
          <w:p w14:paraId="240EB6EC" w14:textId="77777777" w:rsidR="00A63227" w:rsidRPr="00102E65" w:rsidRDefault="00A63227" w:rsidP="00A63227">
            <w:pPr>
              <w:rPr>
                <w:sz w:val="18"/>
                <w:szCs w:val="18"/>
              </w:rPr>
            </w:pPr>
            <w:r w:rsidRPr="00102E65">
              <w:rPr>
                <w:sz w:val="18"/>
                <w:szCs w:val="18"/>
              </w:rPr>
              <w:t>"HALF MOON BAY TERRACE HIGHLANDS"</w:t>
            </w:r>
          </w:p>
        </w:tc>
        <w:tc>
          <w:tcPr>
            <w:tcW w:w="1086" w:type="dxa"/>
          </w:tcPr>
          <w:p w14:paraId="638C30B5" w14:textId="77777777" w:rsidR="00A63227" w:rsidRPr="00102E65" w:rsidRDefault="00A63227" w:rsidP="00A63227">
            <w:pPr>
              <w:rPr>
                <w:sz w:val="18"/>
                <w:szCs w:val="18"/>
              </w:rPr>
            </w:pPr>
            <w:r w:rsidRPr="00102E65">
              <w:rPr>
                <w:sz w:val="18"/>
                <w:szCs w:val="18"/>
              </w:rPr>
              <w:t>893.43</w:t>
            </w:r>
          </w:p>
        </w:tc>
        <w:tc>
          <w:tcPr>
            <w:tcW w:w="889" w:type="dxa"/>
          </w:tcPr>
          <w:p w14:paraId="143579B5" w14:textId="77777777" w:rsidR="00A63227" w:rsidRPr="00102E65" w:rsidRDefault="00A63227" w:rsidP="00A63227">
            <w:pPr>
              <w:rPr>
                <w:sz w:val="18"/>
                <w:szCs w:val="18"/>
              </w:rPr>
            </w:pPr>
            <w:r w:rsidRPr="00102E65">
              <w:rPr>
                <w:sz w:val="18"/>
                <w:szCs w:val="18"/>
              </w:rPr>
              <w:t>"yes"</w:t>
            </w:r>
          </w:p>
        </w:tc>
      </w:tr>
      <w:tr w:rsidR="0092099D" w:rsidRPr="0092099D" w14:paraId="6763208A" w14:textId="77777777" w:rsidTr="0092099D">
        <w:tc>
          <w:tcPr>
            <w:tcW w:w="859" w:type="dxa"/>
          </w:tcPr>
          <w:p w14:paraId="00449BB7" w14:textId="77777777" w:rsidR="00A63227" w:rsidRPr="00102E65" w:rsidRDefault="00A63227" w:rsidP="00A63227">
            <w:pPr>
              <w:rPr>
                <w:sz w:val="18"/>
                <w:szCs w:val="18"/>
              </w:rPr>
            </w:pPr>
            <w:r w:rsidRPr="00102E65">
              <w:rPr>
                <w:sz w:val="18"/>
                <w:szCs w:val="18"/>
              </w:rPr>
              <w:t>"Hgb-2-24"</w:t>
            </w:r>
          </w:p>
        </w:tc>
        <w:tc>
          <w:tcPr>
            <w:tcW w:w="1476" w:type="dxa"/>
          </w:tcPr>
          <w:p w14:paraId="63166729" w14:textId="77777777" w:rsidR="00A63227" w:rsidRPr="00102E65" w:rsidRDefault="00A63227" w:rsidP="00A63227">
            <w:pPr>
              <w:rPr>
                <w:sz w:val="18"/>
                <w:szCs w:val="18"/>
              </w:rPr>
            </w:pPr>
            <w:r w:rsidRPr="00102E65">
              <w:rPr>
                <w:sz w:val="18"/>
                <w:szCs w:val="18"/>
              </w:rPr>
              <w:t>"SAN GREGORIO VALLEY HIGHLANDS"</w:t>
            </w:r>
          </w:p>
        </w:tc>
        <w:tc>
          <w:tcPr>
            <w:tcW w:w="1086" w:type="dxa"/>
          </w:tcPr>
          <w:p w14:paraId="6D808C20" w14:textId="77777777" w:rsidR="00A63227" w:rsidRPr="00102E65" w:rsidRDefault="00A63227" w:rsidP="00A63227">
            <w:pPr>
              <w:rPr>
                <w:sz w:val="18"/>
                <w:szCs w:val="18"/>
              </w:rPr>
            </w:pPr>
            <w:r w:rsidRPr="00102E65">
              <w:rPr>
                <w:sz w:val="18"/>
                <w:szCs w:val="18"/>
              </w:rPr>
              <w:t>953.57</w:t>
            </w:r>
          </w:p>
        </w:tc>
        <w:tc>
          <w:tcPr>
            <w:tcW w:w="889" w:type="dxa"/>
          </w:tcPr>
          <w:p w14:paraId="778C95FE" w14:textId="77777777" w:rsidR="00A63227" w:rsidRPr="00102E65" w:rsidRDefault="00A63227" w:rsidP="00A63227">
            <w:pPr>
              <w:rPr>
                <w:sz w:val="18"/>
                <w:szCs w:val="18"/>
              </w:rPr>
            </w:pPr>
            <w:r w:rsidRPr="00102E65">
              <w:rPr>
                <w:sz w:val="18"/>
                <w:szCs w:val="18"/>
              </w:rPr>
              <w:t>"yes"</w:t>
            </w:r>
          </w:p>
        </w:tc>
      </w:tr>
      <w:tr w:rsidR="0092099D" w:rsidRPr="0092099D" w14:paraId="23CC2177" w14:textId="77777777" w:rsidTr="0092099D">
        <w:tc>
          <w:tcPr>
            <w:tcW w:w="859" w:type="dxa"/>
          </w:tcPr>
          <w:p w14:paraId="60E4444B" w14:textId="77777777" w:rsidR="00A63227" w:rsidRPr="00102E65" w:rsidRDefault="00A63227" w:rsidP="00A63227">
            <w:pPr>
              <w:rPr>
                <w:sz w:val="18"/>
                <w:szCs w:val="18"/>
              </w:rPr>
            </w:pPr>
            <w:r w:rsidRPr="00102E65">
              <w:rPr>
                <w:sz w:val="18"/>
                <w:szCs w:val="18"/>
              </w:rPr>
              <w:t>"Hgb-2-26"</w:t>
            </w:r>
          </w:p>
        </w:tc>
        <w:tc>
          <w:tcPr>
            <w:tcW w:w="1476" w:type="dxa"/>
          </w:tcPr>
          <w:p w14:paraId="301CDC3F" w14:textId="77777777" w:rsidR="00A63227" w:rsidRPr="00102E65" w:rsidRDefault="00A63227" w:rsidP="00A63227">
            <w:pPr>
              <w:rPr>
                <w:sz w:val="18"/>
                <w:szCs w:val="18"/>
              </w:rPr>
            </w:pPr>
            <w:r w:rsidRPr="00102E65">
              <w:rPr>
                <w:sz w:val="18"/>
                <w:szCs w:val="18"/>
              </w:rPr>
              <w:t>"PESCADERO VALLEY HIGHLANDS"</w:t>
            </w:r>
          </w:p>
        </w:tc>
        <w:tc>
          <w:tcPr>
            <w:tcW w:w="1086" w:type="dxa"/>
          </w:tcPr>
          <w:p w14:paraId="5E3A1F0C" w14:textId="77777777" w:rsidR="00A63227" w:rsidRPr="00102E65" w:rsidRDefault="00A63227" w:rsidP="00A63227">
            <w:pPr>
              <w:rPr>
                <w:sz w:val="18"/>
                <w:szCs w:val="18"/>
              </w:rPr>
            </w:pPr>
            <w:r w:rsidRPr="00102E65">
              <w:rPr>
                <w:sz w:val="18"/>
                <w:szCs w:val="18"/>
              </w:rPr>
              <w:t>826.5</w:t>
            </w:r>
          </w:p>
        </w:tc>
        <w:tc>
          <w:tcPr>
            <w:tcW w:w="889" w:type="dxa"/>
          </w:tcPr>
          <w:p w14:paraId="76C5F81B" w14:textId="77777777" w:rsidR="00A63227" w:rsidRPr="00102E65" w:rsidRDefault="00A63227" w:rsidP="00A63227">
            <w:pPr>
              <w:rPr>
                <w:sz w:val="18"/>
                <w:szCs w:val="18"/>
              </w:rPr>
            </w:pPr>
            <w:r w:rsidRPr="00102E65">
              <w:rPr>
                <w:sz w:val="18"/>
                <w:szCs w:val="18"/>
              </w:rPr>
              <w:t>"yes"</w:t>
            </w:r>
          </w:p>
        </w:tc>
      </w:tr>
      <w:tr w:rsidR="0092099D" w:rsidRPr="0092099D" w14:paraId="11E45435" w14:textId="77777777" w:rsidTr="0092099D">
        <w:tc>
          <w:tcPr>
            <w:tcW w:w="859" w:type="dxa"/>
          </w:tcPr>
          <w:p w14:paraId="692C9D3B" w14:textId="77777777" w:rsidR="00A63227" w:rsidRPr="00102E65" w:rsidRDefault="00A63227" w:rsidP="00A63227">
            <w:pPr>
              <w:rPr>
                <w:sz w:val="18"/>
                <w:szCs w:val="18"/>
              </w:rPr>
            </w:pPr>
            <w:r w:rsidRPr="00102E65">
              <w:rPr>
                <w:sz w:val="18"/>
                <w:szCs w:val="18"/>
              </w:rPr>
              <w:t>"Hgb-2-27"</w:t>
            </w:r>
          </w:p>
        </w:tc>
        <w:tc>
          <w:tcPr>
            <w:tcW w:w="1476" w:type="dxa"/>
          </w:tcPr>
          <w:p w14:paraId="6F98D9D1" w14:textId="77777777" w:rsidR="00A63227" w:rsidRPr="00102E65" w:rsidRDefault="00A63227" w:rsidP="00A63227">
            <w:pPr>
              <w:rPr>
                <w:sz w:val="18"/>
                <w:szCs w:val="18"/>
              </w:rPr>
            </w:pPr>
            <w:r w:rsidRPr="00102E65">
              <w:rPr>
                <w:sz w:val="18"/>
                <w:szCs w:val="18"/>
              </w:rPr>
              <w:t>"SAND POINT AREA HIGHLANDS"</w:t>
            </w:r>
          </w:p>
        </w:tc>
        <w:tc>
          <w:tcPr>
            <w:tcW w:w="1086" w:type="dxa"/>
          </w:tcPr>
          <w:p w14:paraId="55E90AA8" w14:textId="77777777" w:rsidR="00A63227" w:rsidRPr="00102E65" w:rsidRDefault="00A63227" w:rsidP="00A63227">
            <w:pPr>
              <w:rPr>
                <w:sz w:val="18"/>
                <w:szCs w:val="18"/>
              </w:rPr>
            </w:pPr>
            <w:r w:rsidRPr="00102E65">
              <w:rPr>
                <w:sz w:val="18"/>
                <w:szCs w:val="18"/>
              </w:rPr>
              <w:t>758.32</w:t>
            </w:r>
          </w:p>
        </w:tc>
        <w:tc>
          <w:tcPr>
            <w:tcW w:w="889" w:type="dxa"/>
          </w:tcPr>
          <w:p w14:paraId="684A9FE0" w14:textId="77777777" w:rsidR="00A63227" w:rsidRPr="00102E65" w:rsidRDefault="00A63227" w:rsidP="00A63227">
            <w:pPr>
              <w:rPr>
                <w:sz w:val="18"/>
                <w:szCs w:val="18"/>
              </w:rPr>
            </w:pPr>
            <w:r w:rsidRPr="00102E65">
              <w:rPr>
                <w:sz w:val="18"/>
                <w:szCs w:val="18"/>
              </w:rPr>
              <w:t>"yes"</w:t>
            </w:r>
          </w:p>
        </w:tc>
      </w:tr>
      <w:tr w:rsidR="0092099D" w:rsidRPr="0092099D" w14:paraId="4273A37D" w14:textId="77777777" w:rsidTr="0092099D">
        <w:tc>
          <w:tcPr>
            <w:tcW w:w="859" w:type="dxa"/>
          </w:tcPr>
          <w:p w14:paraId="7F7F2415" w14:textId="77777777" w:rsidR="00A63227" w:rsidRPr="00102E65" w:rsidRDefault="00A63227" w:rsidP="00A63227">
            <w:pPr>
              <w:rPr>
                <w:sz w:val="18"/>
                <w:szCs w:val="18"/>
              </w:rPr>
            </w:pPr>
            <w:r w:rsidRPr="00102E65">
              <w:rPr>
                <w:sz w:val="18"/>
                <w:szCs w:val="18"/>
              </w:rPr>
              <w:t>"Hgb-2-28"</w:t>
            </w:r>
          </w:p>
        </w:tc>
        <w:tc>
          <w:tcPr>
            <w:tcW w:w="1476" w:type="dxa"/>
          </w:tcPr>
          <w:p w14:paraId="4B9827A0" w14:textId="77777777" w:rsidR="00A63227" w:rsidRPr="00102E65" w:rsidRDefault="00A63227" w:rsidP="00A63227">
            <w:pPr>
              <w:rPr>
                <w:sz w:val="18"/>
                <w:szCs w:val="18"/>
              </w:rPr>
            </w:pPr>
            <w:r w:rsidRPr="00102E65">
              <w:rPr>
                <w:sz w:val="18"/>
                <w:szCs w:val="18"/>
              </w:rPr>
              <w:t>"ROSS VALLEY HIGHLANDS"</w:t>
            </w:r>
          </w:p>
        </w:tc>
        <w:tc>
          <w:tcPr>
            <w:tcW w:w="1086" w:type="dxa"/>
          </w:tcPr>
          <w:p w14:paraId="2734F17B" w14:textId="77777777" w:rsidR="00A63227" w:rsidRPr="00102E65" w:rsidRDefault="00A63227" w:rsidP="00A63227">
            <w:pPr>
              <w:rPr>
                <w:sz w:val="18"/>
                <w:szCs w:val="18"/>
              </w:rPr>
            </w:pPr>
            <w:r w:rsidRPr="00102E65">
              <w:rPr>
                <w:sz w:val="18"/>
                <w:szCs w:val="18"/>
              </w:rPr>
              <w:t>653.26</w:t>
            </w:r>
          </w:p>
        </w:tc>
        <w:tc>
          <w:tcPr>
            <w:tcW w:w="889" w:type="dxa"/>
          </w:tcPr>
          <w:p w14:paraId="3520B2AF" w14:textId="77777777" w:rsidR="00A63227" w:rsidRPr="00102E65" w:rsidRDefault="00A63227" w:rsidP="00A63227">
            <w:pPr>
              <w:rPr>
                <w:sz w:val="18"/>
                <w:szCs w:val="18"/>
              </w:rPr>
            </w:pPr>
            <w:r w:rsidRPr="00102E65">
              <w:rPr>
                <w:sz w:val="18"/>
                <w:szCs w:val="18"/>
              </w:rPr>
              <w:t>"yes"</w:t>
            </w:r>
          </w:p>
        </w:tc>
      </w:tr>
      <w:tr w:rsidR="0092099D" w:rsidRPr="0092099D" w14:paraId="2F71BA83" w14:textId="77777777" w:rsidTr="0092099D">
        <w:tc>
          <w:tcPr>
            <w:tcW w:w="859" w:type="dxa"/>
          </w:tcPr>
          <w:p w14:paraId="6953C9ED" w14:textId="77777777" w:rsidR="00A63227" w:rsidRPr="00102E65" w:rsidRDefault="00A63227" w:rsidP="00A63227">
            <w:pPr>
              <w:rPr>
                <w:sz w:val="18"/>
                <w:szCs w:val="18"/>
              </w:rPr>
            </w:pPr>
            <w:r w:rsidRPr="00102E65">
              <w:rPr>
                <w:sz w:val="18"/>
                <w:szCs w:val="18"/>
              </w:rPr>
              <w:t>"Hgb-2-29"</w:t>
            </w:r>
          </w:p>
        </w:tc>
        <w:tc>
          <w:tcPr>
            <w:tcW w:w="1476" w:type="dxa"/>
          </w:tcPr>
          <w:p w14:paraId="4E7668EE" w14:textId="77777777" w:rsidR="00A63227" w:rsidRPr="00102E65" w:rsidRDefault="00A63227" w:rsidP="00A63227">
            <w:pPr>
              <w:rPr>
                <w:sz w:val="18"/>
                <w:szCs w:val="18"/>
              </w:rPr>
            </w:pPr>
            <w:r w:rsidRPr="00102E65">
              <w:rPr>
                <w:sz w:val="18"/>
                <w:szCs w:val="18"/>
              </w:rPr>
              <w:t>"SAN RAFAEL VALLEY HIGHLANDS"</w:t>
            </w:r>
          </w:p>
        </w:tc>
        <w:tc>
          <w:tcPr>
            <w:tcW w:w="1086" w:type="dxa"/>
          </w:tcPr>
          <w:p w14:paraId="2FA45884" w14:textId="77777777" w:rsidR="00A63227" w:rsidRPr="00102E65" w:rsidRDefault="00A63227" w:rsidP="00A63227">
            <w:pPr>
              <w:rPr>
                <w:sz w:val="18"/>
                <w:szCs w:val="18"/>
              </w:rPr>
            </w:pPr>
            <w:r w:rsidRPr="00102E65">
              <w:rPr>
                <w:sz w:val="18"/>
                <w:szCs w:val="18"/>
              </w:rPr>
              <w:t>759.48</w:t>
            </w:r>
          </w:p>
        </w:tc>
        <w:tc>
          <w:tcPr>
            <w:tcW w:w="889" w:type="dxa"/>
          </w:tcPr>
          <w:p w14:paraId="4EE48290" w14:textId="77777777" w:rsidR="00A63227" w:rsidRPr="00102E65" w:rsidRDefault="00A63227" w:rsidP="00A63227">
            <w:pPr>
              <w:rPr>
                <w:sz w:val="18"/>
                <w:szCs w:val="18"/>
              </w:rPr>
            </w:pPr>
            <w:r w:rsidRPr="00102E65">
              <w:rPr>
                <w:sz w:val="18"/>
                <w:szCs w:val="18"/>
              </w:rPr>
              <w:t>"yes"</w:t>
            </w:r>
          </w:p>
        </w:tc>
      </w:tr>
      <w:tr w:rsidR="0092099D" w:rsidRPr="0092099D" w14:paraId="3C714D30" w14:textId="77777777" w:rsidTr="0092099D">
        <w:tc>
          <w:tcPr>
            <w:tcW w:w="859" w:type="dxa"/>
          </w:tcPr>
          <w:p w14:paraId="390CF228" w14:textId="77777777" w:rsidR="00A63227" w:rsidRPr="00102E65" w:rsidRDefault="00A63227" w:rsidP="00A63227">
            <w:pPr>
              <w:rPr>
                <w:sz w:val="18"/>
                <w:szCs w:val="18"/>
              </w:rPr>
            </w:pPr>
            <w:r w:rsidRPr="00102E65">
              <w:rPr>
                <w:sz w:val="18"/>
                <w:szCs w:val="18"/>
              </w:rPr>
              <w:t>"Hgb-2-3"</w:t>
            </w:r>
          </w:p>
        </w:tc>
        <w:tc>
          <w:tcPr>
            <w:tcW w:w="1476" w:type="dxa"/>
          </w:tcPr>
          <w:p w14:paraId="40B2B5B5" w14:textId="77777777" w:rsidR="00A63227" w:rsidRPr="00102E65" w:rsidRDefault="00A63227" w:rsidP="00A63227">
            <w:pPr>
              <w:rPr>
                <w:sz w:val="18"/>
                <w:szCs w:val="18"/>
              </w:rPr>
            </w:pPr>
            <w:r w:rsidRPr="00102E65">
              <w:rPr>
                <w:sz w:val="18"/>
                <w:szCs w:val="18"/>
              </w:rPr>
              <w:t>"SUISUN-FAIRFIELD VALLEY HIGHLANDS"</w:t>
            </w:r>
          </w:p>
        </w:tc>
        <w:tc>
          <w:tcPr>
            <w:tcW w:w="1086" w:type="dxa"/>
          </w:tcPr>
          <w:p w14:paraId="22F1BE0B" w14:textId="77777777" w:rsidR="00A63227" w:rsidRPr="00102E65" w:rsidRDefault="00A63227" w:rsidP="00A63227">
            <w:pPr>
              <w:rPr>
                <w:sz w:val="18"/>
                <w:szCs w:val="18"/>
              </w:rPr>
            </w:pPr>
            <w:r w:rsidRPr="00102E65">
              <w:rPr>
                <w:sz w:val="18"/>
                <w:szCs w:val="18"/>
              </w:rPr>
              <w:t>1070.56</w:t>
            </w:r>
          </w:p>
        </w:tc>
        <w:tc>
          <w:tcPr>
            <w:tcW w:w="889" w:type="dxa"/>
          </w:tcPr>
          <w:p w14:paraId="2F1464F1" w14:textId="77777777" w:rsidR="00A63227" w:rsidRPr="00102E65" w:rsidRDefault="00A63227" w:rsidP="00A63227">
            <w:pPr>
              <w:rPr>
                <w:sz w:val="18"/>
                <w:szCs w:val="18"/>
              </w:rPr>
            </w:pPr>
            <w:r w:rsidRPr="00102E65">
              <w:rPr>
                <w:sz w:val="18"/>
                <w:szCs w:val="18"/>
              </w:rPr>
              <w:t>"yes"</w:t>
            </w:r>
          </w:p>
        </w:tc>
      </w:tr>
      <w:tr w:rsidR="0092099D" w:rsidRPr="0092099D" w14:paraId="712A7656" w14:textId="77777777" w:rsidTr="0092099D">
        <w:tc>
          <w:tcPr>
            <w:tcW w:w="859" w:type="dxa"/>
          </w:tcPr>
          <w:p w14:paraId="61AB09E5" w14:textId="77777777" w:rsidR="00A63227" w:rsidRPr="00102E65" w:rsidRDefault="00A63227" w:rsidP="00A63227">
            <w:pPr>
              <w:rPr>
                <w:sz w:val="18"/>
                <w:szCs w:val="18"/>
              </w:rPr>
            </w:pPr>
            <w:r w:rsidRPr="00102E65">
              <w:rPr>
                <w:sz w:val="18"/>
                <w:szCs w:val="18"/>
              </w:rPr>
              <w:t>"Hgb-2-30"</w:t>
            </w:r>
          </w:p>
        </w:tc>
        <w:tc>
          <w:tcPr>
            <w:tcW w:w="1476" w:type="dxa"/>
          </w:tcPr>
          <w:p w14:paraId="79A77FC3" w14:textId="77777777" w:rsidR="00A63227" w:rsidRPr="00102E65" w:rsidRDefault="00A63227" w:rsidP="00A63227">
            <w:pPr>
              <w:rPr>
                <w:sz w:val="18"/>
                <w:szCs w:val="18"/>
              </w:rPr>
            </w:pPr>
            <w:r w:rsidRPr="00102E65">
              <w:rPr>
                <w:sz w:val="18"/>
                <w:szCs w:val="18"/>
              </w:rPr>
              <w:t>"NOVATO VALLEY HIGHLANDS"</w:t>
            </w:r>
          </w:p>
        </w:tc>
        <w:tc>
          <w:tcPr>
            <w:tcW w:w="1086" w:type="dxa"/>
          </w:tcPr>
          <w:p w14:paraId="29DD596C" w14:textId="77777777" w:rsidR="00A63227" w:rsidRPr="00102E65" w:rsidRDefault="00A63227" w:rsidP="00A63227">
            <w:pPr>
              <w:rPr>
                <w:sz w:val="18"/>
                <w:szCs w:val="18"/>
              </w:rPr>
            </w:pPr>
            <w:r w:rsidRPr="00102E65">
              <w:rPr>
                <w:sz w:val="18"/>
                <w:szCs w:val="18"/>
              </w:rPr>
              <w:t>833.46</w:t>
            </w:r>
          </w:p>
        </w:tc>
        <w:tc>
          <w:tcPr>
            <w:tcW w:w="889" w:type="dxa"/>
          </w:tcPr>
          <w:p w14:paraId="2BBC4832" w14:textId="77777777" w:rsidR="00A63227" w:rsidRPr="00102E65" w:rsidRDefault="00A63227" w:rsidP="00A63227">
            <w:pPr>
              <w:rPr>
                <w:sz w:val="18"/>
                <w:szCs w:val="18"/>
              </w:rPr>
            </w:pPr>
            <w:r w:rsidRPr="00102E65">
              <w:rPr>
                <w:sz w:val="18"/>
                <w:szCs w:val="18"/>
              </w:rPr>
              <w:t>"no"</w:t>
            </w:r>
          </w:p>
        </w:tc>
      </w:tr>
      <w:tr w:rsidR="0092099D" w:rsidRPr="0092099D" w14:paraId="2127CB34" w14:textId="77777777" w:rsidTr="0092099D">
        <w:tc>
          <w:tcPr>
            <w:tcW w:w="859" w:type="dxa"/>
          </w:tcPr>
          <w:p w14:paraId="050AA8B9" w14:textId="77777777" w:rsidR="00A63227" w:rsidRPr="00102E65" w:rsidRDefault="00A63227" w:rsidP="00A63227">
            <w:pPr>
              <w:rPr>
                <w:sz w:val="18"/>
                <w:szCs w:val="18"/>
              </w:rPr>
            </w:pPr>
            <w:r w:rsidRPr="00102E65">
              <w:rPr>
                <w:sz w:val="18"/>
                <w:szCs w:val="18"/>
              </w:rPr>
              <w:t>"Hgb-2-31"</w:t>
            </w:r>
          </w:p>
        </w:tc>
        <w:tc>
          <w:tcPr>
            <w:tcW w:w="1476" w:type="dxa"/>
          </w:tcPr>
          <w:p w14:paraId="04F76ED8" w14:textId="77777777" w:rsidR="00A63227" w:rsidRPr="00102E65" w:rsidRDefault="00A63227" w:rsidP="00A63227">
            <w:pPr>
              <w:rPr>
                <w:sz w:val="18"/>
                <w:szCs w:val="18"/>
              </w:rPr>
            </w:pPr>
            <w:r w:rsidRPr="00102E65">
              <w:rPr>
                <w:sz w:val="18"/>
                <w:szCs w:val="18"/>
              </w:rPr>
              <w:t>"ARROYO DEL HAMBRE VALLEY HIGHLANDS"</w:t>
            </w:r>
          </w:p>
        </w:tc>
        <w:tc>
          <w:tcPr>
            <w:tcW w:w="1086" w:type="dxa"/>
          </w:tcPr>
          <w:p w14:paraId="2363F956" w14:textId="77777777" w:rsidR="00A63227" w:rsidRPr="00102E65" w:rsidRDefault="00A63227" w:rsidP="00A63227">
            <w:pPr>
              <w:rPr>
                <w:sz w:val="18"/>
                <w:szCs w:val="18"/>
              </w:rPr>
            </w:pPr>
            <w:r w:rsidRPr="00102E65">
              <w:rPr>
                <w:sz w:val="18"/>
                <w:szCs w:val="18"/>
              </w:rPr>
              <w:t>838.36</w:t>
            </w:r>
          </w:p>
        </w:tc>
        <w:tc>
          <w:tcPr>
            <w:tcW w:w="889" w:type="dxa"/>
          </w:tcPr>
          <w:p w14:paraId="4D6119CE" w14:textId="77777777" w:rsidR="00A63227" w:rsidRPr="00102E65" w:rsidRDefault="00A63227" w:rsidP="00A63227">
            <w:pPr>
              <w:rPr>
                <w:sz w:val="18"/>
                <w:szCs w:val="18"/>
              </w:rPr>
            </w:pPr>
            <w:r w:rsidRPr="00102E65">
              <w:rPr>
                <w:sz w:val="18"/>
                <w:szCs w:val="18"/>
              </w:rPr>
              <w:t>"yes"</w:t>
            </w:r>
          </w:p>
        </w:tc>
      </w:tr>
      <w:tr w:rsidR="0092099D" w:rsidRPr="0092099D" w14:paraId="2DA7CA41" w14:textId="77777777" w:rsidTr="0092099D">
        <w:tc>
          <w:tcPr>
            <w:tcW w:w="859" w:type="dxa"/>
          </w:tcPr>
          <w:p w14:paraId="0EAB5BCA" w14:textId="77777777" w:rsidR="00A63227" w:rsidRPr="00102E65" w:rsidRDefault="00A63227" w:rsidP="00A63227">
            <w:pPr>
              <w:rPr>
                <w:sz w:val="18"/>
                <w:szCs w:val="18"/>
              </w:rPr>
            </w:pPr>
            <w:r w:rsidRPr="00102E65">
              <w:rPr>
                <w:sz w:val="18"/>
                <w:szCs w:val="18"/>
              </w:rPr>
              <w:t>"Hgb-2-35"</w:t>
            </w:r>
          </w:p>
        </w:tc>
        <w:tc>
          <w:tcPr>
            <w:tcW w:w="1476" w:type="dxa"/>
          </w:tcPr>
          <w:p w14:paraId="5EED1C50" w14:textId="77777777" w:rsidR="00A63227" w:rsidRPr="00102E65" w:rsidRDefault="00A63227" w:rsidP="00A63227">
            <w:pPr>
              <w:rPr>
                <w:sz w:val="18"/>
                <w:szCs w:val="18"/>
              </w:rPr>
            </w:pPr>
            <w:r w:rsidRPr="00102E65">
              <w:rPr>
                <w:sz w:val="18"/>
                <w:szCs w:val="18"/>
              </w:rPr>
              <w:t>"WESTSIDE HIGHLANDS"</w:t>
            </w:r>
          </w:p>
        </w:tc>
        <w:tc>
          <w:tcPr>
            <w:tcW w:w="1086" w:type="dxa"/>
          </w:tcPr>
          <w:p w14:paraId="4964114A" w14:textId="77777777" w:rsidR="00A63227" w:rsidRPr="00102E65" w:rsidRDefault="00A63227" w:rsidP="00A63227">
            <w:pPr>
              <w:rPr>
                <w:sz w:val="18"/>
                <w:szCs w:val="18"/>
              </w:rPr>
            </w:pPr>
            <w:r w:rsidRPr="00102E65">
              <w:rPr>
                <w:sz w:val="18"/>
                <w:szCs w:val="18"/>
              </w:rPr>
              <w:t>688.83</w:t>
            </w:r>
          </w:p>
        </w:tc>
        <w:tc>
          <w:tcPr>
            <w:tcW w:w="889" w:type="dxa"/>
          </w:tcPr>
          <w:p w14:paraId="1EF810C3" w14:textId="77777777" w:rsidR="00A63227" w:rsidRPr="00102E65" w:rsidRDefault="00A63227" w:rsidP="00A63227">
            <w:pPr>
              <w:rPr>
                <w:sz w:val="18"/>
                <w:szCs w:val="18"/>
              </w:rPr>
            </w:pPr>
            <w:r w:rsidRPr="00102E65">
              <w:rPr>
                <w:sz w:val="18"/>
                <w:szCs w:val="18"/>
              </w:rPr>
              <w:t>"no"</w:t>
            </w:r>
          </w:p>
        </w:tc>
      </w:tr>
      <w:tr w:rsidR="0092099D" w:rsidRPr="0092099D" w14:paraId="7A4B6496" w14:textId="77777777" w:rsidTr="0092099D">
        <w:tc>
          <w:tcPr>
            <w:tcW w:w="859" w:type="dxa"/>
          </w:tcPr>
          <w:p w14:paraId="1906E90C" w14:textId="77777777" w:rsidR="00A63227" w:rsidRPr="00102E65" w:rsidRDefault="00A63227" w:rsidP="00A63227">
            <w:pPr>
              <w:rPr>
                <w:sz w:val="18"/>
                <w:szCs w:val="18"/>
              </w:rPr>
            </w:pPr>
            <w:r w:rsidRPr="00102E65">
              <w:rPr>
                <w:sz w:val="18"/>
                <w:szCs w:val="18"/>
              </w:rPr>
              <w:t>"Hgb-2-36"</w:t>
            </w:r>
          </w:p>
        </w:tc>
        <w:tc>
          <w:tcPr>
            <w:tcW w:w="1476" w:type="dxa"/>
          </w:tcPr>
          <w:p w14:paraId="39272523" w14:textId="77777777" w:rsidR="00A63227" w:rsidRPr="00102E65" w:rsidRDefault="00A63227" w:rsidP="00A63227">
            <w:pPr>
              <w:rPr>
                <w:sz w:val="18"/>
                <w:szCs w:val="18"/>
              </w:rPr>
            </w:pPr>
            <w:r w:rsidRPr="00102E65">
              <w:rPr>
                <w:sz w:val="18"/>
                <w:szCs w:val="18"/>
              </w:rPr>
              <w:t>"SAN PEDRO VALLEY HIGHLANDS"</w:t>
            </w:r>
          </w:p>
        </w:tc>
        <w:tc>
          <w:tcPr>
            <w:tcW w:w="1086" w:type="dxa"/>
          </w:tcPr>
          <w:p w14:paraId="2DC876E6" w14:textId="77777777" w:rsidR="00A63227" w:rsidRPr="00102E65" w:rsidRDefault="00A63227" w:rsidP="00A63227">
            <w:pPr>
              <w:rPr>
                <w:sz w:val="18"/>
                <w:szCs w:val="18"/>
              </w:rPr>
            </w:pPr>
            <w:r w:rsidRPr="00102E65">
              <w:rPr>
                <w:sz w:val="18"/>
                <w:szCs w:val="18"/>
              </w:rPr>
              <w:t>515</w:t>
            </w:r>
          </w:p>
        </w:tc>
        <w:tc>
          <w:tcPr>
            <w:tcW w:w="889" w:type="dxa"/>
          </w:tcPr>
          <w:p w14:paraId="7E861E75" w14:textId="77777777" w:rsidR="00A63227" w:rsidRPr="00102E65" w:rsidRDefault="00A63227" w:rsidP="00A63227">
            <w:pPr>
              <w:rPr>
                <w:sz w:val="18"/>
                <w:szCs w:val="18"/>
              </w:rPr>
            </w:pPr>
            <w:r w:rsidRPr="00102E65">
              <w:rPr>
                <w:sz w:val="18"/>
                <w:szCs w:val="18"/>
              </w:rPr>
              <w:t>"yes"</w:t>
            </w:r>
          </w:p>
        </w:tc>
      </w:tr>
      <w:tr w:rsidR="0092099D" w:rsidRPr="0092099D" w14:paraId="03E36669" w14:textId="77777777" w:rsidTr="0092099D">
        <w:tc>
          <w:tcPr>
            <w:tcW w:w="859" w:type="dxa"/>
          </w:tcPr>
          <w:p w14:paraId="395ED8E3" w14:textId="77777777" w:rsidR="00A63227" w:rsidRPr="00102E65" w:rsidRDefault="00A63227" w:rsidP="00A63227">
            <w:pPr>
              <w:rPr>
                <w:sz w:val="18"/>
                <w:szCs w:val="18"/>
              </w:rPr>
            </w:pPr>
            <w:r w:rsidRPr="00102E65">
              <w:rPr>
                <w:sz w:val="18"/>
                <w:szCs w:val="18"/>
              </w:rPr>
              <w:t>"Hgb-2-4"</w:t>
            </w:r>
          </w:p>
        </w:tc>
        <w:tc>
          <w:tcPr>
            <w:tcW w:w="1476" w:type="dxa"/>
          </w:tcPr>
          <w:p w14:paraId="06B342D4" w14:textId="77777777" w:rsidR="00A63227" w:rsidRPr="00102E65" w:rsidRDefault="00A63227" w:rsidP="00A63227">
            <w:pPr>
              <w:rPr>
                <w:sz w:val="18"/>
                <w:szCs w:val="18"/>
              </w:rPr>
            </w:pPr>
            <w:r w:rsidRPr="00102E65">
              <w:rPr>
                <w:sz w:val="18"/>
                <w:szCs w:val="18"/>
              </w:rPr>
              <w:t>"PITTSBURG PLAIN HIGHLANDS"</w:t>
            </w:r>
          </w:p>
        </w:tc>
        <w:tc>
          <w:tcPr>
            <w:tcW w:w="1086" w:type="dxa"/>
          </w:tcPr>
          <w:p w14:paraId="261761A2" w14:textId="77777777" w:rsidR="00A63227" w:rsidRPr="00102E65" w:rsidRDefault="00A63227" w:rsidP="00A63227">
            <w:pPr>
              <w:rPr>
                <w:sz w:val="18"/>
                <w:szCs w:val="18"/>
              </w:rPr>
            </w:pPr>
            <w:r w:rsidRPr="00102E65">
              <w:rPr>
                <w:sz w:val="18"/>
                <w:szCs w:val="18"/>
              </w:rPr>
              <w:t>828.19</w:t>
            </w:r>
          </w:p>
        </w:tc>
        <w:tc>
          <w:tcPr>
            <w:tcW w:w="889" w:type="dxa"/>
          </w:tcPr>
          <w:p w14:paraId="6A095A8B" w14:textId="77777777" w:rsidR="00A63227" w:rsidRPr="00102E65" w:rsidRDefault="00A63227" w:rsidP="00A63227">
            <w:pPr>
              <w:rPr>
                <w:sz w:val="18"/>
                <w:szCs w:val="18"/>
              </w:rPr>
            </w:pPr>
            <w:r w:rsidRPr="00102E65">
              <w:rPr>
                <w:sz w:val="18"/>
                <w:szCs w:val="18"/>
              </w:rPr>
              <w:t>"no"</w:t>
            </w:r>
          </w:p>
        </w:tc>
      </w:tr>
      <w:tr w:rsidR="0092099D" w:rsidRPr="0092099D" w14:paraId="2A6A780C" w14:textId="77777777" w:rsidTr="0092099D">
        <w:tc>
          <w:tcPr>
            <w:tcW w:w="859" w:type="dxa"/>
          </w:tcPr>
          <w:p w14:paraId="45DC6A70" w14:textId="77777777" w:rsidR="00A63227" w:rsidRPr="00102E65" w:rsidRDefault="00A63227" w:rsidP="00A63227">
            <w:pPr>
              <w:rPr>
                <w:sz w:val="18"/>
                <w:szCs w:val="18"/>
              </w:rPr>
            </w:pPr>
            <w:r w:rsidRPr="00102E65">
              <w:rPr>
                <w:sz w:val="18"/>
                <w:szCs w:val="18"/>
              </w:rPr>
              <w:t>"Hgb-2-5"</w:t>
            </w:r>
          </w:p>
        </w:tc>
        <w:tc>
          <w:tcPr>
            <w:tcW w:w="1476" w:type="dxa"/>
          </w:tcPr>
          <w:p w14:paraId="33EC2F8B" w14:textId="77777777" w:rsidR="00A63227" w:rsidRPr="00102E65" w:rsidRDefault="00A63227" w:rsidP="00A63227">
            <w:pPr>
              <w:rPr>
                <w:sz w:val="18"/>
                <w:szCs w:val="18"/>
              </w:rPr>
            </w:pPr>
            <w:r w:rsidRPr="00102E65">
              <w:rPr>
                <w:sz w:val="18"/>
                <w:szCs w:val="18"/>
              </w:rPr>
              <w:t>"CLAYTON VALLEY HIGHLANDS"</w:t>
            </w:r>
          </w:p>
        </w:tc>
        <w:tc>
          <w:tcPr>
            <w:tcW w:w="1086" w:type="dxa"/>
          </w:tcPr>
          <w:p w14:paraId="06E8ADB5" w14:textId="77777777" w:rsidR="00A63227" w:rsidRPr="00102E65" w:rsidRDefault="00A63227" w:rsidP="00A63227">
            <w:pPr>
              <w:rPr>
                <w:sz w:val="18"/>
                <w:szCs w:val="18"/>
              </w:rPr>
            </w:pPr>
            <w:r w:rsidRPr="00102E65">
              <w:rPr>
                <w:sz w:val="18"/>
                <w:szCs w:val="18"/>
              </w:rPr>
              <w:t>924.91</w:t>
            </w:r>
          </w:p>
        </w:tc>
        <w:tc>
          <w:tcPr>
            <w:tcW w:w="889" w:type="dxa"/>
          </w:tcPr>
          <w:p w14:paraId="275CB3CD" w14:textId="77777777" w:rsidR="00A63227" w:rsidRPr="00102E65" w:rsidRDefault="00A63227" w:rsidP="00A63227">
            <w:pPr>
              <w:rPr>
                <w:sz w:val="18"/>
                <w:szCs w:val="18"/>
              </w:rPr>
            </w:pPr>
            <w:r w:rsidRPr="00102E65">
              <w:rPr>
                <w:sz w:val="18"/>
                <w:szCs w:val="18"/>
              </w:rPr>
              <w:t>"yes"</w:t>
            </w:r>
          </w:p>
        </w:tc>
      </w:tr>
      <w:tr w:rsidR="0092099D" w:rsidRPr="0092099D" w14:paraId="5DA6999B" w14:textId="77777777" w:rsidTr="0092099D">
        <w:tc>
          <w:tcPr>
            <w:tcW w:w="859" w:type="dxa"/>
          </w:tcPr>
          <w:p w14:paraId="518C1D27" w14:textId="77777777" w:rsidR="00A63227" w:rsidRPr="00102E65" w:rsidRDefault="00A63227" w:rsidP="00A63227">
            <w:pPr>
              <w:rPr>
                <w:sz w:val="18"/>
                <w:szCs w:val="18"/>
              </w:rPr>
            </w:pPr>
            <w:r w:rsidRPr="00102E65">
              <w:rPr>
                <w:sz w:val="18"/>
                <w:szCs w:val="18"/>
              </w:rPr>
              <w:t>"Hgb-2-6"</w:t>
            </w:r>
          </w:p>
        </w:tc>
        <w:tc>
          <w:tcPr>
            <w:tcW w:w="1476" w:type="dxa"/>
          </w:tcPr>
          <w:p w14:paraId="0747553C" w14:textId="77777777" w:rsidR="00A63227" w:rsidRPr="00102E65" w:rsidRDefault="00A63227" w:rsidP="00A63227">
            <w:pPr>
              <w:rPr>
                <w:sz w:val="18"/>
                <w:szCs w:val="18"/>
              </w:rPr>
            </w:pPr>
            <w:r w:rsidRPr="00102E65">
              <w:rPr>
                <w:sz w:val="18"/>
                <w:szCs w:val="18"/>
              </w:rPr>
              <w:t>"YGNACIO VALLEY HIGHLANDS"</w:t>
            </w:r>
          </w:p>
        </w:tc>
        <w:tc>
          <w:tcPr>
            <w:tcW w:w="1086" w:type="dxa"/>
          </w:tcPr>
          <w:p w14:paraId="569DA022" w14:textId="77777777" w:rsidR="00A63227" w:rsidRPr="00102E65" w:rsidRDefault="00A63227" w:rsidP="00A63227">
            <w:pPr>
              <w:rPr>
                <w:sz w:val="18"/>
                <w:szCs w:val="18"/>
              </w:rPr>
            </w:pPr>
            <w:r w:rsidRPr="00102E65">
              <w:rPr>
                <w:sz w:val="18"/>
                <w:szCs w:val="18"/>
              </w:rPr>
              <w:t>742.11</w:t>
            </w:r>
          </w:p>
        </w:tc>
        <w:tc>
          <w:tcPr>
            <w:tcW w:w="889" w:type="dxa"/>
          </w:tcPr>
          <w:p w14:paraId="7815212C" w14:textId="77777777" w:rsidR="00A63227" w:rsidRPr="00102E65" w:rsidRDefault="00A63227" w:rsidP="00A63227">
            <w:pPr>
              <w:rPr>
                <w:sz w:val="18"/>
                <w:szCs w:val="18"/>
              </w:rPr>
            </w:pPr>
            <w:r w:rsidRPr="00102E65">
              <w:rPr>
                <w:sz w:val="18"/>
                <w:szCs w:val="18"/>
              </w:rPr>
              <w:t>"yes"</w:t>
            </w:r>
          </w:p>
        </w:tc>
      </w:tr>
      <w:tr w:rsidR="0092099D" w:rsidRPr="0092099D" w14:paraId="399683AA" w14:textId="77777777" w:rsidTr="0092099D">
        <w:tc>
          <w:tcPr>
            <w:tcW w:w="859" w:type="dxa"/>
          </w:tcPr>
          <w:p w14:paraId="5B5FBCA1" w14:textId="77777777" w:rsidR="00A63227" w:rsidRPr="00102E65" w:rsidRDefault="00A63227" w:rsidP="00A63227">
            <w:pPr>
              <w:rPr>
                <w:sz w:val="18"/>
                <w:szCs w:val="18"/>
              </w:rPr>
            </w:pPr>
            <w:r w:rsidRPr="00102E65">
              <w:rPr>
                <w:sz w:val="18"/>
                <w:szCs w:val="18"/>
              </w:rPr>
              <w:t>"Hgb-2-7"</w:t>
            </w:r>
          </w:p>
        </w:tc>
        <w:tc>
          <w:tcPr>
            <w:tcW w:w="1476" w:type="dxa"/>
          </w:tcPr>
          <w:p w14:paraId="02D446DB" w14:textId="77777777" w:rsidR="00A63227" w:rsidRPr="00102E65" w:rsidRDefault="00A63227" w:rsidP="00A63227">
            <w:pPr>
              <w:rPr>
                <w:sz w:val="18"/>
                <w:szCs w:val="18"/>
              </w:rPr>
            </w:pPr>
            <w:r w:rsidRPr="00102E65">
              <w:rPr>
                <w:sz w:val="18"/>
                <w:szCs w:val="18"/>
              </w:rPr>
              <w:t>"SAN RAMON VALLEY HIGHLANDS"</w:t>
            </w:r>
          </w:p>
        </w:tc>
        <w:tc>
          <w:tcPr>
            <w:tcW w:w="1086" w:type="dxa"/>
          </w:tcPr>
          <w:p w14:paraId="24AEF549" w14:textId="77777777" w:rsidR="00A63227" w:rsidRPr="00102E65" w:rsidRDefault="00A63227" w:rsidP="00A63227">
            <w:pPr>
              <w:rPr>
                <w:sz w:val="18"/>
                <w:szCs w:val="18"/>
              </w:rPr>
            </w:pPr>
            <w:r w:rsidRPr="00102E65">
              <w:rPr>
                <w:sz w:val="18"/>
                <w:szCs w:val="18"/>
              </w:rPr>
              <w:t>768.19</w:t>
            </w:r>
          </w:p>
        </w:tc>
        <w:tc>
          <w:tcPr>
            <w:tcW w:w="889" w:type="dxa"/>
          </w:tcPr>
          <w:p w14:paraId="6704AE10" w14:textId="77777777" w:rsidR="00A63227" w:rsidRPr="00102E65" w:rsidRDefault="00A63227" w:rsidP="00A63227">
            <w:pPr>
              <w:rPr>
                <w:sz w:val="18"/>
                <w:szCs w:val="18"/>
              </w:rPr>
            </w:pPr>
            <w:r w:rsidRPr="00102E65">
              <w:rPr>
                <w:sz w:val="18"/>
                <w:szCs w:val="18"/>
              </w:rPr>
              <w:t>"yes"</w:t>
            </w:r>
          </w:p>
        </w:tc>
      </w:tr>
      <w:tr w:rsidR="0092099D" w:rsidRPr="0092099D" w14:paraId="6D42641D" w14:textId="77777777" w:rsidTr="0092099D">
        <w:tc>
          <w:tcPr>
            <w:tcW w:w="859" w:type="dxa"/>
          </w:tcPr>
          <w:p w14:paraId="5E45E128" w14:textId="77777777" w:rsidR="00A63227" w:rsidRPr="00102E65" w:rsidRDefault="00A63227" w:rsidP="00A63227">
            <w:pPr>
              <w:rPr>
                <w:sz w:val="18"/>
                <w:szCs w:val="18"/>
              </w:rPr>
            </w:pPr>
            <w:r w:rsidRPr="00102E65">
              <w:rPr>
                <w:sz w:val="18"/>
                <w:szCs w:val="18"/>
              </w:rPr>
              <w:lastRenderedPageBreak/>
              <w:t>"Hgb-2-8"</w:t>
            </w:r>
          </w:p>
        </w:tc>
        <w:tc>
          <w:tcPr>
            <w:tcW w:w="1476" w:type="dxa"/>
          </w:tcPr>
          <w:p w14:paraId="39DB918D" w14:textId="77777777" w:rsidR="00A63227" w:rsidRPr="00102E65" w:rsidRDefault="00A63227" w:rsidP="00A63227">
            <w:pPr>
              <w:rPr>
                <w:sz w:val="18"/>
                <w:szCs w:val="18"/>
              </w:rPr>
            </w:pPr>
            <w:r w:rsidRPr="00102E65">
              <w:rPr>
                <w:sz w:val="18"/>
                <w:szCs w:val="18"/>
              </w:rPr>
              <w:t>"CASTRO VALLEY HIGHLANDS"</w:t>
            </w:r>
          </w:p>
        </w:tc>
        <w:tc>
          <w:tcPr>
            <w:tcW w:w="1086" w:type="dxa"/>
          </w:tcPr>
          <w:p w14:paraId="376B95C8" w14:textId="77777777" w:rsidR="00A63227" w:rsidRPr="00102E65" w:rsidRDefault="00A63227" w:rsidP="00A63227">
            <w:pPr>
              <w:rPr>
                <w:sz w:val="18"/>
                <w:szCs w:val="18"/>
              </w:rPr>
            </w:pPr>
            <w:r w:rsidRPr="00102E65">
              <w:rPr>
                <w:sz w:val="18"/>
                <w:szCs w:val="18"/>
              </w:rPr>
              <w:t>667.36</w:t>
            </w:r>
          </w:p>
        </w:tc>
        <w:tc>
          <w:tcPr>
            <w:tcW w:w="889" w:type="dxa"/>
          </w:tcPr>
          <w:p w14:paraId="355DDF0A" w14:textId="77777777" w:rsidR="00A63227" w:rsidRPr="00102E65" w:rsidRDefault="00A63227" w:rsidP="00A63227">
            <w:pPr>
              <w:rPr>
                <w:sz w:val="18"/>
                <w:szCs w:val="18"/>
              </w:rPr>
            </w:pPr>
            <w:r w:rsidRPr="00102E65">
              <w:rPr>
                <w:sz w:val="18"/>
                <w:szCs w:val="18"/>
              </w:rPr>
              <w:t>"yes"</w:t>
            </w:r>
          </w:p>
        </w:tc>
      </w:tr>
      <w:tr w:rsidR="0092099D" w:rsidRPr="0092099D" w14:paraId="2BB1157C" w14:textId="77777777" w:rsidTr="0092099D">
        <w:tc>
          <w:tcPr>
            <w:tcW w:w="859" w:type="dxa"/>
          </w:tcPr>
          <w:p w14:paraId="27079271" w14:textId="77777777" w:rsidR="00A63227" w:rsidRPr="00102E65" w:rsidRDefault="00A63227" w:rsidP="00A63227">
            <w:pPr>
              <w:rPr>
                <w:sz w:val="18"/>
                <w:szCs w:val="18"/>
              </w:rPr>
            </w:pPr>
            <w:r w:rsidRPr="00102E65">
              <w:rPr>
                <w:sz w:val="18"/>
                <w:szCs w:val="18"/>
              </w:rPr>
              <w:t>"Hgb-2-9"</w:t>
            </w:r>
          </w:p>
        </w:tc>
        <w:tc>
          <w:tcPr>
            <w:tcW w:w="1476" w:type="dxa"/>
          </w:tcPr>
          <w:p w14:paraId="6889ADB9" w14:textId="77777777" w:rsidR="00A63227" w:rsidRPr="00102E65" w:rsidRDefault="00A63227" w:rsidP="00A63227">
            <w:pPr>
              <w:rPr>
                <w:sz w:val="18"/>
                <w:szCs w:val="18"/>
              </w:rPr>
            </w:pPr>
            <w:r w:rsidRPr="00102E65">
              <w:rPr>
                <w:sz w:val="18"/>
                <w:szCs w:val="18"/>
              </w:rPr>
              <w:t>"SANTA CLARA VALLEY HIGHLANDS"</w:t>
            </w:r>
          </w:p>
        </w:tc>
        <w:tc>
          <w:tcPr>
            <w:tcW w:w="1086" w:type="dxa"/>
          </w:tcPr>
          <w:p w14:paraId="04DA86A6" w14:textId="77777777" w:rsidR="00A63227" w:rsidRPr="00102E65" w:rsidRDefault="00A63227" w:rsidP="00A63227">
            <w:pPr>
              <w:rPr>
                <w:sz w:val="18"/>
                <w:szCs w:val="18"/>
              </w:rPr>
            </w:pPr>
            <w:r w:rsidRPr="00102E65">
              <w:rPr>
                <w:sz w:val="18"/>
                <w:szCs w:val="18"/>
              </w:rPr>
              <w:t>949.72</w:t>
            </w:r>
          </w:p>
        </w:tc>
        <w:tc>
          <w:tcPr>
            <w:tcW w:w="889" w:type="dxa"/>
          </w:tcPr>
          <w:p w14:paraId="4E6C4C1F" w14:textId="77777777" w:rsidR="00A63227" w:rsidRPr="00102E65" w:rsidRDefault="00A63227" w:rsidP="00A63227">
            <w:pPr>
              <w:rPr>
                <w:sz w:val="18"/>
                <w:szCs w:val="18"/>
              </w:rPr>
            </w:pPr>
            <w:r w:rsidRPr="00102E65">
              <w:rPr>
                <w:sz w:val="18"/>
                <w:szCs w:val="18"/>
              </w:rPr>
              <w:t>"yes"</w:t>
            </w:r>
          </w:p>
        </w:tc>
      </w:tr>
      <w:tr w:rsidR="0092099D" w:rsidRPr="0092099D" w14:paraId="2FEF8A18" w14:textId="77777777" w:rsidTr="0092099D">
        <w:tc>
          <w:tcPr>
            <w:tcW w:w="859" w:type="dxa"/>
          </w:tcPr>
          <w:p w14:paraId="4391EFD1" w14:textId="77777777" w:rsidR="00A63227" w:rsidRPr="00102E65" w:rsidRDefault="00A63227" w:rsidP="00A63227">
            <w:pPr>
              <w:rPr>
                <w:sz w:val="18"/>
                <w:szCs w:val="18"/>
              </w:rPr>
            </w:pPr>
            <w:r w:rsidRPr="00102E65">
              <w:rPr>
                <w:sz w:val="18"/>
                <w:szCs w:val="18"/>
              </w:rPr>
              <w:t>"Hgb-3-12"</w:t>
            </w:r>
          </w:p>
        </w:tc>
        <w:tc>
          <w:tcPr>
            <w:tcW w:w="1476" w:type="dxa"/>
          </w:tcPr>
          <w:p w14:paraId="50AA007D" w14:textId="77777777" w:rsidR="00A63227" w:rsidRPr="00102E65" w:rsidRDefault="00A63227" w:rsidP="00A63227">
            <w:pPr>
              <w:rPr>
                <w:sz w:val="18"/>
                <w:szCs w:val="18"/>
              </w:rPr>
            </w:pPr>
            <w:r w:rsidRPr="00102E65">
              <w:rPr>
                <w:sz w:val="18"/>
                <w:szCs w:val="18"/>
              </w:rPr>
              <w:t>"SANTA MARIA HIGHLANDS"</w:t>
            </w:r>
          </w:p>
        </w:tc>
        <w:tc>
          <w:tcPr>
            <w:tcW w:w="1086" w:type="dxa"/>
          </w:tcPr>
          <w:p w14:paraId="24E193E7" w14:textId="77777777" w:rsidR="00A63227" w:rsidRPr="00102E65" w:rsidRDefault="00A63227" w:rsidP="00A63227">
            <w:pPr>
              <w:rPr>
                <w:sz w:val="18"/>
                <w:szCs w:val="18"/>
              </w:rPr>
            </w:pPr>
            <w:r w:rsidRPr="00102E65">
              <w:rPr>
                <w:sz w:val="18"/>
                <w:szCs w:val="18"/>
              </w:rPr>
              <w:t>907.97</w:t>
            </w:r>
          </w:p>
        </w:tc>
        <w:tc>
          <w:tcPr>
            <w:tcW w:w="889" w:type="dxa"/>
          </w:tcPr>
          <w:p w14:paraId="7CF3CC3F" w14:textId="77777777" w:rsidR="00A63227" w:rsidRPr="00102E65" w:rsidRDefault="00A63227" w:rsidP="00A63227">
            <w:pPr>
              <w:rPr>
                <w:sz w:val="18"/>
                <w:szCs w:val="18"/>
              </w:rPr>
            </w:pPr>
            <w:r w:rsidRPr="00102E65">
              <w:rPr>
                <w:sz w:val="18"/>
                <w:szCs w:val="18"/>
              </w:rPr>
              <w:t>"yes"</w:t>
            </w:r>
          </w:p>
        </w:tc>
      </w:tr>
      <w:tr w:rsidR="0092099D" w:rsidRPr="0092099D" w14:paraId="1D06DA69" w14:textId="77777777" w:rsidTr="0092099D">
        <w:tc>
          <w:tcPr>
            <w:tcW w:w="859" w:type="dxa"/>
          </w:tcPr>
          <w:p w14:paraId="13918247" w14:textId="77777777" w:rsidR="00A63227" w:rsidRPr="00102E65" w:rsidRDefault="00A63227" w:rsidP="00A63227">
            <w:pPr>
              <w:rPr>
                <w:sz w:val="18"/>
                <w:szCs w:val="18"/>
              </w:rPr>
            </w:pPr>
            <w:r w:rsidRPr="00102E65">
              <w:rPr>
                <w:sz w:val="18"/>
                <w:szCs w:val="18"/>
              </w:rPr>
              <w:t>"Hgb-3-13"</w:t>
            </w:r>
          </w:p>
        </w:tc>
        <w:tc>
          <w:tcPr>
            <w:tcW w:w="1476" w:type="dxa"/>
          </w:tcPr>
          <w:p w14:paraId="503FA32D" w14:textId="77777777" w:rsidR="00A63227" w:rsidRPr="00102E65" w:rsidRDefault="00A63227" w:rsidP="00A63227">
            <w:pPr>
              <w:rPr>
                <w:sz w:val="18"/>
                <w:szCs w:val="18"/>
              </w:rPr>
            </w:pPr>
            <w:r w:rsidRPr="00102E65">
              <w:rPr>
                <w:sz w:val="18"/>
                <w:szCs w:val="18"/>
              </w:rPr>
              <w:t>"CUYAMA VALLEY HIGHLANDS"</w:t>
            </w:r>
          </w:p>
        </w:tc>
        <w:tc>
          <w:tcPr>
            <w:tcW w:w="1086" w:type="dxa"/>
          </w:tcPr>
          <w:p w14:paraId="3463D6D5" w14:textId="77777777" w:rsidR="00A63227" w:rsidRPr="00102E65" w:rsidRDefault="00A63227" w:rsidP="00A63227">
            <w:pPr>
              <w:rPr>
                <w:sz w:val="18"/>
                <w:szCs w:val="18"/>
              </w:rPr>
            </w:pPr>
            <w:r w:rsidRPr="00102E65">
              <w:rPr>
                <w:sz w:val="18"/>
                <w:szCs w:val="18"/>
              </w:rPr>
              <w:t>860.88</w:t>
            </w:r>
          </w:p>
        </w:tc>
        <w:tc>
          <w:tcPr>
            <w:tcW w:w="889" w:type="dxa"/>
          </w:tcPr>
          <w:p w14:paraId="753568EA" w14:textId="77777777" w:rsidR="00A63227" w:rsidRPr="00102E65" w:rsidRDefault="00A63227" w:rsidP="00A63227">
            <w:pPr>
              <w:rPr>
                <w:sz w:val="18"/>
                <w:szCs w:val="18"/>
              </w:rPr>
            </w:pPr>
            <w:r w:rsidRPr="00102E65">
              <w:rPr>
                <w:sz w:val="18"/>
                <w:szCs w:val="18"/>
              </w:rPr>
              <w:t>"no"</w:t>
            </w:r>
          </w:p>
        </w:tc>
      </w:tr>
      <w:tr w:rsidR="0092099D" w:rsidRPr="0092099D" w14:paraId="29EFB9DF" w14:textId="77777777" w:rsidTr="0092099D">
        <w:tc>
          <w:tcPr>
            <w:tcW w:w="859" w:type="dxa"/>
          </w:tcPr>
          <w:p w14:paraId="2AF5BC4C" w14:textId="77777777" w:rsidR="00A63227" w:rsidRPr="00102E65" w:rsidRDefault="00A63227" w:rsidP="00A63227">
            <w:pPr>
              <w:rPr>
                <w:sz w:val="18"/>
                <w:szCs w:val="18"/>
              </w:rPr>
            </w:pPr>
            <w:r w:rsidRPr="00102E65">
              <w:rPr>
                <w:sz w:val="18"/>
                <w:szCs w:val="18"/>
              </w:rPr>
              <w:t>"Hgb-3-14"</w:t>
            </w:r>
          </w:p>
        </w:tc>
        <w:tc>
          <w:tcPr>
            <w:tcW w:w="1476" w:type="dxa"/>
          </w:tcPr>
          <w:p w14:paraId="30457465" w14:textId="77777777" w:rsidR="00A63227" w:rsidRPr="00102E65" w:rsidRDefault="00A63227" w:rsidP="00A63227">
            <w:pPr>
              <w:rPr>
                <w:sz w:val="18"/>
                <w:szCs w:val="18"/>
              </w:rPr>
            </w:pPr>
            <w:r w:rsidRPr="00102E65">
              <w:rPr>
                <w:sz w:val="18"/>
                <w:szCs w:val="18"/>
              </w:rPr>
              <w:t>"SAN ANTONIO CREEK VALLEY HIGHLANDS"</w:t>
            </w:r>
          </w:p>
        </w:tc>
        <w:tc>
          <w:tcPr>
            <w:tcW w:w="1086" w:type="dxa"/>
          </w:tcPr>
          <w:p w14:paraId="738F16C9" w14:textId="77777777" w:rsidR="00A63227" w:rsidRPr="00102E65" w:rsidRDefault="00A63227" w:rsidP="00A63227">
            <w:pPr>
              <w:rPr>
                <w:sz w:val="18"/>
                <w:szCs w:val="18"/>
              </w:rPr>
            </w:pPr>
            <w:r w:rsidRPr="00102E65">
              <w:rPr>
                <w:sz w:val="18"/>
                <w:szCs w:val="18"/>
              </w:rPr>
              <w:t>1450.01</w:t>
            </w:r>
          </w:p>
        </w:tc>
        <w:tc>
          <w:tcPr>
            <w:tcW w:w="889" w:type="dxa"/>
          </w:tcPr>
          <w:p w14:paraId="536A23E4" w14:textId="77777777" w:rsidR="00A63227" w:rsidRPr="00102E65" w:rsidRDefault="00A63227" w:rsidP="00A63227">
            <w:pPr>
              <w:rPr>
                <w:sz w:val="18"/>
                <w:szCs w:val="18"/>
              </w:rPr>
            </w:pPr>
            <w:r w:rsidRPr="00102E65">
              <w:rPr>
                <w:sz w:val="18"/>
                <w:szCs w:val="18"/>
              </w:rPr>
              <w:t>"yes"</w:t>
            </w:r>
          </w:p>
        </w:tc>
      </w:tr>
      <w:tr w:rsidR="0092099D" w:rsidRPr="0092099D" w14:paraId="5C086A73" w14:textId="77777777" w:rsidTr="0092099D">
        <w:tc>
          <w:tcPr>
            <w:tcW w:w="859" w:type="dxa"/>
          </w:tcPr>
          <w:p w14:paraId="6CBA63E5" w14:textId="77777777" w:rsidR="00A63227" w:rsidRPr="00102E65" w:rsidRDefault="00A63227" w:rsidP="00A63227">
            <w:pPr>
              <w:rPr>
                <w:sz w:val="18"/>
                <w:szCs w:val="18"/>
              </w:rPr>
            </w:pPr>
            <w:r w:rsidRPr="00102E65">
              <w:rPr>
                <w:sz w:val="18"/>
                <w:szCs w:val="18"/>
              </w:rPr>
              <w:t>"Hgb-3-15"</w:t>
            </w:r>
          </w:p>
        </w:tc>
        <w:tc>
          <w:tcPr>
            <w:tcW w:w="1476" w:type="dxa"/>
          </w:tcPr>
          <w:p w14:paraId="459737C2" w14:textId="77777777" w:rsidR="00A63227" w:rsidRPr="00102E65" w:rsidRDefault="00A63227" w:rsidP="00A63227">
            <w:pPr>
              <w:rPr>
                <w:sz w:val="18"/>
                <w:szCs w:val="18"/>
              </w:rPr>
            </w:pPr>
            <w:r w:rsidRPr="00102E65">
              <w:rPr>
                <w:sz w:val="18"/>
                <w:szCs w:val="18"/>
              </w:rPr>
              <w:t>"SANTA YNEZ RIVER VALLEY HIGHLANDS"</w:t>
            </w:r>
          </w:p>
        </w:tc>
        <w:tc>
          <w:tcPr>
            <w:tcW w:w="1086" w:type="dxa"/>
          </w:tcPr>
          <w:p w14:paraId="5542F926" w14:textId="77777777" w:rsidR="00A63227" w:rsidRPr="00102E65" w:rsidRDefault="00A63227" w:rsidP="00A63227">
            <w:pPr>
              <w:rPr>
                <w:sz w:val="18"/>
                <w:szCs w:val="18"/>
              </w:rPr>
            </w:pPr>
            <w:r w:rsidRPr="00102E65">
              <w:rPr>
                <w:sz w:val="18"/>
                <w:szCs w:val="18"/>
              </w:rPr>
              <w:t>1089.13</w:t>
            </w:r>
          </w:p>
        </w:tc>
        <w:tc>
          <w:tcPr>
            <w:tcW w:w="889" w:type="dxa"/>
          </w:tcPr>
          <w:p w14:paraId="055D0152" w14:textId="77777777" w:rsidR="00A63227" w:rsidRPr="00102E65" w:rsidRDefault="00A63227" w:rsidP="00A63227">
            <w:pPr>
              <w:rPr>
                <w:sz w:val="18"/>
                <w:szCs w:val="18"/>
              </w:rPr>
            </w:pPr>
            <w:r w:rsidRPr="00102E65">
              <w:rPr>
                <w:sz w:val="18"/>
                <w:szCs w:val="18"/>
              </w:rPr>
              <w:t>"yes"</w:t>
            </w:r>
          </w:p>
        </w:tc>
      </w:tr>
      <w:tr w:rsidR="0092099D" w:rsidRPr="0092099D" w14:paraId="67E1E9BF" w14:textId="77777777" w:rsidTr="0092099D">
        <w:tc>
          <w:tcPr>
            <w:tcW w:w="859" w:type="dxa"/>
          </w:tcPr>
          <w:p w14:paraId="49E89871" w14:textId="77777777" w:rsidR="00A63227" w:rsidRPr="00102E65" w:rsidRDefault="00A63227" w:rsidP="00A63227">
            <w:pPr>
              <w:rPr>
                <w:sz w:val="18"/>
                <w:szCs w:val="18"/>
              </w:rPr>
            </w:pPr>
            <w:r w:rsidRPr="00102E65">
              <w:rPr>
                <w:sz w:val="18"/>
                <w:szCs w:val="18"/>
              </w:rPr>
              <w:t>"Hgb-3-16"</w:t>
            </w:r>
          </w:p>
        </w:tc>
        <w:tc>
          <w:tcPr>
            <w:tcW w:w="1476" w:type="dxa"/>
          </w:tcPr>
          <w:p w14:paraId="7B2CF8A5" w14:textId="77777777" w:rsidR="00A63227" w:rsidRPr="00102E65" w:rsidRDefault="00A63227" w:rsidP="00A63227">
            <w:pPr>
              <w:rPr>
                <w:sz w:val="18"/>
                <w:szCs w:val="18"/>
              </w:rPr>
            </w:pPr>
            <w:r w:rsidRPr="00102E65">
              <w:rPr>
                <w:sz w:val="18"/>
                <w:szCs w:val="18"/>
              </w:rPr>
              <w:t>"GOLETA HIGHLANDS"</w:t>
            </w:r>
          </w:p>
        </w:tc>
        <w:tc>
          <w:tcPr>
            <w:tcW w:w="1086" w:type="dxa"/>
          </w:tcPr>
          <w:p w14:paraId="074BCABB" w14:textId="77777777" w:rsidR="00A63227" w:rsidRPr="00102E65" w:rsidRDefault="00A63227" w:rsidP="00A63227">
            <w:pPr>
              <w:rPr>
                <w:sz w:val="18"/>
                <w:szCs w:val="18"/>
              </w:rPr>
            </w:pPr>
            <w:r w:rsidRPr="00102E65">
              <w:rPr>
                <w:sz w:val="18"/>
                <w:szCs w:val="18"/>
              </w:rPr>
              <w:t>1577.33</w:t>
            </w:r>
          </w:p>
        </w:tc>
        <w:tc>
          <w:tcPr>
            <w:tcW w:w="889" w:type="dxa"/>
          </w:tcPr>
          <w:p w14:paraId="01AD13EC" w14:textId="77777777" w:rsidR="00A63227" w:rsidRPr="00102E65" w:rsidRDefault="00A63227" w:rsidP="00A63227">
            <w:pPr>
              <w:rPr>
                <w:sz w:val="18"/>
                <w:szCs w:val="18"/>
              </w:rPr>
            </w:pPr>
            <w:r w:rsidRPr="00102E65">
              <w:rPr>
                <w:sz w:val="18"/>
                <w:szCs w:val="18"/>
              </w:rPr>
              <w:t>"yes"</w:t>
            </w:r>
          </w:p>
        </w:tc>
      </w:tr>
      <w:tr w:rsidR="0092099D" w:rsidRPr="0092099D" w14:paraId="45F6244E" w14:textId="77777777" w:rsidTr="0092099D">
        <w:tc>
          <w:tcPr>
            <w:tcW w:w="859" w:type="dxa"/>
          </w:tcPr>
          <w:p w14:paraId="60D13A40" w14:textId="77777777" w:rsidR="00A63227" w:rsidRPr="00102E65" w:rsidRDefault="00A63227" w:rsidP="00A63227">
            <w:pPr>
              <w:rPr>
                <w:sz w:val="18"/>
                <w:szCs w:val="18"/>
              </w:rPr>
            </w:pPr>
            <w:r w:rsidRPr="00102E65">
              <w:rPr>
                <w:sz w:val="18"/>
                <w:szCs w:val="18"/>
              </w:rPr>
              <w:t>"Hgb-3-17"</w:t>
            </w:r>
          </w:p>
        </w:tc>
        <w:tc>
          <w:tcPr>
            <w:tcW w:w="1476" w:type="dxa"/>
          </w:tcPr>
          <w:p w14:paraId="55B48F60" w14:textId="77777777" w:rsidR="00A63227" w:rsidRPr="00102E65" w:rsidRDefault="00A63227" w:rsidP="00A63227">
            <w:pPr>
              <w:rPr>
                <w:sz w:val="18"/>
                <w:szCs w:val="18"/>
              </w:rPr>
            </w:pPr>
            <w:r w:rsidRPr="00102E65">
              <w:rPr>
                <w:sz w:val="18"/>
                <w:szCs w:val="18"/>
              </w:rPr>
              <w:t>"SANTA BARBARA HIGHLANDS"</w:t>
            </w:r>
          </w:p>
        </w:tc>
        <w:tc>
          <w:tcPr>
            <w:tcW w:w="1086" w:type="dxa"/>
          </w:tcPr>
          <w:p w14:paraId="0AED45D2" w14:textId="77777777" w:rsidR="00A63227" w:rsidRPr="00102E65" w:rsidRDefault="00A63227" w:rsidP="00A63227">
            <w:pPr>
              <w:rPr>
                <w:sz w:val="18"/>
                <w:szCs w:val="18"/>
              </w:rPr>
            </w:pPr>
            <w:r w:rsidRPr="00102E65">
              <w:rPr>
                <w:sz w:val="18"/>
                <w:szCs w:val="18"/>
              </w:rPr>
              <w:t>1277.72</w:t>
            </w:r>
          </w:p>
        </w:tc>
        <w:tc>
          <w:tcPr>
            <w:tcW w:w="889" w:type="dxa"/>
          </w:tcPr>
          <w:p w14:paraId="4B9C4B00" w14:textId="77777777" w:rsidR="00A63227" w:rsidRPr="00102E65" w:rsidRDefault="00A63227" w:rsidP="00A63227">
            <w:pPr>
              <w:rPr>
                <w:sz w:val="18"/>
                <w:szCs w:val="18"/>
              </w:rPr>
            </w:pPr>
            <w:r w:rsidRPr="00102E65">
              <w:rPr>
                <w:sz w:val="18"/>
                <w:szCs w:val="18"/>
              </w:rPr>
              <w:t>"yes"</w:t>
            </w:r>
          </w:p>
        </w:tc>
      </w:tr>
      <w:tr w:rsidR="0092099D" w:rsidRPr="0092099D" w14:paraId="1AAED4BC" w14:textId="77777777" w:rsidTr="0092099D">
        <w:tc>
          <w:tcPr>
            <w:tcW w:w="859" w:type="dxa"/>
          </w:tcPr>
          <w:p w14:paraId="0EDB8DFE" w14:textId="77777777" w:rsidR="00A63227" w:rsidRPr="00102E65" w:rsidRDefault="00A63227" w:rsidP="00A63227">
            <w:pPr>
              <w:rPr>
                <w:sz w:val="18"/>
                <w:szCs w:val="18"/>
              </w:rPr>
            </w:pPr>
            <w:r w:rsidRPr="00102E65">
              <w:rPr>
                <w:sz w:val="18"/>
                <w:szCs w:val="18"/>
              </w:rPr>
              <w:t>"Hgb-3-18"</w:t>
            </w:r>
          </w:p>
        </w:tc>
        <w:tc>
          <w:tcPr>
            <w:tcW w:w="1476" w:type="dxa"/>
          </w:tcPr>
          <w:p w14:paraId="17E311F5" w14:textId="77777777" w:rsidR="00A63227" w:rsidRPr="00102E65" w:rsidRDefault="00A63227" w:rsidP="00A63227">
            <w:pPr>
              <w:rPr>
                <w:sz w:val="18"/>
                <w:szCs w:val="18"/>
              </w:rPr>
            </w:pPr>
            <w:r w:rsidRPr="00102E65">
              <w:rPr>
                <w:sz w:val="18"/>
                <w:szCs w:val="18"/>
              </w:rPr>
              <w:t>"CARPINTERIA HIGHLANDS"</w:t>
            </w:r>
          </w:p>
        </w:tc>
        <w:tc>
          <w:tcPr>
            <w:tcW w:w="1086" w:type="dxa"/>
          </w:tcPr>
          <w:p w14:paraId="7D349ED2" w14:textId="77777777" w:rsidR="00A63227" w:rsidRPr="00102E65" w:rsidRDefault="00A63227" w:rsidP="00A63227">
            <w:pPr>
              <w:rPr>
                <w:sz w:val="18"/>
                <w:szCs w:val="18"/>
              </w:rPr>
            </w:pPr>
            <w:r w:rsidRPr="00102E65">
              <w:rPr>
                <w:sz w:val="18"/>
                <w:szCs w:val="18"/>
              </w:rPr>
              <w:t>1575.31</w:t>
            </w:r>
          </w:p>
        </w:tc>
        <w:tc>
          <w:tcPr>
            <w:tcW w:w="889" w:type="dxa"/>
          </w:tcPr>
          <w:p w14:paraId="66BDCEAE" w14:textId="77777777" w:rsidR="00A63227" w:rsidRPr="00102E65" w:rsidRDefault="00A63227" w:rsidP="00A63227">
            <w:pPr>
              <w:rPr>
                <w:sz w:val="18"/>
                <w:szCs w:val="18"/>
              </w:rPr>
            </w:pPr>
            <w:r w:rsidRPr="00102E65">
              <w:rPr>
                <w:sz w:val="18"/>
                <w:szCs w:val="18"/>
              </w:rPr>
              <w:t>"yes"</w:t>
            </w:r>
          </w:p>
        </w:tc>
      </w:tr>
      <w:tr w:rsidR="0092099D" w:rsidRPr="0092099D" w14:paraId="067FC1F7" w14:textId="77777777" w:rsidTr="0092099D">
        <w:tc>
          <w:tcPr>
            <w:tcW w:w="859" w:type="dxa"/>
          </w:tcPr>
          <w:p w14:paraId="4023FCE0" w14:textId="77777777" w:rsidR="00A63227" w:rsidRPr="00102E65" w:rsidRDefault="00A63227" w:rsidP="00A63227">
            <w:pPr>
              <w:rPr>
                <w:sz w:val="18"/>
                <w:szCs w:val="18"/>
              </w:rPr>
            </w:pPr>
            <w:r w:rsidRPr="00102E65">
              <w:rPr>
                <w:sz w:val="18"/>
                <w:szCs w:val="18"/>
              </w:rPr>
              <w:t>"Hgb-3-19"</w:t>
            </w:r>
          </w:p>
        </w:tc>
        <w:tc>
          <w:tcPr>
            <w:tcW w:w="1476" w:type="dxa"/>
          </w:tcPr>
          <w:p w14:paraId="3FA8E947" w14:textId="77777777" w:rsidR="00A63227" w:rsidRPr="00102E65" w:rsidRDefault="00A63227" w:rsidP="00A63227">
            <w:pPr>
              <w:rPr>
                <w:sz w:val="18"/>
                <w:szCs w:val="18"/>
              </w:rPr>
            </w:pPr>
            <w:r w:rsidRPr="00102E65">
              <w:rPr>
                <w:sz w:val="18"/>
                <w:szCs w:val="18"/>
              </w:rPr>
              <w:t>"CARRIZO PLAIN HIGHLANDS"</w:t>
            </w:r>
          </w:p>
        </w:tc>
        <w:tc>
          <w:tcPr>
            <w:tcW w:w="1086" w:type="dxa"/>
          </w:tcPr>
          <w:p w14:paraId="4E0A22B5" w14:textId="77777777" w:rsidR="00A63227" w:rsidRPr="00102E65" w:rsidRDefault="00A63227" w:rsidP="00A63227">
            <w:pPr>
              <w:rPr>
                <w:sz w:val="18"/>
                <w:szCs w:val="18"/>
              </w:rPr>
            </w:pPr>
            <w:r w:rsidRPr="00102E65">
              <w:rPr>
                <w:sz w:val="18"/>
                <w:szCs w:val="18"/>
              </w:rPr>
              <w:t>613.52</w:t>
            </w:r>
          </w:p>
        </w:tc>
        <w:tc>
          <w:tcPr>
            <w:tcW w:w="889" w:type="dxa"/>
          </w:tcPr>
          <w:p w14:paraId="75E25264" w14:textId="77777777" w:rsidR="00A63227" w:rsidRPr="00102E65" w:rsidRDefault="00A63227" w:rsidP="00A63227">
            <w:pPr>
              <w:rPr>
                <w:sz w:val="18"/>
                <w:szCs w:val="18"/>
              </w:rPr>
            </w:pPr>
            <w:r w:rsidRPr="00102E65">
              <w:rPr>
                <w:sz w:val="18"/>
                <w:szCs w:val="18"/>
              </w:rPr>
              <w:t>"yes"</w:t>
            </w:r>
          </w:p>
        </w:tc>
      </w:tr>
      <w:tr w:rsidR="0092099D" w:rsidRPr="0092099D" w14:paraId="59533223" w14:textId="77777777" w:rsidTr="0092099D">
        <w:tc>
          <w:tcPr>
            <w:tcW w:w="859" w:type="dxa"/>
          </w:tcPr>
          <w:p w14:paraId="6E40C91D" w14:textId="77777777" w:rsidR="00A63227" w:rsidRPr="00102E65" w:rsidRDefault="00A63227" w:rsidP="00A63227">
            <w:pPr>
              <w:rPr>
                <w:sz w:val="18"/>
                <w:szCs w:val="18"/>
              </w:rPr>
            </w:pPr>
            <w:r w:rsidRPr="00102E65">
              <w:rPr>
                <w:sz w:val="18"/>
                <w:szCs w:val="18"/>
              </w:rPr>
              <w:t>"Hgb-3-2"</w:t>
            </w:r>
          </w:p>
        </w:tc>
        <w:tc>
          <w:tcPr>
            <w:tcW w:w="1476" w:type="dxa"/>
          </w:tcPr>
          <w:p w14:paraId="46705A11" w14:textId="77777777" w:rsidR="00A63227" w:rsidRPr="00102E65" w:rsidRDefault="00A63227" w:rsidP="00A63227">
            <w:pPr>
              <w:rPr>
                <w:sz w:val="18"/>
                <w:szCs w:val="18"/>
              </w:rPr>
            </w:pPr>
            <w:r w:rsidRPr="00102E65">
              <w:rPr>
                <w:sz w:val="18"/>
                <w:szCs w:val="18"/>
              </w:rPr>
              <w:t>"PAJARO VALLEY HIGHLANDS"</w:t>
            </w:r>
          </w:p>
        </w:tc>
        <w:tc>
          <w:tcPr>
            <w:tcW w:w="1086" w:type="dxa"/>
          </w:tcPr>
          <w:p w14:paraId="5F3C13D1" w14:textId="77777777" w:rsidR="00A63227" w:rsidRPr="00102E65" w:rsidRDefault="00A63227" w:rsidP="00A63227">
            <w:pPr>
              <w:rPr>
                <w:sz w:val="18"/>
                <w:szCs w:val="18"/>
              </w:rPr>
            </w:pPr>
            <w:r w:rsidRPr="00102E65">
              <w:rPr>
                <w:sz w:val="18"/>
                <w:szCs w:val="18"/>
              </w:rPr>
              <w:t>1217.58</w:t>
            </w:r>
          </w:p>
        </w:tc>
        <w:tc>
          <w:tcPr>
            <w:tcW w:w="889" w:type="dxa"/>
          </w:tcPr>
          <w:p w14:paraId="1ED12A5F" w14:textId="77777777" w:rsidR="00A63227" w:rsidRPr="00102E65" w:rsidRDefault="00A63227" w:rsidP="00A63227">
            <w:pPr>
              <w:rPr>
                <w:sz w:val="18"/>
                <w:szCs w:val="18"/>
              </w:rPr>
            </w:pPr>
            <w:r w:rsidRPr="00102E65">
              <w:rPr>
                <w:sz w:val="18"/>
                <w:szCs w:val="18"/>
              </w:rPr>
              <w:t>"yes"</w:t>
            </w:r>
          </w:p>
        </w:tc>
      </w:tr>
      <w:tr w:rsidR="0092099D" w:rsidRPr="0092099D" w14:paraId="6FDF4DC7" w14:textId="77777777" w:rsidTr="0092099D">
        <w:tc>
          <w:tcPr>
            <w:tcW w:w="859" w:type="dxa"/>
          </w:tcPr>
          <w:p w14:paraId="67B74852" w14:textId="77777777" w:rsidR="00A63227" w:rsidRPr="00102E65" w:rsidRDefault="00A63227" w:rsidP="00A63227">
            <w:pPr>
              <w:rPr>
                <w:sz w:val="18"/>
                <w:szCs w:val="18"/>
              </w:rPr>
            </w:pPr>
            <w:r w:rsidRPr="00102E65">
              <w:rPr>
                <w:sz w:val="18"/>
                <w:szCs w:val="18"/>
              </w:rPr>
              <w:t>"Hgb-3-20"</w:t>
            </w:r>
          </w:p>
        </w:tc>
        <w:tc>
          <w:tcPr>
            <w:tcW w:w="1476" w:type="dxa"/>
          </w:tcPr>
          <w:p w14:paraId="7D5E694C" w14:textId="77777777" w:rsidR="00A63227" w:rsidRPr="00102E65" w:rsidRDefault="00A63227" w:rsidP="00A63227">
            <w:pPr>
              <w:rPr>
                <w:sz w:val="18"/>
                <w:szCs w:val="18"/>
              </w:rPr>
            </w:pPr>
            <w:r w:rsidRPr="00102E65">
              <w:rPr>
                <w:sz w:val="18"/>
                <w:szCs w:val="18"/>
              </w:rPr>
              <w:t>"ANO NUEVO AREA HIGHLANDS"</w:t>
            </w:r>
          </w:p>
        </w:tc>
        <w:tc>
          <w:tcPr>
            <w:tcW w:w="1086" w:type="dxa"/>
          </w:tcPr>
          <w:p w14:paraId="29FA7DF3" w14:textId="77777777" w:rsidR="00A63227" w:rsidRPr="00102E65" w:rsidRDefault="00A63227" w:rsidP="00A63227">
            <w:pPr>
              <w:rPr>
                <w:sz w:val="18"/>
                <w:szCs w:val="18"/>
              </w:rPr>
            </w:pPr>
            <w:r w:rsidRPr="00102E65">
              <w:rPr>
                <w:sz w:val="18"/>
                <w:szCs w:val="18"/>
              </w:rPr>
              <w:t>501.09</w:t>
            </w:r>
          </w:p>
        </w:tc>
        <w:tc>
          <w:tcPr>
            <w:tcW w:w="889" w:type="dxa"/>
          </w:tcPr>
          <w:p w14:paraId="09BE9824" w14:textId="77777777" w:rsidR="00A63227" w:rsidRPr="00102E65" w:rsidRDefault="00A63227" w:rsidP="00A63227">
            <w:pPr>
              <w:rPr>
                <w:sz w:val="18"/>
                <w:szCs w:val="18"/>
              </w:rPr>
            </w:pPr>
            <w:r w:rsidRPr="00102E65">
              <w:rPr>
                <w:sz w:val="18"/>
                <w:szCs w:val="18"/>
              </w:rPr>
              <w:t>"no"</w:t>
            </w:r>
          </w:p>
        </w:tc>
      </w:tr>
      <w:tr w:rsidR="0092099D" w:rsidRPr="0092099D" w14:paraId="494A7521" w14:textId="77777777" w:rsidTr="0092099D">
        <w:tc>
          <w:tcPr>
            <w:tcW w:w="859" w:type="dxa"/>
          </w:tcPr>
          <w:p w14:paraId="64B7CE0A" w14:textId="77777777" w:rsidR="00A63227" w:rsidRPr="00102E65" w:rsidRDefault="00A63227" w:rsidP="00A63227">
            <w:pPr>
              <w:rPr>
                <w:sz w:val="18"/>
                <w:szCs w:val="18"/>
              </w:rPr>
            </w:pPr>
            <w:r w:rsidRPr="00102E65">
              <w:rPr>
                <w:sz w:val="18"/>
                <w:szCs w:val="18"/>
              </w:rPr>
              <w:t>"Hgb-3-21"</w:t>
            </w:r>
          </w:p>
        </w:tc>
        <w:tc>
          <w:tcPr>
            <w:tcW w:w="1476" w:type="dxa"/>
          </w:tcPr>
          <w:p w14:paraId="7A68547C" w14:textId="77777777" w:rsidR="00A63227" w:rsidRPr="00102E65" w:rsidRDefault="00A63227" w:rsidP="00A63227">
            <w:pPr>
              <w:rPr>
                <w:sz w:val="18"/>
                <w:szCs w:val="18"/>
              </w:rPr>
            </w:pPr>
            <w:r w:rsidRPr="00102E65">
              <w:rPr>
                <w:sz w:val="18"/>
                <w:szCs w:val="18"/>
              </w:rPr>
              <w:t>"SANTA CRUZ PURISIMA FORMATION HIGHLANDS"</w:t>
            </w:r>
          </w:p>
        </w:tc>
        <w:tc>
          <w:tcPr>
            <w:tcW w:w="1086" w:type="dxa"/>
          </w:tcPr>
          <w:p w14:paraId="0F7E06BF" w14:textId="77777777" w:rsidR="00A63227" w:rsidRPr="00102E65" w:rsidRDefault="00A63227" w:rsidP="00A63227">
            <w:pPr>
              <w:rPr>
                <w:sz w:val="18"/>
                <w:szCs w:val="18"/>
              </w:rPr>
            </w:pPr>
            <w:r w:rsidRPr="00102E65">
              <w:rPr>
                <w:sz w:val="18"/>
                <w:szCs w:val="18"/>
              </w:rPr>
              <w:t>1175.34</w:t>
            </w:r>
          </w:p>
        </w:tc>
        <w:tc>
          <w:tcPr>
            <w:tcW w:w="889" w:type="dxa"/>
          </w:tcPr>
          <w:p w14:paraId="70D57DDD" w14:textId="77777777" w:rsidR="00A63227" w:rsidRPr="00102E65" w:rsidRDefault="00A63227" w:rsidP="00A63227">
            <w:pPr>
              <w:rPr>
                <w:sz w:val="18"/>
                <w:szCs w:val="18"/>
              </w:rPr>
            </w:pPr>
            <w:r w:rsidRPr="00102E65">
              <w:rPr>
                <w:sz w:val="18"/>
                <w:szCs w:val="18"/>
              </w:rPr>
              <w:t>"yes"</w:t>
            </w:r>
          </w:p>
        </w:tc>
      </w:tr>
      <w:tr w:rsidR="0092099D" w:rsidRPr="0092099D" w14:paraId="0A34D664" w14:textId="77777777" w:rsidTr="0092099D">
        <w:tc>
          <w:tcPr>
            <w:tcW w:w="859" w:type="dxa"/>
          </w:tcPr>
          <w:p w14:paraId="487C57EB" w14:textId="77777777" w:rsidR="00A63227" w:rsidRPr="00102E65" w:rsidRDefault="00A63227" w:rsidP="00A63227">
            <w:pPr>
              <w:rPr>
                <w:sz w:val="18"/>
                <w:szCs w:val="18"/>
              </w:rPr>
            </w:pPr>
            <w:r w:rsidRPr="00102E65">
              <w:rPr>
                <w:sz w:val="18"/>
                <w:szCs w:val="18"/>
              </w:rPr>
              <w:t>"Hgb-3-22"</w:t>
            </w:r>
          </w:p>
        </w:tc>
        <w:tc>
          <w:tcPr>
            <w:tcW w:w="1476" w:type="dxa"/>
          </w:tcPr>
          <w:p w14:paraId="65459F8C" w14:textId="77777777" w:rsidR="00A63227" w:rsidRPr="00102E65" w:rsidRDefault="00A63227" w:rsidP="00A63227">
            <w:pPr>
              <w:rPr>
                <w:sz w:val="18"/>
                <w:szCs w:val="18"/>
              </w:rPr>
            </w:pPr>
            <w:r w:rsidRPr="00102E65">
              <w:rPr>
                <w:sz w:val="18"/>
                <w:szCs w:val="18"/>
              </w:rPr>
              <w:t>"SANTA ANA VALLEY HIGHLANDS"</w:t>
            </w:r>
          </w:p>
        </w:tc>
        <w:tc>
          <w:tcPr>
            <w:tcW w:w="1086" w:type="dxa"/>
          </w:tcPr>
          <w:p w14:paraId="3B069B25" w14:textId="77777777" w:rsidR="00A63227" w:rsidRPr="00102E65" w:rsidRDefault="00A63227" w:rsidP="00A63227">
            <w:pPr>
              <w:rPr>
                <w:sz w:val="18"/>
                <w:szCs w:val="18"/>
              </w:rPr>
            </w:pPr>
            <w:r w:rsidRPr="00102E65">
              <w:rPr>
                <w:sz w:val="18"/>
                <w:szCs w:val="18"/>
              </w:rPr>
              <w:t>1057.32</w:t>
            </w:r>
          </w:p>
        </w:tc>
        <w:tc>
          <w:tcPr>
            <w:tcW w:w="889" w:type="dxa"/>
          </w:tcPr>
          <w:p w14:paraId="077AB9C1" w14:textId="77777777" w:rsidR="00A63227" w:rsidRPr="00102E65" w:rsidRDefault="00A63227" w:rsidP="00A63227">
            <w:pPr>
              <w:rPr>
                <w:sz w:val="18"/>
                <w:szCs w:val="18"/>
              </w:rPr>
            </w:pPr>
            <w:r w:rsidRPr="00102E65">
              <w:rPr>
                <w:sz w:val="18"/>
                <w:szCs w:val="18"/>
              </w:rPr>
              <w:t>"yes"</w:t>
            </w:r>
          </w:p>
        </w:tc>
      </w:tr>
      <w:tr w:rsidR="0092099D" w:rsidRPr="0092099D" w14:paraId="3B9BEEA1" w14:textId="77777777" w:rsidTr="0092099D">
        <w:tc>
          <w:tcPr>
            <w:tcW w:w="859" w:type="dxa"/>
          </w:tcPr>
          <w:p w14:paraId="2811736D" w14:textId="77777777" w:rsidR="00A63227" w:rsidRPr="00102E65" w:rsidRDefault="00A63227" w:rsidP="00A63227">
            <w:pPr>
              <w:rPr>
                <w:sz w:val="18"/>
                <w:szCs w:val="18"/>
              </w:rPr>
            </w:pPr>
            <w:r w:rsidRPr="00102E65">
              <w:rPr>
                <w:sz w:val="18"/>
                <w:szCs w:val="18"/>
              </w:rPr>
              <w:t>"Hgb-3-23"</w:t>
            </w:r>
          </w:p>
        </w:tc>
        <w:tc>
          <w:tcPr>
            <w:tcW w:w="1476" w:type="dxa"/>
          </w:tcPr>
          <w:p w14:paraId="4085DFCF" w14:textId="77777777" w:rsidR="00A63227" w:rsidRPr="00102E65" w:rsidRDefault="00A63227" w:rsidP="00A63227">
            <w:pPr>
              <w:rPr>
                <w:sz w:val="18"/>
                <w:szCs w:val="18"/>
              </w:rPr>
            </w:pPr>
            <w:r w:rsidRPr="00102E65">
              <w:rPr>
                <w:sz w:val="18"/>
                <w:szCs w:val="18"/>
              </w:rPr>
              <w:t>"UPPER SANTA ANA VALLEY HIGHLANDS"</w:t>
            </w:r>
          </w:p>
        </w:tc>
        <w:tc>
          <w:tcPr>
            <w:tcW w:w="1086" w:type="dxa"/>
          </w:tcPr>
          <w:p w14:paraId="6AE7DF6A" w14:textId="77777777" w:rsidR="00A63227" w:rsidRPr="00102E65" w:rsidRDefault="00A63227" w:rsidP="00A63227">
            <w:pPr>
              <w:rPr>
                <w:sz w:val="18"/>
                <w:szCs w:val="18"/>
              </w:rPr>
            </w:pPr>
            <w:r w:rsidRPr="00102E65">
              <w:rPr>
                <w:sz w:val="18"/>
                <w:szCs w:val="18"/>
              </w:rPr>
              <w:t>128.26</w:t>
            </w:r>
          </w:p>
        </w:tc>
        <w:tc>
          <w:tcPr>
            <w:tcW w:w="889" w:type="dxa"/>
          </w:tcPr>
          <w:p w14:paraId="5C72CFD4" w14:textId="77777777" w:rsidR="00A63227" w:rsidRPr="00102E65" w:rsidRDefault="00A63227" w:rsidP="00A63227">
            <w:pPr>
              <w:rPr>
                <w:sz w:val="18"/>
                <w:szCs w:val="18"/>
              </w:rPr>
            </w:pPr>
            <w:r w:rsidRPr="00102E65">
              <w:rPr>
                <w:sz w:val="18"/>
                <w:szCs w:val="18"/>
              </w:rPr>
              <w:t>"yes"</w:t>
            </w:r>
          </w:p>
        </w:tc>
      </w:tr>
      <w:tr w:rsidR="0092099D" w:rsidRPr="0092099D" w14:paraId="51F86CD3" w14:textId="77777777" w:rsidTr="0092099D">
        <w:tc>
          <w:tcPr>
            <w:tcW w:w="859" w:type="dxa"/>
          </w:tcPr>
          <w:p w14:paraId="681E5E91" w14:textId="77777777" w:rsidR="00A63227" w:rsidRPr="00102E65" w:rsidRDefault="00A63227" w:rsidP="00A63227">
            <w:pPr>
              <w:rPr>
                <w:sz w:val="18"/>
                <w:szCs w:val="18"/>
              </w:rPr>
            </w:pPr>
            <w:r w:rsidRPr="00102E65">
              <w:rPr>
                <w:sz w:val="18"/>
                <w:szCs w:val="18"/>
              </w:rPr>
              <w:t>"Hgb-3-24"</w:t>
            </w:r>
          </w:p>
        </w:tc>
        <w:tc>
          <w:tcPr>
            <w:tcW w:w="1476" w:type="dxa"/>
          </w:tcPr>
          <w:p w14:paraId="701ED6D6" w14:textId="77777777" w:rsidR="00A63227" w:rsidRPr="00102E65" w:rsidRDefault="00A63227" w:rsidP="00A63227">
            <w:pPr>
              <w:rPr>
                <w:sz w:val="18"/>
                <w:szCs w:val="18"/>
              </w:rPr>
            </w:pPr>
            <w:r w:rsidRPr="00102E65">
              <w:rPr>
                <w:sz w:val="18"/>
                <w:szCs w:val="18"/>
              </w:rPr>
              <w:t>"QUIEN SABE VALLEY HIGHLANDS"</w:t>
            </w:r>
          </w:p>
        </w:tc>
        <w:tc>
          <w:tcPr>
            <w:tcW w:w="1086" w:type="dxa"/>
          </w:tcPr>
          <w:p w14:paraId="6A24BABD" w14:textId="77777777" w:rsidR="00A63227" w:rsidRPr="00102E65" w:rsidRDefault="00A63227" w:rsidP="00A63227">
            <w:pPr>
              <w:rPr>
                <w:sz w:val="18"/>
                <w:szCs w:val="18"/>
              </w:rPr>
            </w:pPr>
            <w:r w:rsidRPr="00102E65">
              <w:rPr>
                <w:sz w:val="18"/>
                <w:szCs w:val="18"/>
              </w:rPr>
              <w:t>NA</w:t>
            </w:r>
          </w:p>
        </w:tc>
        <w:tc>
          <w:tcPr>
            <w:tcW w:w="889" w:type="dxa"/>
          </w:tcPr>
          <w:p w14:paraId="1E1CCD30" w14:textId="77777777" w:rsidR="00A63227" w:rsidRPr="00102E65" w:rsidRDefault="00A63227" w:rsidP="00A63227">
            <w:pPr>
              <w:rPr>
                <w:sz w:val="18"/>
                <w:szCs w:val="18"/>
              </w:rPr>
            </w:pPr>
            <w:r w:rsidRPr="00102E65">
              <w:rPr>
                <w:sz w:val="18"/>
                <w:szCs w:val="18"/>
              </w:rPr>
              <w:t>NA</w:t>
            </w:r>
          </w:p>
        </w:tc>
      </w:tr>
      <w:tr w:rsidR="0092099D" w:rsidRPr="0092099D" w14:paraId="2BCFA0E4" w14:textId="77777777" w:rsidTr="0092099D">
        <w:tc>
          <w:tcPr>
            <w:tcW w:w="859" w:type="dxa"/>
          </w:tcPr>
          <w:p w14:paraId="4273B1F2" w14:textId="77777777" w:rsidR="00A63227" w:rsidRPr="00102E65" w:rsidRDefault="00A63227" w:rsidP="00A63227">
            <w:pPr>
              <w:rPr>
                <w:sz w:val="18"/>
                <w:szCs w:val="18"/>
              </w:rPr>
            </w:pPr>
            <w:r w:rsidRPr="00102E65">
              <w:rPr>
                <w:sz w:val="18"/>
                <w:szCs w:val="18"/>
              </w:rPr>
              <w:t>"Hgb-3-25"</w:t>
            </w:r>
          </w:p>
        </w:tc>
        <w:tc>
          <w:tcPr>
            <w:tcW w:w="1476" w:type="dxa"/>
          </w:tcPr>
          <w:p w14:paraId="6B7E5BD7" w14:textId="77777777" w:rsidR="00A63227" w:rsidRPr="00102E65" w:rsidRDefault="00A63227" w:rsidP="00A63227">
            <w:pPr>
              <w:rPr>
                <w:sz w:val="18"/>
                <w:szCs w:val="18"/>
              </w:rPr>
            </w:pPr>
            <w:r w:rsidRPr="00102E65">
              <w:rPr>
                <w:sz w:val="18"/>
                <w:szCs w:val="18"/>
              </w:rPr>
              <w:t>"TRES PINOS VALLEY HIGHLANDS"</w:t>
            </w:r>
          </w:p>
        </w:tc>
        <w:tc>
          <w:tcPr>
            <w:tcW w:w="1086" w:type="dxa"/>
          </w:tcPr>
          <w:p w14:paraId="69963985" w14:textId="77777777" w:rsidR="00A63227" w:rsidRPr="00102E65" w:rsidRDefault="00A63227" w:rsidP="00A63227">
            <w:pPr>
              <w:rPr>
                <w:sz w:val="18"/>
                <w:szCs w:val="18"/>
              </w:rPr>
            </w:pPr>
            <w:r w:rsidRPr="00102E65">
              <w:rPr>
                <w:sz w:val="18"/>
                <w:szCs w:val="18"/>
              </w:rPr>
              <w:t>678.13</w:t>
            </w:r>
          </w:p>
        </w:tc>
        <w:tc>
          <w:tcPr>
            <w:tcW w:w="889" w:type="dxa"/>
          </w:tcPr>
          <w:p w14:paraId="43298B3E" w14:textId="77777777" w:rsidR="00A63227" w:rsidRPr="00102E65" w:rsidRDefault="00A63227" w:rsidP="00A63227">
            <w:pPr>
              <w:rPr>
                <w:sz w:val="18"/>
                <w:szCs w:val="18"/>
              </w:rPr>
            </w:pPr>
            <w:r w:rsidRPr="00102E65">
              <w:rPr>
                <w:sz w:val="18"/>
                <w:szCs w:val="18"/>
              </w:rPr>
              <w:t>"yes"</w:t>
            </w:r>
          </w:p>
        </w:tc>
      </w:tr>
      <w:tr w:rsidR="0092099D" w:rsidRPr="0092099D" w14:paraId="3995DE57" w14:textId="77777777" w:rsidTr="0092099D">
        <w:tc>
          <w:tcPr>
            <w:tcW w:w="859" w:type="dxa"/>
          </w:tcPr>
          <w:p w14:paraId="575C1CB9" w14:textId="77777777" w:rsidR="00A63227" w:rsidRPr="00102E65" w:rsidRDefault="00A63227" w:rsidP="00A63227">
            <w:pPr>
              <w:rPr>
                <w:sz w:val="18"/>
                <w:szCs w:val="18"/>
              </w:rPr>
            </w:pPr>
            <w:r w:rsidRPr="00102E65">
              <w:rPr>
                <w:sz w:val="18"/>
                <w:szCs w:val="18"/>
              </w:rPr>
              <w:t>"Hgb-3-26"</w:t>
            </w:r>
          </w:p>
        </w:tc>
        <w:tc>
          <w:tcPr>
            <w:tcW w:w="1476" w:type="dxa"/>
          </w:tcPr>
          <w:p w14:paraId="03C6D381" w14:textId="77777777" w:rsidR="00A63227" w:rsidRPr="00102E65" w:rsidRDefault="00A63227" w:rsidP="00A63227">
            <w:pPr>
              <w:rPr>
                <w:sz w:val="18"/>
                <w:szCs w:val="18"/>
              </w:rPr>
            </w:pPr>
            <w:r w:rsidRPr="00102E65">
              <w:rPr>
                <w:sz w:val="18"/>
                <w:szCs w:val="18"/>
              </w:rPr>
              <w:t>"WEST SANTA CRUZ TERRACE HIGHLANDS"</w:t>
            </w:r>
          </w:p>
        </w:tc>
        <w:tc>
          <w:tcPr>
            <w:tcW w:w="1086" w:type="dxa"/>
          </w:tcPr>
          <w:p w14:paraId="7DACBDB9" w14:textId="77777777" w:rsidR="00A63227" w:rsidRPr="00102E65" w:rsidRDefault="00A63227" w:rsidP="00A63227">
            <w:pPr>
              <w:rPr>
                <w:sz w:val="18"/>
                <w:szCs w:val="18"/>
              </w:rPr>
            </w:pPr>
            <w:r w:rsidRPr="00102E65">
              <w:rPr>
                <w:sz w:val="18"/>
                <w:szCs w:val="18"/>
              </w:rPr>
              <w:t>1307.41</w:t>
            </w:r>
          </w:p>
        </w:tc>
        <w:tc>
          <w:tcPr>
            <w:tcW w:w="889" w:type="dxa"/>
          </w:tcPr>
          <w:p w14:paraId="66F75572" w14:textId="77777777" w:rsidR="00A63227" w:rsidRPr="00102E65" w:rsidRDefault="00A63227" w:rsidP="00A63227">
            <w:pPr>
              <w:rPr>
                <w:sz w:val="18"/>
                <w:szCs w:val="18"/>
              </w:rPr>
            </w:pPr>
            <w:r w:rsidRPr="00102E65">
              <w:rPr>
                <w:sz w:val="18"/>
                <w:szCs w:val="18"/>
              </w:rPr>
              <w:t>"yes"</w:t>
            </w:r>
          </w:p>
        </w:tc>
      </w:tr>
      <w:tr w:rsidR="0092099D" w:rsidRPr="0092099D" w14:paraId="6A449F97" w14:textId="77777777" w:rsidTr="0092099D">
        <w:tc>
          <w:tcPr>
            <w:tcW w:w="859" w:type="dxa"/>
          </w:tcPr>
          <w:p w14:paraId="457F86F9" w14:textId="77777777" w:rsidR="00A63227" w:rsidRPr="00102E65" w:rsidRDefault="00A63227" w:rsidP="00A63227">
            <w:pPr>
              <w:rPr>
                <w:sz w:val="18"/>
                <w:szCs w:val="18"/>
              </w:rPr>
            </w:pPr>
            <w:r w:rsidRPr="00102E65">
              <w:rPr>
                <w:sz w:val="18"/>
                <w:szCs w:val="18"/>
              </w:rPr>
              <w:t>"Hgb-3-27"</w:t>
            </w:r>
          </w:p>
        </w:tc>
        <w:tc>
          <w:tcPr>
            <w:tcW w:w="1476" w:type="dxa"/>
          </w:tcPr>
          <w:p w14:paraId="4869D05A" w14:textId="77777777" w:rsidR="00A63227" w:rsidRPr="00102E65" w:rsidRDefault="00A63227" w:rsidP="00A63227">
            <w:pPr>
              <w:rPr>
                <w:sz w:val="18"/>
                <w:szCs w:val="18"/>
              </w:rPr>
            </w:pPr>
            <w:r w:rsidRPr="00102E65">
              <w:rPr>
                <w:sz w:val="18"/>
                <w:szCs w:val="18"/>
              </w:rPr>
              <w:t>"SCOTTS VALLEY HIGHLANDS"</w:t>
            </w:r>
          </w:p>
        </w:tc>
        <w:tc>
          <w:tcPr>
            <w:tcW w:w="1086" w:type="dxa"/>
          </w:tcPr>
          <w:p w14:paraId="1E6AFAFE" w14:textId="77777777" w:rsidR="00A63227" w:rsidRPr="00102E65" w:rsidRDefault="00A63227" w:rsidP="00A63227">
            <w:pPr>
              <w:rPr>
                <w:sz w:val="18"/>
                <w:szCs w:val="18"/>
              </w:rPr>
            </w:pPr>
            <w:r w:rsidRPr="00102E65">
              <w:rPr>
                <w:sz w:val="18"/>
                <w:szCs w:val="18"/>
              </w:rPr>
              <w:t>1274.99</w:t>
            </w:r>
          </w:p>
        </w:tc>
        <w:tc>
          <w:tcPr>
            <w:tcW w:w="889" w:type="dxa"/>
          </w:tcPr>
          <w:p w14:paraId="092BA424" w14:textId="77777777" w:rsidR="00A63227" w:rsidRPr="00102E65" w:rsidRDefault="00A63227" w:rsidP="00A63227">
            <w:pPr>
              <w:rPr>
                <w:sz w:val="18"/>
                <w:szCs w:val="18"/>
              </w:rPr>
            </w:pPr>
            <w:r w:rsidRPr="00102E65">
              <w:rPr>
                <w:sz w:val="18"/>
                <w:szCs w:val="18"/>
              </w:rPr>
              <w:t>"yes"</w:t>
            </w:r>
          </w:p>
        </w:tc>
      </w:tr>
      <w:tr w:rsidR="0092099D" w:rsidRPr="0092099D" w14:paraId="1713A586" w14:textId="77777777" w:rsidTr="0092099D">
        <w:tc>
          <w:tcPr>
            <w:tcW w:w="859" w:type="dxa"/>
          </w:tcPr>
          <w:p w14:paraId="65AB4BA1" w14:textId="77777777" w:rsidR="00A63227" w:rsidRPr="00102E65" w:rsidRDefault="00A63227" w:rsidP="00A63227">
            <w:pPr>
              <w:rPr>
                <w:sz w:val="18"/>
                <w:szCs w:val="18"/>
              </w:rPr>
            </w:pPr>
            <w:r w:rsidRPr="00102E65">
              <w:rPr>
                <w:sz w:val="18"/>
                <w:szCs w:val="18"/>
              </w:rPr>
              <w:t>"Hgb-3-28"</w:t>
            </w:r>
          </w:p>
        </w:tc>
        <w:tc>
          <w:tcPr>
            <w:tcW w:w="1476" w:type="dxa"/>
          </w:tcPr>
          <w:p w14:paraId="77814F47" w14:textId="77777777" w:rsidR="00A63227" w:rsidRPr="00102E65" w:rsidRDefault="00A63227" w:rsidP="00A63227">
            <w:pPr>
              <w:rPr>
                <w:sz w:val="18"/>
                <w:szCs w:val="18"/>
              </w:rPr>
            </w:pPr>
            <w:r w:rsidRPr="00102E65">
              <w:rPr>
                <w:sz w:val="18"/>
                <w:szCs w:val="18"/>
              </w:rPr>
              <w:t>"SAN BENITO RIVER VALLEY HIGHLANDS"</w:t>
            </w:r>
          </w:p>
        </w:tc>
        <w:tc>
          <w:tcPr>
            <w:tcW w:w="1086" w:type="dxa"/>
          </w:tcPr>
          <w:p w14:paraId="36CB574C" w14:textId="77777777" w:rsidR="00A63227" w:rsidRPr="00102E65" w:rsidRDefault="00A63227" w:rsidP="00A63227">
            <w:pPr>
              <w:rPr>
                <w:sz w:val="18"/>
                <w:szCs w:val="18"/>
              </w:rPr>
            </w:pPr>
            <w:r w:rsidRPr="00102E65">
              <w:rPr>
                <w:sz w:val="18"/>
                <w:szCs w:val="18"/>
              </w:rPr>
              <w:t>627.14</w:t>
            </w:r>
          </w:p>
        </w:tc>
        <w:tc>
          <w:tcPr>
            <w:tcW w:w="889" w:type="dxa"/>
          </w:tcPr>
          <w:p w14:paraId="31E0C5DE" w14:textId="77777777" w:rsidR="00A63227" w:rsidRPr="00102E65" w:rsidRDefault="00A63227" w:rsidP="00A63227">
            <w:pPr>
              <w:rPr>
                <w:sz w:val="18"/>
                <w:szCs w:val="18"/>
              </w:rPr>
            </w:pPr>
            <w:r w:rsidRPr="00102E65">
              <w:rPr>
                <w:sz w:val="18"/>
                <w:szCs w:val="18"/>
              </w:rPr>
              <w:t>"no"</w:t>
            </w:r>
          </w:p>
        </w:tc>
      </w:tr>
      <w:tr w:rsidR="0092099D" w:rsidRPr="0092099D" w14:paraId="164A7553" w14:textId="77777777" w:rsidTr="0092099D">
        <w:tc>
          <w:tcPr>
            <w:tcW w:w="859" w:type="dxa"/>
          </w:tcPr>
          <w:p w14:paraId="67C1D148" w14:textId="77777777" w:rsidR="00A63227" w:rsidRPr="00102E65" w:rsidRDefault="00A63227" w:rsidP="00A63227">
            <w:pPr>
              <w:rPr>
                <w:sz w:val="18"/>
                <w:szCs w:val="18"/>
              </w:rPr>
            </w:pPr>
            <w:r w:rsidRPr="00102E65">
              <w:rPr>
                <w:sz w:val="18"/>
                <w:szCs w:val="18"/>
              </w:rPr>
              <w:t>"Hgb-3-29"</w:t>
            </w:r>
          </w:p>
        </w:tc>
        <w:tc>
          <w:tcPr>
            <w:tcW w:w="1476" w:type="dxa"/>
          </w:tcPr>
          <w:p w14:paraId="11869B90" w14:textId="77777777" w:rsidR="00A63227" w:rsidRPr="00102E65" w:rsidRDefault="00A63227" w:rsidP="00A63227">
            <w:pPr>
              <w:rPr>
                <w:sz w:val="18"/>
                <w:szCs w:val="18"/>
              </w:rPr>
            </w:pPr>
            <w:r w:rsidRPr="00102E65">
              <w:rPr>
                <w:sz w:val="18"/>
                <w:szCs w:val="18"/>
              </w:rPr>
              <w:t>"DRY LAKE VALLEY HIGHLANDS"</w:t>
            </w:r>
          </w:p>
        </w:tc>
        <w:tc>
          <w:tcPr>
            <w:tcW w:w="1086" w:type="dxa"/>
          </w:tcPr>
          <w:p w14:paraId="740AA612" w14:textId="77777777" w:rsidR="00A63227" w:rsidRPr="00102E65" w:rsidRDefault="00A63227" w:rsidP="00A63227">
            <w:pPr>
              <w:rPr>
                <w:sz w:val="18"/>
                <w:szCs w:val="18"/>
              </w:rPr>
            </w:pPr>
            <w:r w:rsidRPr="00102E65">
              <w:rPr>
                <w:sz w:val="18"/>
                <w:szCs w:val="18"/>
              </w:rPr>
              <w:t>727.78</w:t>
            </w:r>
          </w:p>
        </w:tc>
        <w:tc>
          <w:tcPr>
            <w:tcW w:w="889" w:type="dxa"/>
          </w:tcPr>
          <w:p w14:paraId="5791FAAC" w14:textId="77777777" w:rsidR="00A63227" w:rsidRPr="00102E65" w:rsidRDefault="00A63227" w:rsidP="00A63227">
            <w:pPr>
              <w:rPr>
                <w:sz w:val="18"/>
                <w:szCs w:val="18"/>
              </w:rPr>
            </w:pPr>
            <w:r w:rsidRPr="00102E65">
              <w:rPr>
                <w:sz w:val="18"/>
                <w:szCs w:val="18"/>
              </w:rPr>
              <w:t>"yes"</w:t>
            </w:r>
          </w:p>
        </w:tc>
      </w:tr>
      <w:tr w:rsidR="0092099D" w:rsidRPr="0092099D" w14:paraId="43A1341A" w14:textId="77777777" w:rsidTr="0092099D">
        <w:tc>
          <w:tcPr>
            <w:tcW w:w="859" w:type="dxa"/>
          </w:tcPr>
          <w:p w14:paraId="4183A6A7" w14:textId="77777777" w:rsidR="00A63227" w:rsidRPr="00102E65" w:rsidRDefault="00A63227" w:rsidP="00A63227">
            <w:pPr>
              <w:rPr>
                <w:sz w:val="18"/>
                <w:szCs w:val="18"/>
              </w:rPr>
            </w:pPr>
            <w:r w:rsidRPr="00102E65">
              <w:rPr>
                <w:sz w:val="18"/>
                <w:szCs w:val="18"/>
              </w:rPr>
              <w:t>"Hgb-3-3"</w:t>
            </w:r>
          </w:p>
        </w:tc>
        <w:tc>
          <w:tcPr>
            <w:tcW w:w="1476" w:type="dxa"/>
          </w:tcPr>
          <w:p w14:paraId="729D22AA" w14:textId="77777777" w:rsidR="00A63227" w:rsidRPr="00102E65" w:rsidRDefault="00A63227" w:rsidP="00A63227">
            <w:pPr>
              <w:rPr>
                <w:sz w:val="18"/>
                <w:szCs w:val="18"/>
              </w:rPr>
            </w:pPr>
            <w:r w:rsidRPr="00102E65">
              <w:rPr>
                <w:sz w:val="18"/>
                <w:szCs w:val="18"/>
              </w:rPr>
              <w:t>"GILROY-HOLLISTER VALLEY HIGHLANDS"</w:t>
            </w:r>
          </w:p>
        </w:tc>
        <w:tc>
          <w:tcPr>
            <w:tcW w:w="1086" w:type="dxa"/>
          </w:tcPr>
          <w:p w14:paraId="1147D756" w14:textId="77777777" w:rsidR="00A63227" w:rsidRPr="00102E65" w:rsidRDefault="00A63227" w:rsidP="00A63227">
            <w:pPr>
              <w:rPr>
                <w:sz w:val="18"/>
                <w:szCs w:val="18"/>
              </w:rPr>
            </w:pPr>
            <w:r w:rsidRPr="00102E65">
              <w:rPr>
                <w:sz w:val="18"/>
                <w:szCs w:val="18"/>
              </w:rPr>
              <w:t>964.91</w:t>
            </w:r>
          </w:p>
        </w:tc>
        <w:tc>
          <w:tcPr>
            <w:tcW w:w="889" w:type="dxa"/>
          </w:tcPr>
          <w:p w14:paraId="0C1CB039" w14:textId="77777777" w:rsidR="00A63227" w:rsidRPr="00102E65" w:rsidRDefault="00A63227" w:rsidP="00A63227">
            <w:pPr>
              <w:rPr>
                <w:sz w:val="18"/>
                <w:szCs w:val="18"/>
              </w:rPr>
            </w:pPr>
            <w:r w:rsidRPr="00102E65">
              <w:rPr>
                <w:sz w:val="18"/>
                <w:szCs w:val="18"/>
              </w:rPr>
              <w:t>"yes"</w:t>
            </w:r>
          </w:p>
        </w:tc>
      </w:tr>
      <w:tr w:rsidR="0092099D" w:rsidRPr="0092099D" w14:paraId="01FEE021" w14:textId="77777777" w:rsidTr="0092099D">
        <w:tc>
          <w:tcPr>
            <w:tcW w:w="859" w:type="dxa"/>
          </w:tcPr>
          <w:p w14:paraId="1A58A888" w14:textId="77777777" w:rsidR="00A63227" w:rsidRPr="00102E65" w:rsidRDefault="00A63227" w:rsidP="00A63227">
            <w:pPr>
              <w:rPr>
                <w:sz w:val="18"/>
                <w:szCs w:val="18"/>
              </w:rPr>
            </w:pPr>
            <w:r w:rsidRPr="00102E65">
              <w:rPr>
                <w:sz w:val="18"/>
                <w:szCs w:val="18"/>
              </w:rPr>
              <w:t>"Hgb-3-30"</w:t>
            </w:r>
          </w:p>
        </w:tc>
        <w:tc>
          <w:tcPr>
            <w:tcW w:w="1476" w:type="dxa"/>
          </w:tcPr>
          <w:p w14:paraId="56463023" w14:textId="77777777" w:rsidR="00A63227" w:rsidRPr="00102E65" w:rsidRDefault="00A63227" w:rsidP="00A63227">
            <w:pPr>
              <w:rPr>
                <w:sz w:val="18"/>
                <w:szCs w:val="18"/>
              </w:rPr>
            </w:pPr>
            <w:r w:rsidRPr="00102E65">
              <w:rPr>
                <w:sz w:val="18"/>
                <w:szCs w:val="18"/>
              </w:rPr>
              <w:t>"BITTER WATER VALLEY HIGHLANDS"</w:t>
            </w:r>
          </w:p>
        </w:tc>
        <w:tc>
          <w:tcPr>
            <w:tcW w:w="1086" w:type="dxa"/>
          </w:tcPr>
          <w:p w14:paraId="5DB19A89" w14:textId="77777777" w:rsidR="00A63227" w:rsidRPr="00102E65" w:rsidRDefault="00A63227" w:rsidP="00A63227">
            <w:pPr>
              <w:rPr>
                <w:sz w:val="18"/>
                <w:szCs w:val="18"/>
              </w:rPr>
            </w:pPr>
            <w:r w:rsidRPr="00102E65">
              <w:rPr>
                <w:sz w:val="18"/>
                <w:szCs w:val="18"/>
              </w:rPr>
              <w:t>749.47</w:t>
            </w:r>
          </w:p>
        </w:tc>
        <w:tc>
          <w:tcPr>
            <w:tcW w:w="889" w:type="dxa"/>
          </w:tcPr>
          <w:p w14:paraId="01826239" w14:textId="77777777" w:rsidR="00A63227" w:rsidRPr="00102E65" w:rsidRDefault="00A63227" w:rsidP="00A63227">
            <w:pPr>
              <w:rPr>
                <w:sz w:val="18"/>
                <w:szCs w:val="18"/>
              </w:rPr>
            </w:pPr>
            <w:r w:rsidRPr="00102E65">
              <w:rPr>
                <w:sz w:val="18"/>
                <w:szCs w:val="18"/>
              </w:rPr>
              <w:t>"yes"</w:t>
            </w:r>
          </w:p>
        </w:tc>
      </w:tr>
      <w:tr w:rsidR="0092099D" w:rsidRPr="0092099D" w14:paraId="322BBB19" w14:textId="77777777" w:rsidTr="0092099D">
        <w:tc>
          <w:tcPr>
            <w:tcW w:w="859" w:type="dxa"/>
          </w:tcPr>
          <w:p w14:paraId="29E9070A" w14:textId="77777777" w:rsidR="00A63227" w:rsidRPr="00102E65" w:rsidRDefault="00A63227" w:rsidP="00A63227">
            <w:pPr>
              <w:rPr>
                <w:sz w:val="18"/>
                <w:szCs w:val="18"/>
              </w:rPr>
            </w:pPr>
            <w:r w:rsidRPr="00102E65">
              <w:rPr>
                <w:sz w:val="18"/>
                <w:szCs w:val="18"/>
              </w:rPr>
              <w:t>"Hgb-3-31"</w:t>
            </w:r>
          </w:p>
        </w:tc>
        <w:tc>
          <w:tcPr>
            <w:tcW w:w="1476" w:type="dxa"/>
          </w:tcPr>
          <w:p w14:paraId="6BBFE0AF" w14:textId="77777777" w:rsidR="00A63227" w:rsidRPr="00102E65" w:rsidRDefault="00A63227" w:rsidP="00A63227">
            <w:pPr>
              <w:rPr>
                <w:sz w:val="18"/>
                <w:szCs w:val="18"/>
              </w:rPr>
            </w:pPr>
            <w:r w:rsidRPr="00102E65">
              <w:rPr>
                <w:sz w:val="18"/>
                <w:szCs w:val="18"/>
              </w:rPr>
              <w:t>"HERNANDEZ VALLEY HIGHLANDS"</w:t>
            </w:r>
          </w:p>
        </w:tc>
        <w:tc>
          <w:tcPr>
            <w:tcW w:w="1086" w:type="dxa"/>
          </w:tcPr>
          <w:p w14:paraId="3B1B8728" w14:textId="77777777" w:rsidR="00A63227" w:rsidRPr="00102E65" w:rsidRDefault="00A63227" w:rsidP="00A63227">
            <w:pPr>
              <w:rPr>
                <w:sz w:val="18"/>
                <w:szCs w:val="18"/>
              </w:rPr>
            </w:pPr>
            <w:r w:rsidRPr="00102E65">
              <w:rPr>
                <w:sz w:val="18"/>
                <w:szCs w:val="18"/>
              </w:rPr>
              <w:t>339.99</w:t>
            </w:r>
          </w:p>
        </w:tc>
        <w:tc>
          <w:tcPr>
            <w:tcW w:w="889" w:type="dxa"/>
          </w:tcPr>
          <w:p w14:paraId="2A1CE937" w14:textId="77777777" w:rsidR="00A63227" w:rsidRPr="00102E65" w:rsidRDefault="00A63227" w:rsidP="00A63227">
            <w:pPr>
              <w:rPr>
                <w:sz w:val="18"/>
                <w:szCs w:val="18"/>
              </w:rPr>
            </w:pPr>
            <w:r w:rsidRPr="00102E65">
              <w:rPr>
                <w:sz w:val="18"/>
                <w:szCs w:val="18"/>
              </w:rPr>
              <w:t>"yes"</w:t>
            </w:r>
          </w:p>
        </w:tc>
      </w:tr>
      <w:tr w:rsidR="0092099D" w:rsidRPr="0092099D" w14:paraId="160FF893" w14:textId="77777777" w:rsidTr="0092099D">
        <w:tc>
          <w:tcPr>
            <w:tcW w:w="859" w:type="dxa"/>
          </w:tcPr>
          <w:p w14:paraId="52B578EF" w14:textId="77777777" w:rsidR="00A63227" w:rsidRPr="00102E65" w:rsidRDefault="00A63227" w:rsidP="00A63227">
            <w:pPr>
              <w:rPr>
                <w:sz w:val="18"/>
                <w:szCs w:val="18"/>
              </w:rPr>
            </w:pPr>
            <w:r w:rsidRPr="00102E65">
              <w:rPr>
                <w:sz w:val="18"/>
                <w:szCs w:val="18"/>
              </w:rPr>
              <w:t>"Hgb-3-32"</w:t>
            </w:r>
          </w:p>
        </w:tc>
        <w:tc>
          <w:tcPr>
            <w:tcW w:w="1476" w:type="dxa"/>
          </w:tcPr>
          <w:p w14:paraId="16ED5446" w14:textId="77777777" w:rsidR="00A63227" w:rsidRPr="00102E65" w:rsidRDefault="00A63227" w:rsidP="00A63227">
            <w:pPr>
              <w:rPr>
                <w:sz w:val="18"/>
                <w:szCs w:val="18"/>
              </w:rPr>
            </w:pPr>
            <w:r w:rsidRPr="00102E65">
              <w:rPr>
                <w:sz w:val="18"/>
                <w:szCs w:val="18"/>
              </w:rPr>
              <w:t>"PEACH TREE VALLEY HIGHLANDS"</w:t>
            </w:r>
          </w:p>
        </w:tc>
        <w:tc>
          <w:tcPr>
            <w:tcW w:w="1086" w:type="dxa"/>
          </w:tcPr>
          <w:p w14:paraId="29C6C70A" w14:textId="77777777" w:rsidR="00A63227" w:rsidRPr="00102E65" w:rsidRDefault="00A63227" w:rsidP="00A63227">
            <w:pPr>
              <w:rPr>
                <w:sz w:val="18"/>
                <w:szCs w:val="18"/>
              </w:rPr>
            </w:pPr>
            <w:r w:rsidRPr="00102E65">
              <w:rPr>
                <w:sz w:val="18"/>
                <w:szCs w:val="18"/>
              </w:rPr>
              <w:t>516.5</w:t>
            </w:r>
          </w:p>
        </w:tc>
        <w:tc>
          <w:tcPr>
            <w:tcW w:w="889" w:type="dxa"/>
          </w:tcPr>
          <w:p w14:paraId="49CE9AA8" w14:textId="77777777" w:rsidR="00A63227" w:rsidRPr="00102E65" w:rsidRDefault="00A63227" w:rsidP="00A63227">
            <w:pPr>
              <w:rPr>
                <w:sz w:val="18"/>
                <w:szCs w:val="18"/>
              </w:rPr>
            </w:pPr>
            <w:r w:rsidRPr="00102E65">
              <w:rPr>
                <w:sz w:val="18"/>
                <w:szCs w:val="18"/>
              </w:rPr>
              <w:t>"yes"</w:t>
            </w:r>
          </w:p>
        </w:tc>
      </w:tr>
      <w:tr w:rsidR="0092099D" w:rsidRPr="0092099D" w14:paraId="18287DB9" w14:textId="77777777" w:rsidTr="0092099D">
        <w:tc>
          <w:tcPr>
            <w:tcW w:w="859" w:type="dxa"/>
          </w:tcPr>
          <w:p w14:paraId="7DBFD533" w14:textId="77777777" w:rsidR="00A63227" w:rsidRPr="00102E65" w:rsidRDefault="00A63227" w:rsidP="00A63227">
            <w:pPr>
              <w:rPr>
                <w:sz w:val="18"/>
                <w:szCs w:val="18"/>
              </w:rPr>
            </w:pPr>
            <w:r w:rsidRPr="00102E65">
              <w:rPr>
                <w:sz w:val="18"/>
                <w:szCs w:val="18"/>
              </w:rPr>
              <w:t>"Hgb-3-33"</w:t>
            </w:r>
          </w:p>
        </w:tc>
        <w:tc>
          <w:tcPr>
            <w:tcW w:w="1476" w:type="dxa"/>
          </w:tcPr>
          <w:p w14:paraId="4362EF67" w14:textId="77777777" w:rsidR="00A63227" w:rsidRPr="00102E65" w:rsidRDefault="00A63227" w:rsidP="00A63227">
            <w:pPr>
              <w:rPr>
                <w:sz w:val="18"/>
                <w:szCs w:val="18"/>
              </w:rPr>
            </w:pPr>
            <w:r w:rsidRPr="00102E65">
              <w:rPr>
                <w:sz w:val="18"/>
                <w:szCs w:val="18"/>
              </w:rPr>
              <w:t>"SAN CARPOFORO VALLEY HIGHLANDS"</w:t>
            </w:r>
          </w:p>
        </w:tc>
        <w:tc>
          <w:tcPr>
            <w:tcW w:w="1086" w:type="dxa"/>
          </w:tcPr>
          <w:p w14:paraId="45870F38" w14:textId="77777777" w:rsidR="00A63227" w:rsidRPr="00102E65" w:rsidRDefault="00A63227" w:rsidP="00A63227">
            <w:pPr>
              <w:rPr>
                <w:sz w:val="18"/>
                <w:szCs w:val="18"/>
              </w:rPr>
            </w:pPr>
            <w:r w:rsidRPr="00102E65">
              <w:rPr>
                <w:sz w:val="18"/>
                <w:szCs w:val="18"/>
              </w:rPr>
              <w:t>991.4</w:t>
            </w:r>
          </w:p>
        </w:tc>
        <w:tc>
          <w:tcPr>
            <w:tcW w:w="889" w:type="dxa"/>
          </w:tcPr>
          <w:p w14:paraId="695FB826" w14:textId="77777777" w:rsidR="00A63227" w:rsidRPr="00102E65" w:rsidRDefault="00A63227" w:rsidP="00A63227">
            <w:pPr>
              <w:rPr>
                <w:sz w:val="18"/>
                <w:szCs w:val="18"/>
              </w:rPr>
            </w:pPr>
            <w:r w:rsidRPr="00102E65">
              <w:rPr>
                <w:sz w:val="18"/>
                <w:szCs w:val="18"/>
              </w:rPr>
              <w:t>"yes"</w:t>
            </w:r>
          </w:p>
        </w:tc>
      </w:tr>
      <w:tr w:rsidR="0092099D" w:rsidRPr="0092099D" w14:paraId="6E165433" w14:textId="77777777" w:rsidTr="0092099D">
        <w:tc>
          <w:tcPr>
            <w:tcW w:w="859" w:type="dxa"/>
          </w:tcPr>
          <w:p w14:paraId="646BD59B" w14:textId="77777777" w:rsidR="00A63227" w:rsidRPr="00102E65" w:rsidRDefault="00A63227" w:rsidP="00A63227">
            <w:pPr>
              <w:rPr>
                <w:sz w:val="18"/>
                <w:szCs w:val="18"/>
              </w:rPr>
            </w:pPr>
            <w:r w:rsidRPr="00102E65">
              <w:rPr>
                <w:sz w:val="18"/>
                <w:szCs w:val="18"/>
              </w:rPr>
              <w:t>"Hgb-3-34"</w:t>
            </w:r>
          </w:p>
        </w:tc>
        <w:tc>
          <w:tcPr>
            <w:tcW w:w="1476" w:type="dxa"/>
          </w:tcPr>
          <w:p w14:paraId="17EE8C61" w14:textId="77777777" w:rsidR="00A63227" w:rsidRPr="00102E65" w:rsidRDefault="00A63227" w:rsidP="00A63227">
            <w:pPr>
              <w:rPr>
                <w:sz w:val="18"/>
                <w:szCs w:val="18"/>
              </w:rPr>
            </w:pPr>
            <w:r w:rsidRPr="00102E65">
              <w:rPr>
                <w:sz w:val="18"/>
                <w:szCs w:val="18"/>
              </w:rPr>
              <w:t>"ARROYO DE LA CRUZ VALLEY HIGHLANDS"</w:t>
            </w:r>
          </w:p>
        </w:tc>
        <w:tc>
          <w:tcPr>
            <w:tcW w:w="1086" w:type="dxa"/>
          </w:tcPr>
          <w:p w14:paraId="358C1C63" w14:textId="77777777" w:rsidR="00A63227" w:rsidRPr="00102E65" w:rsidRDefault="00A63227" w:rsidP="00A63227">
            <w:pPr>
              <w:rPr>
                <w:sz w:val="18"/>
                <w:szCs w:val="18"/>
              </w:rPr>
            </w:pPr>
            <w:r w:rsidRPr="00102E65">
              <w:rPr>
                <w:sz w:val="18"/>
                <w:szCs w:val="18"/>
              </w:rPr>
              <w:t>176.23</w:t>
            </w:r>
          </w:p>
        </w:tc>
        <w:tc>
          <w:tcPr>
            <w:tcW w:w="889" w:type="dxa"/>
          </w:tcPr>
          <w:p w14:paraId="5B29CFD0" w14:textId="77777777" w:rsidR="00A63227" w:rsidRPr="00102E65" w:rsidRDefault="00A63227" w:rsidP="00A63227">
            <w:pPr>
              <w:rPr>
                <w:sz w:val="18"/>
                <w:szCs w:val="18"/>
              </w:rPr>
            </w:pPr>
            <w:r w:rsidRPr="00102E65">
              <w:rPr>
                <w:sz w:val="18"/>
                <w:szCs w:val="18"/>
              </w:rPr>
              <w:t>"yes"</w:t>
            </w:r>
          </w:p>
        </w:tc>
      </w:tr>
      <w:tr w:rsidR="0092099D" w:rsidRPr="0092099D" w14:paraId="05DB16EE" w14:textId="77777777" w:rsidTr="0092099D">
        <w:tc>
          <w:tcPr>
            <w:tcW w:w="859" w:type="dxa"/>
          </w:tcPr>
          <w:p w14:paraId="69A9091C" w14:textId="77777777" w:rsidR="00A63227" w:rsidRPr="00102E65" w:rsidRDefault="00A63227" w:rsidP="00A63227">
            <w:pPr>
              <w:rPr>
                <w:sz w:val="18"/>
                <w:szCs w:val="18"/>
              </w:rPr>
            </w:pPr>
            <w:r w:rsidRPr="00102E65">
              <w:rPr>
                <w:sz w:val="18"/>
                <w:szCs w:val="18"/>
              </w:rPr>
              <w:t>"Hgb-3-35"</w:t>
            </w:r>
          </w:p>
        </w:tc>
        <w:tc>
          <w:tcPr>
            <w:tcW w:w="1476" w:type="dxa"/>
          </w:tcPr>
          <w:p w14:paraId="14CF5642" w14:textId="77777777" w:rsidR="00A63227" w:rsidRPr="00102E65" w:rsidRDefault="00A63227" w:rsidP="00A63227">
            <w:pPr>
              <w:rPr>
                <w:sz w:val="18"/>
                <w:szCs w:val="18"/>
              </w:rPr>
            </w:pPr>
            <w:r w:rsidRPr="00102E65">
              <w:rPr>
                <w:sz w:val="18"/>
                <w:szCs w:val="18"/>
              </w:rPr>
              <w:t>"SAN SIMEON VALLEY HIGHLANDS"</w:t>
            </w:r>
          </w:p>
        </w:tc>
        <w:tc>
          <w:tcPr>
            <w:tcW w:w="1086" w:type="dxa"/>
          </w:tcPr>
          <w:p w14:paraId="712CE8B5" w14:textId="77777777" w:rsidR="00A63227" w:rsidRPr="00102E65" w:rsidRDefault="00A63227" w:rsidP="00A63227">
            <w:pPr>
              <w:rPr>
                <w:sz w:val="18"/>
                <w:szCs w:val="18"/>
              </w:rPr>
            </w:pPr>
            <w:r w:rsidRPr="00102E65">
              <w:rPr>
                <w:sz w:val="18"/>
                <w:szCs w:val="18"/>
              </w:rPr>
              <w:t>722.42</w:t>
            </w:r>
          </w:p>
        </w:tc>
        <w:tc>
          <w:tcPr>
            <w:tcW w:w="889" w:type="dxa"/>
          </w:tcPr>
          <w:p w14:paraId="62E85393" w14:textId="77777777" w:rsidR="00A63227" w:rsidRPr="00102E65" w:rsidRDefault="00A63227" w:rsidP="00A63227">
            <w:pPr>
              <w:rPr>
                <w:sz w:val="18"/>
                <w:szCs w:val="18"/>
              </w:rPr>
            </w:pPr>
            <w:r w:rsidRPr="00102E65">
              <w:rPr>
                <w:sz w:val="18"/>
                <w:szCs w:val="18"/>
              </w:rPr>
              <w:t>"yes"</w:t>
            </w:r>
          </w:p>
        </w:tc>
      </w:tr>
      <w:tr w:rsidR="0092099D" w:rsidRPr="0092099D" w14:paraId="699F5810" w14:textId="77777777" w:rsidTr="0092099D">
        <w:tc>
          <w:tcPr>
            <w:tcW w:w="859" w:type="dxa"/>
          </w:tcPr>
          <w:p w14:paraId="410B6AD9" w14:textId="77777777" w:rsidR="00A63227" w:rsidRPr="00102E65" w:rsidRDefault="00A63227" w:rsidP="00A63227">
            <w:pPr>
              <w:rPr>
                <w:sz w:val="18"/>
                <w:szCs w:val="18"/>
              </w:rPr>
            </w:pPr>
            <w:r w:rsidRPr="00102E65">
              <w:rPr>
                <w:sz w:val="18"/>
                <w:szCs w:val="18"/>
              </w:rPr>
              <w:t>"Hgb-3-36"</w:t>
            </w:r>
          </w:p>
        </w:tc>
        <w:tc>
          <w:tcPr>
            <w:tcW w:w="1476" w:type="dxa"/>
          </w:tcPr>
          <w:p w14:paraId="6E0EDE1F" w14:textId="77777777" w:rsidR="00A63227" w:rsidRPr="00102E65" w:rsidRDefault="00A63227" w:rsidP="00A63227">
            <w:pPr>
              <w:rPr>
                <w:sz w:val="18"/>
                <w:szCs w:val="18"/>
              </w:rPr>
            </w:pPr>
            <w:r w:rsidRPr="00102E65">
              <w:rPr>
                <w:sz w:val="18"/>
                <w:szCs w:val="18"/>
              </w:rPr>
              <w:t>"SANTA ROSA VALLEY HIGHLANDS"</w:t>
            </w:r>
          </w:p>
        </w:tc>
        <w:tc>
          <w:tcPr>
            <w:tcW w:w="1086" w:type="dxa"/>
          </w:tcPr>
          <w:p w14:paraId="4B6C3C8E" w14:textId="77777777" w:rsidR="00A63227" w:rsidRPr="00102E65" w:rsidRDefault="00A63227" w:rsidP="00A63227">
            <w:pPr>
              <w:rPr>
                <w:sz w:val="18"/>
                <w:szCs w:val="18"/>
              </w:rPr>
            </w:pPr>
            <w:r w:rsidRPr="00102E65">
              <w:rPr>
                <w:sz w:val="18"/>
                <w:szCs w:val="18"/>
              </w:rPr>
              <w:t>530.49</w:t>
            </w:r>
          </w:p>
        </w:tc>
        <w:tc>
          <w:tcPr>
            <w:tcW w:w="889" w:type="dxa"/>
          </w:tcPr>
          <w:p w14:paraId="125BDFA4" w14:textId="77777777" w:rsidR="00A63227" w:rsidRPr="00102E65" w:rsidRDefault="00A63227" w:rsidP="00A63227">
            <w:pPr>
              <w:rPr>
                <w:sz w:val="18"/>
                <w:szCs w:val="18"/>
              </w:rPr>
            </w:pPr>
            <w:r w:rsidRPr="00102E65">
              <w:rPr>
                <w:sz w:val="18"/>
                <w:szCs w:val="18"/>
              </w:rPr>
              <w:t>"yes"</w:t>
            </w:r>
          </w:p>
        </w:tc>
      </w:tr>
      <w:tr w:rsidR="0092099D" w:rsidRPr="0092099D" w14:paraId="666F8B6A" w14:textId="77777777" w:rsidTr="0092099D">
        <w:tc>
          <w:tcPr>
            <w:tcW w:w="859" w:type="dxa"/>
          </w:tcPr>
          <w:p w14:paraId="21025493" w14:textId="77777777" w:rsidR="00A63227" w:rsidRPr="00102E65" w:rsidRDefault="00A63227" w:rsidP="00A63227">
            <w:pPr>
              <w:rPr>
                <w:sz w:val="18"/>
                <w:szCs w:val="18"/>
              </w:rPr>
            </w:pPr>
            <w:r w:rsidRPr="00102E65">
              <w:rPr>
                <w:sz w:val="18"/>
                <w:szCs w:val="18"/>
              </w:rPr>
              <w:t>"Hgb-3-37"</w:t>
            </w:r>
          </w:p>
        </w:tc>
        <w:tc>
          <w:tcPr>
            <w:tcW w:w="1476" w:type="dxa"/>
          </w:tcPr>
          <w:p w14:paraId="7173616B" w14:textId="77777777" w:rsidR="00A63227" w:rsidRPr="00102E65" w:rsidRDefault="00A63227" w:rsidP="00A63227">
            <w:pPr>
              <w:rPr>
                <w:sz w:val="18"/>
                <w:szCs w:val="18"/>
              </w:rPr>
            </w:pPr>
            <w:r w:rsidRPr="00102E65">
              <w:rPr>
                <w:sz w:val="18"/>
                <w:szCs w:val="18"/>
              </w:rPr>
              <w:t>"VILLA VALLEY HIGHLANDS"</w:t>
            </w:r>
          </w:p>
        </w:tc>
        <w:tc>
          <w:tcPr>
            <w:tcW w:w="1086" w:type="dxa"/>
          </w:tcPr>
          <w:p w14:paraId="726D33CA" w14:textId="77777777" w:rsidR="00A63227" w:rsidRPr="00102E65" w:rsidRDefault="00A63227" w:rsidP="00A63227">
            <w:pPr>
              <w:rPr>
                <w:sz w:val="18"/>
                <w:szCs w:val="18"/>
              </w:rPr>
            </w:pPr>
            <w:r w:rsidRPr="00102E65">
              <w:rPr>
                <w:sz w:val="18"/>
                <w:szCs w:val="18"/>
              </w:rPr>
              <w:t>545</w:t>
            </w:r>
          </w:p>
        </w:tc>
        <w:tc>
          <w:tcPr>
            <w:tcW w:w="889" w:type="dxa"/>
          </w:tcPr>
          <w:p w14:paraId="6268B834" w14:textId="77777777" w:rsidR="00A63227" w:rsidRPr="00102E65" w:rsidRDefault="00A63227" w:rsidP="00A63227">
            <w:pPr>
              <w:rPr>
                <w:sz w:val="18"/>
                <w:szCs w:val="18"/>
              </w:rPr>
            </w:pPr>
            <w:r w:rsidRPr="00102E65">
              <w:rPr>
                <w:sz w:val="18"/>
                <w:szCs w:val="18"/>
              </w:rPr>
              <w:t>"yes"</w:t>
            </w:r>
          </w:p>
        </w:tc>
      </w:tr>
      <w:tr w:rsidR="0092099D" w:rsidRPr="0092099D" w14:paraId="4290FBCA" w14:textId="77777777" w:rsidTr="0092099D">
        <w:tc>
          <w:tcPr>
            <w:tcW w:w="859" w:type="dxa"/>
          </w:tcPr>
          <w:p w14:paraId="60444A42" w14:textId="77777777" w:rsidR="00A63227" w:rsidRPr="00102E65" w:rsidRDefault="00A63227" w:rsidP="00A63227">
            <w:pPr>
              <w:rPr>
                <w:sz w:val="18"/>
                <w:szCs w:val="18"/>
              </w:rPr>
            </w:pPr>
            <w:r w:rsidRPr="00102E65">
              <w:rPr>
                <w:sz w:val="18"/>
                <w:szCs w:val="18"/>
              </w:rPr>
              <w:t>"Hgb-3-38"</w:t>
            </w:r>
          </w:p>
        </w:tc>
        <w:tc>
          <w:tcPr>
            <w:tcW w:w="1476" w:type="dxa"/>
          </w:tcPr>
          <w:p w14:paraId="36E19D45" w14:textId="77777777" w:rsidR="00A63227" w:rsidRPr="00102E65" w:rsidRDefault="00A63227" w:rsidP="00A63227">
            <w:pPr>
              <w:rPr>
                <w:sz w:val="18"/>
                <w:szCs w:val="18"/>
              </w:rPr>
            </w:pPr>
            <w:r w:rsidRPr="00102E65">
              <w:rPr>
                <w:sz w:val="18"/>
                <w:szCs w:val="18"/>
              </w:rPr>
              <w:t>"CAYUCOS VALLEY HIGHLANDS"</w:t>
            </w:r>
          </w:p>
        </w:tc>
        <w:tc>
          <w:tcPr>
            <w:tcW w:w="1086" w:type="dxa"/>
          </w:tcPr>
          <w:p w14:paraId="085B2B00" w14:textId="77777777" w:rsidR="00A63227" w:rsidRPr="00102E65" w:rsidRDefault="00A63227" w:rsidP="00A63227">
            <w:pPr>
              <w:rPr>
                <w:sz w:val="18"/>
                <w:szCs w:val="18"/>
              </w:rPr>
            </w:pPr>
            <w:r w:rsidRPr="00102E65">
              <w:rPr>
                <w:sz w:val="18"/>
                <w:szCs w:val="18"/>
              </w:rPr>
              <w:t>NA</w:t>
            </w:r>
          </w:p>
        </w:tc>
        <w:tc>
          <w:tcPr>
            <w:tcW w:w="889" w:type="dxa"/>
          </w:tcPr>
          <w:p w14:paraId="2C8D44B1" w14:textId="77777777" w:rsidR="00A63227" w:rsidRPr="00102E65" w:rsidRDefault="00A63227" w:rsidP="00A63227">
            <w:pPr>
              <w:rPr>
                <w:sz w:val="18"/>
                <w:szCs w:val="18"/>
              </w:rPr>
            </w:pPr>
            <w:r w:rsidRPr="00102E65">
              <w:rPr>
                <w:sz w:val="18"/>
                <w:szCs w:val="18"/>
              </w:rPr>
              <w:t>NA</w:t>
            </w:r>
          </w:p>
        </w:tc>
      </w:tr>
      <w:tr w:rsidR="0092099D" w:rsidRPr="0092099D" w14:paraId="731DF99B" w14:textId="77777777" w:rsidTr="0092099D">
        <w:tc>
          <w:tcPr>
            <w:tcW w:w="859" w:type="dxa"/>
          </w:tcPr>
          <w:p w14:paraId="4F1844C8" w14:textId="77777777" w:rsidR="00A63227" w:rsidRPr="00102E65" w:rsidRDefault="00A63227" w:rsidP="00A63227">
            <w:pPr>
              <w:rPr>
                <w:sz w:val="18"/>
                <w:szCs w:val="18"/>
              </w:rPr>
            </w:pPr>
            <w:r w:rsidRPr="00102E65">
              <w:rPr>
                <w:sz w:val="18"/>
                <w:szCs w:val="18"/>
              </w:rPr>
              <w:t>"Hgb-3-39"</w:t>
            </w:r>
          </w:p>
        </w:tc>
        <w:tc>
          <w:tcPr>
            <w:tcW w:w="1476" w:type="dxa"/>
          </w:tcPr>
          <w:p w14:paraId="711382AC" w14:textId="77777777" w:rsidR="00A63227" w:rsidRPr="00102E65" w:rsidRDefault="00A63227" w:rsidP="00A63227">
            <w:pPr>
              <w:rPr>
                <w:sz w:val="18"/>
                <w:szCs w:val="18"/>
              </w:rPr>
            </w:pPr>
            <w:r w:rsidRPr="00102E65">
              <w:rPr>
                <w:sz w:val="18"/>
                <w:szCs w:val="18"/>
              </w:rPr>
              <w:t>"OLD VALLEY HIGHLANDS"</w:t>
            </w:r>
          </w:p>
        </w:tc>
        <w:tc>
          <w:tcPr>
            <w:tcW w:w="1086" w:type="dxa"/>
          </w:tcPr>
          <w:p w14:paraId="1488EE68" w14:textId="77777777" w:rsidR="00A63227" w:rsidRPr="00102E65" w:rsidRDefault="00A63227" w:rsidP="00A63227">
            <w:pPr>
              <w:rPr>
                <w:sz w:val="18"/>
                <w:szCs w:val="18"/>
              </w:rPr>
            </w:pPr>
            <w:r w:rsidRPr="00102E65">
              <w:rPr>
                <w:sz w:val="18"/>
                <w:szCs w:val="18"/>
              </w:rPr>
              <w:t>670</w:t>
            </w:r>
          </w:p>
        </w:tc>
        <w:tc>
          <w:tcPr>
            <w:tcW w:w="889" w:type="dxa"/>
          </w:tcPr>
          <w:p w14:paraId="642ED13D" w14:textId="77777777" w:rsidR="00A63227" w:rsidRPr="00102E65" w:rsidRDefault="00A63227" w:rsidP="00A63227">
            <w:pPr>
              <w:rPr>
                <w:sz w:val="18"/>
                <w:szCs w:val="18"/>
              </w:rPr>
            </w:pPr>
            <w:r w:rsidRPr="00102E65">
              <w:rPr>
                <w:sz w:val="18"/>
                <w:szCs w:val="18"/>
              </w:rPr>
              <w:t>"yes"</w:t>
            </w:r>
          </w:p>
        </w:tc>
      </w:tr>
      <w:tr w:rsidR="0092099D" w:rsidRPr="0092099D" w14:paraId="4BD3CAF7" w14:textId="77777777" w:rsidTr="0092099D">
        <w:tc>
          <w:tcPr>
            <w:tcW w:w="859" w:type="dxa"/>
          </w:tcPr>
          <w:p w14:paraId="5FFDB774" w14:textId="77777777" w:rsidR="00A63227" w:rsidRPr="00102E65" w:rsidRDefault="00A63227" w:rsidP="00A63227">
            <w:pPr>
              <w:rPr>
                <w:sz w:val="18"/>
                <w:szCs w:val="18"/>
              </w:rPr>
            </w:pPr>
            <w:r w:rsidRPr="00102E65">
              <w:rPr>
                <w:sz w:val="18"/>
                <w:szCs w:val="18"/>
              </w:rPr>
              <w:t>"Hgb-3-4.1"</w:t>
            </w:r>
          </w:p>
        </w:tc>
        <w:tc>
          <w:tcPr>
            <w:tcW w:w="1476" w:type="dxa"/>
          </w:tcPr>
          <w:p w14:paraId="2373B8A1" w14:textId="77777777" w:rsidR="00A63227" w:rsidRPr="00102E65" w:rsidRDefault="00A63227" w:rsidP="00A63227">
            <w:pPr>
              <w:rPr>
                <w:sz w:val="18"/>
                <w:szCs w:val="18"/>
              </w:rPr>
            </w:pPr>
            <w:r w:rsidRPr="00102E65">
              <w:rPr>
                <w:sz w:val="18"/>
                <w:szCs w:val="18"/>
              </w:rPr>
              <w:t>"180/400 FOOT AQUIFER; EAST SIDE AQUIFER; SEASIDE AREA; LANGLEY AREA; CORRAL DE TIERRA AREA HIGHLANDS"</w:t>
            </w:r>
          </w:p>
        </w:tc>
        <w:tc>
          <w:tcPr>
            <w:tcW w:w="1086" w:type="dxa"/>
          </w:tcPr>
          <w:p w14:paraId="297ECA03" w14:textId="77777777" w:rsidR="00A63227" w:rsidRPr="00102E65" w:rsidRDefault="00A63227" w:rsidP="00A63227">
            <w:pPr>
              <w:rPr>
                <w:sz w:val="18"/>
                <w:szCs w:val="18"/>
              </w:rPr>
            </w:pPr>
            <w:r w:rsidRPr="00102E65">
              <w:rPr>
                <w:sz w:val="18"/>
                <w:szCs w:val="18"/>
              </w:rPr>
              <w:t>1255.75</w:t>
            </w:r>
          </w:p>
        </w:tc>
        <w:tc>
          <w:tcPr>
            <w:tcW w:w="889" w:type="dxa"/>
          </w:tcPr>
          <w:p w14:paraId="0018A08C" w14:textId="77777777" w:rsidR="00A63227" w:rsidRPr="00102E65" w:rsidRDefault="00A63227" w:rsidP="00A63227">
            <w:pPr>
              <w:rPr>
                <w:sz w:val="18"/>
                <w:szCs w:val="18"/>
              </w:rPr>
            </w:pPr>
            <w:r w:rsidRPr="00102E65">
              <w:rPr>
                <w:sz w:val="18"/>
                <w:szCs w:val="18"/>
              </w:rPr>
              <w:t>"no"</w:t>
            </w:r>
          </w:p>
        </w:tc>
      </w:tr>
      <w:tr w:rsidR="0092099D" w:rsidRPr="0092099D" w14:paraId="4EB7449B" w14:textId="77777777" w:rsidTr="0092099D">
        <w:tc>
          <w:tcPr>
            <w:tcW w:w="859" w:type="dxa"/>
          </w:tcPr>
          <w:p w14:paraId="171E30BD" w14:textId="77777777" w:rsidR="00A63227" w:rsidRPr="00102E65" w:rsidRDefault="00A63227" w:rsidP="00A63227">
            <w:pPr>
              <w:rPr>
                <w:sz w:val="18"/>
                <w:szCs w:val="18"/>
              </w:rPr>
            </w:pPr>
            <w:r w:rsidRPr="00102E65">
              <w:rPr>
                <w:sz w:val="18"/>
                <w:szCs w:val="18"/>
              </w:rPr>
              <w:t>"Hgb-3-4.2"</w:t>
            </w:r>
          </w:p>
        </w:tc>
        <w:tc>
          <w:tcPr>
            <w:tcW w:w="1476" w:type="dxa"/>
          </w:tcPr>
          <w:p w14:paraId="7C407CF3" w14:textId="77777777" w:rsidR="00A63227" w:rsidRPr="00102E65" w:rsidRDefault="00A63227" w:rsidP="00A63227">
            <w:pPr>
              <w:rPr>
                <w:sz w:val="18"/>
                <w:szCs w:val="18"/>
              </w:rPr>
            </w:pPr>
            <w:r w:rsidRPr="00102E65">
              <w:rPr>
                <w:sz w:val="18"/>
                <w:szCs w:val="18"/>
              </w:rPr>
              <w:t>"FOREBAY AQUIFER; UPPER VALLEY AQUIFER HIGHLANDS"</w:t>
            </w:r>
          </w:p>
        </w:tc>
        <w:tc>
          <w:tcPr>
            <w:tcW w:w="1086" w:type="dxa"/>
          </w:tcPr>
          <w:p w14:paraId="5106829E" w14:textId="77777777" w:rsidR="00A63227" w:rsidRPr="00102E65" w:rsidRDefault="00A63227" w:rsidP="00A63227">
            <w:pPr>
              <w:rPr>
                <w:sz w:val="18"/>
                <w:szCs w:val="18"/>
              </w:rPr>
            </w:pPr>
            <w:r w:rsidRPr="00102E65">
              <w:rPr>
                <w:sz w:val="18"/>
                <w:szCs w:val="18"/>
              </w:rPr>
              <w:t>820.43</w:t>
            </w:r>
          </w:p>
        </w:tc>
        <w:tc>
          <w:tcPr>
            <w:tcW w:w="889" w:type="dxa"/>
          </w:tcPr>
          <w:p w14:paraId="01CDC97C" w14:textId="77777777" w:rsidR="00A63227" w:rsidRPr="00102E65" w:rsidRDefault="00A63227" w:rsidP="00A63227">
            <w:pPr>
              <w:rPr>
                <w:sz w:val="18"/>
                <w:szCs w:val="18"/>
              </w:rPr>
            </w:pPr>
            <w:r w:rsidRPr="00102E65">
              <w:rPr>
                <w:sz w:val="18"/>
                <w:szCs w:val="18"/>
              </w:rPr>
              <w:t>"yes"</w:t>
            </w:r>
          </w:p>
        </w:tc>
      </w:tr>
      <w:tr w:rsidR="0092099D" w:rsidRPr="0092099D" w14:paraId="5E0C3671" w14:textId="77777777" w:rsidTr="0092099D">
        <w:tc>
          <w:tcPr>
            <w:tcW w:w="859" w:type="dxa"/>
          </w:tcPr>
          <w:p w14:paraId="67CFCEBE" w14:textId="77777777" w:rsidR="00A63227" w:rsidRPr="00102E65" w:rsidRDefault="00A63227" w:rsidP="00A63227">
            <w:pPr>
              <w:rPr>
                <w:sz w:val="18"/>
                <w:szCs w:val="18"/>
              </w:rPr>
            </w:pPr>
            <w:r w:rsidRPr="00102E65">
              <w:rPr>
                <w:sz w:val="18"/>
                <w:szCs w:val="18"/>
              </w:rPr>
              <w:t>"Hgb-3-4.06"</w:t>
            </w:r>
          </w:p>
        </w:tc>
        <w:tc>
          <w:tcPr>
            <w:tcW w:w="1476" w:type="dxa"/>
          </w:tcPr>
          <w:p w14:paraId="2A3B371A" w14:textId="77777777" w:rsidR="00A63227" w:rsidRPr="00102E65" w:rsidRDefault="00A63227" w:rsidP="00A63227">
            <w:pPr>
              <w:rPr>
                <w:sz w:val="18"/>
                <w:szCs w:val="18"/>
              </w:rPr>
            </w:pPr>
            <w:r w:rsidRPr="00102E65">
              <w:rPr>
                <w:sz w:val="18"/>
                <w:szCs w:val="18"/>
              </w:rPr>
              <w:t>"PASO ROBLES AREA HIGHLANDS"</w:t>
            </w:r>
          </w:p>
        </w:tc>
        <w:tc>
          <w:tcPr>
            <w:tcW w:w="1086" w:type="dxa"/>
          </w:tcPr>
          <w:p w14:paraId="3CBD9F63" w14:textId="77777777" w:rsidR="00A63227" w:rsidRPr="00102E65" w:rsidRDefault="00A63227" w:rsidP="00A63227">
            <w:pPr>
              <w:rPr>
                <w:sz w:val="18"/>
                <w:szCs w:val="18"/>
              </w:rPr>
            </w:pPr>
            <w:r w:rsidRPr="00102E65">
              <w:rPr>
                <w:sz w:val="18"/>
                <w:szCs w:val="18"/>
              </w:rPr>
              <w:t>872.67</w:t>
            </w:r>
          </w:p>
        </w:tc>
        <w:tc>
          <w:tcPr>
            <w:tcW w:w="889" w:type="dxa"/>
          </w:tcPr>
          <w:p w14:paraId="5198629E" w14:textId="77777777" w:rsidR="00A63227" w:rsidRPr="00102E65" w:rsidRDefault="00A63227" w:rsidP="00A63227">
            <w:pPr>
              <w:rPr>
                <w:sz w:val="18"/>
                <w:szCs w:val="18"/>
              </w:rPr>
            </w:pPr>
            <w:r w:rsidRPr="00102E65">
              <w:rPr>
                <w:sz w:val="18"/>
                <w:szCs w:val="18"/>
              </w:rPr>
              <w:t>"yes"</w:t>
            </w:r>
          </w:p>
        </w:tc>
      </w:tr>
      <w:tr w:rsidR="0092099D" w:rsidRPr="0092099D" w14:paraId="74817CFF" w14:textId="77777777" w:rsidTr="0092099D">
        <w:tc>
          <w:tcPr>
            <w:tcW w:w="859" w:type="dxa"/>
          </w:tcPr>
          <w:p w14:paraId="15916E3C" w14:textId="77777777" w:rsidR="00A63227" w:rsidRPr="00102E65" w:rsidRDefault="00A63227" w:rsidP="00A63227">
            <w:pPr>
              <w:rPr>
                <w:sz w:val="18"/>
                <w:szCs w:val="18"/>
              </w:rPr>
            </w:pPr>
            <w:r w:rsidRPr="00102E65">
              <w:rPr>
                <w:sz w:val="18"/>
                <w:szCs w:val="18"/>
              </w:rPr>
              <w:t>"Hgb-3-40"</w:t>
            </w:r>
          </w:p>
        </w:tc>
        <w:tc>
          <w:tcPr>
            <w:tcW w:w="1476" w:type="dxa"/>
          </w:tcPr>
          <w:p w14:paraId="073EBDD4" w14:textId="77777777" w:rsidR="00A63227" w:rsidRPr="00102E65" w:rsidRDefault="00A63227" w:rsidP="00A63227">
            <w:pPr>
              <w:rPr>
                <w:sz w:val="18"/>
                <w:szCs w:val="18"/>
              </w:rPr>
            </w:pPr>
            <w:r w:rsidRPr="00102E65">
              <w:rPr>
                <w:sz w:val="18"/>
                <w:szCs w:val="18"/>
              </w:rPr>
              <w:t>"TORO VALLEY HIGHLANDS"</w:t>
            </w:r>
          </w:p>
        </w:tc>
        <w:tc>
          <w:tcPr>
            <w:tcW w:w="1086" w:type="dxa"/>
          </w:tcPr>
          <w:p w14:paraId="0D05332E" w14:textId="77777777" w:rsidR="00A63227" w:rsidRPr="00102E65" w:rsidRDefault="00A63227" w:rsidP="00A63227">
            <w:pPr>
              <w:rPr>
                <w:sz w:val="18"/>
                <w:szCs w:val="18"/>
              </w:rPr>
            </w:pPr>
            <w:r w:rsidRPr="00102E65">
              <w:rPr>
                <w:sz w:val="18"/>
                <w:szCs w:val="18"/>
              </w:rPr>
              <w:t>675</w:t>
            </w:r>
          </w:p>
        </w:tc>
        <w:tc>
          <w:tcPr>
            <w:tcW w:w="889" w:type="dxa"/>
          </w:tcPr>
          <w:p w14:paraId="1B8911ED" w14:textId="77777777" w:rsidR="00A63227" w:rsidRPr="00102E65" w:rsidRDefault="00A63227" w:rsidP="00A63227">
            <w:pPr>
              <w:rPr>
                <w:sz w:val="18"/>
                <w:szCs w:val="18"/>
              </w:rPr>
            </w:pPr>
            <w:r w:rsidRPr="00102E65">
              <w:rPr>
                <w:sz w:val="18"/>
                <w:szCs w:val="18"/>
              </w:rPr>
              <w:t>"yes"</w:t>
            </w:r>
          </w:p>
        </w:tc>
      </w:tr>
      <w:tr w:rsidR="0092099D" w:rsidRPr="0092099D" w14:paraId="20253899" w14:textId="77777777" w:rsidTr="0092099D">
        <w:tc>
          <w:tcPr>
            <w:tcW w:w="859" w:type="dxa"/>
          </w:tcPr>
          <w:p w14:paraId="26A542EA" w14:textId="77777777" w:rsidR="00A63227" w:rsidRPr="00102E65" w:rsidRDefault="00A63227" w:rsidP="00A63227">
            <w:pPr>
              <w:rPr>
                <w:sz w:val="18"/>
                <w:szCs w:val="18"/>
              </w:rPr>
            </w:pPr>
            <w:r w:rsidRPr="00102E65">
              <w:rPr>
                <w:sz w:val="18"/>
                <w:szCs w:val="18"/>
              </w:rPr>
              <w:t>"Hgb-3-41"</w:t>
            </w:r>
          </w:p>
        </w:tc>
        <w:tc>
          <w:tcPr>
            <w:tcW w:w="1476" w:type="dxa"/>
          </w:tcPr>
          <w:p w14:paraId="2D04E3A6" w14:textId="77777777" w:rsidR="00A63227" w:rsidRPr="00102E65" w:rsidRDefault="00A63227" w:rsidP="00A63227">
            <w:pPr>
              <w:rPr>
                <w:sz w:val="18"/>
                <w:szCs w:val="18"/>
              </w:rPr>
            </w:pPr>
            <w:r w:rsidRPr="00102E65">
              <w:rPr>
                <w:sz w:val="18"/>
                <w:szCs w:val="18"/>
              </w:rPr>
              <w:t>"MORRO VALLEY HIGHLANDS"</w:t>
            </w:r>
          </w:p>
        </w:tc>
        <w:tc>
          <w:tcPr>
            <w:tcW w:w="1086" w:type="dxa"/>
          </w:tcPr>
          <w:p w14:paraId="2F9E2C93" w14:textId="77777777" w:rsidR="00A63227" w:rsidRPr="00102E65" w:rsidRDefault="00A63227" w:rsidP="00A63227">
            <w:pPr>
              <w:rPr>
                <w:sz w:val="18"/>
                <w:szCs w:val="18"/>
              </w:rPr>
            </w:pPr>
            <w:r w:rsidRPr="00102E65">
              <w:rPr>
                <w:sz w:val="18"/>
                <w:szCs w:val="18"/>
              </w:rPr>
              <w:t>596.49</w:t>
            </w:r>
          </w:p>
        </w:tc>
        <w:tc>
          <w:tcPr>
            <w:tcW w:w="889" w:type="dxa"/>
          </w:tcPr>
          <w:p w14:paraId="6220D200" w14:textId="77777777" w:rsidR="00A63227" w:rsidRPr="00102E65" w:rsidRDefault="00A63227" w:rsidP="00A63227">
            <w:pPr>
              <w:rPr>
                <w:sz w:val="18"/>
                <w:szCs w:val="18"/>
              </w:rPr>
            </w:pPr>
            <w:r w:rsidRPr="00102E65">
              <w:rPr>
                <w:sz w:val="18"/>
                <w:szCs w:val="18"/>
              </w:rPr>
              <w:t>"yes"</w:t>
            </w:r>
          </w:p>
        </w:tc>
      </w:tr>
      <w:tr w:rsidR="0092099D" w:rsidRPr="0092099D" w14:paraId="2FD86C22" w14:textId="77777777" w:rsidTr="0092099D">
        <w:tc>
          <w:tcPr>
            <w:tcW w:w="859" w:type="dxa"/>
          </w:tcPr>
          <w:p w14:paraId="4EF8FCF4" w14:textId="77777777" w:rsidR="00A63227" w:rsidRPr="00102E65" w:rsidRDefault="00A63227" w:rsidP="00A63227">
            <w:pPr>
              <w:rPr>
                <w:sz w:val="18"/>
                <w:szCs w:val="18"/>
              </w:rPr>
            </w:pPr>
            <w:r w:rsidRPr="00102E65">
              <w:rPr>
                <w:sz w:val="18"/>
                <w:szCs w:val="18"/>
              </w:rPr>
              <w:t>"Hgb-3-42"</w:t>
            </w:r>
          </w:p>
        </w:tc>
        <w:tc>
          <w:tcPr>
            <w:tcW w:w="1476" w:type="dxa"/>
          </w:tcPr>
          <w:p w14:paraId="410CFF65" w14:textId="77777777" w:rsidR="00A63227" w:rsidRPr="00102E65" w:rsidRDefault="00A63227" w:rsidP="00A63227">
            <w:pPr>
              <w:rPr>
                <w:sz w:val="18"/>
                <w:szCs w:val="18"/>
              </w:rPr>
            </w:pPr>
            <w:r w:rsidRPr="00102E65">
              <w:rPr>
                <w:sz w:val="18"/>
                <w:szCs w:val="18"/>
              </w:rPr>
              <w:t>"CHORRO VALLEY HIGHLANDS"</w:t>
            </w:r>
          </w:p>
        </w:tc>
        <w:tc>
          <w:tcPr>
            <w:tcW w:w="1086" w:type="dxa"/>
          </w:tcPr>
          <w:p w14:paraId="2AAEAEF8" w14:textId="77777777" w:rsidR="00A63227" w:rsidRPr="00102E65" w:rsidRDefault="00A63227" w:rsidP="00A63227">
            <w:pPr>
              <w:rPr>
                <w:sz w:val="18"/>
                <w:szCs w:val="18"/>
              </w:rPr>
            </w:pPr>
            <w:r w:rsidRPr="00102E65">
              <w:rPr>
                <w:sz w:val="18"/>
                <w:szCs w:val="18"/>
              </w:rPr>
              <w:t>1163.95</w:t>
            </w:r>
          </w:p>
        </w:tc>
        <w:tc>
          <w:tcPr>
            <w:tcW w:w="889" w:type="dxa"/>
          </w:tcPr>
          <w:p w14:paraId="0A7B1B71" w14:textId="77777777" w:rsidR="00A63227" w:rsidRPr="00102E65" w:rsidRDefault="00A63227" w:rsidP="00A63227">
            <w:pPr>
              <w:rPr>
                <w:sz w:val="18"/>
                <w:szCs w:val="18"/>
              </w:rPr>
            </w:pPr>
            <w:r w:rsidRPr="00102E65">
              <w:rPr>
                <w:sz w:val="18"/>
                <w:szCs w:val="18"/>
              </w:rPr>
              <w:t>"yes"</w:t>
            </w:r>
          </w:p>
        </w:tc>
      </w:tr>
      <w:tr w:rsidR="0092099D" w:rsidRPr="0092099D" w14:paraId="301B61B9" w14:textId="77777777" w:rsidTr="0092099D">
        <w:tc>
          <w:tcPr>
            <w:tcW w:w="859" w:type="dxa"/>
          </w:tcPr>
          <w:p w14:paraId="1CB92307" w14:textId="77777777" w:rsidR="00A63227" w:rsidRPr="00102E65" w:rsidRDefault="00A63227" w:rsidP="00A63227">
            <w:pPr>
              <w:rPr>
                <w:sz w:val="18"/>
                <w:szCs w:val="18"/>
              </w:rPr>
            </w:pPr>
            <w:r w:rsidRPr="00102E65">
              <w:rPr>
                <w:sz w:val="18"/>
                <w:szCs w:val="18"/>
              </w:rPr>
              <w:t>"Hgb-3-43"</w:t>
            </w:r>
          </w:p>
        </w:tc>
        <w:tc>
          <w:tcPr>
            <w:tcW w:w="1476" w:type="dxa"/>
          </w:tcPr>
          <w:p w14:paraId="058192BF" w14:textId="77777777" w:rsidR="00A63227" w:rsidRPr="00102E65" w:rsidRDefault="00A63227" w:rsidP="00A63227">
            <w:pPr>
              <w:rPr>
                <w:sz w:val="18"/>
                <w:szCs w:val="18"/>
              </w:rPr>
            </w:pPr>
            <w:r w:rsidRPr="00102E65">
              <w:rPr>
                <w:sz w:val="18"/>
                <w:szCs w:val="18"/>
              </w:rPr>
              <w:t>"RINCONADA VALLEY HIGHLANDS"</w:t>
            </w:r>
          </w:p>
        </w:tc>
        <w:tc>
          <w:tcPr>
            <w:tcW w:w="1086" w:type="dxa"/>
          </w:tcPr>
          <w:p w14:paraId="56E75CA3" w14:textId="77777777" w:rsidR="00A63227" w:rsidRPr="00102E65" w:rsidRDefault="00A63227" w:rsidP="00A63227">
            <w:pPr>
              <w:rPr>
                <w:sz w:val="18"/>
                <w:szCs w:val="18"/>
              </w:rPr>
            </w:pPr>
            <w:r w:rsidRPr="00102E65">
              <w:rPr>
                <w:sz w:val="18"/>
                <w:szCs w:val="18"/>
              </w:rPr>
              <w:t>680</w:t>
            </w:r>
          </w:p>
        </w:tc>
        <w:tc>
          <w:tcPr>
            <w:tcW w:w="889" w:type="dxa"/>
          </w:tcPr>
          <w:p w14:paraId="04D9BC59" w14:textId="77777777" w:rsidR="00A63227" w:rsidRPr="00102E65" w:rsidRDefault="00A63227" w:rsidP="00A63227">
            <w:pPr>
              <w:rPr>
                <w:sz w:val="18"/>
                <w:szCs w:val="18"/>
              </w:rPr>
            </w:pPr>
            <w:r w:rsidRPr="00102E65">
              <w:rPr>
                <w:sz w:val="18"/>
                <w:szCs w:val="18"/>
              </w:rPr>
              <w:t>"yes"</w:t>
            </w:r>
          </w:p>
        </w:tc>
      </w:tr>
      <w:tr w:rsidR="0092099D" w:rsidRPr="0092099D" w14:paraId="52E3F7C4" w14:textId="77777777" w:rsidTr="0092099D">
        <w:tc>
          <w:tcPr>
            <w:tcW w:w="859" w:type="dxa"/>
          </w:tcPr>
          <w:p w14:paraId="2580C34F" w14:textId="77777777" w:rsidR="00A63227" w:rsidRPr="00102E65" w:rsidRDefault="00A63227" w:rsidP="00A63227">
            <w:pPr>
              <w:rPr>
                <w:sz w:val="18"/>
                <w:szCs w:val="18"/>
              </w:rPr>
            </w:pPr>
            <w:r w:rsidRPr="00102E65">
              <w:rPr>
                <w:sz w:val="18"/>
                <w:szCs w:val="18"/>
              </w:rPr>
              <w:lastRenderedPageBreak/>
              <w:t>"Hgb-3-44"</w:t>
            </w:r>
          </w:p>
        </w:tc>
        <w:tc>
          <w:tcPr>
            <w:tcW w:w="1476" w:type="dxa"/>
          </w:tcPr>
          <w:p w14:paraId="57D18404" w14:textId="77777777" w:rsidR="00A63227" w:rsidRPr="00102E65" w:rsidRDefault="00A63227" w:rsidP="00A63227">
            <w:pPr>
              <w:rPr>
                <w:sz w:val="18"/>
                <w:szCs w:val="18"/>
              </w:rPr>
            </w:pPr>
            <w:r w:rsidRPr="00102E65">
              <w:rPr>
                <w:sz w:val="18"/>
                <w:szCs w:val="18"/>
              </w:rPr>
              <w:t>"POZO VALLEY HIGHLANDS"</w:t>
            </w:r>
          </w:p>
        </w:tc>
        <w:tc>
          <w:tcPr>
            <w:tcW w:w="1086" w:type="dxa"/>
          </w:tcPr>
          <w:p w14:paraId="1BC270E3" w14:textId="77777777" w:rsidR="00A63227" w:rsidRPr="00102E65" w:rsidRDefault="00A63227" w:rsidP="00A63227">
            <w:pPr>
              <w:rPr>
                <w:sz w:val="18"/>
                <w:szCs w:val="18"/>
              </w:rPr>
            </w:pPr>
            <w:r w:rsidRPr="00102E65">
              <w:rPr>
                <w:sz w:val="18"/>
                <w:szCs w:val="18"/>
              </w:rPr>
              <w:t>1026.87</w:t>
            </w:r>
          </w:p>
        </w:tc>
        <w:tc>
          <w:tcPr>
            <w:tcW w:w="889" w:type="dxa"/>
          </w:tcPr>
          <w:p w14:paraId="0D71695E" w14:textId="77777777" w:rsidR="00A63227" w:rsidRPr="00102E65" w:rsidRDefault="00A63227" w:rsidP="00A63227">
            <w:pPr>
              <w:rPr>
                <w:sz w:val="18"/>
                <w:szCs w:val="18"/>
              </w:rPr>
            </w:pPr>
            <w:r w:rsidRPr="00102E65">
              <w:rPr>
                <w:sz w:val="18"/>
                <w:szCs w:val="18"/>
              </w:rPr>
              <w:t>"yes"</w:t>
            </w:r>
          </w:p>
        </w:tc>
      </w:tr>
      <w:tr w:rsidR="0092099D" w:rsidRPr="0092099D" w14:paraId="4F1941B7" w14:textId="77777777" w:rsidTr="0092099D">
        <w:tc>
          <w:tcPr>
            <w:tcW w:w="859" w:type="dxa"/>
          </w:tcPr>
          <w:p w14:paraId="0EA4F206" w14:textId="77777777" w:rsidR="00A63227" w:rsidRPr="00102E65" w:rsidRDefault="00A63227" w:rsidP="00A63227">
            <w:pPr>
              <w:rPr>
                <w:sz w:val="18"/>
                <w:szCs w:val="18"/>
              </w:rPr>
            </w:pPr>
            <w:r w:rsidRPr="00102E65">
              <w:rPr>
                <w:sz w:val="18"/>
                <w:szCs w:val="18"/>
              </w:rPr>
              <w:t>"Hgb-3-45"</w:t>
            </w:r>
          </w:p>
        </w:tc>
        <w:tc>
          <w:tcPr>
            <w:tcW w:w="1476" w:type="dxa"/>
          </w:tcPr>
          <w:p w14:paraId="68E57F28" w14:textId="77777777" w:rsidR="00A63227" w:rsidRPr="00102E65" w:rsidRDefault="00A63227" w:rsidP="00A63227">
            <w:pPr>
              <w:rPr>
                <w:sz w:val="18"/>
                <w:szCs w:val="18"/>
              </w:rPr>
            </w:pPr>
            <w:r w:rsidRPr="00102E65">
              <w:rPr>
                <w:sz w:val="18"/>
                <w:szCs w:val="18"/>
              </w:rPr>
              <w:t>"HUASNA VALLEY HIGHLANDS"</w:t>
            </w:r>
          </w:p>
        </w:tc>
        <w:tc>
          <w:tcPr>
            <w:tcW w:w="1086" w:type="dxa"/>
          </w:tcPr>
          <w:p w14:paraId="474C1D76" w14:textId="77777777" w:rsidR="00A63227" w:rsidRPr="00102E65" w:rsidRDefault="00A63227" w:rsidP="00A63227">
            <w:pPr>
              <w:rPr>
                <w:sz w:val="18"/>
                <w:szCs w:val="18"/>
              </w:rPr>
            </w:pPr>
            <w:r w:rsidRPr="00102E65">
              <w:rPr>
                <w:sz w:val="18"/>
                <w:szCs w:val="18"/>
              </w:rPr>
              <w:t>530.58</w:t>
            </w:r>
          </w:p>
        </w:tc>
        <w:tc>
          <w:tcPr>
            <w:tcW w:w="889" w:type="dxa"/>
          </w:tcPr>
          <w:p w14:paraId="4E132257" w14:textId="77777777" w:rsidR="00A63227" w:rsidRPr="00102E65" w:rsidRDefault="00A63227" w:rsidP="00A63227">
            <w:pPr>
              <w:rPr>
                <w:sz w:val="18"/>
                <w:szCs w:val="18"/>
              </w:rPr>
            </w:pPr>
            <w:r w:rsidRPr="00102E65">
              <w:rPr>
                <w:sz w:val="18"/>
                <w:szCs w:val="18"/>
              </w:rPr>
              <w:t>"yes"</w:t>
            </w:r>
          </w:p>
        </w:tc>
      </w:tr>
      <w:tr w:rsidR="0092099D" w:rsidRPr="0092099D" w14:paraId="751A7535" w14:textId="77777777" w:rsidTr="0092099D">
        <w:tc>
          <w:tcPr>
            <w:tcW w:w="859" w:type="dxa"/>
          </w:tcPr>
          <w:p w14:paraId="16FAE8B8" w14:textId="77777777" w:rsidR="00A63227" w:rsidRPr="00102E65" w:rsidRDefault="00A63227" w:rsidP="00A63227">
            <w:pPr>
              <w:rPr>
                <w:sz w:val="18"/>
                <w:szCs w:val="18"/>
              </w:rPr>
            </w:pPr>
            <w:r w:rsidRPr="00102E65">
              <w:rPr>
                <w:sz w:val="18"/>
                <w:szCs w:val="18"/>
              </w:rPr>
              <w:t>"Hgb-3-46"</w:t>
            </w:r>
          </w:p>
        </w:tc>
        <w:tc>
          <w:tcPr>
            <w:tcW w:w="1476" w:type="dxa"/>
          </w:tcPr>
          <w:p w14:paraId="32BE8927" w14:textId="77777777" w:rsidR="00A63227" w:rsidRPr="00102E65" w:rsidRDefault="00A63227" w:rsidP="00A63227">
            <w:pPr>
              <w:rPr>
                <w:sz w:val="18"/>
                <w:szCs w:val="18"/>
              </w:rPr>
            </w:pPr>
            <w:r w:rsidRPr="00102E65">
              <w:rPr>
                <w:sz w:val="18"/>
                <w:szCs w:val="18"/>
              </w:rPr>
              <w:t>"RAFAEL VALLEY HIGHLANDS"</w:t>
            </w:r>
          </w:p>
        </w:tc>
        <w:tc>
          <w:tcPr>
            <w:tcW w:w="1086" w:type="dxa"/>
          </w:tcPr>
          <w:p w14:paraId="52A05A62" w14:textId="77777777" w:rsidR="00A63227" w:rsidRPr="00102E65" w:rsidRDefault="00A63227" w:rsidP="00A63227">
            <w:pPr>
              <w:rPr>
                <w:sz w:val="18"/>
                <w:szCs w:val="18"/>
              </w:rPr>
            </w:pPr>
            <w:r w:rsidRPr="00102E65">
              <w:rPr>
                <w:sz w:val="18"/>
                <w:szCs w:val="18"/>
              </w:rPr>
              <w:t>NA</w:t>
            </w:r>
          </w:p>
        </w:tc>
        <w:tc>
          <w:tcPr>
            <w:tcW w:w="889" w:type="dxa"/>
          </w:tcPr>
          <w:p w14:paraId="6CB84ACC" w14:textId="77777777" w:rsidR="00A63227" w:rsidRPr="00102E65" w:rsidRDefault="00A63227" w:rsidP="00A63227">
            <w:pPr>
              <w:rPr>
                <w:sz w:val="18"/>
                <w:szCs w:val="18"/>
              </w:rPr>
            </w:pPr>
            <w:r w:rsidRPr="00102E65">
              <w:rPr>
                <w:sz w:val="18"/>
                <w:szCs w:val="18"/>
              </w:rPr>
              <w:t>NA</w:t>
            </w:r>
          </w:p>
        </w:tc>
      </w:tr>
      <w:tr w:rsidR="0092099D" w:rsidRPr="0092099D" w14:paraId="015CAD98" w14:textId="77777777" w:rsidTr="0092099D">
        <w:tc>
          <w:tcPr>
            <w:tcW w:w="859" w:type="dxa"/>
          </w:tcPr>
          <w:p w14:paraId="130F7143" w14:textId="77777777" w:rsidR="00A63227" w:rsidRPr="00102E65" w:rsidRDefault="00A63227" w:rsidP="00A63227">
            <w:pPr>
              <w:rPr>
                <w:sz w:val="18"/>
                <w:szCs w:val="18"/>
              </w:rPr>
            </w:pPr>
            <w:r w:rsidRPr="00102E65">
              <w:rPr>
                <w:sz w:val="18"/>
                <w:szCs w:val="18"/>
              </w:rPr>
              <w:t>"Hgb-3-47"</w:t>
            </w:r>
          </w:p>
        </w:tc>
        <w:tc>
          <w:tcPr>
            <w:tcW w:w="1476" w:type="dxa"/>
          </w:tcPr>
          <w:p w14:paraId="5278C652" w14:textId="77777777" w:rsidR="00A63227" w:rsidRPr="00102E65" w:rsidRDefault="00A63227" w:rsidP="00A63227">
            <w:pPr>
              <w:rPr>
                <w:sz w:val="18"/>
                <w:szCs w:val="18"/>
              </w:rPr>
            </w:pPr>
            <w:r w:rsidRPr="00102E65">
              <w:rPr>
                <w:sz w:val="18"/>
                <w:szCs w:val="18"/>
              </w:rPr>
              <w:t>"BIG SPRING AREA HIGHLANDS"</w:t>
            </w:r>
          </w:p>
        </w:tc>
        <w:tc>
          <w:tcPr>
            <w:tcW w:w="1086" w:type="dxa"/>
          </w:tcPr>
          <w:p w14:paraId="7E5D0D5B" w14:textId="77777777" w:rsidR="00A63227" w:rsidRPr="00102E65" w:rsidRDefault="00A63227" w:rsidP="00A63227">
            <w:pPr>
              <w:rPr>
                <w:sz w:val="18"/>
                <w:szCs w:val="18"/>
              </w:rPr>
            </w:pPr>
            <w:r w:rsidRPr="00102E65">
              <w:rPr>
                <w:sz w:val="18"/>
                <w:szCs w:val="18"/>
              </w:rPr>
              <w:t>590</w:t>
            </w:r>
          </w:p>
        </w:tc>
        <w:tc>
          <w:tcPr>
            <w:tcW w:w="889" w:type="dxa"/>
          </w:tcPr>
          <w:p w14:paraId="52D64688" w14:textId="77777777" w:rsidR="00A63227" w:rsidRPr="00102E65" w:rsidRDefault="00A63227" w:rsidP="00A63227">
            <w:pPr>
              <w:rPr>
                <w:sz w:val="18"/>
                <w:szCs w:val="18"/>
              </w:rPr>
            </w:pPr>
            <w:r w:rsidRPr="00102E65">
              <w:rPr>
                <w:sz w:val="18"/>
                <w:szCs w:val="18"/>
              </w:rPr>
              <w:t>"yes"</w:t>
            </w:r>
          </w:p>
        </w:tc>
      </w:tr>
      <w:tr w:rsidR="0092099D" w:rsidRPr="0092099D" w14:paraId="03815A54" w14:textId="77777777" w:rsidTr="0092099D">
        <w:tc>
          <w:tcPr>
            <w:tcW w:w="859" w:type="dxa"/>
          </w:tcPr>
          <w:p w14:paraId="5B7C600E" w14:textId="77777777" w:rsidR="00A63227" w:rsidRPr="00102E65" w:rsidRDefault="00A63227" w:rsidP="00A63227">
            <w:pPr>
              <w:rPr>
                <w:sz w:val="18"/>
                <w:szCs w:val="18"/>
              </w:rPr>
            </w:pPr>
            <w:r w:rsidRPr="00102E65">
              <w:rPr>
                <w:sz w:val="18"/>
                <w:szCs w:val="18"/>
              </w:rPr>
              <w:t>"Hgb-3-49"</w:t>
            </w:r>
          </w:p>
        </w:tc>
        <w:tc>
          <w:tcPr>
            <w:tcW w:w="1476" w:type="dxa"/>
          </w:tcPr>
          <w:p w14:paraId="4D7DEFFF" w14:textId="77777777" w:rsidR="00A63227" w:rsidRPr="00102E65" w:rsidRDefault="00A63227" w:rsidP="00A63227">
            <w:pPr>
              <w:rPr>
                <w:sz w:val="18"/>
                <w:szCs w:val="18"/>
              </w:rPr>
            </w:pPr>
            <w:r w:rsidRPr="00102E65">
              <w:rPr>
                <w:sz w:val="18"/>
                <w:szCs w:val="18"/>
              </w:rPr>
              <w:t>"MONTECITO HIGHLANDS"</w:t>
            </w:r>
          </w:p>
        </w:tc>
        <w:tc>
          <w:tcPr>
            <w:tcW w:w="1086" w:type="dxa"/>
          </w:tcPr>
          <w:p w14:paraId="736CF90D" w14:textId="77777777" w:rsidR="00A63227" w:rsidRPr="00102E65" w:rsidRDefault="00A63227" w:rsidP="00A63227">
            <w:pPr>
              <w:rPr>
                <w:sz w:val="18"/>
                <w:szCs w:val="18"/>
              </w:rPr>
            </w:pPr>
            <w:r w:rsidRPr="00102E65">
              <w:rPr>
                <w:sz w:val="18"/>
                <w:szCs w:val="18"/>
              </w:rPr>
              <w:t>1400.87</w:t>
            </w:r>
          </w:p>
        </w:tc>
        <w:tc>
          <w:tcPr>
            <w:tcW w:w="889" w:type="dxa"/>
          </w:tcPr>
          <w:p w14:paraId="369B6BBF" w14:textId="77777777" w:rsidR="00A63227" w:rsidRPr="00102E65" w:rsidRDefault="00A63227" w:rsidP="00A63227">
            <w:pPr>
              <w:rPr>
                <w:sz w:val="18"/>
                <w:szCs w:val="18"/>
              </w:rPr>
            </w:pPr>
            <w:r w:rsidRPr="00102E65">
              <w:rPr>
                <w:sz w:val="18"/>
                <w:szCs w:val="18"/>
              </w:rPr>
              <w:t>"yes"</w:t>
            </w:r>
          </w:p>
        </w:tc>
      </w:tr>
      <w:tr w:rsidR="0092099D" w:rsidRPr="0092099D" w14:paraId="35808C15" w14:textId="77777777" w:rsidTr="0092099D">
        <w:tc>
          <w:tcPr>
            <w:tcW w:w="859" w:type="dxa"/>
          </w:tcPr>
          <w:p w14:paraId="1472F720" w14:textId="77777777" w:rsidR="00A63227" w:rsidRPr="00102E65" w:rsidRDefault="00A63227" w:rsidP="00A63227">
            <w:pPr>
              <w:rPr>
                <w:sz w:val="18"/>
                <w:szCs w:val="18"/>
              </w:rPr>
            </w:pPr>
            <w:r w:rsidRPr="00102E65">
              <w:rPr>
                <w:sz w:val="18"/>
                <w:szCs w:val="18"/>
              </w:rPr>
              <w:t>"Hgb-3-5"</w:t>
            </w:r>
          </w:p>
        </w:tc>
        <w:tc>
          <w:tcPr>
            <w:tcW w:w="1476" w:type="dxa"/>
          </w:tcPr>
          <w:p w14:paraId="197F395B" w14:textId="77777777" w:rsidR="00A63227" w:rsidRPr="00102E65" w:rsidRDefault="00A63227" w:rsidP="00A63227">
            <w:pPr>
              <w:rPr>
                <w:sz w:val="18"/>
                <w:szCs w:val="18"/>
              </w:rPr>
            </w:pPr>
            <w:r w:rsidRPr="00102E65">
              <w:rPr>
                <w:sz w:val="18"/>
                <w:szCs w:val="18"/>
              </w:rPr>
              <w:t>"CHOLAME VALLEY HIGHLANDS"</w:t>
            </w:r>
          </w:p>
        </w:tc>
        <w:tc>
          <w:tcPr>
            <w:tcW w:w="1086" w:type="dxa"/>
          </w:tcPr>
          <w:p w14:paraId="40C80A69" w14:textId="77777777" w:rsidR="00A63227" w:rsidRPr="00102E65" w:rsidRDefault="00A63227" w:rsidP="00A63227">
            <w:pPr>
              <w:rPr>
                <w:sz w:val="18"/>
                <w:szCs w:val="18"/>
              </w:rPr>
            </w:pPr>
            <w:r w:rsidRPr="00102E65">
              <w:rPr>
                <w:sz w:val="18"/>
                <w:szCs w:val="18"/>
              </w:rPr>
              <w:t>513.12</w:t>
            </w:r>
          </w:p>
        </w:tc>
        <w:tc>
          <w:tcPr>
            <w:tcW w:w="889" w:type="dxa"/>
          </w:tcPr>
          <w:p w14:paraId="55443A61" w14:textId="77777777" w:rsidR="00A63227" w:rsidRPr="00102E65" w:rsidRDefault="00A63227" w:rsidP="00A63227">
            <w:pPr>
              <w:rPr>
                <w:sz w:val="18"/>
                <w:szCs w:val="18"/>
              </w:rPr>
            </w:pPr>
            <w:r w:rsidRPr="00102E65">
              <w:rPr>
                <w:sz w:val="18"/>
                <w:szCs w:val="18"/>
              </w:rPr>
              <w:t>"yes"</w:t>
            </w:r>
          </w:p>
        </w:tc>
      </w:tr>
      <w:tr w:rsidR="0092099D" w:rsidRPr="0092099D" w14:paraId="357D44CC" w14:textId="77777777" w:rsidTr="0092099D">
        <w:tc>
          <w:tcPr>
            <w:tcW w:w="859" w:type="dxa"/>
          </w:tcPr>
          <w:p w14:paraId="1F8ACA3D" w14:textId="77777777" w:rsidR="00A63227" w:rsidRPr="00102E65" w:rsidRDefault="00A63227" w:rsidP="00A63227">
            <w:pPr>
              <w:rPr>
                <w:sz w:val="18"/>
                <w:szCs w:val="18"/>
              </w:rPr>
            </w:pPr>
            <w:r w:rsidRPr="00102E65">
              <w:rPr>
                <w:sz w:val="18"/>
                <w:szCs w:val="18"/>
              </w:rPr>
              <w:t>"Hgb-3-50"</w:t>
            </w:r>
          </w:p>
        </w:tc>
        <w:tc>
          <w:tcPr>
            <w:tcW w:w="1476" w:type="dxa"/>
          </w:tcPr>
          <w:p w14:paraId="2A7D3A03" w14:textId="77777777" w:rsidR="00A63227" w:rsidRPr="00102E65" w:rsidRDefault="00A63227" w:rsidP="00A63227">
            <w:pPr>
              <w:rPr>
                <w:sz w:val="18"/>
                <w:szCs w:val="18"/>
              </w:rPr>
            </w:pPr>
            <w:r w:rsidRPr="00102E65">
              <w:rPr>
                <w:sz w:val="18"/>
                <w:szCs w:val="18"/>
              </w:rPr>
              <w:t>"FELTON AREA HIGHLANDS"</w:t>
            </w:r>
          </w:p>
        </w:tc>
        <w:tc>
          <w:tcPr>
            <w:tcW w:w="1086" w:type="dxa"/>
          </w:tcPr>
          <w:p w14:paraId="2127533E" w14:textId="77777777" w:rsidR="00A63227" w:rsidRPr="00102E65" w:rsidRDefault="00A63227" w:rsidP="00A63227">
            <w:pPr>
              <w:rPr>
                <w:sz w:val="18"/>
                <w:szCs w:val="18"/>
              </w:rPr>
            </w:pPr>
            <w:r w:rsidRPr="00102E65">
              <w:rPr>
                <w:sz w:val="18"/>
                <w:szCs w:val="18"/>
              </w:rPr>
              <w:t>989.2</w:t>
            </w:r>
          </w:p>
        </w:tc>
        <w:tc>
          <w:tcPr>
            <w:tcW w:w="889" w:type="dxa"/>
          </w:tcPr>
          <w:p w14:paraId="7CB1364E" w14:textId="77777777" w:rsidR="00A63227" w:rsidRPr="00102E65" w:rsidRDefault="00A63227" w:rsidP="00A63227">
            <w:pPr>
              <w:rPr>
                <w:sz w:val="18"/>
                <w:szCs w:val="18"/>
              </w:rPr>
            </w:pPr>
            <w:r w:rsidRPr="00102E65">
              <w:rPr>
                <w:sz w:val="18"/>
                <w:szCs w:val="18"/>
              </w:rPr>
              <w:t>"yes"</w:t>
            </w:r>
          </w:p>
        </w:tc>
      </w:tr>
      <w:tr w:rsidR="0092099D" w:rsidRPr="0092099D" w14:paraId="1689E04C" w14:textId="77777777" w:rsidTr="0092099D">
        <w:tc>
          <w:tcPr>
            <w:tcW w:w="859" w:type="dxa"/>
          </w:tcPr>
          <w:p w14:paraId="21C526B2" w14:textId="77777777" w:rsidR="00A63227" w:rsidRPr="00102E65" w:rsidRDefault="00A63227" w:rsidP="00A63227">
            <w:pPr>
              <w:rPr>
                <w:sz w:val="18"/>
                <w:szCs w:val="18"/>
              </w:rPr>
            </w:pPr>
            <w:r w:rsidRPr="00102E65">
              <w:rPr>
                <w:sz w:val="18"/>
                <w:szCs w:val="18"/>
              </w:rPr>
              <w:t>"Hgb-3-51"</w:t>
            </w:r>
          </w:p>
        </w:tc>
        <w:tc>
          <w:tcPr>
            <w:tcW w:w="1476" w:type="dxa"/>
          </w:tcPr>
          <w:p w14:paraId="236A3350" w14:textId="77777777" w:rsidR="00A63227" w:rsidRPr="00102E65" w:rsidRDefault="00A63227" w:rsidP="00A63227">
            <w:pPr>
              <w:rPr>
                <w:sz w:val="18"/>
                <w:szCs w:val="18"/>
              </w:rPr>
            </w:pPr>
            <w:r w:rsidRPr="00102E65">
              <w:rPr>
                <w:sz w:val="18"/>
                <w:szCs w:val="18"/>
              </w:rPr>
              <w:t>"MAJORS CREEK HIGHLANDS"</w:t>
            </w:r>
          </w:p>
        </w:tc>
        <w:tc>
          <w:tcPr>
            <w:tcW w:w="1086" w:type="dxa"/>
          </w:tcPr>
          <w:p w14:paraId="3C3F43D4" w14:textId="77777777" w:rsidR="00A63227" w:rsidRPr="00102E65" w:rsidRDefault="00A63227" w:rsidP="00A63227">
            <w:pPr>
              <w:rPr>
                <w:sz w:val="18"/>
                <w:szCs w:val="18"/>
              </w:rPr>
            </w:pPr>
            <w:r w:rsidRPr="00102E65">
              <w:rPr>
                <w:sz w:val="18"/>
                <w:szCs w:val="18"/>
              </w:rPr>
              <w:t>859.41</w:t>
            </w:r>
          </w:p>
        </w:tc>
        <w:tc>
          <w:tcPr>
            <w:tcW w:w="889" w:type="dxa"/>
          </w:tcPr>
          <w:p w14:paraId="6219E598" w14:textId="77777777" w:rsidR="00A63227" w:rsidRPr="00102E65" w:rsidRDefault="00A63227" w:rsidP="00A63227">
            <w:pPr>
              <w:rPr>
                <w:sz w:val="18"/>
                <w:szCs w:val="18"/>
              </w:rPr>
            </w:pPr>
            <w:r w:rsidRPr="00102E65">
              <w:rPr>
                <w:sz w:val="18"/>
                <w:szCs w:val="18"/>
              </w:rPr>
              <w:t>"yes"</w:t>
            </w:r>
          </w:p>
        </w:tc>
      </w:tr>
      <w:tr w:rsidR="0092099D" w:rsidRPr="0092099D" w14:paraId="424E191E" w14:textId="77777777" w:rsidTr="0092099D">
        <w:tc>
          <w:tcPr>
            <w:tcW w:w="859" w:type="dxa"/>
          </w:tcPr>
          <w:p w14:paraId="426E828D" w14:textId="77777777" w:rsidR="00A63227" w:rsidRPr="00102E65" w:rsidRDefault="00A63227" w:rsidP="00A63227">
            <w:pPr>
              <w:rPr>
                <w:sz w:val="18"/>
                <w:szCs w:val="18"/>
              </w:rPr>
            </w:pPr>
            <w:r w:rsidRPr="00102E65">
              <w:rPr>
                <w:sz w:val="18"/>
                <w:szCs w:val="18"/>
              </w:rPr>
              <w:t>"Hgb-3-52"</w:t>
            </w:r>
          </w:p>
        </w:tc>
        <w:tc>
          <w:tcPr>
            <w:tcW w:w="1476" w:type="dxa"/>
          </w:tcPr>
          <w:p w14:paraId="249324E1" w14:textId="77777777" w:rsidR="00A63227" w:rsidRPr="00102E65" w:rsidRDefault="00A63227" w:rsidP="00A63227">
            <w:pPr>
              <w:rPr>
                <w:sz w:val="18"/>
                <w:szCs w:val="18"/>
              </w:rPr>
            </w:pPr>
            <w:r w:rsidRPr="00102E65">
              <w:rPr>
                <w:sz w:val="18"/>
                <w:szCs w:val="18"/>
              </w:rPr>
              <w:t>"NEEDLE ROCK POINT HIGHLANDS"</w:t>
            </w:r>
          </w:p>
        </w:tc>
        <w:tc>
          <w:tcPr>
            <w:tcW w:w="1086" w:type="dxa"/>
          </w:tcPr>
          <w:p w14:paraId="3BFA946B" w14:textId="77777777" w:rsidR="00A63227" w:rsidRPr="00102E65" w:rsidRDefault="00A63227" w:rsidP="00A63227">
            <w:pPr>
              <w:rPr>
                <w:sz w:val="18"/>
                <w:szCs w:val="18"/>
              </w:rPr>
            </w:pPr>
            <w:r w:rsidRPr="00102E65">
              <w:rPr>
                <w:sz w:val="18"/>
                <w:szCs w:val="18"/>
              </w:rPr>
              <w:t>757.78</w:t>
            </w:r>
          </w:p>
        </w:tc>
        <w:tc>
          <w:tcPr>
            <w:tcW w:w="889" w:type="dxa"/>
          </w:tcPr>
          <w:p w14:paraId="171CAE0E" w14:textId="77777777" w:rsidR="00A63227" w:rsidRPr="00102E65" w:rsidRDefault="00A63227" w:rsidP="00A63227">
            <w:pPr>
              <w:rPr>
                <w:sz w:val="18"/>
                <w:szCs w:val="18"/>
              </w:rPr>
            </w:pPr>
            <w:r w:rsidRPr="00102E65">
              <w:rPr>
                <w:sz w:val="18"/>
                <w:szCs w:val="18"/>
              </w:rPr>
              <w:t>"yes"</w:t>
            </w:r>
          </w:p>
        </w:tc>
      </w:tr>
      <w:tr w:rsidR="0092099D" w:rsidRPr="0092099D" w14:paraId="7792BF27" w14:textId="77777777" w:rsidTr="0092099D">
        <w:tc>
          <w:tcPr>
            <w:tcW w:w="859" w:type="dxa"/>
          </w:tcPr>
          <w:p w14:paraId="4926590F" w14:textId="77777777" w:rsidR="00A63227" w:rsidRPr="00102E65" w:rsidRDefault="00A63227" w:rsidP="00A63227">
            <w:pPr>
              <w:rPr>
                <w:sz w:val="18"/>
                <w:szCs w:val="18"/>
              </w:rPr>
            </w:pPr>
            <w:r w:rsidRPr="00102E65">
              <w:rPr>
                <w:sz w:val="18"/>
                <w:szCs w:val="18"/>
              </w:rPr>
              <w:t>"Hgb-3-53"</w:t>
            </w:r>
          </w:p>
        </w:tc>
        <w:tc>
          <w:tcPr>
            <w:tcW w:w="1476" w:type="dxa"/>
          </w:tcPr>
          <w:p w14:paraId="5F336106" w14:textId="77777777" w:rsidR="00A63227" w:rsidRPr="00102E65" w:rsidRDefault="00A63227" w:rsidP="00A63227">
            <w:pPr>
              <w:rPr>
                <w:sz w:val="18"/>
                <w:szCs w:val="18"/>
              </w:rPr>
            </w:pPr>
            <w:r w:rsidRPr="00102E65">
              <w:rPr>
                <w:sz w:val="18"/>
                <w:szCs w:val="18"/>
              </w:rPr>
              <w:t>"FOOTHILL HIGHLANDS"</w:t>
            </w:r>
          </w:p>
        </w:tc>
        <w:tc>
          <w:tcPr>
            <w:tcW w:w="1086" w:type="dxa"/>
          </w:tcPr>
          <w:p w14:paraId="511E1572" w14:textId="77777777" w:rsidR="00A63227" w:rsidRPr="00102E65" w:rsidRDefault="00A63227" w:rsidP="00A63227">
            <w:pPr>
              <w:rPr>
                <w:sz w:val="18"/>
                <w:szCs w:val="18"/>
              </w:rPr>
            </w:pPr>
            <w:r w:rsidRPr="00102E65">
              <w:rPr>
                <w:sz w:val="18"/>
                <w:szCs w:val="18"/>
              </w:rPr>
              <w:t>1213.23</w:t>
            </w:r>
          </w:p>
        </w:tc>
        <w:tc>
          <w:tcPr>
            <w:tcW w:w="889" w:type="dxa"/>
          </w:tcPr>
          <w:p w14:paraId="0A299055" w14:textId="77777777" w:rsidR="00A63227" w:rsidRPr="00102E65" w:rsidRDefault="00A63227" w:rsidP="00A63227">
            <w:pPr>
              <w:rPr>
                <w:sz w:val="18"/>
                <w:szCs w:val="18"/>
              </w:rPr>
            </w:pPr>
            <w:r w:rsidRPr="00102E65">
              <w:rPr>
                <w:sz w:val="18"/>
                <w:szCs w:val="18"/>
              </w:rPr>
              <w:t>"no"</w:t>
            </w:r>
          </w:p>
        </w:tc>
      </w:tr>
      <w:tr w:rsidR="0092099D" w:rsidRPr="0092099D" w14:paraId="2E8F0EF9" w14:textId="77777777" w:rsidTr="0092099D">
        <w:tc>
          <w:tcPr>
            <w:tcW w:w="859" w:type="dxa"/>
          </w:tcPr>
          <w:p w14:paraId="53BC36CC" w14:textId="77777777" w:rsidR="00A63227" w:rsidRPr="00102E65" w:rsidRDefault="00A63227" w:rsidP="00A63227">
            <w:pPr>
              <w:rPr>
                <w:sz w:val="18"/>
                <w:szCs w:val="18"/>
              </w:rPr>
            </w:pPr>
            <w:r w:rsidRPr="00102E65">
              <w:rPr>
                <w:sz w:val="18"/>
                <w:szCs w:val="18"/>
              </w:rPr>
              <w:t>"Hgb-3-6"</w:t>
            </w:r>
          </w:p>
        </w:tc>
        <w:tc>
          <w:tcPr>
            <w:tcW w:w="1476" w:type="dxa"/>
          </w:tcPr>
          <w:p w14:paraId="768F2538" w14:textId="77777777" w:rsidR="00A63227" w:rsidRPr="00102E65" w:rsidRDefault="00A63227" w:rsidP="00A63227">
            <w:pPr>
              <w:rPr>
                <w:sz w:val="18"/>
                <w:szCs w:val="18"/>
              </w:rPr>
            </w:pPr>
            <w:r w:rsidRPr="00102E65">
              <w:rPr>
                <w:sz w:val="18"/>
                <w:szCs w:val="18"/>
              </w:rPr>
              <w:t>"LOCKWOOD VALLEY HIGHLANDS"</w:t>
            </w:r>
          </w:p>
        </w:tc>
        <w:tc>
          <w:tcPr>
            <w:tcW w:w="1086" w:type="dxa"/>
          </w:tcPr>
          <w:p w14:paraId="6C93D1DF" w14:textId="77777777" w:rsidR="00A63227" w:rsidRPr="00102E65" w:rsidRDefault="00A63227" w:rsidP="00A63227">
            <w:pPr>
              <w:rPr>
                <w:sz w:val="18"/>
                <w:szCs w:val="18"/>
              </w:rPr>
            </w:pPr>
            <w:r w:rsidRPr="00102E65">
              <w:rPr>
                <w:sz w:val="18"/>
                <w:szCs w:val="18"/>
              </w:rPr>
              <w:t>841.87</w:t>
            </w:r>
          </w:p>
        </w:tc>
        <w:tc>
          <w:tcPr>
            <w:tcW w:w="889" w:type="dxa"/>
          </w:tcPr>
          <w:p w14:paraId="7DE75404" w14:textId="77777777" w:rsidR="00A63227" w:rsidRPr="00102E65" w:rsidRDefault="00A63227" w:rsidP="00A63227">
            <w:pPr>
              <w:rPr>
                <w:sz w:val="18"/>
                <w:szCs w:val="18"/>
              </w:rPr>
            </w:pPr>
            <w:r w:rsidRPr="00102E65">
              <w:rPr>
                <w:sz w:val="18"/>
                <w:szCs w:val="18"/>
              </w:rPr>
              <w:t>"yes"</w:t>
            </w:r>
          </w:p>
        </w:tc>
      </w:tr>
      <w:tr w:rsidR="0092099D" w:rsidRPr="0092099D" w14:paraId="7A27673D" w14:textId="77777777" w:rsidTr="0092099D">
        <w:tc>
          <w:tcPr>
            <w:tcW w:w="859" w:type="dxa"/>
          </w:tcPr>
          <w:p w14:paraId="413E2120" w14:textId="77777777" w:rsidR="00A63227" w:rsidRPr="00102E65" w:rsidRDefault="00A63227" w:rsidP="00A63227">
            <w:pPr>
              <w:rPr>
                <w:sz w:val="18"/>
                <w:szCs w:val="18"/>
              </w:rPr>
            </w:pPr>
            <w:r w:rsidRPr="00102E65">
              <w:rPr>
                <w:sz w:val="18"/>
                <w:szCs w:val="18"/>
              </w:rPr>
              <w:t>"Hgb-3-7"</w:t>
            </w:r>
          </w:p>
        </w:tc>
        <w:tc>
          <w:tcPr>
            <w:tcW w:w="1476" w:type="dxa"/>
          </w:tcPr>
          <w:p w14:paraId="0789AB16" w14:textId="77777777" w:rsidR="00A63227" w:rsidRPr="00102E65" w:rsidRDefault="00A63227" w:rsidP="00A63227">
            <w:pPr>
              <w:rPr>
                <w:sz w:val="18"/>
                <w:szCs w:val="18"/>
              </w:rPr>
            </w:pPr>
            <w:r w:rsidRPr="00102E65">
              <w:rPr>
                <w:sz w:val="18"/>
                <w:szCs w:val="18"/>
              </w:rPr>
              <w:t>"CARMEL VALLEY HIGHLANDS"</w:t>
            </w:r>
          </w:p>
        </w:tc>
        <w:tc>
          <w:tcPr>
            <w:tcW w:w="1086" w:type="dxa"/>
          </w:tcPr>
          <w:p w14:paraId="47751208" w14:textId="77777777" w:rsidR="00A63227" w:rsidRPr="00102E65" w:rsidRDefault="00A63227" w:rsidP="00A63227">
            <w:pPr>
              <w:rPr>
                <w:sz w:val="18"/>
                <w:szCs w:val="18"/>
              </w:rPr>
            </w:pPr>
            <w:r w:rsidRPr="00102E65">
              <w:rPr>
                <w:sz w:val="18"/>
                <w:szCs w:val="18"/>
              </w:rPr>
              <w:t>1332.14</w:t>
            </w:r>
          </w:p>
        </w:tc>
        <w:tc>
          <w:tcPr>
            <w:tcW w:w="889" w:type="dxa"/>
          </w:tcPr>
          <w:p w14:paraId="714188BB" w14:textId="77777777" w:rsidR="00A63227" w:rsidRPr="00102E65" w:rsidRDefault="00A63227" w:rsidP="00A63227">
            <w:pPr>
              <w:rPr>
                <w:sz w:val="18"/>
                <w:szCs w:val="18"/>
              </w:rPr>
            </w:pPr>
            <w:r w:rsidRPr="00102E65">
              <w:rPr>
                <w:sz w:val="18"/>
                <w:szCs w:val="18"/>
              </w:rPr>
              <w:t>"no"</w:t>
            </w:r>
          </w:p>
        </w:tc>
      </w:tr>
      <w:tr w:rsidR="0092099D" w:rsidRPr="0092099D" w14:paraId="2CB5BB96" w14:textId="77777777" w:rsidTr="0092099D">
        <w:tc>
          <w:tcPr>
            <w:tcW w:w="859" w:type="dxa"/>
          </w:tcPr>
          <w:p w14:paraId="54B0925C" w14:textId="77777777" w:rsidR="00A63227" w:rsidRPr="00102E65" w:rsidRDefault="00A63227" w:rsidP="00A63227">
            <w:pPr>
              <w:rPr>
                <w:sz w:val="18"/>
                <w:szCs w:val="18"/>
              </w:rPr>
            </w:pPr>
            <w:r w:rsidRPr="00102E65">
              <w:rPr>
                <w:sz w:val="18"/>
                <w:szCs w:val="18"/>
              </w:rPr>
              <w:t>"Hgb-3-8"</w:t>
            </w:r>
          </w:p>
        </w:tc>
        <w:tc>
          <w:tcPr>
            <w:tcW w:w="1476" w:type="dxa"/>
          </w:tcPr>
          <w:p w14:paraId="14EBAF5D" w14:textId="77777777" w:rsidR="00A63227" w:rsidRPr="00102E65" w:rsidRDefault="00A63227" w:rsidP="00A63227">
            <w:pPr>
              <w:rPr>
                <w:sz w:val="18"/>
                <w:szCs w:val="18"/>
              </w:rPr>
            </w:pPr>
            <w:r w:rsidRPr="00102E65">
              <w:rPr>
                <w:sz w:val="18"/>
                <w:szCs w:val="18"/>
              </w:rPr>
              <w:t>"LOS OSOS VALLEY HIGHLANDS"</w:t>
            </w:r>
          </w:p>
        </w:tc>
        <w:tc>
          <w:tcPr>
            <w:tcW w:w="1086" w:type="dxa"/>
          </w:tcPr>
          <w:p w14:paraId="30B33164" w14:textId="77777777" w:rsidR="00A63227" w:rsidRPr="00102E65" w:rsidRDefault="00A63227" w:rsidP="00A63227">
            <w:pPr>
              <w:rPr>
                <w:sz w:val="18"/>
                <w:szCs w:val="18"/>
              </w:rPr>
            </w:pPr>
            <w:r w:rsidRPr="00102E65">
              <w:rPr>
                <w:sz w:val="18"/>
                <w:szCs w:val="18"/>
              </w:rPr>
              <w:t>586.54</w:t>
            </w:r>
          </w:p>
        </w:tc>
        <w:tc>
          <w:tcPr>
            <w:tcW w:w="889" w:type="dxa"/>
          </w:tcPr>
          <w:p w14:paraId="657AA26A" w14:textId="77777777" w:rsidR="00A63227" w:rsidRPr="00102E65" w:rsidRDefault="00A63227" w:rsidP="00A63227">
            <w:pPr>
              <w:rPr>
                <w:sz w:val="18"/>
                <w:szCs w:val="18"/>
              </w:rPr>
            </w:pPr>
            <w:r w:rsidRPr="00102E65">
              <w:rPr>
                <w:sz w:val="18"/>
                <w:szCs w:val="18"/>
              </w:rPr>
              <w:t>"yes"</w:t>
            </w:r>
          </w:p>
        </w:tc>
      </w:tr>
      <w:tr w:rsidR="0092099D" w:rsidRPr="0092099D" w14:paraId="73E77166" w14:textId="77777777" w:rsidTr="0092099D">
        <w:tc>
          <w:tcPr>
            <w:tcW w:w="859" w:type="dxa"/>
          </w:tcPr>
          <w:p w14:paraId="52EA45BA" w14:textId="77777777" w:rsidR="00A63227" w:rsidRPr="00102E65" w:rsidRDefault="00A63227" w:rsidP="00A63227">
            <w:pPr>
              <w:rPr>
                <w:sz w:val="18"/>
                <w:szCs w:val="18"/>
              </w:rPr>
            </w:pPr>
            <w:r w:rsidRPr="00102E65">
              <w:rPr>
                <w:sz w:val="18"/>
                <w:szCs w:val="18"/>
              </w:rPr>
              <w:t>"Hgb-3-9"</w:t>
            </w:r>
          </w:p>
        </w:tc>
        <w:tc>
          <w:tcPr>
            <w:tcW w:w="1476" w:type="dxa"/>
          </w:tcPr>
          <w:p w14:paraId="0081E16B" w14:textId="77777777" w:rsidR="00A63227" w:rsidRPr="00102E65" w:rsidRDefault="00A63227" w:rsidP="00A63227">
            <w:pPr>
              <w:rPr>
                <w:sz w:val="18"/>
                <w:szCs w:val="18"/>
              </w:rPr>
            </w:pPr>
            <w:r w:rsidRPr="00102E65">
              <w:rPr>
                <w:sz w:val="18"/>
                <w:szCs w:val="18"/>
              </w:rPr>
              <w:t>"SAN LUIS OBISPO VALLEY HIGHLANDS"</w:t>
            </w:r>
          </w:p>
        </w:tc>
        <w:tc>
          <w:tcPr>
            <w:tcW w:w="1086" w:type="dxa"/>
          </w:tcPr>
          <w:p w14:paraId="11B1681E" w14:textId="77777777" w:rsidR="00A63227" w:rsidRPr="00102E65" w:rsidRDefault="00A63227" w:rsidP="00A63227">
            <w:pPr>
              <w:rPr>
                <w:sz w:val="18"/>
                <w:szCs w:val="18"/>
              </w:rPr>
            </w:pPr>
            <w:r w:rsidRPr="00102E65">
              <w:rPr>
                <w:sz w:val="18"/>
                <w:szCs w:val="18"/>
              </w:rPr>
              <w:t>847.37</w:t>
            </w:r>
          </w:p>
        </w:tc>
        <w:tc>
          <w:tcPr>
            <w:tcW w:w="889" w:type="dxa"/>
          </w:tcPr>
          <w:p w14:paraId="5DF3FAC0" w14:textId="77777777" w:rsidR="00A63227" w:rsidRPr="00102E65" w:rsidRDefault="00A63227" w:rsidP="00A63227">
            <w:pPr>
              <w:rPr>
                <w:sz w:val="18"/>
                <w:szCs w:val="18"/>
              </w:rPr>
            </w:pPr>
            <w:r w:rsidRPr="00102E65">
              <w:rPr>
                <w:sz w:val="18"/>
                <w:szCs w:val="18"/>
              </w:rPr>
              <w:t>"yes"</w:t>
            </w:r>
          </w:p>
        </w:tc>
      </w:tr>
      <w:tr w:rsidR="0092099D" w:rsidRPr="0092099D" w14:paraId="029666A0" w14:textId="77777777" w:rsidTr="0092099D">
        <w:tc>
          <w:tcPr>
            <w:tcW w:w="859" w:type="dxa"/>
          </w:tcPr>
          <w:p w14:paraId="10F64FE4" w14:textId="77777777" w:rsidR="00A63227" w:rsidRPr="00102E65" w:rsidRDefault="00A63227" w:rsidP="00A63227">
            <w:pPr>
              <w:rPr>
                <w:sz w:val="18"/>
                <w:szCs w:val="18"/>
              </w:rPr>
            </w:pPr>
            <w:r w:rsidRPr="00102E65">
              <w:rPr>
                <w:sz w:val="18"/>
                <w:szCs w:val="18"/>
              </w:rPr>
              <w:t>"Hgb-4-1"</w:t>
            </w:r>
          </w:p>
        </w:tc>
        <w:tc>
          <w:tcPr>
            <w:tcW w:w="1476" w:type="dxa"/>
          </w:tcPr>
          <w:p w14:paraId="54639ECA" w14:textId="77777777" w:rsidR="00A63227" w:rsidRPr="00102E65" w:rsidRDefault="00A63227" w:rsidP="00A63227">
            <w:pPr>
              <w:rPr>
                <w:sz w:val="18"/>
                <w:szCs w:val="18"/>
              </w:rPr>
            </w:pPr>
            <w:r w:rsidRPr="00102E65">
              <w:rPr>
                <w:sz w:val="18"/>
                <w:szCs w:val="18"/>
              </w:rPr>
              <w:t>"UPPER OJAI VALLEY HIGHLANDS"</w:t>
            </w:r>
          </w:p>
        </w:tc>
        <w:tc>
          <w:tcPr>
            <w:tcW w:w="1086" w:type="dxa"/>
          </w:tcPr>
          <w:p w14:paraId="0CCF97BC" w14:textId="77777777" w:rsidR="00A63227" w:rsidRPr="00102E65" w:rsidRDefault="00A63227" w:rsidP="00A63227">
            <w:pPr>
              <w:rPr>
                <w:sz w:val="18"/>
                <w:szCs w:val="18"/>
              </w:rPr>
            </w:pPr>
            <w:r w:rsidRPr="00102E65">
              <w:rPr>
                <w:sz w:val="18"/>
                <w:szCs w:val="18"/>
              </w:rPr>
              <w:t>954.56</w:t>
            </w:r>
          </w:p>
        </w:tc>
        <w:tc>
          <w:tcPr>
            <w:tcW w:w="889" w:type="dxa"/>
          </w:tcPr>
          <w:p w14:paraId="12FCAD70" w14:textId="77777777" w:rsidR="00A63227" w:rsidRPr="00102E65" w:rsidRDefault="00A63227" w:rsidP="00A63227">
            <w:pPr>
              <w:rPr>
                <w:sz w:val="18"/>
                <w:szCs w:val="18"/>
              </w:rPr>
            </w:pPr>
            <w:r w:rsidRPr="00102E65">
              <w:rPr>
                <w:sz w:val="18"/>
                <w:szCs w:val="18"/>
              </w:rPr>
              <w:t>"yes"</w:t>
            </w:r>
          </w:p>
        </w:tc>
      </w:tr>
      <w:tr w:rsidR="0092099D" w:rsidRPr="0092099D" w14:paraId="59238698" w14:textId="77777777" w:rsidTr="0092099D">
        <w:tc>
          <w:tcPr>
            <w:tcW w:w="859" w:type="dxa"/>
          </w:tcPr>
          <w:p w14:paraId="5EEBBFCC" w14:textId="77777777" w:rsidR="00A63227" w:rsidRPr="00102E65" w:rsidRDefault="00A63227" w:rsidP="00A63227">
            <w:pPr>
              <w:rPr>
                <w:sz w:val="18"/>
                <w:szCs w:val="18"/>
              </w:rPr>
            </w:pPr>
            <w:r w:rsidRPr="00102E65">
              <w:rPr>
                <w:sz w:val="18"/>
                <w:szCs w:val="18"/>
              </w:rPr>
              <w:t>"Hgb-4-10"</w:t>
            </w:r>
          </w:p>
        </w:tc>
        <w:tc>
          <w:tcPr>
            <w:tcW w:w="1476" w:type="dxa"/>
          </w:tcPr>
          <w:p w14:paraId="1529CD61" w14:textId="77777777" w:rsidR="00A63227" w:rsidRPr="00102E65" w:rsidRDefault="00A63227" w:rsidP="00A63227">
            <w:pPr>
              <w:rPr>
                <w:sz w:val="18"/>
                <w:szCs w:val="18"/>
              </w:rPr>
            </w:pPr>
            <w:r w:rsidRPr="00102E65">
              <w:rPr>
                <w:sz w:val="18"/>
                <w:szCs w:val="18"/>
              </w:rPr>
              <w:t>"CONEJO HIGHLANDS"</w:t>
            </w:r>
          </w:p>
        </w:tc>
        <w:tc>
          <w:tcPr>
            <w:tcW w:w="1086" w:type="dxa"/>
          </w:tcPr>
          <w:p w14:paraId="7FB8CBAA" w14:textId="77777777" w:rsidR="00A63227" w:rsidRPr="00102E65" w:rsidRDefault="00A63227" w:rsidP="00A63227">
            <w:pPr>
              <w:rPr>
                <w:sz w:val="18"/>
                <w:szCs w:val="18"/>
              </w:rPr>
            </w:pPr>
            <w:r w:rsidRPr="00102E65">
              <w:rPr>
                <w:sz w:val="18"/>
                <w:szCs w:val="18"/>
              </w:rPr>
              <w:t>1456.54</w:t>
            </w:r>
          </w:p>
        </w:tc>
        <w:tc>
          <w:tcPr>
            <w:tcW w:w="889" w:type="dxa"/>
          </w:tcPr>
          <w:p w14:paraId="6F6A3942" w14:textId="77777777" w:rsidR="00A63227" w:rsidRPr="00102E65" w:rsidRDefault="00A63227" w:rsidP="00A63227">
            <w:pPr>
              <w:rPr>
                <w:sz w:val="18"/>
                <w:szCs w:val="18"/>
              </w:rPr>
            </w:pPr>
            <w:r w:rsidRPr="00102E65">
              <w:rPr>
                <w:sz w:val="18"/>
                <w:szCs w:val="18"/>
              </w:rPr>
              <w:t>"yes"</w:t>
            </w:r>
          </w:p>
        </w:tc>
      </w:tr>
      <w:tr w:rsidR="0092099D" w:rsidRPr="0092099D" w14:paraId="36A57309" w14:textId="77777777" w:rsidTr="0092099D">
        <w:tc>
          <w:tcPr>
            <w:tcW w:w="859" w:type="dxa"/>
          </w:tcPr>
          <w:p w14:paraId="42EF6B88" w14:textId="77777777" w:rsidR="00A63227" w:rsidRPr="00102E65" w:rsidRDefault="00A63227" w:rsidP="00A63227">
            <w:pPr>
              <w:rPr>
                <w:sz w:val="18"/>
                <w:szCs w:val="18"/>
              </w:rPr>
            </w:pPr>
            <w:r w:rsidRPr="00102E65">
              <w:rPr>
                <w:sz w:val="18"/>
                <w:szCs w:val="18"/>
              </w:rPr>
              <w:t>"Hgb-4-11"</w:t>
            </w:r>
          </w:p>
        </w:tc>
        <w:tc>
          <w:tcPr>
            <w:tcW w:w="1476" w:type="dxa"/>
          </w:tcPr>
          <w:p w14:paraId="75FD12F9" w14:textId="77777777" w:rsidR="00A63227" w:rsidRPr="00102E65" w:rsidRDefault="00A63227" w:rsidP="00A63227">
            <w:pPr>
              <w:rPr>
                <w:sz w:val="18"/>
                <w:szCs w:val="18"/>
              </w:rPr>
            </w:pPr>
            <w:r w:rsidRPr="00102E65">
              <w:rPr>
                <w:sz w:val="18"/>
                <w:szCs w:val="18"/>
              </w:rPr>
              <w:t>"COASTAL PLAIN OF LOS ANGELES HIGHLANDS"</w:t>
            </w:r>
          </w:p>
        </w:tc>
        <w:tc>
          <w:tcPr>
            <w:tcW w:w="1086" w:type="dxa"/>
          </w:tcPr>
          <w:p w14:paraId="08CDE11B" w14:textId="77777777" w:rsidR="00A63227" w:rsidRPr="00102E65" w:rsidRDefault="00A63227" w:rsidP="00A63227">
            <w:pPr>
              <w:rPr>
                <w:sz w:val="18"/>
                <w:szCs w:val="18"/>
              </w:rPr>
            </w:pPr>
            <w:r w:rsidRPr="00102E65">
              <w:rPr>
                <w:sz w:val="18"/>
                <w:szCs w:val="18"/>
              </w:rPr>
              <w:t>1122.72</w:t>
            </w:r>
          </w:p>
        </w:tc>
        <w:tc>
          <w:tcPr>
            <w:tcW w:w="889" w:type="dxa"/>
          </w:tcPr>
          <w:p w14:paraId="5D418C05" w14:textId="77777777" w:rsidR="00A63227" w:rsidRPr="00102E65" w:rsidRDefault="00A63227" w:rsidP="00A63227">
            <w:pPr>
              <w:rPr>
                <w:sz w:val="18"/>
                <w:szCs w:val="18"/>
              </w:rPr>
            </w:pPr>
            <w:r w:rsidRPr="00102E65">
              <w:rPr>
                <w:sz w:val="18"/>
                <w:szCs w:val="18"/>
              </w:rPr>
              <w:t>"yes"</w:t>
            </w:r>
          </w:p>
        </w:tc>
      </w:tr>
      <w:tr w:rsidR="0092099D" w:rsidRPr="0092099D" w14:paraId="31261BD0" w14:textId="77777777" w:rsidTr="0092099D">
        <w:tc>
          <w:tcPr>
            <w:tcW w:w="859" w:type="dxa"/>
          </w:tcPr>
          <w:p w14:paraId="043AE43C" w14:textId="77777777" w:rsidR="00A63227" w:rsidRPr="00102E65" w:rsidRDefault="00A63227" w:rsidP="00A63227">
            <w:pPr>
              <w:rPr>
                <w:sz w:val="18"/>
                <w:szCs w:val="18"/>
              </w:rPr>
            </w:pPr>
            <w:r w:rsidRPr="00102E65">
              <w:rPr>
                <w:sz w:val="18"/>
                <w:szCs w:val="18"/>
              </w:rPr>
              <w:t>"Hgb-4-12"</w:t>
            </w:r>
          </w:p>
        </w:tc>
        <w:tc>
          <w:tcPr>
            <w:tcW w:w="1476" w:type="dxa"/>
          </w:tcPr>
          <w:p w14:paraId="62527B9B" w14:textId="77777777" w:rsidR="00A63227" w:rsidRPr="00102E65" w:rsidRDefault="00A63227" w:rsidP="00A63227">
            <w:pPr>
              <w:rPr>
                <w:sz w:val="18"/>
                <w:szCs w:val="18"/>
              </w:rPr>
            </w:pPr>
            <w:r w:rsidRPr="00102E65">
              <w:rPr>
                <w:sz w:val="18"/>
                <w:szCs w:val="18"/>
              </w:rPr>
              <w:t>"SAN FERNANDO VALLEY HIGHLANDS"</w:t>
            </w:r>
          </w:p>
        </w:tc>
        <w:tc>
          <w:tcPr>
            <w:tcW w:w="1086" w:type="dxa"/>
          </w:tcPr>
          <w:p w14:paraId="115CD0CA" w14:textId="77777777" w:rsidR="00A63227" w:rsidRPr="00102E65" w:rsidRDefault="00A63227" w:rsidP="00A63227">
            <w:pPr>
              <w:rPr>
                <w:sz w:val="18"/>
                <w:szCs w:val="18"/>
              </w:rPr>
            </w:pPr>
            <w:r w:rsidRPr="00102E65">
              <w:rPr>
                <w:sz w:val="18"/>
                <w:szCs w:val="18"/>
              </w:rPr>
              <w:t>954.82</w:t>
            </w:r>
          </w:p>
        </w:tc>
        <w:tc>
          <w:tcPr>
            <w:tcW w:w="889" w:type="dxa"/>
          </w:tcPr>
          <w:p w14:paraId="30C282F1" w14:textId="77777777" w:rsidR="00A63227" w:rsidRPr="00102E65" w:rsidRDefault="00A63227" w:rsidP="00A63227">
            <w:pPr>
              <w:rPr>
                <w:sz w:val="18"/>
                <w:szCs w:val="18"/>
              </w:rPr>
            </w:pPr>
            <w:r w:rsidRPr="00102E65">
              <w:rPr>
                <w:sz w:val="18"/>
                <w:szCs w:val="18"/>
              </w:rPr>
              <w:t>"yes"</w:t>
            </w:r>
          </w:p>
        </w:tc>
      </w:tr>
      <w:tr w:rsidR="0092099D" w:rsidRPr="0092099D" w14:paraId="6CE9D987" w14:textId="77777777" w:rsidTr="0092099D">
        <w:tc>
          <w:tcPr>
            <w:tcW w:w="859" w:type="dxa"/>
          </w:tcPr>
          <w:p w14:paraId="1E05C040" w14:textId="77777777" w:rsidR="00A63227" w:rsidRPr="00102E65" w:rsidRDefault="00A63227" w:rsidP="00A63227">
            <w:pPr>
              <w:rPr>
                <w:sz w:val="18"/>
                <w:szCs w:val="18"/>
              </w:rPr>
            </w:pPr>
            <w:r w:rsidRPr="00102E65">
              <w:rPr>
                <w:sz w:val="18"/>
                <w:szCs w:val="18"/>
              </w:rPr>
              <w:t>"Hgb-4-13"</w:t>
            </w:r>
          </w:p>
        </w:tc>
        <w:tc>
          <w:tcPr>
            <w:tcW w:w="1476" w:type="dxa"/>
          </w:tcPr>
          <w:p w14:paraId="5DAD07E1" w14:textId="77777777" w:rsidR="00A63227" w:rsidRPr="00102E65" w:rsidRDefault="00A63227" w:rsidP="00A63227">
            <w:pPr>
              <w:rPr>
                <w:sz w:val="18"/>
                <w:szCs w:val="18"/>
              </w:rPr>
            </w:pPr>
            <w:r w:rsidRPr="00102E65">
              <w:rPr>
                <w:sz w:val="18"/>
                <w:szCs w:val="18"/>
              </w:rPr>
              <w:t>"SAN GABRIEL VALLEY HIGHLANDS"</w:t>
            </w:r>
          </w:p>
        </w:tc>
        <w:tc>
          <w:tcPr>
            <w:tcW w:w="1086" w:type="dxa"/>
          </w:tcPr>
          <w:p w14:paraId="52141828" w14:textId="77777777" w:rsidR="00A63227" w:rsidRPr="00102E65" w:rsidRDefault="00A63227" w:rsidP="00A63227">
            <w:pPr>
              <w:rPr>
                <w:sz w:val="18"/>
                <w:szCs w:val="18"/>
              </w:rPr>
            </w:pPr>
            <w:r w:rsidRPr="00102E65">
              <w:rPr>
                <w:sz w:val="18"/>
                <w:szCs w:val="18"/>
              </w:rPr>
              <w:t>800.13</w:t>
            </w:r>
          </w:p>
        </w:tc>
        <w:tc>
          <w:tcPr>
            <w:tcW w:w="889" w:type="dxa"/>
          </w:tcPr>
          <w:p w14:paraId="67EF9311" w14:textId="77777777" w:rsidR="00A63227" w:rsidRPr="00102E65" w:rsidRDefault="00A63227" w:rsidP="00A63227">
            <w:pPr>
              <w:rPr>
                <w:sz w:val="18"/>
                <w:szCs w:val="18"/>
              </w:rPr>
            </w:pPr>
            <w:r w:rsidRPr="00102E65">
              <w:rPr>
                <w:sz w:val="18"/>
                <w:szCs w:val="18"/>
              </w:rPr>
              <w:t>"no"</w:t>
            </w:r>
          </w:p>
        </w:tc>
      </w:tr>
      <w:tr w:rsidR="0092099D" w:rsidRPr="0092099D" w14:paraId="7F17A75C" w14:textId="77777777" w:rsidTr="0092099D">
        <w:tc>
          <w:tcPr>
            <w:tcW w:w="859" w:type="dxa"/>
          </w:tcPr>
          <w:p w14:paraId="624AEE87" w14:textId="77777777" w:rsidR="00A63227" w:rsidRPr="00102E65" w:rsidRDefault="00A63227" w:rsidP="00A63227">
            <w:pPr>
              <w:rPr>
                <w:sz w:val="18"/>
                <w:szCs w:val="18"/>
              </w:rPr>
            </w:pPr>
            <w:r w:rsidRPr="00102E65">
              <w:rPr>
                <w:sz w:val="18"/>
                <w:szCs w:val="18"/>
              </w:rPr>
              <w:t>"Hgb-4-15"</w:t>
            </w:r>
          </w:p>
        </w:tc>
        <w:tc>
          <w:tcPr>
            <w:tcW w:w="1476" w:type="dxa"/>
          </w:tcPr>
          <w:p w14:paraId="6FAD8CD4" w14:textId="77777777" w:rsidR="00A63227" w:rsidRPr="00102E65" w:rsidRDefault="00A63227" w:rsidP="00A63227">
            <w:pPr>
              <w:rPr>
                <w:sz w:val="18"/>
                <w:szCs w:val="18"/>
              </w:rPr>
            </w:pPr>
            <w:r w:rsidRPr="00102E65">
              <w:rPr>
                <w:sz w:val="18"/>
                <w:szCs w:val="18"/>
              </w:rPr>
              <w:t>"TIERRA REJADA HIGHLANDS"</w:t>
            </w:r>
          </w:p>
        </w:tc>
        <w:tc>
          <w:tcPr>
            <w:tcW w:w="1086" w:type="dxa"/>
          </w:tcPr>
          <w:p w14:paraId="70008E69" w14:textId="77777777" w:rsidR="00A63227" w:rsidRPr="00102E65" w:rsidRDefault="00A63227" w:rsidP="00A63227">
            <w:pPr>
              <w:rPr>
                <w:sz w:val="18"/>
                <w:szCs w:val="18"/>
              </w:rPr>
            </w:pPr>
            <w:r w:rsidRPr="00102E65">
              <w:rPr>
                <w:sz w:val="18"/>
                <w:szCs w:val="18"/>
              </w:rPr>
              <w:t>1044.04</w:t>
            </w:r>
          </w:p>
        </w:tc>
        <w:tc>
          <w:tcPr>
            <w:tcW w:w="889" w:type="dxa"/>
          </w:tcPr>
          <w:p w14:paraId="6064337A" w14:textId="77777777" w:rsidR="00A63227" w:rsidRPr="00102E65" w:rsidRDefault="00A63227" w:rsidP="00A63227">
            <w:pPr>
              <w:rPr>
                <w:sz w:val="18"/>
                <w:szCs w:val="18"/>
              </w:rPr>
            </w:pPr>
            <w:r w:rsidRPr="00102E65">
              <w:rPr>
                <w:sz w:val="18"/>
                <w:szCs w:val="18"/>
              </w:rPr>
              <w:t>"yes"</w:t>
            </w:r>
          </w:p>
        </w:tc>
      </w:tr>
      <w:tr w:rsidR="0092099D" w:rsidRPr="0092099D" w14:paraId="065E069E" w14:textId="77777777" w:rsidTr="0092099D">
        <w:tc>
          <w:tcPr>
            <w:tcW w:w="859" w:type="dxa"/>
          </w:tcPr>
          <w:p w14:paraId="497C5EAC" w14:textId="77777777" w:rsidR="00A63227" w:rsidRPr="00102E65" w:rsidRDefault="00A63227" w:rsidP="00A63227">
            <w:pPr>
              <w:rPr>
                <w:sz w:val="18"/>
                <w:szCs w:val="18"/>
              </w:rPr>
            </w:pPr>
            <w:r w:rsidRPr="00102E65">
              <w:rPr>
                <w:sz w:val="18"/>
                <w:szCs w:val="18"/>
              </w:rPr>
              <w:t>"Hgb-4-16"</w:t>
            </w:r>
          </w:p>
        </w:tc>
        <w:tc>
          <w:tcPr>
            <w:tcW w:w="1476" w:type="dxa"/>
          </w:tcPr>
          <w:p w14:paraId="4348B5D7" w14:textId="77777777" w:rsidR="00A63227" w:rsidRPr="00102E65" w:rsidRDefault="00A63227" w:rsidP="00A63227">
            <w:pPr>
              <w:rPr>
                <w:sz w:val="18"/>
                <w:szCs w:val="18"/>
              </w:rPr>
            </w:pPr>
            <w:r w:rsidRPr="00102E65">
              <w:rPr>
                <w:sz w:val="18"/>
                <w:szCs w:val="18"/>
              </w:rPr>
              <w:t>"HIDDEN VALLEY HIGHLANDS"</w:t>
            </w:r>
          </w:p>
        </w:tc>
        <w:tc>
          <w:tcPr>
            <w:tcW w:w="1086" w:type="dxa"/>
          </w:tcPr>
          <w:p w14:paraId="5774CC46" w14:textId="77777777" w:rsidR="00A63227" w:rsidRPr="00102E65" w:rsidRDefault="00A63227" w:rsidP="00A63227">
            <w:pPr>
              <w:rPr>
                <w:sz w:val="18"/>
                <w:szCs w:val="18"/>
              </w:rPr>
            </w:pPr>
            <w:r w:rsidRPr="00102E65">
              <w:rPr>
                <w:sz w:val="18"/>
                <w:szCs w:val="18"/>
              </w:rPr>
              <w:t>1319.19</w:t>
            </w:r>
          </w:p>
        </w:tc>
        <w:tc>
          <w:tcPr>
            <w:tcW w:w="889" w:type="dxa"/>
          </w:tcPr>
          <w:p w14:paraId="36CD8B19" w14:textId="77777777" w:rsidR="00A63227" w:rsidRPr="00102E65" w:rsidRDefault="00A63227" w:rsidP="00A63227">
            <w:pPr>
              <w:rPr>
                <w:sz w:val="18"/>
                <w:szCs w:val="18"/>
              </w:rPr>
            </w:pPr>
            <w:r w:rsidRPr="00102E65">
              <w:rPr>
                <w:sz w:val="18"/>
                <w:szCs w:val="18"/>
              </w:rPr>
              <w:t>"yes"</w:t>
            </w:r>
          </w:p>
        </w:tc>
      </w:tr>
      <w:tr w:rsidR="0092099D" w:rsidRPr="0092099D" w14:paraId="362B0B1A" w14:textId="77777777" w:rsidTr="0092099D">
        <w:tc>
          <w:tcPr>
            <w:tcW w:w="859" w:type="dxa"/>
          </w:tcPr>
          <w:p w14:paraId="60308847" w14:textId="77777777" w:rsidR="00A63227" w:rsidRPr="00102E65" w:rsidRDefault="00A63227" w:rsidP="00A63227">
            <w:pPr>
              <w:rPr>
                <w:sz w:val="18"/>
                <w:szCs w:val="18"/>
              </w:rPr>
            </w:pPr>
            <w:r w:rsidRPr="00102E65">
              <w:rPr>
                <w:sz w:val="18"/>
                <w:szCs w:val="18"/>
              </w:rPr>
              <w:t>"Hgb-4-17"</w:t>
            </w:r>
          </w:p>
        </w:tc>
        <w:tc>
          <w:tcPr>
            <w:tcW w:w="1476" w:type="dxa"/>
          </w:tcPr>
          <w:p w14:paraId="40E9046E" w14:textId="77777777" w:rsidR="00A63227" w:rsidRPr="00102E65" w:rsidRDefault="00A63227" w:rsidP="00A63227">
            <w:pPr>
              <w:rPr>
                <w:sz w:val="18"/>
                <w:szCs w:val="18"/>
              </w:rPr>
            </w:pPr>
            <w:r w:rsidRPr="00102E65">
              <w:rPr>
                <w:sz w:val="18"/>
                <w:szCs w:val="18"/>
              </w:rPr>
              <w:t>"LOCKWOOD VALLEY HIGHLANDS"</w:t>
            </w:r>
          </w:p>
        </w:tc>
        <w:tc>
          <w:tcPr>
            <w:tcW w:w="1086" w:type="dxa"/>
          </w:tcPr>
          <w:p w14:paraId="465BB45F" w14:textId="77777777" w:rsidR="00A63227" w:rsidRPr="00102E65" w:rsidRDefault="00A63227" w:rsidP="00A63227">
            <w:pPr>
              <w:rPr>
                <w:sz w:val="18"/>
                <w:szCs w:val="18"/>
              </w:rPr>
            </w:pPr>
            <w:r w:rsidRPr="00102E65">
              <w:rPr>
                <w:sz w:val="18"/>
                <w:szCs w:val="18"/>
              </w:rPr>
              <w:t>791.32</w:t>
            </w:r>
          </w:p>
        </w:tc>
        <w:tc>
          <w:tcPr>
            <w:tcW w:w="889" w:type="dxa"/>
          </w:tcPr>
          <w:p w14:paraId="47237422" w14:textId="77777777" w:rsidR="00A63227" w:rsidRPr="00102E65" w:rsidRDefault="00A63227" w:rsidP="00A63227">
            <w:pPr>
              <w:rPr>
                <w:sz w:val="18"/>
                <w:szCs w:val="18"/>
              </w:rPr>
            </w:pPr>
            <w:r w:rsidRPr="00102E65">
              <w:rPr>
                <w:sz w:val="18"/>
                <w:szCs w:val="18"/>
              </w:rPr>
              <w:t>"no"</w:t>
            </w:r>
          </w:p>
        </w:tc>
      </w:tr>
      <w:tr w:rsidR="0092099D" w:rsidRPr="0092099D" w14:paraId="52BACE37" w14:textId="77777777" w:rsidTr="0092099D">
        <w:tc>
          <w:tcPr>
            <w:tcW w:w="859" w:type="dxa"/>
          </w:tcPr>
          <w:p w14:paraId="2C55BA9D" w14:textId="77777777" w:rsidR="00A63227" w:rsidRPr="00102E65" w:rsidRDefault="00A63227" w:rsidP="00A63227">
            <w:pPr>
              <w:rPr>
                <w:sz w:val="18"/>
                <w:szCs w:val="18"/>
              </w:rPr>
            </w:pPr>
            <w:r w:rsidRPr="00102E65">
              <w:rPr>
                <w:sz w:val="18"/>
                <w:szCs w:val="18"/>
              </w:rPr>
              <w:t>"Hgb-4-18"</w:t>
            </w:r>
          </w:p>
        </w:tc>
        <w:tc>
          <w:tcPr>
            <w:tcW w:w="1476" w:type="dxa"/>
          </w:tcPr>
          <w:p w14:paraId="6FE4EE87" w14:textId="77777777" w:rsidR="00A63227" w:rsidRPr="00102E65" w:rsidRDefault="00A63227" w:rsidP="00A63227">
            <w:pPr>
              <w:rPr>
                <w:sz w:val="18"/>
                <w:szCs w:val="18"/>
              </w:rPr>
            </w:pPr>
            <w:r w:rsidRPr="00102E65">
              <w:rPr>
                <w:sz w:val="18"/>
                <w:szCs w:val="18"/>
              </w:rPr>
              <w:t>"HUNGRY VALLEY HIGHLANDS"</w:t>
            </w:r>
          </w:p>
        </w:tc>
        <w:tc>
          <w:tcPr>
            <w:tcW w:w="1086" w:type="dxa"/>
          </w:tcPr>
          <w:p w14:paraId="3C9F948C" w14:textId="77777777" w:rsidR="00A63227" w:rsidRPr="00102E65" w:rsidRDefault="00A63227" w:rsidP="00A63227">
            <w:pPr>
              <w:rPr>
                <w:sz w:val="18"/>
                <w:szCs w:val="18"/>
              </w:rPr>
            </w:pPr>
            <w:r w:rsidRPr="00102E65">
              <w:rPr>
                <w:sz w:val="18"/>
                <w:szCs w:val="18"/>
              </w:rPr>
              <w:t>454.72</w:t>
            </w:r>
          </w:p>
        </w:tc>
        <w:tc>
          <w:tcPr>
            <w:tcW w:w="889" w:type="dxa"/>
          </w:tcPr>
          <w:p w14:paraId="5112A117" w14:textId="77777777" w:rsidR="00A63227" w:rsidRPr="00102E65" w:rsidRDefault="00A63227" w:rsidP="00A63227">
            <w:pPr>
              <w:rPr>
                <w:sz w:val="18"/>
                <w:szCs w:val="18"/>
              </w:rPr>
            </w:pPr>
            <w:r w:rsidRPr="00102E65">
              <w:rPr>
                <w:sz w:val="18"/>
                <w:szCs w:val="18"/>
              </w:rPr>
              <w:t>"no"</w:t>
            </w:r>
          </w:p>
        </w:tc>
      </w:tr>
      <w:tr w:rsidR="0092099D" w:rsidRPr="0092099D" w14:paraId="04C87307" w14:textId="77777777" w:rsidTr="0092099D">
        <w:tc>
          <w:tcPr>
            <w:tcW w:w="859" w:type="dxa"/>
          </w:tcPr>
          <w:p w14:paraId="6385EC2B" w14:textId="77777777" w:rsidR="00A63227" w:rsidRPr="00102E65" w:rsidRDefault="00A63227" w:rsidP="00A63227">
            <w:pPr>
              <w:rPr>
                <w:sz w:val="18"/>
                <w:szCs w:val="18"/>
              </w:rPr>
            </w:pPr>
            <w:r w:rsidRPr="00102E65">
              <w:rPr>
                <w:sz w:val="18"/>
                <w:szCs w:val="18"/>
              </w:rPr>
              <w:t>"Hgb-4-19"</w:t>
            </w:r>
          </w:p>
        </w:tc>
        <w:tc>
          <w:tcPr>
            <w:tcW w:w="1476" w:type="dxa"/>
          </w:tcPr>
          <w:p w14:paraId="23C225CF" w14:textId="77777777" w:rsidR="00A63227" w:rsidRPr="00102E65" w:rsidRDefault="00A63227" w:rsidP="00A63227">
            <w:pPr>
              <w:rPr>
                <w:sz w:val="18"/>
                <w:szCs w:val="18"/>
              </w:rPr>
            </w:pPr>
            <w:r w:rsidRPr="00102E65">
              <w:rPr>
                <w:sz w:val="18"/>
                <w:szCs w:val="18"/>
              </w:rPr>
              <w:t>"THOUSAND OAKS AREA HIGHLANDS"</w:t>
            </w:r>
          </w:p>
        </w:tc>
        <w:tc>
          <w:tcPr>
            <w:tcW w:w="1086" w:type="dxa"/>
          </w:tcPr>
          <w:p w14:paraId="6A313729" w14:textId="77777777" w:rsidR="00A63227" w:rsidRPr="00102E65" w:rsidRDefault="00A63227" w:rsidP="00A63227">
            <w:pPr>
              <w:rPr>
                <w:sz w:val="18"/>
                <w:szCs w:val="18"/>
              </w:rPr>
            </w:pPr>
            <w:r w:rsidRPr="00102E65">
              <w:rPr>
                <w:sz w:val="18"/>
                <w:szCs w:val="18"/>
              </w:rPr>
              <w:t>1017.73</w:t>
            </w:r>
          </w:p>
        </w:tc>
        <w:tc>
          <w:tcPr>
            <w:tcW w:w="889" w:type="dxa"/>
          </w:tcPr>
          <w:p w14:paraId="7D1E0C3D" w14:textId="77777777" w:rsidR="00A63227" w:rsidRPr="00102E65" w:rsidRDefault="00A63227" w:rsidP="00A63227">
            <w:pPr>
              <w:rPr>
                <w:sz w:val="18"/>
                <w:szCs w:val="18"/>
              </w:rPr>
            </w:pPr>
            <w:r w:rsidRPr="00102E65">
              <w:rPr>
                <w:sz w:val="18"/>
                <w:szCs w:val="18"/>
              </w:rPr>
              <w:t>"yes"</w:t>
            </w:r>
          </w:p>
        </w:tc>
      </w:tr>
      <w:tr w:rsidR="0092099D" w:rsidRPr="0092099D" w14:paraId="14FB6921" w14:textId="77777777" w:rsidTr="0092099D">
        <w:tc>
          <w:tcPr>
            <w:tcW w:w="859" w:type="dxa"/>
          </w:tcPr>
          <w:p w14:paraId="18F1988E" w14:textId="77777777" w:rsidR="00A63227" w:rsidRPr="00102E65" w:rsidRDefault="00A63227" w:rsidP="00A63227">
            <w:pPr>
              <w:rPr>
                <w:sz w:val="18"/>
                <w:szCs w:val="18"/>
              </w:rPr>
            </w:pPr>
            <w:r w:rsidRPr="00102E65">
              <w:rPr>
                <w:sz w:val="18"/>
                <w:szCs w:val="18"/>
              </w:rPr>
              <w:t>"Hgb-4-2"</w:t>
            </w:r>
          </w:p>
        </w:tc>
        <w:tc>
          <w:tcPr>
            <w:tcW w:w="1476" w:type="dxa"/>
          </w:tcPr>
          <w:p w14:paraId="07763E3B" w14:textId="77777777" w:rsidR="00A63227" w:rsidRPr="00102E65" w:rsidRDefault="00A63227" w:rsidP="00A63227">
            <w:pPr>
              <w:rPr>
                <w:sz w:val="18"/>
                <w:szCs w:val="18"/>
              </w:rPr>
            </w:pPr>
            <w:r w:rsidRPr="00102E65">
              <w:rPr>
                <w:sz w:val="18"/>
                <w:szCs w:val="18"/>
              </w:rPr>
              <w:t>"OJAI VALLEY HIGHLANDS"</w:t>
            </w:r>
          </w:p>
        </w:tc>
        <w:tc>
          <w:tcPr>
            <w:tcW w:w="1086" w:type="dxa"/>
          </w:tcPr>
          <w:p w14:paraId="5E3E0B37" w14:textId="77777777" w:rsidR="00A63227" w:rsidRPr="00102E65" w:rsidRDefault="00A63227" w:rsidP="00A63227">
            <w:pPr>
              <w:rPr>
                <w:sz w:val="18"/>
                <w:szCs w:val="18"/>
              </w:rPr>
            </w:pPr>
            <w:r w:rsidRPr="00102E65">
              <w:rPr>
                <w:sz w:val="18"/>
                <w:szCs w:val="18"/>
              </w:rPr>
              <w:t>1185.28</w:t>
            </w:r>
          </w:p>
        </w:tc>
        <w:tc>
          <w:tcPr>
            <w:tcW w:w="889" w:type="dxa"/>
          </w:tcPr>
          <w:p w14:paraId="0D411626" w14:textId="77777777" w:rsidR="00A63227" w:rsidRPr="00102E65" w:rsidRDefault="00A63227" w:rsidP="00A63227">
            <w:pPr>
              <w:rPr>
                <w:sz w:val="18"/>
                <w:szCs w:val="18"/>
              </w:rPr>
            </w:pPr>
            <w:r w:rsidRPr="00102E65">
              <w:rPr>
                <w:sz w:val="18"/>
                <w:szCs w:val="18"/>
              </w:rPr>
              <w:t>"yes"</w:t>
            </w:r>
          </w:p>
        </w:tc>
      </w:tr>
      <w:tr w:rsidR="0092099D" w:rsidRPr="0092099D" w14:paraId="391DE11B" w14:textId="77777777" w:rsidTr="0092099D">
        <w:tc>
          <w:tcPr>
            <w:tcW w:w="859" w:type="dxa"/>
          </w:tcPr>
          <w:p w14:paraId="0BFCC8BF" w14:textId="77777777" w:rsidR="00A63227" w:rsidRPr="00102E65" w:rsidRDefault="00A63227" w:rsidP="00A63227">
            <w:pPr>
              <w:rPr>
                <w:sz w:val="18"/>
                <w:szCs w:val="18"/>
              </w:rPr>
            </w:pPr>
            <w:r w:rsidRPr="00102E65">
              <w:rPr>
                <w:sz w:val="18"/>
                <w:szCs w:val="18"/>
              </w:rPr>
              <w:t>"Hgb-4-20"</w:t>
            </w:r>
          </w:p>
        </w:tc>
        <w:tc>
          <w:tcPr>
            <w:tcW w:w="1476" w:type="dxa"/>
          </w:tcPr>
          <w:p w14:paraId="7BADEBE0" w14:textId="77777777" w:rsidR="00A63227" w:rsidRPr="00102E65" w:rsidRDefault="00A63227" w:rsidP="00A63227">
            <w:pPr>
              <w:rPr>
                <w:sz w:val="18"/>
                <w:szCs w:val="18"/>
              </w:rPr>
            </w:pPr>
            <w:r w:rsidRPr="00102E65">
              <w:rPr>
                <w:sz w:val="18"/>
                <w:szCs w:val="18"/>
              </w:rPr>
              <w:t>"RUSSELL VALLEY HIGHLANDS"</w:t>
            </w:r>
          </w:p>
        </w:tc>
        <w:tc>
          <w:tcPr>
            <w:tcW w:w="1086" w:type="dxa"/>
          </w:tcPr>
          <w:p w14:paraId="5A3EDBD2" w14:textId="77777777" w:rsidR="00A63227" w:rsidRPr="00102E65" w:rsidRDefault="00A63227" w:rsidP="00A63227">
            <w:pPr>
              <w:rPr>
                <w:sz w:val="18"/>
                <w:szCs w:val="18"/>
              </w:rPr>
            </w:pPr>
            <w:r w:rsidRPr="00102E65">
              <w:rPr>
                <w:sz w:val="18"/>
                <w:szCs w:val="18"/>
              </w:rPr>
              <w:t>671.37</w:t>
            </w:r>
          </w:p>
        </w:tc>
        <w:tc>
          <w:tcPr>
            <w:tcW w:w="889" w:type="dxa"/>
          </w:tcPr>
          <w:p w14:paraId="3883F369" w14:textId="77777777" w:rsidR="00A63227" w:rsidRPr="00102E65" w:rsidRDefault="00A63227" w:rsidP="00A63227">
            <w:pPr>
              <w:rPr>
                <w:sz w:val="18"/>
                <w:szCs w:val="18"/>
              </w:rPr>
            </w:pPr>
            <w:r w:rsidRPr="00102E65">
              <w:rPr>
                <w:sz w:val="18"/>
                <w:szCs w:val="18"/>
              </w:rPr>
              <w:t>"yes"</w:t>
            </w:r>
          </w:p>
        </w:tc>
      </w:tr>
      <w:tr w:rsidR="0092099D" w:rsidRPr="0092099D" w14:paraId="698AFA4E" w14:textId="77777777" w:rsidTr="0092099D">
        <w:tc>
          <w:tcPr>
            <w:tcW w:w="859" w:type="dxa"/>
          </w:tcPr>
          <w:p w14:paraId="4A519A1B" w14:textId="77777777" w:rsidR="00A63227" w:rsidRPr="00102E65" w:rsidRDefault="00A63227" w:rsidP="00A63227">
            <w:pPr>
              <w:rPr>
                <w:sz w:val="18"/>
                <w:szCs w:val="18"/>
              </w:rPr>
            </w:pPr>
            <w:r w:rsidRPr="00102E65">
              <w:rPr>
                <w:sz w:val="18"/>
                <w:szCs w:val="18"/>
              </w:rPr>
              <w:t>"Hgb-4-22"</w:t>
            </w:r>
          </w:p>
        </w:tc>
        <w:tc>
          <w:tcPr>
            <w:tcW w:w="1476" w:type="dxa"/>
          </w:tcPr>
          <w:p w14:paraId="3791DAB8" w14:textId="77777777" w:rsidR="00A63227" w:rsidRPr="00102E65" w:rsidRDefault="00A63227" w:rsidP="00A63227">
            <w:pPr>
              <w:rPr>
                <w:sz w:val="18"/>
                <w:szCs w:val="18"/>
              </w:rPr>
            </w:pPr>
            <w:r w:rsidRPr="00102E65">
              <w:rPr>
                <w:sz w:val="18"/>
                <w:szCs w:val="18"/>
              </w:rPr>
              <w:t>"MALIBU VALLEY HIGHLANDS"</w:t>
            </w:r>
          </w:p>
        </w:tc>
        <w:tc>
          <w:tcPr>
            <w:tcW w:w="1086" w:type="dxa"/>
          </w:tcPr>
          <w:p w14:paraId="7180A7AC" w14:textId="77777777" w:rsidR="00A63227" w:rsidRPr="00102E65" w:rsidRDefault="00A63227" w:rsidP="00A63227">
            <w:pPr>
              <w:rPr>
                <w:sz w:val="18"/>
                <w:szCs w:val="18"/>
              </w:rPr>
            </w:pPr>
            <w:r w:rsidRPr="00102E65">
              <w:rPr>
                <w:sz w:val="18"/>
                <w:szCs w:val="18"/>
              </w:rPr>
              <w:t>1052.16</w:t>
            </w:r>
          </w:p>
        </w:tc>
        <w:tc>
          <w:tcPr>
            <w:tcW w:w="889" w:type="dxa"/>
          </w:tcPr>
          <w:p w14:paraId="6FAD61B9" w14:textId="77777777" w:rsidR="00A63227" w:rsidRPr="00102E65" w:rsidRDefault="00A63227" w:rsidP="00A63227">
            <w:pPr>
              <w:rPr>
                <w:sz w:val="18"/>
                <w:szCs w:val="18"/>
              </w:rPr>
            </w:pPr>
            <w:r w:rsidRPr="00102E65">
              <w:rPr>
                <w:sz w:val="18"/>
                <w:szCs w:val="18"/>
              </w:rPr>
              <w:t>"yes"</w:t>
            </w:r>
          </w:p>
        </w:tc>
      </w:tr>
      <w:tr w:rsidR="0092099D" w:rsidRPr="0092099D" w14:paraId="7FBB9EB6" w14:textId="77777777" w:rsidTr="0092099D">
        <w:tc>
          <w:tcPr>
            <w:tcW w:w="859" w:type="dxa"/>
          </w:tcPr>
          <w:p w14:paraId="13B1652B" w14:textId="77777777" w:rsidR="00A63227" w:rsidRPr="00102E65" w:rsidRDefault="00A63227" w:rsidP="00A63227">
            <w:pPr>
              <w:rPr>
                <w:sz w:val="18"/>
                <w:szCs w:val="18"/>
              </w:rPr>
            </w:pPr>
            <w:r w:rsidRPr="00102E65">
              <w:rPr>
                <w:sz w:val="18"/>
                <w:szCs w:val="18"/>
              </w:rPr>
              <w:t>"Hgb-4-23"</w:t>
            </w:r>
          </w:p>
        </w:tc>
        <w:tc>
          <w:tcPr>
            <w:tcW w:w="1476" w:type="dxa"/>
          </w:tcPr>
          <w:p w14:paraId="1782EC81" w14:textId="77777777" w:rsidR="00A63227" w:rsidRPr="00102E65" w:rsidRDefault="00A63227" w:rsidP="00A63227">
            <w:pPr>
              <w:rPr>
                <w:sz w:val="18"/>
                <w:szCs w:val="18"/>
              </w:rPr>
            </w:pPr>
            <w:r w:rsidRPr="00102E65">
              <w:rPr>
                <w:sz w:val="18"/>
                <w:szCs w:val="18"/>
              </w:rPr>
              <w:t>"RAYMOND HIGHLANDS"</w:t>
            </w:r>
          </w:p>
        </w:tc>
        <w:tc>
          <w:tcPr>
            <w:tcW w:w="1086" w:type="dxa"/>
          </w:tcPr>
          <w:p w14:paraId="14B7C817" w14:textId="77777777" w:rsidR="00A63227" w:rsidRPr="00102E65" w:rsidRDefault="00A63227" w:rsidP="00A63227">
            <w:pPr>
              <w:rPr>
                <w:sz w:val="18"/>
                <w:szCs w:val="18"/>
              </w:rPr>
            </w:pPr>
            <w:r w:rsidRPr="00102E65">
              <w:rPr>
                <w:sz w:val="18"/>
                <w:szCs w:val="18"/>
              </w:rPr>
              <w:t>904.34</w:t>
            </w:r>
          </w:p>
        </w:tc>
        <w:tc>
          <w:tcPr>
            <w:tcW w:w="889" w:type="dxa"/>
          </w:tcPr>
          <w:p w14:paraId="6983C8CF" w14:textId="77777777" w:rsidR="00A63227" w:rsidRPr="00102E65" w:rsidRDefault="00A63227" w:rsidP="00A63227">
            <w:pPr>
              <w:rPr>
                <w:sz w:val="18"/>
                <w:szCs w:val="18"/>
              </w:rPr>
            </w:pPr>
            <w:r w:rsidRPr="00102E65">
              <w:rPr>
                <w:sz w:val="18"/>
                <w:szCs w:val="18"/>
              </w:rPr>
              <w:t>"no"</w:t>
            </w:r>
          </w:p>
        </w:tc>
      </w:tr>
      <w:tr w:rsidR="0092099D" w:rsidRPr="0092099D" w14:paraId="0CC2881B" w14:textId="77777777" w:rsidTr="0092099D">
        <w:tc>
          <w:tcPr>
            <w:tcW w:w="859" w:type="dxa"/>
          </w:tcPr>
          <w:p w14:paraId="5BC4B370" w14:textId="77777777" w:rsidR="00A63227" w:rsidRPr="00102E65" w:rsidRDefault="00A63227" w:rsidP="00A63227">
            <w:pPr>
              <w:rPr>
                <w:sz w:val="18"/>
                <w:szCs w:val="18"/>
              </w:rPr>
            </w:pPr>
            <w:r w:rsidRPr="00102E65">
              <w:rPr>
                <w:sz w:val="18"/>
                <w:szCs w:val="18"/>
              </w:rPr>
              <w:t>"Hgb-4-3"</w:t>
            </w:r>
          </w:p>
        </w:tc>
        <w:tc>
          <w:tcPr>
            <w:tcW w:w="1476" w:type="dxa"/>
          </w:tcPr>
          <w:p w14:paraId="2424AB54" w14:textId="77777777" w:rsidR="00A63227" w:rsidRPr="00102E65" w:rsidRDefault="00A63227" w:rsidP="00A63227">
            <w:pPr>
              <w:rPr>
                <w:sz w:val="18"/>
                <w:szCs w:val="18"/>
              </w:rPr>
            </w:pPr>
            <w:r w:rsidRPr="00102E65">
              <w:rPr>
                <w:sz w:val="18"/>
                <w:szCs w:val="18"/>
              </w:rPr>
              <w:t>"VENTURA RIVER VALLEY HIGHLANDS"</w:t>
            </w:r>
          </w:p>
        </w:tc>
        <w:tc>
          <w:tcPr>
            <w:tcW w:w="1086" w:type="dxa"/>
          </w:tcPr>
          <w:p w14:paraId="2DCD6E9D" w14:textId="77777777" w:rsidR="00A63227" w:rsidRPr="00102E65" w:rsidRDefault="00A63227" w:rsidP="00A63227">
            <w:pPr>
              <w:rPr>
                <w:sz w:val="18"/>
                <w:szCs w:val="18"/>
              </w:rPr>
            </w:pPr>
            <w:r w:rsidRPr="00102E65">
              <w:rPr>
                <w:sz w:val="18"/>
                <w:szCs w:val="18"/>
              </w:rPr>
              <w:t>1188.14</w:t>
            </w:r>
          </w:p>
        </w:tc>
        <w:tc>
          <w:tcPr>
            <w:tcW w:w="889" w:type="dxa"/>
          </w:tcPr>
          <w:p w14:paraId="3D19403F" w14:textId="77777777" w:rsidR="00A63227" w:rsidRPr="00102E65" w:rsidRDefault="00A63227" w:rsidP="00A63227">
            <w:pPr>
              <w:rPr>
                <w:sz w:val="18"/>
                <w:szCs w:val="18"/>
              </w:rPr>
            </w:pPr>
            <w:r w:rsidRPr="00102E65">
              <w:rPr>
                <w:sz w:val="18"/>
                <w:szCs w:val="18"/>
              </w:rPr>
              <w:t>"yes"</w:t>
            </w:r>
          </w:p>
        </w:tc>
      </w:tr>
      <w:tr w:rsidR="0092099D" w:rsidRPr="0092099D" w14:paraId="29C7D57A" w14:textId="77777777" w:rsidTr="0092099D">
        <w:tc>
          <w:tcPr>
            <w:tcW w:w="859" w:type="dxa"/>
          </w:tcPr>
          <w:p w14:paraId="1DEC37C5" w14:textId="77777777" w:rsidR="00A63227" w:rsidRPr="00102E65" w:rsidRDefault="00A63227" w:rsidP="00A63227">
            <w:pPr>
              <w:rPr>
                <w:sz w:val="18"/>
                <w:szCs w:val="18"/>
              </w:rPr>
            </w:pPr>
            <w:r w:rsidRPr="00102E65">
              <w:rPr>
                <w:sz w:val="18"/>
                <w:szCs w:val="18"/>
              </w:rPr>
              <w:t>"Hgb-4-4"</w:t>
            </w:r>
          </w:p>
        </w:tc>
        <w:tc>
          <w:tcPr>
            <w:tcW w:w="1476" w:type="dxa"/>
          </w:tcPr>
          <w:p w14:paraId="0A2450BE" w14:textId="77777777" w:rsidR="00A63227" w:rsidRPr="00102E65" w:rsidRDefault="00A63227" w:rsidP="00A63227">
            <w:pPr>
              <w:rPr>
                <w:sz w:val="18"/>
                <w:szCs w:val="18"/>
              </w:rPr>
            </w:pPr>
            <w:r w:rsidRPr="00102E65">
              <w:rPr>
                <w:sz w:val="18"/>
                <w:szCs w:val="18"/>
              </w:rPr>
              <w:t>"SANTA CLARA RIVER VALLEY HIGHLANDS"</w:t>
            </w:r>
          </w:p>
        </w:tc>
        <w:tc>
          <w:tcPr>
            <w:tcW w:w="1086" w:type="dxa"/>
          </w:tcPr>
          <w:p w14:paraId="2E3A4A23" w14:textId="77777777" w:rsidR="00A63227" w:rsidRPr="00102E65" w:rsidRDefault="00A63227" w:rsidP="00A63227">
            <w:pPr>
              <w:rPr>
                <w:sz w:val="18"/>
                <w:szCs w:val="18"/>
              </w:rPr>
            </w:pPr>
            <w:r w:rsidRPr="00102E65">
              <w:rPr>
                <w:sz w:val="18"/>
                <w:szCs w:val="18"/>
              </w:rPr>
              <w:t>1119.58</w:t>
            </w:r>
          </w:p>
        </w:tc>
        <w:tc>
          <w:tcPr>
            <w:tcW w:w="889" w:type="dxa"/>
          </w:tcPr>
          <w:p w14:paraId="0D3AF4A3" w14:textId="77777777" w:rsidR="00A63227" w:rsidRPr="00102E65" w:rsidRDefault="00A63227" w:rsidP="00A63227">
            <w:pPr>
              <w:rPr>
                <w:sz w:val="18"/>
                <w:szCs w:val="18"/>
              </w:rPr>
            </w:pPr>
            <w:r w:rsidRPr="00102E65">
              <w:rPr>
                <w:sz w:val="18"/>
                <w:szCs w:val="18"/>
              </w:rPr>
              <w:t>"yes"</w:t>
            </w:r>
          </w:p>
        </w:tc>
      </w:tr>
      <w:tr w:rsidR="0092099D" w:rsidRPr="0092099D" w14:paraId="28CDFDCE" w14:textId="77777777" w:rsidTr="0092099D">
        <w:tc>
          <w:tcPr>
            <w:tcW w:w="859" w:type="dxa"/>
          </w:tcPr>
          <w:p w14:paraId="72556F00" w14:textId="77777777" w:rsidR="00A63227" w:rsidRPr="00102E65" w:rsidRDefault="00A63227" w:rsidP="00A63227">
            <w:pPr>
              <w:rPr>
                <w:sz w:val="18"/>
                <w:szCs w:val="18"/>
              </w:rPr>
            </w:pPr>
            <w:r w:rsidRPr="00102E65">
              <w:rPr>
                <w:sz w:val="18"/>
                <w:szCs w:val="18"/>
              </w:rPr>
              <w:t>"Hgb-4-5"</w:t>
            </w:r>
          </w:p>
        </w:tc>
        <w:tc>
          <w:tcPr>
            <w:tcW w:w="1476" w:type="dxa"/>
          </w:tcPr>
          <w:p w14:paraId="5290505B" w14:textId="77777777" w:rsidR="00A63227" w:rsidRPr="00102E65" w:rsidRDefault="00A63227" w:rsidP="00A63227">
            <w:pPr>
              <w:rPr>
                <w:sz w:val="18"/>
                <w:szCs w:val="18"/>
              </w:rPr>
            </w:pPr>
            <w:r w:rsidRPr="00102E65">
              <w:rPr>
                <w:sz w:val="18"/>
                <w:szCs w:val="18"/>
              </w:rPr>
              <w:t>"ACTON VALLEY HIGHLANDS"</w:t>
            </w:r>
          </w:p>
        </w:tc>
        <w:tc>
          <w:tcPr>
            <w:tcW w:w="1086" w:type="dxa"/>
          </w:tcPr>
          <w:p w14:paraId="0567888E" w14:textId="77777777" w:rsidR="00A63227" w:rsidRPr="00102E65" w:rsidRDefault="00A63227" w:rsidP="00A63227">
            <w:pPr>
              <w:rPr>
                <w:sz w:val="18"/>
                <w:szCs w:val="18"/>
              </w:rPr>
            </w:pPr>
            <w:r w:rsidRPr="00102E65">
              <w:rPr>
                <w:sz w:val="18"/>
                <w:szCs w:val="18"/>
              </w:rPr>
              <w:t>1196.49</w:t>
            </w:r>
          </w:p>
        </w:tc>
        <w:tc>
          <w:tcPr>
            <w:tcW w:w="889" w:type="dxa"/>
          </w:tcPr>
          <w:p w14:paraId="6FEE6CBA" w14:textId="77777777" w:rsidR="00A63227" w:rsidRPr="00102E65" w:rsidRDefault="00A63227" w:rsidP="00A63227">
            <w:pPr>
              <w:rPr>
                <w:sz w:val="18"/>
                <w:szCs w:val="18"/>
              </w:rPr>
            </w:pPr>
            <w:r w:rsidRPr="00102E65">
              <w:rPr>
                <w:sz w:val="18"/>
                <w:szCs w:val="18"/>
              </w:rPr>
              <w:t>"yes"</w:t>
            </w:r>
          </w:p>
        </w:tc>
      </w:tr>
      <w:tr w:rsidR="0092099D" w:rsidRPr="0092099D" w14:paraId="0FB52C52" w14:textId="77777777" w:rsidTr="0092099D">
        <w:tc>
          <w:tcPr>
            <w:tcW w:w="859" w:type="dxa"/>
          </w:tcPr>
          <w:p w14:paraId="018E8069" w14:textId="77777777" w:rsidR="00A63227" w:rsidRPr="00102E65" w:rsidRDefault="00A63227" w:rsidP="00A63227">
            <w:pPr>
              <w:rPr>
                <w:sz w:val="18"/>
                <w:szCs w:val="18"/>
              </w:rPr>
            </w:pPr>
            <w:r w:rsidRPr="00102E65">
              <w:rPr>
                <w:sz w:val="18"/>
                <w:szCs w:val="18"/>
              </w:rPr>
              <w:t>"Hgb-4-6"</w:t>
            </w:r>
          </w:p>
        </w:tc>
        <w:tc>
          <w:tcPr>
            <w:tcW w:w="1476" w:type="dxa"/>
          </w:tcPr>
          <w:p w14:paraId="52E0F4F0" w14:textId="77777777" w:rsidR="00A63227" w:rsidRPr="00102E65" w:rsidRDefault="00A63227" w:rsidP="00A63227">
            <w:pPr>
              <w:rPr>
                <w:sz w:val="18"/>
                <w:szCs w:val="18"/>
              </w:rPr>
            </w:pPr>
            <w:r w:rsidRPr="00102E65">
              <w:rPr>
                <w:sz w:val="18"/>
                <w:szCs w:val="18"/>
              </w:rPr>
              <w:t>"PLEASANT VALLEY HIGHLANDS"</w:t>
            </w:r>
          </w:p>
        </w:tc>
        <w:tc>
          <w:tcPr>
            <w:tcW w:w="1086" w:type="dxa"/>
          </w:tcPr>
          <w:p w14:paraId="1B218F41" w14:textId="77777777" w:rsidR="00A63227" w:rsidRPr="00102E65" w:rsidRDefault="00A63227" w:rsidP="00A63227">
            <w:pPr>
              <w:rPr>
                <w:sz w:val="18"/>
                <w:szCs w:val="18"/>
              </w:rPr>
            </w:pPr>
            <w:r w:rsidRPr="00102E65">
              <w:rPr>
                <w:sz w:val="18"/>
                <w:szCs w:val="18"/>
              </w:rPr>
              <w:t>1193.72</w:t>
            </w:r>
          </w:p>
        </w:tc>
        <w:tc>
          <w:tcPr>
            <w:tcW w:w="889" w:type="dxa"/>
          </w:tcPr>
          <w:p w14:paraId="71817D69" w14:textId="77777777" w:rsidR="00A63227" w:rsidRPr="00102E65" w:rsidRDefault="00A63227" w:rsidP="00A63227">
            <w:pPr>
              <w:rPr>
                <w:sz w:val="18"/>
                <w:szCs w:val="18"/>
              </w:rPr>
            </w:pPr>
            <w:r w:rsidRPr="00102E65">
              <w:rPr>
                <w:sz w:val="18"/>
                <w:szCs w:val="18"/>
              </w:rPr>
              <w:t>"yes"</w:t>
            </w:r>
          </w:p>
        </w:tc>
      </w:tr>
      <w:tr w:rsidR="0092099D" w:rsidRPr="0092099D" w14:paraId="382132B3" w14:textId="77777777" w:rsidTr="0092099D">
        <w:tc>
          <w:tcPr>
            <w:tcW w:w="859" w:type="dxa"/>
          </w:tcPr>
          <w:p w14:paraId="3471ECFA" w14:textId="77777777" w:rsidR="00A63227" w:rsidRPr="00102E65" w:rsidRDefault="00A63227" w:rsidP="00A63227">
            <w:pPr>
              <w:rPr>
                <w:sz w:val="18"/>
                <w:szCs w:val="18"/>
              </w:rPr>
            </w:pPr>
            <w:r w:rsidRPr="00102E65">
              <w:rPr>
                <w:sz w:val="18"/>
                <w:szCs w:val="18"/>
              </w:rPr>
              <w:t>"Hgb-4-7"</w:t>
            </w:r>
          </w:p>
        </w:tc>
        <w:tc>
          <w:tcPr>
            <w:tcW w:w="1476" w:type="dxa"/>
          </w:tcPr>
          <w:p w14:paraId="119D0C96" w14:textId="77777777" w:rsidR="00A63227" w:rsidRPr="00102E65" w:rsidRDefault="00A63227" w:rsidP="00A63227">
            <w:pPr>
              <w:rPr>
                <w:sz w:val="18"/>
                <w:szCs w:val="18"/>
              </w:rPr>
            </w:pPr>
            <w:r w:rsidRPr="00102E65">
              <w:rPr>
                <w:sz w:val="18"/>
                <w:szCs w:val="18"/>
              </w:rPr>
              <w:t>"ARROYO SANTA ROSA VALLEY HIGHLANDS"</w:t>
            </w:r>
          </w:p>
        </w:tc>
        <w:tc>
          <w:tcPr>
            <w:tcW w:w="1086" w:type="dxa"/>
          </w:tcPr>
          <w:p w14:paraId="50F8A132" w14:textId="77777777" w:rsidR="00A63227" w:rsidRPr="00102E65" w:rsidRDefault="00A63227" w:rsidP="00A63227">
            <w:pPr>
              <w:rPr>
                <w:sz w:val="18"/>
                <w:szCs w:val="18"/>
              </w:rPr>
            </w:pPr>
            <w:r w:rsidRPr="00102E65">
              <w:rPr>
                <w:sz w:val="18"/>
                <w:szCs w:val="18"/>
              </w:rPr>
              <w:t>1857.18</w:t>
            </w:r>
          </w:p>
        </w:tc>
        <w:tc>
          <w:tcPr>
            <w:tcW w:w="889" w:type="dxa"/>
          </w:tcPr>
          <w:p w14:paraId="6D4CD8AC" w14:textId="77777777" w:rsidR="00A63227" w:rsidRPr="00102E65" w:rsidRDefault="00A63227" w:rsidP="00A63227">
            <w:pPr>
              <w:rPr>
                <w:sz w:val="18"/>
                <w:szCs w:val="18"/>
              </w:rPr>
            </w:pPr>
            <w:r w:rsidRPr="00102E65">
              <w:rPr>
                <w:sz w:val="18"/>
                <w:szCs w:val="18"/>
              </w:rPr>
              <w:t>"yes"</w:t>
            </w:r>
          </w:p>
        </w:tc>
      </w:tr>
      <w:tr w:rsidR="0092099D" w:rsidRPr="0092099D" w14:paraId="2D101810" w14:textId="77777777" w:rsidTr="0092099D">
        <w:tc>
          <w:tcPr>
            <w:tcW w:w="859" w:type="dxa"/>
          </w:tcPr>
          <w:p w14:paraId="6CA2CC60" w14:textId="77777777" w:rsidR="00A63227" w:rsidRPr="00102E65" w:rsidRDefault="00A63227" w:rsidP="00A63227">
            <w:pPr>
              <w:rPr>
                <w:sz w:val="18"/>
                <w:szCs w:val="18"/>
              </w:rPr>
            </w:pPr>
            <w:r w:rsidRPr="00102E65">
              <w:rPr>
                <w:sz w:val="18"/>
                <w:szCs w:val="18"/>
              </w:rPr>
              <w:t>"Hgb-4-8"</w:t>
            </w:r>
          </w:p>
        </w:tc>
        <w:tc>
          <w:tcPr>
            <w:tcW w:w="1476" w:type="dxa"/>
          </w:tcPr>
          <w:p w14:paraId="3C87666D" w14:textId="77777777" w:rsidR="00A63227" w:rsidRPr="00102E65" w:rsidRDefault="00A63227" w:rsidP="00A63227">
            <w:pPr>
              <w:rPr>
                <w:sz w:val="18"/>
                <w:szCs w:val="18"/>
              </w:rPr>
            </w:pPr>
            <w:r w:rsidRPr="00102E65">
              <w:rPr>
                <w:sz w:val="18"/>
                <w:szCs w:val="18"/>
              </w:rPr>
              <w:t>"LAS POSAS VALLEY HIGHLANDS"</w:t>
            </w:r>
          </w:p>
        </w:tc>
        <w:tc>
          <w:tcPr>
            <w:tcW w:w="1086" w:type="dxa"/>
          </w:tcPr>
          <w:p w14:paraId="31713EA3" w14:textId="77777777" w:rsidR="00A63227" w:rsidRPr="00102E65" w:rsidRDefault="00A63227" w:rsidP="00A63227">
            <w:pPr>
              <w:rPr>
                <w:sz w:val="18"/>
                <w:szCs w:val="18"/>
              </w:rPr>
            </w:pPr>
            <w:r w:rsidRPr="00102E65">
              <w:rPr>
                <w:sz w:val="18"/>
                <w:szCs w:val="18"/>
              </w:rPr>
              <w:t>1577.49</w:t>
            </w:r>
          </w:p>
        </w:tc>
        <w:tc>
          <w:tcPr>
            <w:tcW w:w="889" w:type="dxa"/>
          </w:tcPr>
          <w:p w14:paraId="607CC14A" w14:textId="77777777" w:rsidR="00A63227" w:rsidRPr="00102E65" w:rsidRDefault="00A63227" w:rsidP="00A63227">
            <w:pPr>
              <w:rPr>
                <w:sz w:val="18"/>
                <w:szCs w:val="18"/>
              </w:rPr>
            </w:pPr>
            <w:r w:rsidRPr="00102E65">
              <w:rPr>
                <w:sz w:val="18"/>
                <w:szCs w:val="18"/>
              </w:rPr>
              <w:t>"yes"</w:t>
            </w:r>
          </w:p>
        </w:tc>
      </w:tr>
      <w:tr w:rsidR="0092099D" w:rsidRPr="0092099D" w14:paraId="332A965D" w14:textId="77777777" w:rsidTr="0092099D">
        <w:tc>
          <w:tcPr>
            <w:tcW w:w="859" w:type="dxa"/>
          </w:tcPr>
          <w:p w14:paraId="5D77F208" w14:textId="77777777" w:rsidR="00A63227" w:rsidRPr="00102E65" w:rsidRDefault="00A63227" w:rsidP="00A63227">
            <w:pPr>
              <w:rPr>
                <w:sz w:val="18"/>
                <w:szCs w:val="18"/>
              </w:rPr>
            </w:pPr>
            <w:r w:rsidRPr="00102E65">
              <w:rPr>
                <w:sz w:val="18"/>
                <w:szCs w:val="18"/>
              </w:rPr>
              <w:t>"Hgb-4-9"</w:t>
            </w:r>
          </w:p>
        </w:tc>
        <w:tc>
          <w:tcPr>
            <w:tcW w:w="1476" w:type="dxa"/>
          </w:tcPr>
          <w:p w14:paraId="5D8CFD0A" w14:textId="77777777" w:rsidR="00A63227" w:rsidRPr="00102E65" w:rsidRDefault="00A63227" w:rsidP="00A63227">
            <w:pPr>
              <w:rPr>
                <w:sz w:val="18"/>
                <w:szCs w:val="18"/>
              </w:rPr>
            </w:pPr>
            <w:r w:rsidRPr="00102E65">
              <w:rPr>
                <w:sz w:val="18"/>
                <w:szCs w:val="18"/>
              </w:rPr>
              <w:t>"SIMI VALLEY HIGHLANDS"</w:t>
            </w:r>
          </w:p>
        </w:tc>
        <w:tc>
          <w:tcPr>
            <w:tcW w:w="1086" w:type="dxa"/>
          </w:tcPr>
          <w:p w14:paraId="04D44433" w14:textId="77777777" w:rsidR="00A63227" w:rsidRPr="00102E65" w:rsidRDefault="00A63227" w:rsidP="00A63227">
            <w:pPr>
              <w:rPr>
                <w:sz w:val="18"/>
                <w:szCs w:val="18"/>
              </w:rPr>
            </w:pPr>
            <w:r w:rsidRPr="00102E65">
              <w:rPr>
                <w:sz w:val="18"/>
                <w:szCs w:val="18"/>
              </w:rPr>
              <w:t>891.2</w:t>
            </w:r>
          </w:p>
        </w:tc>
        <w:tc>
          <w:tcPr>
            <w:tcW w:w="889" w:type="dxa"/>
          </w:tcPr>
          <w:p w14:paraId="5E490AA7" w14:textId="77777777" w:rsidR="00A63227" w:rsidRPr="00102E65" w:rsidRDefault="00A63227" w:rsidP="00A63227">
            <w:pPr>
              <w:rPr>
                <w:sz w:val="18"/>
                <w:szCs w:val="18"/>
              </w:rPr>
            </w:pPr>
            <w:r w:rsidRPr="00102E65">
              <w:rPr>
                <w:sz w:val="18"/>
                <w:szCs w:val="18"/>
              </w:rPr>
              <w:t>"no"</w:t>
            </w:r>
          </w:p>
        </w:tc>
      </w:tr>
      <w:tr w:rsidR="0092099D" w:rsidRPr="0092099D" w14:paraId="1BC86170" w14:textId="77777777" w:rsidTr="0092099D">
        <w:tc>
          <w:tcPr>
            <w:tcW w:w="859" w:type="dxa"/>
          </w:tcPr>
          <w:p w14:paraId="03D744A2" w14:textId="77777777" w:rsidR="00A63227" w:rsidRPr="00102E65" w:rsidRDefault="00A63227" w:rsidP="00A63227">
            <w:pPr>
              <w:rPr>
                <w:sz w:val="18"/>
                <w:szCs w:val="18"/>
              </w:rPr>
            </w:pPr>
            <w:r w:rsidRPr="00102E65">
              <w:rPr>
                <w:sz w:val="18"/>
                <w:szCs w:val="18"/>
              </w:rPr>
              <w:t>"Hgb-5-1"</w:t>
            </w:r>
          </w:p>
        </w:tc>
        <w:tc>
          <w:tcPr>
            <w:tcW w:w="1476" w:type="dxa"/>
          </w:tcPr>
          <w:p w14:paraId="74709BF8" w14:textId="77777777" w:rsidR="00A63227" w:rsidRPr="00102E65" w:rsidRDefault="00A63227" w:rsidP="00A63227">
            <w:pPr>
              <w:rPr>
                <w:sz w:val="18"/>
                <w:szCs w:val="18"/>
              </w:rPr>
            </w:pPr>
            <w:r w:rsidRPr="00102E65">
              <w:rPr>
                <w:sz w:val="18"/>
                <w:szCs w:val="18"/>
              </w:rPr>
              <w:t>"GOOSE LAKE HIGHLANDS"</w:t>
            </w:r>
          </w:p>
        </w:tc>
        <w:tc>
          <w:tcPr>
            <w:tcW w:w="1086" w:type="dxa"/>
          </w:tcPr>
          <w:p w14:paraId="1F1C5DE0" w14:textId="77777777" w:rsidR="00A63227" w:rsidRPr="00102E65" w:rsidRDefault="00A63227" w:rsidP="00A63227">
            <w:pPr>
              <w:rPr>
                <w:sz w:val="18"/>
                <w:szCs w:val="18"/>
              </w:rPr>
            </w:pPr>
            <w:r w:rsidRPr="00102E65">
              <w:rPr>
                <w:sz w:val="18"/>
                <w:szCs w:val="18"/>
              </w:rPr>
              <w:t>685.07</w:t>
            </w:r>
          </w:p>
        </w:tc>
        <w:tc>
          <w:tcPr>
            <w:tcW w:w="889" w:type="dxa"/>
          </w:tcPr>
          <w:p w14:paraId="1E4A19B1" w14:textId="77777777" w:rsidR="00A63227" w:rsidRPr="00102E65" w:rsidRDefault="00A63227" w:rsidP="00A63227">
            <w:pPr>
              <w:rPr>
                <w:sz w:val="18"/>
                <w:szCs w:val="18"/>
              </w:rPr>
            </w:pPr>
            <w:r w:rsidRPr="00102E65">
              <w:rPr>
                <w:sz w:val="18"/>
                <w:szCs w:val="18"/>
              </w:rPr>
              <w:t>"yes"</w:t>
            </w:r>
          </w:p>
        </w:tc>
      </w:tr>
      <w:tr w:rsidR="0092099D" w:rsidRPr="0092099D" w14:paraId="09EFCE98" w14:textId="77777777" w:rsidTr="0092099D">
        <w:tc>
          <w:tcPr>
            <w:tcW w:w="859" w:type="dxa"/>
          </w:tcPr>
          <w:p w14:paraId="714EB9C3" w14:textId="77777777" w:rsidR="00A63227" w:rsidRPr="00102E65" w:rsidRDefault="00A63227" w:rsidP="00A63227">
            <w:pPr>
              <w:rPr>
                <w:sz w:val="18"/>
                <w:szCs w:val="18"/>
              </w:rPr>
            </w:pPr>
            <w:r w:rsidRPr="00102E65">
              <w:rPr>
                <w:sz w:val="18"/>
                <w:szCs w:val="18"/>
              </w:rPr>
              <w:t>"Hgb-5-10"</w:t>
            </w:r>
          </w:p>
        </w:tc>
        <w:tc>
          <w:tcPr>
            <w:tcW w:w="1476" w:type="dxa"/>
          </w:tcPr>
          <w:p w14:paraId="743950E4" w14:textId="77777777" w:rsidR="00A63227" w:rsidRPr="00102E65" w:rsidRDefault="00A63227" w:rsidP="00A63227">
            <w:pPr>
              <w:rPr>
                <w:sz w:val="18"/>
                <w:szCs w:val="18"/>
              </w:rPr>
            </w:pPr>
            <w:r w:rsidRPr="00102E65">
              <w:rPr>
                <w:sz w:val="18"/>
                <w:szCs w:val="18"/>
              </w:rPr>
              <w:t>"AMERICAN VALLEY HIGHLANDS"</w:t>
            </w:r>
          </w:p>
        </w:tc>
        <w:tc>
          <w:tcPr>
            <w:tcW w:w="1086" w:type="dxa"/>
          </w:tcPr>
          <w:p w14:paraId="55E14020" w14:textId="77777777" w:rsidR="00A63227" w:rsidRPr="00102E65" w:rsidRDefault="00A63227" w:rsidP="00A63227">
            <w:pPr>
              <w:rPr>
                <w:sz w:val="18"/>
                <w:szCs w:val="18"/>
              </w:rPr>
            </w:pPr>
            <w:r w:rsidRPr="00102E65">
              <w:rPr>
                <w:sz w:val="18"/>
                <w:szCs w:val="18"/>
              </w:rPr>
              <w:t>665.77</w:t>
            </w:r>
          </w:p>
        </w:tc>
        <w:tc>
          <w:tcPr>
            <w:tcW w:w="889" w:type="dxa"/>
          </w:tcPr>
          <w:p w14:paraId="3D65EADC" w14:textId="77777777" w:rsidR="00A63227" w:rsidRPr="00102E65" w:rsidRDefault="00A63227" w:rsidP="00A63227">
            <w:pPr>
              <w:rPr>
                <w:sz w:val="18"/>
                <w:szCs w:val="18"/>
              </w:rPr>
            </w:pPr>
            <w:r w:rsidRPr="00102E65">
              <w:rPr>
                <w:sz w:val="18"/>
                <w:szCs w:val="18"/>
              </w:rPr>
              <w:t>"no"</w:t>
            </w:r>
          </w:p>
        </w:tc>
      </w:tr>
      <w:tr w:rsidR="0092099D" w:rsidRPr="0092099D" w14:paraId="1DE02BFD" w14:textId="77777777" w:rsidTr="0092099D">
        <w:tc>
          <w:tcPr>
            <w:tcW w:w="859" w:type="dxa"/>
          </w:tcPr>
          <w:p w14:paraId="4FD55A6F" w14:textId="77777777" w:rsidR="00A63227" w:rsidRPr="00102E65" w:rsidRDefault="00A63227" w:rsidP="00A63227">
            <w:pPr>
              <w:rPr>
                <w:sz w:val="18"/>
                <w:szCs w:val="18"/>
              </w:rPr>
            </w:pPr>
            <w:r w:rsidRPr="00102E65">
              <w:rPr>
                <w:sz w:val="18"/>
                <w:szCs w:val="18"/>
              </w:rPr>
              <w:t>"Hgb-5-11"</w:t>
            </w:r>
          </w:p>
        </w:tc>
        <w:tc>
          <w:tcPr>
            <w:tcW w:w="1476" w:type="dxa"/>
          </w:tcPr>
          <w:p w14:paraId="46FB3D86" w14:textId="77777777" w:rsidR="00A63227" w:rsidRPr="00102E65" w:rsidRDefault="00A63227" w:rsidP="00A63227">
            <w:pPr>
              <w:rPr>
                <w:sz w:val="18"/>
                <w:szCs w:val="18"/>
              </w:rPr>
            </w:pPr>
            <w:r w:rsidRPr="00102E65">
              <w:rPr>
                <w:sz w:val="18"/>
                <w:szCs w:val="18"/>
              </w:rPr>
              <w:t>"MOHAWK VALLEY HIGHLANDS"</w:t>
            </w:r>
          </w:p>
        </w:tc>
        <w:tc>
          <w:tcPr>
            <w:tcW w:w="1086" w:type="dxa"/>
          </w:tcPr>
          <w:p w14:paraId="2F74186B" w14:textId="77777777" w:rsidR="00A63227" w:rsidRPr="00102E65" w:rsidRDefault="00A63227" w:rsidP="00A63227">
            <w:pPr>
              <w:rPr>
                <w:sz w:val="18"/>
                <w:szCs w:val="18"/>
              </w:rPr>
            </w:pPr>
            <w:r w:rsidRPr="00102E65">
              <w:rPr>
                <w:sz w:val="18"/>
                <w:szCs w:val="18"/>
              </w:rPr>
              <w:t>979.25</w:t>
            </w:r>
          </w:p>
        </w:tc>
        <w:tc>
          <w:tcPr>
            <w:tcW w:w="889" w:type="dxa"/>
          </w:tcPr>
          <w:p w14:paraId="13D99970" w14:textId="77777777" w:rsidR="00A63227" w:rsidRPr="00102E65" w:rsidRDefault="00A63227" w:rsidP="00A63227">
            <w:pPr>
              <w:rPr>
                <w:sz w:val="18"/>
                <w:szCs w:val="18"/>
              </w:rPr>
            </w:pPr>
            <w:r w:rsidRPr="00102E65">
              <w:rPr>
                <w:sz w:val="18"/>
                <w:szCs w:val="18"/>
              </w:rPr>
              <w:t>"no"</w:t>
            </w:r>
          </w:p>
        </w:tc>
      </w:tr>
      <w:tr w:rsidR="0092099D" w:rsidRPr="0092099D" w14:paraId="25F44165" w14:textId="77777777" w:rsidTr="0092099D">
        <w:tc>
          <w:tcPr>
            <w:tcW w:w="859" w:type="dxa"/>
          </w:tcPr>
          <w:p w14:paraId="3C045BA2" w14:textId="77777777" w:rsidR="00A63227" w:rsidRPr="00102E65" w:rsidRDefault="00A63227" w:rsidP="00A63227">
            <w:pPr>
              <w:rPr>
                <w:sz w:val="18"/>
                <w:szCs w:val="18"/>
              </w:rPr>
            </w:pPr>
            <w:r w:rsidRPr="00102E65">
              <w:rPr>
                <w:sz w:val="18"/>
                <w:szCs w:val="18"/>
              </w:rPr>
              <w:t>"Hgb-5-12"</w:t>
            </w:r>
          </w:p>
        </w:tc>
        <w:tc>
          <w:tcPr>
            <w:tcW w:w="1476" w:type="dxa"/>
          </w:tcPr>
          <w:p w14:paraId="0E3C1DB6" w14:textId="77777777" w:rsidR="00A63227" w:rsidRPr="00102E65" w:rsidRDefault="00A63227" w:rsidP="00A63227">
            <w:pPr>
              <w:rPr>
                <w:sz w:val="18"/>
                <w:szCs w:val="18"/>
              </w:rPr>
            </w:pPr>
            <w:r w:rsidRPr="00102E65">
              <w:rPr>
                <w:sz w:val="18"/>
                <w:szCs w:val="18"/>
              </w:rPr>
              <w:t>"SIERRA VALLEY HIGHLANDS"</w:t>
            </w:r>
          </w:p>
        </w:tc>
        <w:tc>
          <w:tcPr>
            <w:tcW w:w="1086" w:type="dxa"/>
          </w:tcPr>
          <w:p w14:paraId="334C8A03" w14:textId="77777777" w:rsidR="00A63227" w:rsidRPr="00102E65" w:rsidRDefault="00A63227" w:rsidP="00A63227">
            <w:pPr>
              <w:rPr>
                <w:sz w:val="18"/>
                <w:szCs w:val="18"/>
              </w:rPr>
            </w:pPr>
            <w:r w:rsidRPr="00102E65">
              <w:rPr>
                <w:sz w:val="18"/>
                <w:szCs w:val="18"/>
              </w:rPr>
              <w:t>763.13</w:t>
            </w:r>
          </w:p>
        </w:tc>
        <w:tc>
          <w:tcPr>
            <w:tcW w:w="889" w:type="dxa"/>
          </w:tcPr>
          <w:p w14:paraId="1A576617" w14:textId="77777777" w:rsidR="00A63227" w:rsidRPr="00102E65" w:rsidRDefault="00A63227" w:rsidP="00A63227">
            <w:pPr>
              <w:rPr>
                <w:sz w:val="18"/>
                <w:szCs w:val="18"/>
              </w:rPr>
            </w:pPr>
            <w:r w:rsidRPr="00102E65">
              <w:rPr>
                <w:sz w:val="18"/>
                <w:szCs w:val="18"/>
              </w:rPr>
              <w:t>"no"</w:t>
            </w:r>
          </w:p>
        </w:tc>
      </w:tr>
      <w:tr w:rsidR="0092099D" w:rsidRPr="0092099D" w14:paraId="5693AB43" w14:textId="77777777" w:rsidTr="0092099D">
        <w:tc>
          <w:tcPr>
            <w:tcW w:w="859" w:type="dxa"/>
          </w:tcPr>
          <w:p w14:paraId="267D8CA5" w14:textId="77777777" w:rsidR="00A63227" w:rsidRPr="00102E65" w:rsidRDefault="00A63227" w:rsidP="00A63227">
            <w:pPr>
              <w:rPr>
                <w:sz w:val="18"/>
                <w:szCs w:val="18"/>
              </w:rPr>
            </w:pPr>
            <w:r w:rsidRPr="00102E65">
              <w:rPr>
                <w:sz w:val="18"/>
                <w:szCs w:val="18"/>
              </w:rPr>
              <w:t>"Hgb-5-13"</w:t>
            </w:r>
          </w:p>
        </w:tc>
        <w:tc>
          <w:tcPr>
            <w:tcW w:w="1476" w:type="dxa"/>
          </w:tcPr>
          <w:p w14:paraId="39895E53" w14:textId="77777777" w:rsidR="00A63227" w:rsidRPr="00102E65" w:rsidRDefault="00A63227" w:rsidP="00A63227">
            <w:pPr>
              <w:rPr>
                <w:sz w:val="18"/>
                <w:szCs w:val="18"/>
              </w:rPr>
            </w:pPr>
            <w:r w:rsidRPr="00102E65">
              <w:rPr>
                <w:sz w:val="18"/>
                <w:szCs w:val="18"/>
              </w:rPr>
              <w:t>"UPPER LAKE VALLEY HIGHLANDS"</w:t>
            </w:r>
          </w:p>
        </w:tc>
        <w:tc>
          <w:tcPr>
            <w:tcW w:w="1086" w:type="dxa"/>
          </w:tcPr>
          <w:p w14:paraId="65F45B76" w14:textId="77777777" w:rsidR="00A63227" w:rsidRPr="00102E65" w:rsidRDefault="00A63227" w:rsidP="00A63227">
            <w:pPr>
              <w:rPr>
                <w:sz w:val="18"/>
                <w:szCs w:val="18"/>
              </w:rPr>
            </w:pPr>
            <w:r w:rsidRPr="00102E65">
              <w:rPr>
                <w:sz w:val="18"/>
                <w:szCs w:val="18"/>
              </w:rPr>
              <w:t>507.46</w:t>
            </w:r>
          </w:p>
        </w:tc>
        <w:tc>
          <w:tcPr>
            <w:tcW w:w="889" w:type="dxa"/>
          </w:tcPr>
          <w:p w14:paraId="6A659861" w14:textId="77777777" w:rsidR="00A63227" w:rsidRPr="00102E65" w:rsidRDefault="00A63227" w:rsidP="00A63227">
            <w:pPr>
              <w:rPr>
                <w:sz w:val="18"/>
                <w:szCs w:val="18"/>
              </w:rPr>
            </w:pPr>
            <w:r w:rsidRPr="00102E65">
              <w:rPr>
                <w:sz w:val="18"/>
                <w:szCs w:val="18"/>
              </w:rPr>
              <w:t>"yes"</w:t>
            </w:r>
          </w:p>
        </w:tc>
      </w:tr>
      <w:tr w:rsidR="0092099D" w:rsidRPr="0092099D" w14:paraId="6A0EF412" w14:textId="77777777" w:rsidTr="0092099D">
        <w:tc>
          <w:tcPr>
            <w:tcW w:w="859" w:type="dxa"/>
          </w:tcPr>
          <w:p w14:paraId="7A1E0400" w14:textId="77777777" w:rsidR="00A63227" w:rsidRPr="00102E65" w:rsidRDefault="00A63227" w:rsidP="00A63227">
            <w:pPr>
              <w:rPr>
                <w:sz w:val="18"/>
                <w:szCs w:val="18"/>
              </w:rPr>
            </w:pPr>
            <w:r w:rsidRPr="00102E65">
              <w:rPr>
                <w:sz w:val="18"/>
                <w:szCs w:val="18"/>
              </w:rPr>
              <w:t>"Hgb-5-14"</w:t>
            </w:r>
          </w:p>
        </w:tc>
        <w:tc>
          <w:tcPr>
            <w:tcW w:w="1476" w:type="dxa"/>
          </w:tcPr>
          <w:p w14:paraId="6C8C6BF5" w14:textId="77777777" w:rsidR="00A63227" w:rsidRPr="00102E65" w:rsidRDefault="00A63227" w:rsidP="00A63227">
            <w:pPr>
              <w:rPr>
                <w:sz w:val="18"/>
                <w:szCs w:val="18"/>
              </w:rPr>
            </w:pPr>
            <w:r w:rsidRPr="00102E65">
              <w:rPr>
                <w:sz w:val="18"/>
                <w:szCs w:val="18"/>
              </w:rPr>
              <w:t>"SCOTTS VALLEY HIGHLANDS"</w:t>
            </w:r>
          </w:p>
        </w:tc>
        <w:tc>
          <w:tcPr>
            <w:tcW w:w="1086" w:type="dxa"/>
          </w:tcPr>
          <w:p w14:paraId="62168EDD" w14:textId="77777777" w:rsidR="00A63227" w:rsidRPr="00102E65" w:rsidRDefault="00A63227" w:rsidP="00A63227">
            <w:pPr>
              <w:rPr>
                <w:sz w:val="18"/>
                <w:szCs w:val="18"/>
              </w:rPr>
            </w:pPr>
            <w:r w:rsidRPr="00102E65">
              <w:rPr>
                <w:sz w:val="18"/>
                <w:szCs w:val="18"/>
              </w:rPr>
              <w:t>507.76</w:t>
            </w:r>
          </w:p>
        </w:tc>
        <w:tc>
          <w:tcPr>
            <w:tcW w:w="889" w:type="dxa"/>
          </w:tcPr>
          <w:p w14:paraId="16738DAD" w14:textId="77777777" w:rsidR="00A63227" w:rsidRPr="00102E65" w:rsidRDefault="00A63227" w:rsidP="00A63227">
            <w:pPr>
              <w:rPr>
                <w:sz w:val="18"/>
                <w:szCs w:val="18"/>
              </w:rPr>
            </w:pPr>
            <w:r w:rsidRPr="00102E65">
              <w:rPr>
                <w:sz w:val="18"/>
                <w:szCs w:val="18"/>
              </w:rPr>
              <w:t>"yes"</w:t>
            </w:r>
          </w:p>
        </w:tc>
      </w:tr>
      <w:tr w:rsidR="0092099D" w:rsidRPr="0092099D" w14:paraId="34B96872" w14:textId="77777777" w:rsidTr="0092099D">
        <w:tc>
          <w:tcPr>
            <w:tcW w:w="859" w:type="dxa"/>
          </w:tcPr>
          <w:p w14:paraId="5AB648A7" w14:textId="77777777" w:rsidR="00A63227" w:rsidRPr="00102E65" w:rsidRDefault="00A63227" w:rsidP="00A63227">
            <w:pPr>
              <w:rPr>
                <w:sz w:val="18"/>
                <w:szCs w:val="18"/>
              </w:rPr>
            </w:pPr>
            <w:r w:rsidRPr="00102E65">
              <w:rPr>
                <w:sz w:val="18"/>
                <w:szCs w:val="18"/>
              </w:rPr>
              <w:t>"Hgb-5-15"</w:t>
            </w:r>
          </w:p>
        </w:tc>
        <w:tc>
          <w:tcPr>
            <w:tcW w:w="1476" w:type="dxa"/>
          </w:tcPr>
          <w:p w14:paraId="1E0E2103" w14:textId="77777777" w:rsidR="00A63227" w:rsidRPr="00102E65" w:rsidRDefault="00A63227" w:rsidP="00A63227">
            <w:pPr>
              <w:rPr>
                <w:sz w:val="18"/>
                <w:szCs w:val="18"/>
              </w:rPr>
            </w:pPr>
            <w:r w:rsidRPr="00102E65">
              <w:rPr>
                <w:sz w:val="18"/>
                <w:szCs w:val="18"/>
              </w:rPr>
              <w:t>"BIG VALLEY HIGHLANDS"</w:t>
            </w:r>
          </w:p>
        </w:tc>
        <w:tc>
          <w:tcPr>
            <w:tcW w:w="1086" w:type="dxa"/>
          </w:tcPr>
          <w:p w14:paraId="1F152A9C" w14:textId="77777777" w:rsidR="00A63227" w:rsidRPr="00102E65" w:rsidRDefault="00A63227" w:rsidP="00A63227">
            <w:pPr>
              <w:rPr>
                <w:sz w:val="18"/>
                <w:szCs w:val="18"/>
              </w:rPr>
            </w:pPr>
            <w:r w:rsidRPr="00102E65">
              <w:rPr>
                <w:sz w:val="18"/>
                <w:szCs w:val="18"/>
              </w:rPr>
              <w:t>887.07</w:t>
            </w:r>
          </w:p>
        </w:tc>
        <w:tc>
          <w:tcPr>
            <w:tcW w:w="889" w:type="dxa"/>
          </w:tcPr>
          <w:p w14:paraId="0A107732" w14:textId="77777777" w:rsidR="00A63227" w:rsidRPr="00102E65" w:rsidRDefault="00A63227" w:rsidP="00A63227">
            <w:pPr>
              <w:rPr>
                <w:sz w:val="18"/>
                <w:szCs w:val="18"/>
              </w:rPr>
            </w:pPr>
            <w:r w:rsidRPr="00102E65">
              <w:rPr>
                <w:sz w:val="18"/>
                <w:szCs w:val="18"/>
              </w:rPr>
              <w:t>"yes"</w:t>
            </w:r>
          </w:p>
        </w:tc>
      </w:tr>
      <w:tr w:rsidR="0092099D" w:rsidRPr="0092099D" w14:paraId="7DE75612" w14:textId="77777777" w:rsidTr="0092099D">
        <w:tc>
          <w:tcPr>
            <w:tcW w:w="859" w:type="dxa"/>
          </w:tcPr>
          <w:p w14:paraId="47E8A87E" w14:textId="77777777" w:rsidR="00A63227" w:rsidRPr="00102E65" w:rsidRDefault="00A63227" w:rsidP="00A63227">
            <w:pPr>
              <w:rPr>
                <w:sz w:val="18"/>
                <w:szCs w:val="18"/>
              </w:rPr>
            </w:pPr>
            <w:r w:rsidRPr="00102E65">
              <w:rPr>
                <w:sz w:val="18"/>
                <w:szCs w:val="18"/>
              </w:rPr>
              <w:t>"Hgb-5-16"</w:t>
            </w:r>
          </w:p>
        </w:tc>
        <w:tc>
          <w:tcPr>
            <w:tcW w:w="1476" w:type="dxa"/>
          </w:tcPr>
          <w:p w14:paraId="4394C3C3" w14:textId="77777777" w:rsidR="00A63227" w:rsidRPr="00102E65" w:rsidRDefault="00A63227" w:rsidP="00A63227">
            <w:pPr>
              <w:rPr>
                <w:sz w:val="18"/>
                <w:szCs w:val="18"/>
              </w:rPr>
            </w:pPr>
            <w:r w:rsidRPr="00102E65">
              <w:rPr>
                <w:sz w:val="18"/>
                <w:szCs w:val="18"/>
              </w:rPr>
              <w:t>"HIGH VALLEY HIGHLANDS"</w:t>
            </w:r>
          </w:p>
        </w:tc>
        <w:tc>
          <w:tcPr>
            <w:tcW w:w="1086" w:type="dxa"/>
          </w:tcPr>
          <w:p w14:paraId="3D26EF73" w14:textId="77777777" w:rsidR="00A63227" w:rsidRPr="00102E65" w:rsidRDefault="00A63227" w:rsidP="00A63227">
            <w:pPr>
              <w:rPr>
                <w:sz w:val="18"/>
                <w:szCs w:val="18"/>
              </w:rPr>
            </w:pPr>
            <w:r w:rsidRPr="00102E65">
              <w:rPr>
                <w:sz w:val="18"/>
                <w:szCs w:val="18"/>
              </w:rPr>
              <w:t>586.26</w:t>
            </w:r>
          </w:p>
        </w:tc>
        <w:tc>
          <w:tcPr>
            <w:tcW w:w="889" w:type="dxa"/>
          </w:tcPr>
          <w:p w14:paraId="19BCDFED" w14:textId="77777777" w:rsidR="00A63227" w:rsidRPr="00102E65" w:rsidRDefault="00A63227" w:rsidP="00A63227">
            <w:pPr>
              <w:rPr>
                <w:sz w:val="18"/>
                <w:szCs w:val="18"/>
              </w:rPr>
            </w:pPr>
            <w:r w:rsidRPr="00102E65">
              <w:rPr>
                <w:sz w:val="18"/>
                <w:szCs w:val="18"/>
              </w:rPr>
              <w:t>"yes"</w:t>
            </w:r>
          </w:p>
        </w:tc>
      </w:tr>
      <w:tr w:rsidR="0092099D" w:rsidRPr="0092099D" w14:paraId="2C415DF6" w14:textId="77777777" w:rsidTr="0092099D">
        <w:tc>
          <w:tcPr>
            <w:tcW w:w="859" w:type="dxa"/>
          </w:tcPr>
          <w:p w14:paraId="2EDDDB9D" w14:textId="77777777" w:rsidR="00A63227" w:rsidRPr="00102E65" w:rsidRDefault="00A63227" w:rsidP="00A63227">
            <w:pPr>
              <w:rPr>
                <w:sz w:val="18"/>
                <w:szCs w:val="18"/>
              </w:rPr>
            </w:pPr>
            <w:r w:rsidRPr="00102E65">
              <w:rPr>
                <w:sz w:val="18"/>
                <w:szCs w:val="18"/>
              </w:rPr>
              <w:t>"Hgb-5-17"</w:t>
            </w:r>
          </w:p>
        </w:tc>
        <w:tc>
          <w:tcPr>
            <w:tcW w:w="1476" w:type="dxa"/>
          </w:tcPr>
          <w:p w14:paraId="103EDF3E" w14:textId="77777777" w:rsidR="00A63227" w:rsidRPr="00102E65" w:rsidRDefault="00A63227" w:rsidP="00A63227">
            <w:pPr>
              <w:rPr>
                <w:sz w:val="18"/>
                <w:szCs w:val="18"/>
              </w:rPr>
            </w:pPr>
            <w:r w:rsidRPr="00102E65">
              <w:rPr>
                <w:sz w:val="18"/>
                <w:szCs w:val="18"/>
              </w:rPr>
              <w:t>"BURNS VALLEY HIGHLANDS"</w:t>
            </w:r>
          </w:p>
        </w:tc>
        <w:tc>
          <w:tcPr>
            <w:tcW w:w="1086" w:type="dxa"/>
          </w:tcPr>
          <w:p w14:paraId="570712C2" w14:textId="77777777" w:rsidR="00A63227" w:rsidRPr="00102E65" w:rsidRDefault="00A63227" w:rsidP="00A63227">
            <w:pPr>
              <w:rPr>
                <w:sz w:val="18"/>
                <w:szCs w:val="18"/>
              </w:rPr>
            </w:pPr>
            <w:r w:rsidRPr="00102E65">
              <w:rPr>
                <w:sz w:val="18"/>
                <w:szCs w:val="18"/>
              </w:rPr>
              <w:t>549.75</w:t>
            </w:r>
          </w:p>
        </w:tc>
        <w:tc>
          <w:tcPr>
            <w:tcW w:w="889" w:type="dxa"/>
          </w:tcPr>
          <w:p w14:paraId="45677006" w14:textId="77777777" w:rsidR="00A63227" w:rsidRPr="00102E65" w:rsidRDefault="00A63227" w:rsidP="00A63227">
            <w:pPr>
              <w:rPr>
                <w:sz w:val="18"/>
                <w:szCs w:val="18"/>
              </w:rPr>
            </w:pPr>
            <w:r w:rsidRPr="00102E65">
              <w:rPr>
                <w:sz w:val="18"/>
                <w:szCs w:val="18"/>
              </w:rPr>
              <w:t>"no"</w:t>
            </w:r>
          </w:p>
        </w:tc>
      </w:tr>
      <w:tr w:rsidR="0092099D" w:rsidRPr="0092099D" w14:paraId="2455592F" w14:textId="77777777" w:rsidTr="0092099D">
        <w:tc>
          <w:tcPr>
            <w:tcW w:w="859" w:type="dxa"/>
          </w:tcPr>
          <w:p w14:paraId="62BE80A7" w14:textId="77777777" w:rsidR="00A63227" w:rsidRPr="00102E65" w:rsidRDefault="00A63227" w:rsidP="00A63227">
            <w:pPr>
              <w:rPr>
                <w:sz w:val="18"/>
                <w:szCs w:val="18"/>
              </w:rPr>
            </w:pPr>
            <w:r w:rsidRPr="00102E65">
              <w:rPr>
                <w:sz w:val="18"/>
                <w:szCs w:val="18"/>
              </w:rPr>
              <w:t>"Hgb-5-18"</w:t>
            </w:r>
          </w:p>
        </w:tc>
        <w:tc>
          <w:tcPr>
            <w:tcW w:w="1476" w:type="dxa"/>
          </w:tcPr>
          <w:p w14:paraId="415A8226" w14:textId="77777777" w:rsidR="00A63227" w:rsidRPr="00102E65" w:rsidRDefault="00A63227" w:rsidP="00A63227">
            <w:pPr>
              <w:rPr>
                <w:sz w:val="18"/>
                <w:szCs w:val="18"/>
              </w:rPr>
            </w:pPr>
            <w:r w:rsidRPr="00102E65">
              <w:rPr>
                <w:sz w:val="18"/>
                <w:szCs w:val="18"/>
              </w:rPr>
              <w:t>"COYOTE VALLEY HIGHLANDS"</w:t>
            </w:r>
          </w:p>
        </w:tc>
        <w:tc>
          <w:tcPr>
            <w:tcW w:w="1086" w:type="dxa"/>
          </w:tcPr>
          <w:p w14:paraId="483FD2D5" w14:textId="77777777" w:rsidR="00A63227" w:rsidRPr="00102E65" w:rsidRDefault="00A63227" w:rsidP="00A63227">
            <w:pPr>
              <w:rPr>
                <w:sz w:val="18"/>
                <w:szCs w:val="18"/>
              </w:rPr>
            </w:pPr>
            <w:r w:rsidRPr="00102E65">
              <w:rPr>
                <w:sz w:val="18"/>
                <w:szCs w:val="18"/>
              </w:rPr>
              <w:t>738.14</w:t>
            </w:r>
          </w:p>
        </w:tc>
        <w:tc>
          <w:tcPr>
            <w:tcW w:w="889" w:type="dxa"/>
          </w:tcPr>
          <w:p w14:paraId="538805DA" w14:textId="77777777" w:rsidR="00A63227" w:rsidRPr="00102E65" w:rsidRDefault="00A63227" w:rsidP="00A63227">
            <w:pPr>
              <w:rPr>
                <w:sz w:val="18"/>
                <w:szCs w:val="18"/>
              </w:rPr>
            </w:pPr>
            <w:r w:rsidRPr="00102E65">
              <w:rPr>
                <w:sz w:val="18"/>
                <w:szCs w:val="18"/>
              </w:rPr>
              <w:t>"yes"</w:t>
            </w:r>
          </w:p>
        </w:tc>
      </w:tr>
      <w:tr w:rsidR="0092099D" w:rsidRPr="0092099D" w14:paraId="3DB69B4C" w14:textId="77777777" w:rsidTr="0092099D">
        <w:tc>
          <w:tcPr>
            <w:tcW w:w="859" w:type="dxa"/>
          </w:tcPr>
          <w:p w14:paraId="794B2382" w14:textId="77777777" w:rsidR="00A63227" w:rsidRPr="00102E65" w:rsidRDefault="00A63227" w:rsidP="00A63227">
            <w:pPr>
              <w:rPr>
                <w:sz w:val="18"/>
                <w:szCs w:val="18"/>
              </w:rPr>
            </w:pPr>
            <w:r w:rsidRPr="00102E65">
              <w:rPr>
                <w:sz w:val="18"/>
                <w:szCs w:val="18"/>
              </w:rPr>
              <w:lastRenderedPageBreak/>
              <w:t>"Hgb-5-19"</w:t>
            </w:r>
          </w:p>
        </w:tc>
        <w:tc>
          <w:tcPr>
            <w:tcW w:w="1476" w:type="dxa"/>
          </w:tcPr>
          <w:p w14:paraId="529E1E59" w14:textId="77777777" w:rsidR="00A63227" w:rsidRPr="00102E65" w:rsidRDefault="00A63227" w:rsidP="00A63227">
            <w:pPr>
              <w:rPr>
                <w:sz w:val="18"/>
                <w:szCs w:val="18"/>
              </w:rPr>
            </w:pPr>
            <w:r w:rsidRPr="00102E65">
              <w:rPr>
                <w:sz w:val="18"/>
                <w:szCs w:val="18"/>
              </w:rPr>
              <w:t>"COLLAYOMI VALLEY HIGHLANDS"</w:t>
            </w:r>
          </w:p>
        </w:tc>
        <w:tc>
          <w:tcPr>
            <w:tcW w:w="1086" w:type="dxa"/>
          </w:tcPr>
          <w:p w14:paraId="16FF1A5F" w14:textId="77777777" w:rsidR="00A63227" w:rsidRPr="00102E65" w:rsidRDefault="00A63227" w:rsidP="00A63227">
            <w:pPr>
              <w:rPr>
                <w:sz w:val="18"/>
                <w:szCs w:val="18"/>
              </w:rPr>
            </w:pPr>
            <w:r w:rsidRPr="00102E65">
              <w:rPr>
                <w:sz w:val="18"/>
                <w:szCs w:val="18"/>
              </w:rPr>
              <w:t>658.7</w:t>
            </w:r>
          </w:p>
        </w:tc>
        <w:tc>
          <w:tcPr>
            <w:tcW w:w="889" w:type="dxa"/>
          </w:tcPr>
          <w:p w14:paraId="53A3606A" w14:textId="77777777" w:rsidR="00A63227" w:rsidRPr="00102E65" w:rsidRDefault="00A63227" w:rsidP="00A63227">
            <w:pPr>
              <w:rPr>
                <w:sz w:val="18"/>
                <w:szCs w:val="18"/>
              </w:rPr>
            </w:pPr>
            <w:r w:rsidRPr="00102E65">
              <w:rPr>
                <w:sz w:val="18"/>
                <w:szCs w:val="18"/>
              </w:rPr>
              <w:t>"yes"</w:t>
            </w:r>
          </w:p>
        </w:tc>
      </w:tr>
      <w:tr w:rsidR="0092099D" w:rsidRPr="0092099D" w14:paraId="02282674" w14:textId="77777777" w:rsidTr="0092099D">
        <w:tc>
          <w:tcPr>
            <w:tcW w:w="859" w:type="dxa"/>
          </w:tcPr>
          <w:p w14:paraId="217095D1" w14:textId="77777777" w:rsidR="00A63227" w:rsidRPr="00102E65" w:rsidRDefault="00A63227" w:rsidP="00A63227">
            <w:pPr>
              <w:rPr>
                <w:sz w:val="18"/>
                <w:szCs w:val="18"/>
              </w:rPr>
            </w:pPr>
            <w:r w:rsidRPr="00102E65">
              <w:rPr>
                <w:sz w:val="18"/>
                <w:szCs w:val="18"/>
              </w:rPr>
              <w:t>"Hgb-5-2"</w:t>
            </w:r>
          </w:p>
        </w:tc>
        <w:tc>
          <w:tcPr>
            <w:tcW w:w="1476" w:type="dxa"/>
          </w:tcPr>
          <w:p w14:paraId="77303948" w14:textId="77777777" w:rsidR="00A63227" w:rsidRPr="00102E65" w:rsidRDefault="00A63227" w:rsidP="00A63227">
            <w:pPr>
              <w:rPr>
                <w:sz w:val="18"/>
                <w:szCs w:val="18"/>
              </w:rPr>
            </w:pPr>
            <w:r w:rsidRPr="00102E65">
              <w:rPr>
                <w:sz w:val="18"/>
                <w:szCs w:val="18"/>
              </w:rPr>
              <w:t>"ALTURAS AREA HIGHLANDS"</w:t>
            </w:r>
          </w:p>
        </w:tc>
        <w:tc>
          <w:tcPr>
            <w:tcW w:w="1086" w:type="dxa"/>
          </w:tcPr>
          <w:p w14:paraId="10126E81" w14:textId="77777777" w:rsidR="00A63227" w:rsidRPr="00102E65" w:rsidRDefault="00A63227" w:rsidP="00A63227">
            <w:pPr>
              <w:rPr>
                <w:sz w:val="18"/>
                <w:szCs w:val="18"/>
              </w:rPr>
            </w:pPr>
            <w:r w:rsidRPr="00102E65">
              <w:rPr>
                <w:sz w:val="18"/>
                <w:szCs w:val="18"/>
              </w:rPr>
              <w:t>1020.53</w:t>
            </w:r>
          </w:p>
        </w:tc>
        <w:tc>
          <w:tcPr>
            <w:tcW w:w="889" w:type="dxa"/>
          </w:tcPr>
          <w:p w14:paraId="2E25FB58" w14:textId="77777777" w:rsidR="00A63227" w:rsidRPr="00102E65" w:rsidRDefault="00A63227" w:rsidP="00A63227">
            <w:pPr>
              <w:rPr>
                <w:sz w:val="18"/>
                <w:szCs w:val="18"/>
              </w:rPr>
            </w:pPr>
            <w:r w:rsidRPr="00102E65">
              <w:rPr>
                <w:sz w:val="18"/>
                <w:szCs w:val="18"/>
              </w:rPr>
              <w:t>"yes"</w:t>
            </w:r>
          </w:p>
        </w:tc>
      </w:tr>
      <w:tr w:rsidR="0092099D" w:rsidRPr="0092099D" w14:paraId="06958500" w14:textId="77777777" w:rsidTr="0092099D">
        <w:tc>
          <w:tcPr>
            <w:tcW w:w="859" w:type="dxa"/>
          </w:tcPr>
          <w:p w14:paraId="5957EE8E" w14:textId="77777777" w:rsidR="00A63227" w:rsidRPr="00102E65" w:rsidRDefault="00A63227" w:rsidP="00A63227">
            <w:pPr>
              <w:rPr>
                <w:sz w:val="18"/>
                <w:szCs w:val="18"/>
              </w:rPr>
            </w:pPr>
            <w:r w:rsidRPr="00102E65">
              <w:rPr>
                <w:sz w:val="18"/>
                <w:szCs w:val="18"/>
              </w:rPr>
              <w:t>"Hgb-5-20"</w:t>
            </w:r>
          </w:p>
        </w:tc>
        <w:tc>
          <w:tcPr>
            <w:tcW w:w="1476" w:type="dxa"/>
          </w:tcPr>
          <w:p w14:paraId="1D67A332" w14:textId="77777777" w:rsidR="00A63227" w:rsidRPr="00102E65" w:rsidRDefault="00A63227" w:rsidP="00A63227">
            <w:pPr>
              <w:rPr>
                <w:sz w:val="18"/>
                <w:szCs w:val="18"/>
              </w:rPr>
            </w:pPr>
            <w:r w:rsidRPr="00102E65">
              <w:rPr>
                <w:sz w:val="18"/>
                <w:szCs w:val="18"/>
              </w:rPr>
              <w:t>"BERRYESSA VALLEY HIGHLANDS"</w:t>
            </w:r>
          </w:p>
        </w:tc>
        <w:tc>
          <w:tcPr>
            <w:tcW w:w="1086" w:type="dxa"/>
          </w:tcPr>
          <w:p w14:paraId="2BEC64F8" w14:textId="77777777" w:rsidR="00A63227" w:rsidRPr="00102E65" w:rsidRDefault="00A63227" w:rsidP="00A63227">
            <w:pPr>
              <w:rPr>
                <w:sz w:val="18"/>
                <w:szCs w:val="18"/>
              </w:rPr>
            </w:pPr>
            <w:r w:rsidRPr="00102E65">
              <w:rPr>
                <w:sz w:val="18"/>
                <w:szCs w:val="18"/>
              </w:rPr>
              <w:t>451.43</w:t>
            </w:r>
          </w:p>
        </w:tc>
        <w:tc>
          <w:tcPr>
            <w:tcW w:w="889" w:type="dxa"/>
          </w:tcPr>
          <w:p w14:paraId="26EA5397" w14:textId="77777777" w:rsidR="00A63227" w:rsidRPr="00102E65" w:rsidRDefault="00A63227" w:rsidP="00A63227">
            <w:pPr>
              <w:rPr>
                <w:sz w:val="18"/>
                <w:szCs w:val="18"/>
              </w:rPr>
            </w:pPr>
            <w:r w:rsidRPr="00102E65">
              <w:rPr>
                <w:sz w:val="18"/>
                <w:szCs w:val="18"/>
              </w:rPr>
              <w:t>"yes"</w:t>
            </w:r>
          </w:p>
        </w:tc>
      </w:tr>
      <w:tr w:rsidR="0092099D" w:rsidRPr="0092099D" w14:paraId="209F45A1" w14:textId="77777777" w:rsidTr="0092099D">
        <w:tc>
          <w:tcPr>
            <w:tcW w:w="859" w:type="dxa"/>
          </w:tcPr>
          <w:p w14:paraId="311C0CDE" w14:textId="77777777" w:rsidR="00A63227" w:rsidRPr="00102E65" w:rsidRDefault="00A63227" w:rsidP="00A63227">
            <w:pPr>
              <w:rPr>
                <w:sz w:val="18"/>
                <w:szCs w:val="18"/>
              </w:rPr>
            </w:pPr>
            <w:r w:rsidRPr="00102E65">
              <w:rPr>
                <w:sz w:val="18"/>
                <w:szCs w:val="18"/>
              </w:rPr>
              <w:t>"Hgb-5-21.50"</w:t>
            </w:r>
          </w:p>
        </w:tc>
        <w:tc>
          <w:tcPr>
            <w:tcW w:w="1476" w:type="dxa"/>
          </w:tcPr>
          <w:p w14:paraId="1C267F83" w14:textId="77777777" w:rsidR="00A63227" w:rsidRPr="00102E65" w:rsidRDefault="00A63227" w:rsidP="00A63227">
            <w:pPr>
              <w:rPr>
                <w:sz w:val="18"/>
                <w:szCs w:val="18"/>
              </w:rPr>
            </w:pPr>
            <w:r w:rsidRPr="00102E65">
              <w:rPr>
                <w:sz w:val="18"/>
                <w:szCs w:val="18"/>
              </w:rPr>
              <w:t>"RED BLUFF HIGHLANDS"</w:t>
            </w:r>
          </w:p>
        </w:tc>
        <w:tc>
          <w:tcPr>
            <w:tcW w:w="1086" w:type="dxa"/>
          </w:tcPr>
          <w:p w14:paraId="0BF6766C" w14:textId="77777777" w:rsidR="00A63227" w:rsidRPr="00102E65" w:rsidRDefault="00A63227" w:rsidP="00A63227">
            <w:pPr>
              <w:rPr>
                <w:sz w:val="18"/>
                <w:szCs w:val="18"/>
              </w:rPr>
            </w:pPr>
            <w:r w:rsidRPr="00102E65">
              <w:rPr>
                <w:sz w:val="18"/>
                <w:szCs w:val="18"/>
              </w:rPr>
              <w:t>573.54</w:t>
            </w:r>
          </w:p>
        </w:tc>
        <w:tc>
          <w:tcPr>
            <w:tcW w:w="889" w:type="dxa"/>
          </w:tcPr>
          <w:p w14:paraId="0929B8B2" w14:textId="77777777" w:rsidR="00A63227" w:rsidRPr="00102E65" w:rsidRDefault="00A63227" w:rsidP="00A63227">
            <w:pPr>
              <w:rPr>
                <w:sz w:val="18"/>
                <w:szCs w:val="18"/>
              </w:rPr>
            </w:pPr>
            <w:r w:rsidRPr="00102E65">
              <w:rPr>
                <w:sz w:val="18"/>
                <w:szCs w:val="18"/>
              </w:rPr>
              <w:t>"no"</w:t>
            </w:r>
          </w:p>
        </w:tc>
      </w:tr>
      <w:tr w:rsidR="0092099D" w:rsidRPr="0092099D" w14:paraId="325C697E" w14:textId="77777777" w:rsidTr="0092099D">
        <w:tc>
          <w:tcPr>
            <w:tcW w:w="859" w:type="dxa"/>
          </w:tcPr>
          <w:p w14:paraId="193EF779" w14:textId="77777777" w:rsidR="00A63227" w:rsidRPr="00102E65" w:rsidRDefault="00A63227" w:rsidP="00A63227">
            <w:pPr>
              <w:rPr>
                <w:sz w:val="18"/>
                <w:szCs w:val="18"/>
              </w:rPr>
            </w:pPr>
            <w:r w:rsidRPr="00102E65">
              <w:rPr>
                <w:sz w:val="18"/>
                <w:szCs w:val="18"/>
              </w:rPr>
              <w:t>"Hgb-5-21.51"</w:t>
            </w:r>
          </w:p>
        </w:tc>
        <w:tc>
          <w:tcPr>
            <w:tcW w:w="1476" w:type="dxa"/>
          </w:tcPr>
          <w:p w14:paraId="1FA8A976" w14:textId="77777777" w:rsidR="00A63227" w:rsidRPr="00102E65" w:rsidRDefault="00A63227" w:rsidP="00A63227">
            <w:pPr>
              <w:rPr>
                <w:sz w:val="18"/>
                <w:szCs w:val="18"/>
              </w:rPr>
            </w:pPr>
            <w:r w:rsidRPr="00102E65">
              <w:rPr>
                <w:sz w:val="18"/>
                <w:szCs w:val="18"/>
              </w:rPr>
              <w:t>"CORNING HIGHLANDS"</w:t>
            </w:r>
          </w:p>
        </w:tc>
        <w:tc>
          <w:tcPr>
            <w:tcW w:w="1086" w:type="dxa"/>
          </w:tcPr>
          <w:p w14:paraId="2479D8CE" w14:textId="77777777" w:rsidR="00A63227" w:rsidRPr="00102E65" w:rsidRDefault="00A63227" w:rsidP="00A63227">
            <w:pPr>
              <w:rPr>
                <w:sz w:val="18"/>
                <w:szCs w:val="18"/>
              </w:rPr>
            </w:pPr>
            <w:r w:rsidRPr="00102E65">
              <w:rPr>
                <w:sz w:val="18"/>
                <w:szCs w:val="18"/>
              </w:rPr>
              <w:t>584.58</w:t>
            </w:r>
          </w:p>
        </w:tc>
        <w:tc>
          <w:tcPr>
            <w:tcW w:w="889" w:type="dxa"/>
          </w:tcPr>
          <w:p w14:paraId="717F0E81" w14:textId="77777777" w:rsidR="00A63227" w:rsidRPr="00102E65" w:rsidRDefault="00A63227" w:rsidP="00A63227">
            <w:pPr>
              <w:rPr>
                <w:sz w:val="18"/>
                <w:szCs w:val="18"/>
              </w:rPr>
            </w:pPr>
            <w:r w:rsidRPr="00102E65">
              <w:rPr>
                <w:sz w:val="18"/>
                <w:szCs w:val="18"/>
              </w:rPr>
              <w:t>"no"</w:t>
            </w:r>
          </w:p>
        </w:tc>
      </w:tr>
      <w:tr w:rsidR="0092099D" w:rsidRPr="0092099D" w14:paraId="0EF7C173" w14:textId="77777777" w:rsidTr="0092099D">
        <w:tc>
          <w:tcPr>
            <w:tcW w:w="859" w:type="dxa"/>
          </w:tcPr>
          <w:p w14:paraId="1E47DFB7" w14:textId="77777777" w:rsidR="00A63227" w:rsidRPr="00102E65" w:rsidRDefault="00A63227" w:rsidP="00A63227">
            <w:pPr>
              <w:rPr>
                <w:sz w:val="18"/>
                <w:szCs w:val="18"/>
              </w:rPr>
            </w:pPr>
            <w:r w:rsidRPr="00102E65">
              <w:rPr>
                <w:sz w:val="18"/>
                <w:szCs w:val="18"/>
              </w:rPr>
              <w:t>"Hgb-5-21.52"</w:t>
            </w:r>
          </w:p>
        </w:tc>
        <w:tc>
          <w:tcPr>
            <w:tcW w:w="1476" w:type="dxa"/>
          </w:tcPr>
          <w:p w14:paraId="465E3A42" w14:textId="77777777" w:rsidR="00A63227" w:rsidRPr="00102E65" w:rsidRDefault="00A63227" w:rsidP="00A63227">
            <w:pPr>
              <w:rPr>
                <w:sz w:val="18"/>
                <w:szCs w:val="18"/>
              </w:rPr>
            </w:pPr>
            <w:r w:rsidRPr="00102E65">
              <w:rPr>
                <w:sz w:val="18"/>
                <w:szCs w:val="18"/>
              </w:rPr>
              <w:t>"COLUSA HIGHLANDS"</w:t>
            </w:r>
          </w:p>
        </w:tc>
        <w:tc>
          <w:tcPr>
            <w:tcW w:w="1086" w:type="dxa"/>
          </w:tcPr>
          <w:p w14:paraId="27EDDA75" w14:textId="77777777" w:rsidR="00A63227" w:rsidRPr="00102E65" w:rsidRDefault="00A63227" w:rsidP="00A63227">
            <w:pPr>
              <w:rPr>
                <w:sz w:val="18"/>
                <w:szCs w:val="18"/>
              </w:rPr>
            </w:pPr>
            <w:r w:rsidRPr="00102E65">
              <w:rPr>
                <w:sz w:val="18"/>
                <w:szCs w:val="18"/>
              </w:rPr>
              <w:t>466.71</w:t>
            </w:r>
          </w:p>
        </w:tc>
        <w:tc>
          <w:tcPr>
            <w:tcW w:w="889" w:type="dxa"/>
          </w:tcPr>
          <w:p w14:paraId="6AE2843B" w14:textId="77777777" w:rsidR="00A63227" w:rsidRPr="00102E65" w:rsidRDefault="00A63227" w:rsidP="00A63227">
            <w:pPr>
              <w:rPr>
                <w:sz w:val="18"/>
                <w:szCs w:val="18"/>
              </w:rPr>
            </w:pPr>
            <w:r w:rsidRPr="00102E65">
              <w:rPr>
                <w:sz w:val="18"/>
                <w:szCs w:val="18"/>
              </w:rPr>
              <w:t>"no"</w:t>
            </w:r>
          </w:p>
        </w:tc>
      </w:tr>
      <w:tr w:rsidR="0092099D" w:rsidRPr="0092099D" w14:paraId="0E667B01" w14:textId="77777777" w:rsidTr="0092099D">
        <w:tc>
          <w:tcPr>
            <w:tcW w:w="859" w:type="dxa"/>
          </w:tcPr>
          <w:p w14:paraId="51C50F8D" w14:textId="77777777" w:rsidR="00A63227" w:rsidRPr="00102E65" w:rsidRDefault="00A63227" w:rsidP="00A63227">
            <w:pPr>
              <w:rPr>
                <w:sz w:val="18"/>
                <w:szCs w:val="18"/>
              </w:rPr>
            </w:pPr>
            <w:r w:rsidRPr="00102E65">
              <w:rPr>
                <w:sz w:val="18"/>
                <w:szCs w:val="18"/>
              </w:rPr>
              <w:t>"Hgb-5-21.53"</w:t>
            </w:r>
          </w:p>
        </w:tc>
        <w:tc>
          <w:tcPr>
            <w:tcW w:w="1476" w:type="dxa"/>
          </w:tcPr>
          <w:p w14:paraId="0FF26599" w14:textId="77777777" w:rsidR="00A63227" w:rsidRPr="00102E65" w:rsidRDefault="00A63227" w:rsidP="00A63227">
            <w:pPr>
              <w:rPr>
                <w:sz w:val="18"/>
                <w:szCs w:val="18"/>
              </w:rPr>
            </w:pPr>
            <w:r w:rsidRPr="00102E65">
              <w:rPr>
                <w:sz w:val="18"/>
                <w:szCs w:val="18"/>
              </w:rPr>
              <w:t>"BEND HIGHLANDS"</w:t>
            </w:r>
          </w:p>
        </w:tc>
        <w:tc>
          <w:tcPr>
            <w:tcW w:w="1086" w:type="dxa"/>
          </w:tcPr>
          <w:p w14:paraId="61305C19" w14:textId="77777777" w:rsidR="00A63227" w:rsidRPr="00102E65" w:rsidRDefault="00A63227" w:rsidP="00A63227">
            <w:pPr>
              <w:rPr>
                <w:sz w:val="18"/>
                <w:szCs w:val="18"/>
              </w:rPr>
            </w:pPr>
            <w:r w:rsidRPr="00102E65">
              <w:rPr>
                <w:sz w:val="18"/>
                <w:szCs w:val="18"/>
              </w:rPr>
              <w:t>652.13</w:t>
            </w:r>
          </w:p>
        </w:tc>
        <w:tc>
          <w:tcPr>
            <w:tcW w:w="889" w:type="dxa"/>
          </w:tcPr>
          <w:p w14:paraId="174A09CB" w14:textId="77777777" w:rsidR="00A63227" w:rsidRPr="00102E65" w:rsidRDefault="00A63227" w:rsidP="00A63227">
            <w:pPr>
              <w:rPr>
                <w:sz w:val="18"/>
                <w:szCs w:val="18"/>
              </w:rPr>
            </w:pPr>
            <w:r w:rsidRPr="00102E65">
              <w:rPr>
                <w:sz w:val="18"/>
                <w:szCs w:val="18"/>
              </w:rPr>
              <w:t>"no"</w:t>
            </w:r>
          </w:p>
        </w:tc>
      </w:tr>
      <w:tr w:rsidR="0092099D" w:rsidRPr="0092099D" w14:paraId="74EE0D54" w14:textId="77777777" w:rsidTr="0092099D">
        <w:tc>
          <w:tcPr>
            <w:tcW w:w="859" w:type="dxa"/>
          </w:tcPr>
          <w:p w14:paraId="0C898911" w14:textId="77777777" w:rsidR="00A63227" w:rsidRPr="00102E65" w:rsidRDefault="00A63227" w:rsidP="00A63227">
            <w:pPr>
              <w:rPr>
                <w:sz w:val="18"/>
                <w:szCs w:val="18"/>
              </w:rPr>
            </w:pPr>
            <w:r w:rsidRPr="00102E65">
              <w:rPr>
                <w:sz w:val="18"/>
                <w:szCs w:val="18"/>
              </w:rPr>
              <w:t>"Hgb-5-21.54"</w:t>
            </w:r>
          </w:p>
        </w:tc>
        <w:tc>
          <w:tcPr>
            <w:tcW w:w="1476" w:type="dxa"/>
          </w:tcPr>
          <w:p w14:paraId="135C1164" w14:textId="77777777" w:rsidR="00A63227" w:rsidRPr="00102E65" w:rsidRDefault="00A63227" w:rsidP="00A63227">
            <w:pPr>
              <w:rPr>
                <w:sz w:val="18"/>
                <w:szCs w:val="18"/>
              </w:rPr>
            </w:pPr>
            <w:r w:rsidRPr="00102E65">
              <w:rPr>
                <w:sz w:val="18"/>
                <w:szCs w:val="18"/>
              </w:rPr>
              <w:t>"ANTELOPE HIGHLANDS"</w:t>
            </w:r>
          </w:p>
        </w:tc>
        <w:tc>
          <w:tcPr>
            <w:tcW w:w="1086" w:type="dxa"/>
          </w:tcPr>
          <w:p w14:paraId="4E13F65B" w14:textId="77777777" w:rsidR="00A63227" w:rsidRPr="00102E65" w:rsidRDefault="00A63227" w:rsidP="00A63227">
            <w:pPr>
              <w:rPr>
                <w:sz w:val="18"/>
                <w:szCs w:val="18"/>
              </w:rPr>
            </w:pPr>
            <w:r w:rsidRPr="00102E65">
              <w:rPr>
                <w:sz w:val="18"/>
                <w:szCs w:val="18"/>
              </w:rPr>
              <w:t>483.96</w:t>
            </w:r>
          </w:p>
        </w:tc>
        <w:tc>
          <w:tcPr>
            <w:tcW w:w="889" w:type="dxa"/>
          </w:tcPr>
          <w:p w14:paraId="6EDED068" w14:textId="77777777" w:rsidR="00A63227" w:rsidRPr="00102E65" w:rsidRDefault="00A63227" w:rsidP="00A63227">
            <w:pPr>
              <w:rPr>
                <w:sz w:val="18"/>
                <w:szCs w:val="18"/>
              </w:rPr>
            </w:pPr>
            <w:r w:rsidRPr="00102E65">
              <w:rPr>
                <w:sz w:val="18"/>
                <w:szCs w:val="18"/>
              </w:rPr>
              <w:t>"no"</w:t>
            </w:r>
          </w:p>
        </w:tc>
      </w:tr>
      <w:tr w:rsidR="0092099D" w:rsidRPr="0092099D" w14:paraId="426AA761" w14:textId="77777777" w:rsidTr="0092099D">
        <w:tc>
          <w:tcPr>
            <w:tcW w:w="859" w:type="dxa"/>
          </w:tcPr>
          <w:p w14:paraId="6B8250EA" w14:textId="77777777" w:rsidR="00A63227" w:rsidRPr="00102E65" w:rsidRDefault="00A63227" w:rsidP="00A63227">
            <w:pPr>
              <w:rPr>
                <w:sz w:val="18"/>
                <w:szCs w:val="18"/>
              </w:rPr>
            </w:pPr>
            <w:r w:rsidRPr="00102E65">
              <w:rPr>
                <w:sz w:val="18"/>
                <w:szCs w:val="18"/>
              </w:rPr>
              <w:t>"Hgb-5-21.55"</w:t>
            </w:r>
          </w:p>
        </w:tc>
        <w:tc>
          <w:tcPr>
            <w:tcW w:w="1476" w:type="dxa"/>
          </w:tcPr>
          <w:p w14:paraId="01671587" w14:textId="77777777" w:rsidR="00A63227" w:rsidRPr="00102E65" w:rsidRDefault="00A63227" w:rsidP="00A63227">
            <w:pPr>
              <w:rPr>
                <w:sz w:val="18"/>
                <w:szCs w:val="18"/>
              </w:rPr>
            </w:pPr>
            <w:r w:rsidRPr="00102E65">
              <w:rPr>
                <w:sz w:val="18"/>
                <w:szCs w:val="18"/>
              </w:rPr>
              <w:t>"DYE CREEK HIGHLANDS"</w:t>
            </w:r>
          </w:p>
        </w:tc>
        <w:tc>
          <w:tcPr>
            <w:tcW w:w="1086" w:type="dxa"/>
          </w:tcPr>
          <w:p w14:paraId="6AB17A89" w14:textId="77777777" w:rsidR="00A63227" w:rsidRPr="00102E65" w:rsidRDefault="00A63227" w:rsidP="00A63227">
            <w:pPr>
              <w:rPr>
                <w:sz w:val="18"/>
                <w:szCs w:val="18"/>
              </w:rPr>
            </w:pPr>
            <w:r w:rsidRPr="00102E65">
              <w:rPr>
                <w:sz w:val="18"/>
                <w:szCs w:val="18"/>
              </w:rPr>
              <w:t>498.52</w:t>
            </w:r>
          </w:p>
        </w:tc>
        <w:tc>
          <w:tcPr>
            <w:tcW w:w="889" w:type="dxa"/>
          </w:tcPr>
          <w:p w14:paraId="35B6D734" w14:textId="77777777" w:rsidR="00A63227" w:rsidRPr="00102E65" w:rsidRDefault="00A63227" w:rsidP="00A63227">
            <w:pPr>
              <w:rPr>
                <w:sz w:val="18"/>
                <w:szCs w:val="18"/>
              </w:rPr>
            </w:pPr>
            <w:r w:rsidRPr="00102E65">
              <w:rPr>
                <w:sz w:val="18"/>
                <w:szCs w:val="18"/>
              </w:rPr>
              <w:t>"no"</w:t>
            </w:r>
          </w:p>
        </w:tc>
      </w:tr>
      <w:tr w:rsidR="0092099D" w:rsidRPr="0092099D" w14:paraId="2146B868" w14:textId="77777777" w:rsidTr="0092099D">
        <w:tc>
          <w:tcPr>
            <w:tcW w:w="859" w:type="dxa"/>
          </w:tcPr>
          <w:p w14:paraId="10A404A4" w14:textId="77777777" w:rsidR="00A63227" w:rsidRPr="00102E65" w:rsidRDefault="00A63227" w:rsidP="00A63227">
            <w:pPr>
              <w:rPr>
                <w:sz w:val="18"/>
                <w:szCs w:val="18"/>
              </w:rPr>
            </w:pPr>
            <w:r w:rsidRPr="00102E65">
              <w:rPr>
                <w:sz w:val="18"/>
                <w:szCs w:val="18"/>
              </w:rPr>
              <w:t>"Hgb-5-21.56"</w:t>
            </w:r>
          </w:p>
        </w:tc>
        <w:tc>
          <w:tcPr>
            <w:tcW w:w="1476" w:type="dxa"/>
          </w:tcPr>
          <w:p w14:paraId="7F52B73B" w14:textId="77777777" w:rsidR="00A63227" w:rsidRPr="00102E65" w:rsidRDefault="00A63227" w:rsidP="00A63227">
            <w:pPr>
              <w:rPr>
                <w:sz w:val="18"/>
                <w:szCs w:val="18"/>
              </w:rPr>
            </w:pPr>
            <w:r w:rsidRPr="00102E65">
              <w:rPr>
                <w:sz w:val="18"/>
                <w:szCs w:val="18"/>
              </w:rPr>
              <w:t>"LOS MOLINOS HIGHLANDS"</w:t>
            </w:r>
          </w:p>
        </w:tc>
        <w:tc>
          <w:tcPr>
            <w:tcW w:w="1086" w:type="dxa"/>
          </w:tcPr>
          <w:p w14:paraId="234C405B" w14:textId="77777777" w:rsidR="00A63227" w:rsidRPr="00102E65" w:rsidRDefault="00A63227" w:rsidP="00A63227">
            <w:pPr>
              <w:rPr>
                <w:sz w:val="18"/>
                <w:szCs w:val="18"/>
              </w:rPr>
            </w:pPr>
            <w:r w:rsidRPr="00102E65">
              <w:rPr>
                <w:sz w:val="18"/>
                <w:szCs w:val="18"/>
              </w:rPr>
              <w:t>711.96</w:t>
            </w:r>
          </w:p>
        </w:tc>
        <w:tc>
          <w:tcPr>
            <w:tcW w:w="889" w:type="dxa"/>
          </w:tcPr>
          <w:p w14:paraId="3F4DA884" w14:textId="77777777" w:rsidR="00A63227" w:rsidRPr="00102E65" w:rsidRDefault="00A63227" w:rsidP="00A63227">
            <w:pPr>
              <w:rPr>
                <w:sz w:val="18"/>
                <w:szCs w:val="18"/>
              </w:rPr>
            </w:pPr>
            <w:r w:rsidRPr="00102E65">
              <w:rPr>
                <w:sz w:val="18"/>
                <w:szCs w:val="18"/>
              </w:rPr>
              <w:t>"no"</w:t>
            </w:r>
          </w:p>
        </w:tc>
      </w:tr>
      <w:tr w:rsidR="0092099D" w:rsidRPr="0092099D" w14:paraId="295730B2" w14:textId="77777777" w:rsidTr="0092099D">
        <w:tc>
          <w:tcPr>
            <w:tcW w:w="859" w:type="dxa"/>
          </w:tcPr>
          <w:p w14:paraId="311D2933" w14:textId="77777777" w:rsidR="00A63227" w:rsidRPr="00102E65" w:rsidRDefault="00A63227" w:rsidP="00A63227">
            <w:pPr>
              <w:rPr>
                <w:sz w:val="18"/>
                <w:szCs w:val="18"/>
              </w:rPr>
            </w:pPr>
            <w:r w:rsidRPr="00102E65">
              <w:rPr>
                <w:sz w:val="18"/>
                <w:szCs w:val="18"/>
              </w:rPr>
              <w:t>"Hgb-5-21.57"</w:t>
            </w:r>
          </w:p>
        </w:tc>
        <w:tc>
          <w:tcPr>
            <w:tcW w:w="1476" w:type="dxa"/>
          </w:tcPr>
          <w:p w14:paraId="46C264F1" w14:textId="77777777" w:rsidR="00A63227" w:rsidRPr="00102E65" w:rsidRDefault="00A63227" w:rsidP="00A63227">
            <w:pPr>
              <w:rPr>
                <w:sz w:val="18"/>
                <w:szCs w:val="18"/>
              </w:rPr>
            </w:pPr>
            <w:r w:rsidRPr="00102E65">
              <w:rPr>
                <w:sz w:val="18"/>
                <w:szCs w:val="18"/>
              </w:rPr>
              <w:t>"VINA HIGHLANDS"</w:t>
            </w:r>
          </w:p>
        </w:tc>
        <w:tc>
          <w:tcPr>
            <w:tcW w:w="1086" w:type="dxa"/>
          </w:tcPr>
          <w:p w14:paraId="2AA73C1B" w14:textId="77777777" w:rsidR="00A63227" w:rsidRPr="00102E65" w:rsidRDefault="00A63227" w:rsidP="00A63227">
            <w:pPr>
              <w:rPr>
                <w:sz w:val="18"/>
                <w:szCs w:val="18"/>
              </w:rPr>
            </w:pPr>
            <w:r w:rsidRPr="00102E65">
              <w:rPr>
                <w:sz w:val="18"/>
                <w:szCs w:val="18"/>
              </w:rPr>
              <w:t>1422.73</w:t>
            </w:r>
          </w:p>
        </w:tc>
        <w:tc>
          <w:tcPr>
            <w:tcW w:w="889" w:type="dxa"/>
          </w:tcPr>
          <w:p w14:paraId="6CB9A761" w14:textId="77777777" w:rsidR="00A63227" w:rsidRPr="00102E65" w:rsidRDefault="00A63227" w:rsidP="00A63227">
            <w:pPr>
              <w:rPr>
                <w:sz w:val="18"/>
                <w:szCs w:val="18"/>
              </w:rPr>
            </w:pPr>
            <w:r w:rsidRPr="00102E65">
              <w:rPr>
                <w:sz w:val="18"/>
                <w:szCs w:val="18"/>
              </w:rPr>
              <w:t>"yes"</w:t>
            </w:r>
          </w:p>
        </w:tc>
      </w:tr>
      <w:tr w:rsidR="0092099D" w:rsidRPr="0092099D" w14:paraId="66132389" w14:textId="77777777" w:rsidTr="0092099D">
        <w:tc>
          <w:tcPr>
            <w:tcW w:w="859" w:type="dxa"/>
          </w:tcPr>
          <w:p w14:paraId="10F3EB44" w14:textId="77777777" w:rsidR="00A63227" w:rsidRPr="00102E65" w:rsidRDefault="00A63227" w:rsidP="00A63227">
            <w:pPr>
              <w:rPr>
                <w:sz w:val="18"/>
                <w:szCs w:val="18"/>
              </w:rPr>
            </w:pPr>
            <w:r w:rsidRPr="00102E65">
              <w:rPr>
                <w:sz w:val="18"/>
                <w:szCs w:val="18"/>
              </w:rPr>
              <w:t>"Hgb-5-21.58"</w:t>
            </w:r>
          </w:p>
        </w:tc>
        <w:tc>
          <w:tcPr>
            <w:tcW w:w="1476" w:type="dxa"/>
          </w:tcPr>
          <w:p w14:paraId="789557EE" w14:textId="77777777" w:rsidR="00A63227" w:rsidRPr="00102E65" w:rsidRDefault="00A63227" w:rsidP="00A63227">
            <w:pPr>
              <w:rPr>
                <w:sz w:val="18"/>
                <w:szCs w:val="18"/>
              </w:rPr>
            </w:pPr>
            <w:r w:rsidRPr="00102E65">
              <w:rPr>
                <w:sz w:val="18"/>
                <w:szCs w:val="18"/>
              </w:rPr>
              <w:t>"WEST BUTTE HIGHLANDS"</w:t>
            </w:r>
          </w:p>
        </w:tc>
        <w:tc>
          <w:tcPr>
            <w:tcW w:w="1086" w:type="dxa"/>
          </w:tcPr>
          <w:p w14:paraId="145B4990" w14:textId="77777777" w:rsidR="00A63227" w:rsidRPr="00102E65" w:rsidRDefault="00A63227" w:rsidP="00A63227">
            <w:pPr>
              <w:rPr>
                <w:sz w:val="18"/>
                <w:szCs w:val="18"/>
              </w:rPr>
            </w:pPr>
            <w:r w:rsidRPr="00102E65">
              <w:rPr>
                <w:sz w:val="18"/>
                <w:szCs w:val="18"/>
              </w:rPr>
              <w:t>1244.45</w:t>
            </w:r>
          </w:p>
        </w:tc>
        <w:tc>
          <w:tcPr>
            <w:tcW w:w="889" w:type="dxa"/>
          </w:tcPr>
          <w:p w14:paraId="0D21D5C8" w14:textId="77777777" w:rsidR="00A63227" w:rsidRPr="00102E65" w:rsidRDefault="00A63227" w:rsidP="00A63227">
            <w:pPr>
              <w:rPr>
                <w:sz w:val="18"/>
                <w:szCs w:val="18"/>
              </w:rPr>
            </w:pPr>
            <w:r w:rsidRPr="00102E65">
              <w:rPr>
                <w:sz w:val="18"/>
                <w:szCs w:val="18"/>
              </w:rPr>
              <w:t>"yes"</w:t>
            </w:r>
          </w:p>
        </w:tc>
      </w:tr>
      <w:tr w:rsidR="0092099D" w:rsidRPr="0092099D" w14:paraId="79303AA7" w14:textId="77777777" w:rsidTr="0092099D">
        <w:tc>
          <w:tcPr>
            <w:tcW w:w="859" w:type="dxa"/>
          </w:tcPr>
          <w:p w14:paraId="07471C5C" w14:textId="77777777" w:rsidR="00A63227" w:rsidRPr="00102E65" w:rsidRDefault="00A63227" w:rsidP="00A63227">
            <w:pPr>
              <w:rPr>
                <w:sz w:val="18"/>
                <w:szCs w:val="18"/>
              </w:rPr>
            </w:pPr>
            <w:r w:rsidRPr="00102E65">
              <w:rPr>
                <w:sz w:val="18"/>
                <w:szCs w:val="18"/>
              </w:rPr>
              <w:t>"Hgb-5-21.59"</w:t>
            </w:r>
          </w:p>
        </w:tc>
        <w:tc>
          <w:tcPr>
            <w:tcW w:w="1476" w:type="dxa"/>
          </w:tcPr>
          <w:p w14:paraId="4E17A3E0" w14:textId="77777777" w:rsidR="00A63227" w:rsidRPr="00102E65" w:rsidRDefault="00A63227" w:rsidP="00A63227">
            <w:pPr>
              <w:rPr>
                <w:sz w:val="18"/>
                <w:szCs w:val="18"/>
              </w:rPr>
            </w:pPr>
            <w:r w:rsidRPr="00102E65">
              <w:rPr>
                <w:sz w:val="18"/>
                <w:szCs w:val="18"/>
              </w:rPr>
              <w:t>"EAST BUTTE HIGHLANDS"</w:t>
            </w:r>
          </w:p>
        </w:tc>
        <w:tc>
          <w:tcPr>
            <w:tcW w:w="1086" w:type="dxa"/>
          </w:tcPr>
          <w:p w14:paraId="7BF6B9E3" w14:textId="77777777" w:rsidR="00A63227" w:rsidRPr="00102E65" w:rsidRDefault="00A63227" w:rsidP="00A63227">
            <w:pPr>
              <w:rPr>
                <w:sz w:val="18"/>
                <w:szCs w:val="18"/>
              </w:rPr>
            </w:pPr>
            <w:r w:rsidRPr="00102E65">
              <w:rPr>
                <w:sz w:val="18"/>
                <w:szCs w:val="18"/>
              </w:rPr>
              <w:t>1034.78</w:t>
            </w:r>
          </w:p>
        </w:tc>
        <w:tc>
          <w:tcPr>
            <w:tcW w:w="889" w:type="dxa"/>
          </w:tcPr>
          <w:p w14:paraId="434640C9" w14:textId="77777777" w:rsidR="00A63227" w:rsidRPr="00102E65" w:rsidRDefault="00A63227" w:rsidP="00A63227">
            <w:pPr>
              <w:rPr>
                <w:sz w:val="18"/>
                <w:szCs w:val="18"/>
              </w:rPr>
            </w:pPr>
            <w:r w:rsidRPr="00102E65">
              <w:rPr>
                <w:sz w:val="18"/>
                <w:szCs w:val="18"/>
              </w:rPr>
              <w:t>"yes"</w:t>
            </w:r>
          </w:p>
        </w:tc>
      </w:tr>
      <w:tr w:rsidR="0092099D" w:rsidRPr="0092099D" w14:paraId="4A790ED6" w14:textId="77777777" w:rsidTr="0092099D">
        <w:tc>
          <w:tcPr>
            <w:tcW w:w="859" w:type="dxa"/>
          </w:tcPr>
          <w:p w14:paraId="4A471E7D" w14:textId="77777777" w:rsidR="00A63227" w:rsidRPr="00102E65" w:rsidRDefault="00A63227" w:rsidP="00A63227">
            <w:pPr>
              <w:rPr>
                <w:sz w:val="18"/>
                <w:szCs w:val="18"/>
              </w:rPr>
            </w:pPr>
            <w:r w:rsidRPr="00102E65">
              <w:rPr>
                <w:sz w:val="18"/>
                <w:szCs w:val="18"/>
              </w:rPr>
              <w:t>"Hgb-5-21.60"</w:t>
            </w:r>
          </w:p>
        </w:tc>
        <w:tc>
          <w:tcPr>
            <w:tcW w:w="1476" w:type="dxa"/>
          </w:tcPr>
          <w:p w14:paraId="25698B23" w14:textId="77777777" w:rsidR="00A63227" w:rsidRPr="00102E65" w:rsidRDefault="00A63227" w:rsidP="00A63227">
            <w:pPr>
              <w:rPr>
                <w:sz w:val="18"/>
                <w:szCs w:val="18"/>
              </w:rPr>
            </w:pPr>
            <w:r w:rsidRPr="00102E65">
              <w:rPr>
                <w:sz w:val="18"/>
                <w:szCs w:val="18"/>
              </w:rPr>
              <w:t>"NORTH YUBA HIGHLANDS"</w:t>
            </w:r>
          </w:p>
        </w:tc>
        <w:tc>
          <w:tcPr>
            <w:tcW w:w="1086" w:type="dxa"/>
          </w:tcPr>
          <w:p w14:paraId="5D0B7C81" w14:textId="77777777" w:rsidR="00A63227" w:rsidRPr="00102E65" w:rsidRDefault="00A63227" w:rsidP="00A63227">
            <w:pPr>
              <w:rPr>
                <w:sz w:val="18"/>
                <w:szCs w:val="18"/>
              </w:rPr>
            </w:pPr>
            <w:r w:rsidRPr="00102E65">
              <w:rPr>
                <w:sz w:val="18"/>
                <w:szCs w:val="18"/>
              </w:rPr>
              <w:t>1166.02</w:t>
            </w:r>
          </w:p>
        </w:tc>
        <w:tc>
          <w:tcPr>
            <w:tcW w:w="889" w:type="dxa"/>
          </w:tcPr>
          <w:p w14:paraId="1CB442F2" w14:textId="77777777" w:rsidR="00A63227" w:rsidRPr="00102E65" w:rsidRDefault="00A63227" w:rsidP="00A63227">
            <w:pPr>
              <w:rPr>
                <w:sz w:val="18"/>
                <w:szCs w:val="18"/>
              </w:rPr>
            </w:pPr>
            <w:r w:rsidRPr="00102E65">
              <w:rPr>
                <w:sz w:val="18"/>
                <w:szCs w:val="18"/>
              </w:rPr>
              <w:t>"yes"</w:t>
            </w:r>
          </w:p>
        </w:tc>
      </w:tr>
      <w:tr w:rsidR="0092099D" w:rsidRPr="0092099D" w14:paraId="3B9074C3" w14:textId="77777777" w:rsidTr="0092099D">
        <w:tc>
          <w:tcPr>
            <w:tcW w:w="859" w:type="dxa"/>
          </w:tcPr>
          <w:p w14:paraId="213B082D" w14:textId="77777777" w:rsidR="00A63227" w:rsidRPr="00102E65" w:rsidRDefault="00A63227" w:rsidP="00A63227">
            <w:pPr>
              <w:rPr>
                <w:sz w:val="18"/>
                <w:szCs w:val="18"/>
              </w:rPr>
            </w:pPr>
            <w:r w:rsidRPr="00102E65">
              <w:rPr>
                <w:sz w:val="18"/>
                <w:szCs w:val="18"/>
              </w:rPr>
              <w:t>"Hgb-5-21.61"</w:t>
            </w:r>
          </w:p>
        </w:tc>
        <w:tc>
          <w:tcPr>
            <w:tcW w:w="1476" w:type="dxa"/>
          </w:tcPr>
          <w:p w14:paraId="70B5776B" w14:textId="77777777" w:rsidR="00A63227" w:rsidRPr="00102E65" w:rsidRDefault="00A63227" w:rsidP="00A63227">
            <w:pPr>
              <w:rPr>
                <w:sz w:val="18"/>
                <w:szCs w:val="18"/>
              </w:rPr>
            </w:pPr>
            <w:r w:rsidRPr="00102E65">
              <w:rPr>
                <w:sz w:val="18"/>
                <w:szCs w:val="18"/>
              </w:rPr>
              <w:t>"SOUTH YUBA HIGHLANDS"</w:t>
            </w:r>
          </w:p>
        </w:tc>
        <w:tc>
          <w:tcPr>
            <w:tcW w:w="1086" w:type="dxa"/>
          </w:tcPr>
          <w:p w14:paraId="7CB3323D" w14:textId="77777777" w:rsidR="00A63227" w:rsidRPr="00102E65" w:rsidRDefault="00A63227" w:rsidP="00A63227">
            <w:pPr>
              <w:rPr>
                <w:sz w:val="18"/>
                <w:szCs w:val="18"/>
              </w:rPr>
            </w:pPr>
            <w:r w:rsidRPr="00102E65">
              <w:rPr>
                <w:sz w:val="18"/>
                <w:szCs w:val="18"/>
              </w:rPr>
              <w:t>1259.64</w:t>
            </w:r>
          </w:p>
        </w:tc>
        <w:tc>
          <w:tcPr>
            <w:tcW w:w="889" w:type="dxa"/>
          </w:tcPr>
          <w:p w14:paraId="019B3D6F" w14:textId="77777777" w:rsidR="00A63227" w:rsidRPr="00102E65" w:rsidRDefault="00A63227" w:rsidP="00A63227">
            <w:pPr>
              <w:rPr>
                <w:sz w:val="18"/>
                <w:szCs w:val="18"/>
              </w:rPr>
            </w:pPr>
            <w:r w:rsidRPr="00102E65">
              <w:rPr>
                <w:sz w:val="18"/>
                <w:szCs w:val="18"/>
              </w:rPr>
              <w:t>"yes"</w:t>
            </w:r>
          </w:p>
        </w:tc>
      </w:tr>
      <w:tr w:rsidR="0092099D" w:rsidRPr="0092099D" w14:paraId="6EAACE59" w14:textId="77777777" w:rsidTr="0092099D">
        <w:tc>
          <w:tcPr>
            <w:tcW w:w="859" w:type="dxa"/>
          </w:tcPr>
          <w:p w14:paraId="2FDC217A" w14:textId="77777777" w:rsidR="00A63227" w:rsidRPr="00102E65" w:rsidRDefault="00A63227" w:rsidP="00A63227">
            <w:pPr>
              <w:rPr>
                <w:sz w:val="18"/>
                <w:szCs w:val="18"/>
              </w:rPr>
            </w:pPr>
            <w:r w:rsidRPr="00102E65">
              <w:rPr>
                <w:sz w:val="18"/>
                <w:szCs w:val="18"/>
              </w:rPr>
              <w:t>"Hgb-5-21.62"</w:t>
            </w:r>
          </w:p>
        </w:tc>
        <w:tc>
          <w:tcPr>
            <w:tcW w:w="1476" w:type="dxa"/>
          </w:tcPr>
          <w:p w14:paraId="2AFD12F3" w14:textId="77777777" w:rsidR="00A63227" w:rsidRPr="00102E65" w:rsidRDefault="00A63227" w:rsidP="00A63227">
            <w:pPr>
              <w:rPr>
                <w:sz w:val="18"/>
                <w:szCs w:val="18"/>
              </w:rPr>
            </w:pPr>
            <w:r w:rsidRPr="00102E65">
              <w:rPr>
                <w:sz w:val="18"/>
                <w:szCs w:val="18"/>
              </w:rPr>
              <w:t>"SUTTER HIGHLANDS"</w:t>
            </w:r>
          </w:p>
        </w:tc>
        <w:tc>
          <w:tcPr>
            <w:tcW w:w="1086" w:type="dxa"/>
          </w:tcPr>
          <w:p w14:paraId="49CCAEA5" w14:textId="77777777" w:rsidR="00A63227" w:rsidRPr="00102E65" w:rsidRDefault="00A63227" w:rsidP="00A63227">
            <w:pPr>
              <w:rPr>
                <w:sz w:val="18"/>
                <w:szCs w:val="18"/>
              </w:rPr>
            </w:pPr>
            <w:r w:rsidRPr="00102E65">
              <w:rPr>
                <w:sz w:val="18"/>
                <w:szCs w:val="18"/>
              </w:rPr>
              <w:t>1052.56</w:t>
            </w:r>
          </w:p>
        </w:tc>
        <w:tc>
          <w:tcPr>
            <w:tcW w:w="889" w:type="dxa"/>
          </w:tcPr>
          <w:p w14:paraId="4C54DCE3" w14:textId="77777777" w:rsidR="00A63227" w:rsidRPr="00102E65" w:rsidRDefault="00A63227" w:rsidP="00A63227">
            <w:pPr>
              <w:rPr>
                <w:sz w:val="18"/>
                <w:szCs w:val="18"/>
              </w:rPr>
            </w:pPr>
            <w:r w:rsidRPr="00102E65">
              <w:rPr>
                <w:sz w:val="18"/>
                <w:szCs w:val="18"/>
              </w:rPr>
              <w:t>"yes"</w:t>
            </w:r>
          </w:p>
        </w:tc>
      </w:tr>
      <w:tr w:rsidR="0092099D" w:rsidRPr="0092099D" w14:paraId="52A0A42A" w14:textId="77777777" w:rsidTr="0092099D">
        <w:tc>
          <w:tcPr>
            <w:tcW w:w="859" w:type="dxa"/>
          </w:tcPr>
          <w:p w14:paraId="29BB1D07" w14:textId="77777777" w:rsidR="00A63227" w:rsidRPr="00102E65" w:rsidRDefault="00A63227" w:rsidP="00A63227">
            <w:pPr>
              <w:rPr>
                <w:sz w:val="18"/>
                <w:szCs w:val="18"/>
              </w:rPr>
            </w:pPr>
            <w:r w:rsidRPr="00102E65">
              <w:rPr>
                <w:sz w:val="18"/>
                <w:szCs w:val="18"/>
              </w:rPr>
              <w:t>"Hgb-5-21.64"</w:t>
            </w:r>
          </w:p>
        </w:tc>
        <w:tc>
          <w:tcPr>
            <w:tcW w:w="1476" w:type="dxa"/>
          </w:tcPr>
          <w:p w14:paraId="0A555037" w14:textId="77777777" w:rsidR="00A63227" w:rsidRPr="00102E65" w:rsidRDefault="00A63227" w:rsidP="00A63227">
            <w:pPr>
              <w:rPr>
                <w:sz w:val="18"/>
                <w:szCs w:val="18"/>
              </w:rPr>
            </w:pPr>
            <w:r w:rsidRPr="00102E65">
              <w:rPr>
                <w:sz w:val="18"/>
                <w:szCs w:val="18"/>
              </w:rPr>
              <w:t>"NORTH AMERICAN HIGHLANDS"</w:t>
            </w:r>
          </w:p>
        </w:tc>
        <w:tc>
          <w:tcPr>
            <w:tcW w:w="1086" w:type="dxa"/>
          </w:tcPr>
          <w:p w14:paraId="05F30A14" w14:textId="77777777" w:rsidR="00A63227" w:rsidRPr="00102E65" w:rsidRDefault="00A63227" w:rsidP="00A63227">
            <w:pPr>
              <w:rPr>
                <w:sz w:val="18"/>
                <w:szCs w:val="18"/>
              </w:rPr>
            </w:pPr>
            <w:r w:rsidRPr="00102E65">
              <w:rPr>
                <w:sz w:val="18"/>
                <w:szCs w:val="18"/>
              </w:rPr>
              <w:t>1376.06</w:t>
            </w:r>
          </w:p>
        </w:tc>
        <w:tc>
          <w:tcPr>
            <w:tcW w:w="889" w:type="dxa"/>
          </w:tcPr>
          <w:p w14:paraId="57D6484D" w14:textId="77777777" w:rsidR="00A63227" w:rsidRPr="00102E65" w:rsidRDefault="00A63227" w:rsidP="00A63227">
            <w:pPr>
              <w:rPr>
                <w:sz w:val="18"/>
                <w:szCs w:val="18"/>
              </w:rPr>
            </w:pPr>
            <w:r w:rsidRPr="00102E65">
              <w:rPr>
                <w:sz w:val="18"/>
                <w:szCs w:val="18"/>
              </w:rPr>
              <w:t>"yes"</w:t>
            </w:r>
          </w:p>
        </w:tc>
      </w:tr>
      <w:tr w:rsidR="0092099D" w:rsidRPr="0092099D" w14:paraId="6069E8F1" w14:textId="77777777" w:rsidTr="0092099D">
        <w:tc>
          <w:tcPr>
            <w:tcW w:w="859" w:type="dxa"/>
          </w:tcPr>
          <w:p w14:paraId="77C6B233" w14:textId="77777777" w:rsidR="00A63227" w:rsidRPr="00102E65" w:rsidRDefault="00A63227" w:rsidP="00A63227">
            <w:pPr>
              <w:rPr>
                <w:sz w:val="18"/>
                <w:szCs w:val="18"/>
              </w:rPr>
            </w:pPr>
            <w:r w:rsidRPr="00102E65">
              <w:rPr>
                <w:sz w:val="18"/>
                <w:szCs w:val="18"/>
              </w:rPr>
              <w:t>"Hgb-5-21.65"</w:t>
            </w:r>
          </w:p>
        </w:tc>
        <w:tc>
          <w:tcPr>
            <w:tcW w:w="1476" w:type="dxa"/>
          </w:tcPr>
          <w:p w14:paraId="1CAF51A8" w14:textId="77777777" w:rsidR="00A63227" w:rsidRPr="00102E65" w:rsidRDefault="00A63227" w:rsidP="00A63227">
            <w:pPr>
              <w:rPr>
                <w:sz w:val="18"/>
                <w:szCs w:val="18"/>
              </w:rPr>
            </w:pPr>
            <w:r w:rsidRPr="00102E65">
              <w:rPr>
                <w:sz w:val="18"/>
                <w:szCs w:val="18"/>
              </w:rPr>
              <w:t>"SOUTH AMERICAN HIGHLANDS"</w:t>
            </w:r>
          </w:p>
        </w:tc>
        <w:tc>
          <w:tcPr>
            <w:tcW w:w="1086" w:type="dxa"/>
          </w:tcPr>
          <w:p w14:paraId="0CDC48B7" w14:textId="77777777" w:rsidR="00A63227" w:rsidRPr="00102E65" w:rsidRDefault="00A63227" w:rsidP="00A63227">
            <w:pPr>
              <w:rPr>
                <w:sz w:val="18"/>
                <w:szCs w:val="18"/>
              </w:rPr>
            </w:pPr>
            <w:r w:rsidRPr="00102E65">
              <w:rPr>
                <w:sz w:val="18"/>
                <w:szCs w:val="18"/>
              </w:rPr>
              <w:t>1368.98</w:t>
            </w:r>
          </w:p>
        </w:tc>
        <w:tc>
          <w:tcPr>
            <w:tcW w:w="889" w:type="dxa"/>
          </w:tcPr>
          <w:p w14:paraId="79DE4E2C" w14:textId="77777777" w:rsidR="00A63227" w:rsidRPr="00102E65" w:rsidRDefault="00A63227" w:rsidP="00A63227">
            <w:pPr>
              <w:rPr>
                <w:sz w:val="18"/>
                <w:szCs w:val="18"/>
              </w:rPr>
            </w:pPr>
            <w:r w:rsidRPr="00102E65">
              <w:rPr>
                <w:sz w:val="18"/>
                <w:szCs w:val="18"/>
              </w:rPr>
              <w:t>"yes"</w:t>
            </w:r>
          </w:p>
        </w:tc>
      </w:tr>
      <w:tr w:rsidR="0092099D" w:rsidRPr="0092099D" w14:paraId="39A3435C" w14:textId="77777777" w:rsidTr="0092099D">
        <w:tc>
          <w:tcPr>
            <w:tcW w:w="859" w:type="dxa"/>
          </w:tcPr>
          <w:p w14:paraId="5A1A423C" w14:textId="77777777" w:rsidR="00A63227" w:rsidRPr="00102E65" w:rsidRDefault="00A63227" w:rsidP="00A63227">
            <w:pPr>
              <w:rPr>
                <w:sz w:val="18"/>
                <w:szCs w:val="18"/>
              </w:rPr>
            </w:pPr>
            <w:r w:rsidRPr="00102E65">
              <w:rPr>
                <w:sz w:val="18"/>
                <w:szCs w:val="18"/>
              </w:rPr>
              <w:t>"Hgb-5-21.66"</w:t>
            </w:r>
          </w:p>
        </w:tc>
        <w:tc>
          <w:tcPr>
            <w:tcW w:w="1476" w:type="dxa"/>
          </w:tcPr>
          <w:p w14:paraId="3C6BEC16" w14:textId="77777777" w:rsidR="00A63227" w:rsidRPr="00102E65" w:rsidRDefault="00A63227" w:rsidP="00A63227">
            <w:pPr>
              <w:rPr>
                <w:sz w:val="18"/>
                <w:szCs w:val="18"/>
              </w:rPr>
            </w:pPr>
            <w:r w:rsidRPr="00102E65">
              <w:rPr>
                <w:sz w:val="18"/>
                <w:szCs w:val="18"/>
              </w:rPr>
              <w:t>"SOLANO HIGHLANDS"</w:t>
            </w:r>
          </w:p>
        </w:tc>
        <w:tc>
          <w:tcPr>
            <w:tcW w:w="1086" w:type="dxa"/>
          </w:tcPr>
          <w:p w14:paraId="134CDE3D" w14:textId="77777777" w:rsidR="00A63227" w:rsidRPr="00102E65" w:rsidRDefault="00A63227" w:rsidP="00A63227">
            <w:pPr>
              <w:rPr>
                <w:sz w:val="18"/>
                <w:szCs w:val="18"/>
              </w:rPr>
            </w:pPr>
            <w:r w:rsidRPr="00102E65">
              <w:rPr>
                <w:sz w:val="18"/>
                <w:szCs w:val="18"/>
              </w:rPr>
              <w:t>752.99</w:t>
            </w:r>
          </w:p>
        </w:tc>
        <w:tc>
          <w:tcPr>
            <w:tcW w:w="889" w:type="dxa"/>
          </w:tcPr>
          <w:p w14:paraId="06F68043" w14:textId="77777777" w:rsidR="00A63227" w:rsidRPr="00102E65" w:rsidRDefault="00A63227" w:rsidP="00A63227">
            <w:pPr>
              <w:rPr>
                <w:sz w:val="18"/>
                <w:szCs w:val="18"/>
              </w:rPr>
            </w:pPr>
            <w:r w:rsidRPr="00102E65">
              <w:rPr>
                <w:sz w:val="18"/>
                <w:szCs w:val="18"/>
              </w:rPr>
              <w:t>"no"</w:t>
            </w:r>
          </w:p>
        </w:tc>
      </w:tr>
      <w:tr w:rsidR="0092099D" w:rsidRPr="0092099D" w14:paraId="1D7F0292" w14:textId="77777777" w:rsidTr="0092099D">
        <w:tc>
          <w:tcPr>
            <w:tcW w:w="859" w:type="dxa"/>
          </w:tcPr>
          <w:p w14:paraId="475C0307" w14:textId="77777777" w:rsidR="00A63227" w:rsidRPr="00102E65" w:rsidRDefault="00A63227" w:rsidP="00A63227">
            <w:pPr>
              <w:rPr>
                <w:sz w:val="18"/>
                <w:szCs w:val="18"/>
              </w:rPr>
            </w:pPr>
            <w:r w:rsidRPr="00102E65">
              <w:rPr>
                <w:sz w:val="18"/>
                <w:szCs w:val="18"/>
              </w:rPr>
              <w:t>"Hgb-5-21.67"</w:t>
            </w:r>
          </w:p>
        </w:tc>
        <w:tc>
          <w:tcPr>
            <w:tcW w:w="1476" w:type="dxa"/>
          </w:tcPr>
          <w:p w14:paraId="2FECFEE2" w14:textId="77777777" w:rsidR="00A63227" w:rsidRPr="00102E65" w:rsidRDefault="00A63227" w:rsidP="00A63227">
            <w:pPr>
              <w:rPr>
                <w:sz w:val="18"/>
                <w:szCs w:val="18"/>
              </w:rPr>
            </w:pPr>
            <w:r w:rsidRPr="00102E65">
              <w:rPr>
                <w:sz w:val="18"/>
                <w:szCs w:val="18"/>
              </w:rPr>
              <w:t>"YOLO HIGHLANDS"</w:t>
            </w:r>
          </w:p>
        </w:tc>
        <w:tc>
          <w:tcPr>
            <w:tcW w:w="1086" w:type="dxa"/>
          </w:tcPr>
          <w:p w14:paraId="31FAE7B0" w14:textId="77777777" w:rsidR="00A63227" w:rsidRPr="00102E65" w:rsidRDefault="00A63227" w:rsidP="00A63227">
            <w:pPr>
              <w:rPr>
                <w:sz w:val="18"/>
                <w:szCs w:val="18"/>
              </w:rPr>
            </w:pPr>
            <w:r w:rsidRPr="00102E65">
              <w:rPr>
                <w:sz w:val="18"/>
                <w:szCs w:val="18"/>
              </w:rPr>
              <w:t>429.37</w:t>
            </w:r>
          </w:p>
        </w:tc>
        <w:tc>
          <w:tcPr>
            <w:tcW w:w="889" w:type="dxa"/>
          </w:tcPr>
          <w:p w14:paraId="01971EA3" w14:textId="77777777" w:rsidR="00A63227" w:rsidRPr="00102E65" w:rsidRDefault="00A63227" w:rsidP="00A63227">
            <w:pPr>
              <w:rPr>
                <w:sz w:val="18"/>
                <w:szCs w:val="18"/>
              </w:rPr>
            </w:pPr>
            <w:r w:rsidRPr="00102E65">
              <w:rPr>
                <w:sz w:val="18"/>
                <w:szCs w:val="18"/>
              </w:rPr>
              <w:t>"yes"</w:t>
            </w:r>
          </w:p>
        </w:tc>
      </w:tr>
      <w:tr w:rsidR="0092099D" w:rsidRPr="0092099D" w14:paraId="1E76DA1A" w14:textId="77777777" w:rsidTr="0092099D">
        <w:tc>
          <w:tcPr>
            <w:tcW w:w="859" w:type="dxa"/>
          </w:tcPr>
          <w:p w14:paraId="2C926D17" w14:textId="77777777" w:rsidR="00A63227" w:rsidRPr="00102E65" w:rsidRDefault="00A63227" w:rsidP="00A63227">
            <w:pPr>
              <w:rPr>
                <w:sz w:val="18"/>
                <w:szCs w:val="18"/>
              </w:rPr>
            </w:pPr>
            <w:r w:rsidRPr="00102E65">
              <w:rPr>
                <w:sz w:val="18"/>
                <w:szCs w:val="18"/>
              </w:rPr>
              <w:t>"Hgb-5-21.68"</w:t>
            </w:r>
          </w:p>
        </w:tc>
        <w:tc>
          <w:tcPr>
            <w:tcW w:w="1476" w:type="dxa"/>
          </w:tcPr>
          <w:p w14:paraId="086FC65D" w14:textId="77777777" w:rsidR="00A63227" w:rsidRPr="00102E65" w:rsidRDefault="00A63227" w:rsidP="00A63227">
            <w:pPr>
              <w:rPr>
                <w:sz w:val="18"/>
                <w:szCs w:val="18"/>
              </w:rPr>
            </w:pPr>
            <w:r w:rsidRPr="00102E65">
              <w:rPr>
                <w:sz w:val="18"/>
                <w:szCs w:val="18"/>
              </w:rPr>
              <w:t>"CAPAY VALLEY HIGHLANDS"</w:t>
            </w:r>
          </w:p>
        </w:tc>
        <w:tc>
          <w:tcPr>
            <w:tcW w:w="1086" w:type="dxa"/>
          </w:tcPr>
          <w:p w14:paraId="4319A60E" w14:textId="77777777" w:rsidR="00A63227" w:rsidRPr="00102E65" w:rsidRDefault="00A63227" w:rsidP="00A63227">
            <w:pPr>
              <w:rPr>
                <w:sz w:val="18"/>
                <w:szCs w:val="18"/>
              </w:rPr>
            </w:pPr>
            <w:r w:rsidRPr="00102E65">
              <w:rPr>
                <w:sz w:val="18"/>
                <w:szCs w:val="18"/>
              </w:rPr>
              <w:t>604.03</w:t>
            </w:r>
          </w:p>
        </w:tc>
        <w:tc>
          <w:tcPr>
            <w:tcW w:w="889" w:type="dxa"/>
          </w:tcPr>
          <w:p w14:paraId="4A043520" w14:textId="77777777" w:rsidR="00A63227" w:rsidRPr="00102E65" w:rsidRDefault="00A63227" w:rsidP="00A63227">
            <w:pPr>
              <w:rPr>
                <w:sz w:val="18"/>
                <w:szCs w:val="18"/>
              </w:rPr>
            </w:pPr>
            <w:r w:rsidRPr="00102E65">
              <w:rPr>
                <w:sz w:val="18"/>
                <w:szCs w:val="18"/>
              </w:rPr>
              <w:t>"no"</w:t>
            </w:r>
          </w:p>
        </w:tc>
      </w:tr>
      <w:tr w:rsidR="0092099D" w:rsidRPr="0092099D" w14:paraId="14A7959D" w14:textId="77777777" w:rsidTr="0092099D">
        <w:tc>
          <w:tcPr>
            <w:tcW w:w="859" w:type="dxa"/>
          </w:tcPr>
          <w:p w14:paraId="5099EA3E" w14:textId="77777777" w:rsidR="00A63227" w:rsidRPr="00102E65" w:rsidRDefault="00A63227" w:rsidP="00A63227">
            <w:pPr>
              <w:rPr>
                <w:sz w:val="18"/>
                <w:szCs w:val="18"/>
              </w:rPr>
            </w:pPr>
            <w:r w:rsidRPr="00102E65">
              <w:rPr>
                <w:sz w:val="18"/>
                <w:szCs w:val="18"/>
              </w:rPr>
              <w:t>"Hgb-5-22.01"</w:t>
            </w:r>
          </w:p>
        </w:tc>
        <w:tc>
          <w:tcPr>
            <w:tcW w:w="1476" w:type="dxa"/>
          </w:tcPr>
          <w:p w14:paraId="3BBC1B59" w14:textId="77777777" w:rsidR="00A63227" w:rsidRPr="00102E65" w:rsidRDefault="00A63227" w:rsidP="00A63227">
            <w:pPr>
              <w:rPr>
                <w:sz w:val="18"/>
                <w:szCs w:val="18"/>
              </w:rPr>
            </w:pPr>
            <w:r w:rsidRPr="00102E65">
              <w:rPr>
                <w:sz w:val="18"/>
                <w:szCs w:val="18"/>
              </w:rPr>
              <w:t>"EASTERN SAN JOAQUIN HIGHLANDS"</w:t>
            </w:r>
          </w:p>
        </w:tc>
        <w:tc>
          <w:tcPr>
            <w:tcW w:w="1086" w:type="dxa"/>
          </w:tcPr>
          <w:p w14:paraId="3A720278" w14:textId="77777777" w:rsidR="00A63227" w:rsidRPr="00102E65" w:rsidRDefault="00A63227" w:rsidP="00A63227">
            <w:pPr>
              <w:rPr>
                <w:sz w:val="18"/>
                <w:szCs w:val="18"/>
              </w:rPr>
            </w:pPr>
            <w:r w:rsidRPr="00102E65">
              <w:rPr>
                <w:sz w:val="18"/>
                <w:szCs w:val="18"/>
              </w:rPr>
              <w:t>1206.88</w:t>
            </w:r>
          </w:p>
        </w:tc>
        <w:tc>
          <w:tcPr>
            <w:tcW w:w="889" w:type="dxa"/>
          </w:tcPr>
          <w:p w14:paraId="42D586F7" w14:textId="77777777" w:rsidR="00A63227" w:rsidRPr="00102E65" w:rsidRDefault="00A63227" w:rsidP="00A63227">
            <w:pPr>
              <w:rPr>
                <w:sz w:val="18"/>
                <w:szCs w:val="18"/>
              </w:rPr>
            </w:pPr>
            <w:r w:rsidRPr="00102E65">
              <w:rPr>
                <w:sz w:val="18"/>
                <w:szCs w:val="18"/>
              </w:rPr>
              <w:t>"yes"</w:t>
            </w:r>
          </w:p>
        </w:tc>
      </w:tr>
      <w:tr w:rsidR="0092099D" w:rsidRPr="0092099D" w14:paraId="4A03B265" w14:textId="77777777" w:rsidTr="0092099D">
        <w:tc>
          <w:tcPr>
            <w:tcW w:w="859" w:type="dxa"/>
          </w:tcPr>
          <w:p w14:paraId="7C236061" w14:textId="77777777" w:rsidR="00A63227" w:rsidRPr="00102E65" w:rsidRDefault="00A63227" w:rsidP="00A63227">
            <w:pPr>
              <w:rPr>
                <w:sz w:val="18"/>
                <w:szCs w:val="18"/>
              </w:rPr>
            </w:pPr>
            <w:r w:rsidRPr="00102E65">
              <w:rPr>
                <w:sz w:val="18"/>
                <w:szCs w:val="18"/>
              </w:rPr>
              <w:t>"Hgb-5-22.02"</w:t>
            </w:r>
          </w:p>
        </w:tc>
        <w:tc>
          <w:tcPr>
            <w:tcW w:w="1476" w:type="dxa"/>
          </w:tcPr>
          <w:p w14:paraId="743559DA" w14:textId="77777777" w:rsidR="00A63227" w:rsidRPr="00102E65" w:rsidRDefault="00A63227" w:rsidP="00A63227">
            <w:pPr>
              <w:rPr>
                <w:sz w:val="18"/>
                <w:szCs w:val="18"/>
              </w:rPr>
            </w:pPr>
            <w:r w:rsidRPr="00102E65">
              <w:rPr>
                <w:sz w:val="18"/>
                <w:szCs w:val="18"/>
              </w:rPr>
              <w:t>"MODESTO HIGHLANDS"</w:t>
            </w:r>
          </w:p>
        </w:tc>
        <w:tc>
          <w:tcPr>
            <w:tcW w:w="1086" w:type="dxa"/>
          </w:tcPr>
          <w:p w14:paraId="3DC500B3" w14:textId="77777777" w:rsidR="00A63227" w:rsidRPr="00102E65" w:rsidRDefault="00A63227" w:rsidP="00A63227">
            <w:pPr>
              <w:rPr>
                <w:sz w:val="18"/>
                <w:szCs w:val="18"/>
              </w:rPr>
            </w:pPr>
            <w:r w:rsidRPr="00102E65">
              <w:rPr>
                <w:sz w:val="18"/>
                <w:szCs w:val="18"/>
              </w:rPr>
              <w:t>1455.86</w:t>
            </w:r>
          </w:p>
        </w:tc>
        <w:tc>
          <w:tcPr>
            <w:tcW w:w="889" w:type="dxa"/>
          </w:tcPr>
          <w:p w14:paraId="49B89A49" w14:textId="77777777" w:rsidR="00A63227" w:rsidRPr="00102E65" w:rsidRDefault="00A63227" w:rsidP="00A63227">
            <w:pPr>
              <w:rPr>
                <w:sz w:val="18"/>
                <w:szCs w:val="18"/>
              </w:rPr>
            </w:pPr>
            <w:r w:rsidRPr="00102E65">
              <w:rPr>
                <w:sz w:val="18"/>
                <w:szCs w:val="18"/>
              </w:rPr>
              <w:t>"yes"</w:t>
            </w:r>
          </w:p>
        </w:tc>
      </w:tr>
      <w:tr w:rsidR="0092099D" w:rsidRPr="0092099D" w14:paraId="668C239E" w14:textId="77777777" w:rsidTr="0092099D">
        <w:tc>
          <w:tcPr>
            <w:tcW w:w="859" w:type="dxa"/>
          </w:tcPr>
          <w:p w14:paraId="0ADF984C" w14:textId="77777777" w:rsidR="00A63227" w:rsidRPr="00102E65" w:rsidRDefault="00A63227" w:rsidP="00A63227">
            <w:pPr>
              <w:rPr>
                <w:sz w:val="18"/>
                <w:szCs w:val="18"/>
              </w:rPr>
            </w:pPr>
            <w:r w:rsidRPr="00102E65">
              <w:rPr>
                <w:sz w:val="18"/>
                <w:szCs w:val="18"/>
              </w:rPr>
              <w:t>"Hgb-5-22.03"</w:t>
            </w:r>
          </w:p>
        </w:tc>
        <w:tc>
          <w:tcPr>
            <w:tcW w:w="1476" w:type="dxa"/>
          </w:tcPr>
          <w:p w14:paraId="3EE259A7" w14:textId="77777777" w:rsidR="00A63227" w:rsidRPr="00102E65" w:rsidRDefault="00A63227" w:rsidP="00A63227">
            <w:pPr>
              <w:rPr>
                <w:sz w:val="18"/>
                <w:szCs w:val="18"/>
              </w:rPr>
            </w:pPr>
            <w:r w:rsidRPr="00102E65">
              <w:rPr>
                <w:sz w:val="18"/>
                <w:szCs w:val="18"/>
              </w:rPr>
              <w:t>"TURLOCK HIGHLANDS"</w:t>
            </w:r>
          </w:p>
        </w:tc>
        <w:tc>
          <w:tcPr>
            <w:tcW w:w="1086" w:type="dxa"/>
          </w:tcPr>
          <w:p w14:paraId="0C961E6F" w14:textId="77777777" w:rsidR="00A63227" w:rsidRPr="00102E65" w:rsidRDefault="00A63227" w:rsidP="00A63227">
            <w:pPr>
              <w:rPr>
                <w:sz w:val="18"/>
                <w:szCs w:val="18"/>
              </w:rPr>
            </w:pPr>
            <w:r w:rsidRPr="00102E65">
              <w:rPr>
                <w:sz w:val="18"/>
                <w:szCs w:val="18"/>
              </w:rPr>
              <w:t>1519.22</w:t>
            </w:r>
          </w:p>
        </w:tc>
        <w:tc>
          <w:tcPr>
            <w:tcW w:w="889" w:type="dxa"/>
          </w:tcPr>
          <w:p w14:paraId="761A35BA" w14:textId="77777777" w:rsidR="00A63227" w:rsidRPr="00102E65" w:rsidRDefault="00A63227" w:rsidP="00A63227">
            <w:pPr>
              <w:rPr>
                <w:sz w:val="18"/>
                <w:szCs w:val="18"/>
              </w:rPr>
            </w:pPr>
            <w:r w:rsidRPr="00102E65">
              <w:rPr>
                <w:sz w:val="18"/>
                <w:szCs w:val="18"/>
              </w:rPr>
              <w:t>"yes"</w:t>
            </w:r>
          </w:p>
        </w:tc>
      </w:tr>
      <w:tr w:rsidR="0092099D" w:rsidRPr="0092099D" w14:paraId="078D59FF" w14:textId="77777777" w:rsidTr="0092099D">
        <w:tc>
          <w:tcPr>
            <w:tcW w:w="859" w:type="dxa"/>
          </w:tcPr>
          <w:p w14:paraId="293F58C4" w14:textId="77777777" w:rsidR="00A63227" w:rsidRPr="00102E65" w:rsidRDefault="00A63227" w:rsidP="00A63227">
            <w:pPr>
              <w:rPr>
                <w:sz w:val="18"/>
                <w:szCs w:val="18"/>
              </w:rPr>
            </w:pPr>
            <w:r w:rsidRPr="00102E65">
              <w:rPr>
                <w:sz w:val="18"/>
                <w:szCs w:val="18"/>
              </w:rPr>
              <w:t>"Hgb-5-22.04"</w:t>
            </w:r>
          </w:p>
        </w:tc>
        <w:tc>
          <w:tcPr>
            <w:tcW w:w="1476" w:type="dxa"/>
          </w:tcPr>
          <w:p w14:paraId="7E3D0E0C" w14:textId="77777777" w:rsidR="00A63227" w:rsidRPr="00102E65" w:rsidRDefault="00A63227" w:rsidP="00A63227">
            <w:pPr>
              <w:rPr>
                <w:sz w:val="18"/>
                <w:szCs w:val="18"/>
              </w:rPr>
            </w:pPr>
            <w:r w:rsidRPr="00102E65">
              <w:rPr>
                <w:sz w:val="18"/>
                <w:szCs w:val="18"/>
              </w:rPr>
              <w:t>"MERCED HIGHLANDS"</w:t>
            </w:r>
          </w:p>
        </w:tc>
        <w:tc>
          <w:tcPr>
            <w:tcW w:w="1086" w:type="dxa"/>
          </w:tcPr>
          <w:p w14:paraId="0750E111" w14:textId="77777777" w:rsidR="00A63227" w:rsidRPr="00102E65" w:rsidRDefault="00A63227" w:rsidP="00A63227">
            <w:pPr>
              <w:rPr>
                <w:sz w:val="18"/>
                <w:szCs w:val="18"/>
              </w:rPr>
            </w:pPr>
            <w:r w:rsidRPr="00102E65">
              <w:rPr>
                <w:sz w:val="18"/>
                <w:szCs w:val="18"/>
              </w:rPr>
              <w:t>1304.99</w:t>
            </w:r>
          </w:p>
        </w:tc>
        <w:tc>
          <w:tcPr>
            <w:tcW w:w="889" w:type="dxa"/>
          </w:tcPr>
          <w:p w14:paraId="44D702A5" w14:textId="77777777" w:rsidR="00A63227" w:rsidRPr="00102E65" w:rsidRDefault="00A63227" w:rsidP="00A63227">
            <w:pPr>
              <w:rPr>
                <w:sz w:val="18"/>
                <w:szCs w:val="18"/>
              </w:rPr>
            </w:pPr>
            <w:r w:rsidRPr="00102E65">
              <w:rPr>
                <w:sz w:val="18"/>
                <w:szCs w:val="18"/>
              </w:rPr>
              <w:t>"no"</w:t>
            </w:r>
          </w:p>
        </w:tc>
      </w:tr>
      <w:tr w:rsidR="0092099D" w:rsidRPr="0092099D" w14:paraId="5F58710F" w14:textId="77777777" w:rsidTr="0092099D">
        <w:tc>
          <w:tcPr>
            <w:tcW w:w="859" w:type="dxa"/>
          </w:tcPr>
          <w:p w14:paraId="54C24E3F" w14:textId="77777777" w:rsidR="00A63227" w:rsidRPr="00102E65" w:rsidRDefault="00A63227" w:rsidP="00A63227">
            <w:pPr>
              <w:rPr>
                <w:sz w:val="18"/>
                <w:szCs w:val="18"/>
              </w:rPr>
            </w:pPr>
            <w:r w:rsidRPr="00102E65">
              <w:rPr>
                <w:sz w:val="18"/>
                <w:szCs w:val="18"/>
              </w:rPr>
              <w:t>"Hgb-5-22.06"</w:t>
            </w:r>
          </w:p>
        </w:tc>
        <w:tc>
          <w:tcPr>
            <w:tcW w:w="1476" w:type="dxa"/>
          </w:tcPr>
          <w:p w14:paraId="3D40B315" w14:textId="77777777" w:rsidR="00A63227" w:rsidRPr="00102E65" w:rsidRDefault="00A63227" w:rsidP="00A63227">
            <w:pPr>
              <w:rPr>
                <w:sz w:val="18"/>
                <w:szCs w:val="18"/>
              </w:rPr>
            </w:pPr>
            <w:r w:rsidRPr="00102E65">
              <w:rPr>
                <w:sz w:val="18"/>
                <w:szCs w:val="18"/>
              </w:rPr>
              <w:t>"MADERA HIGHLANDS"</w:t>
            </w:r>
          </w:p>
        </w:tc>
        <w:tc>
          <w:tcPr>
            <w:tcW w:w="1086" w:type="dxa"/>
          </w:tcPr>
          <w:p w14:paraId="7623118E" w14:textId="77777777" w:rsidR="00A63227" w:rsidRPr="00102E65" w:rsidRDefault="00A63227" w:rsidP="00A63227">
            <w:pPr>
              <w:rPr>
                <w:sz w:val="18"/>
                <w:szCs w:val="18"/>
              </w:rPr>
            </w:pPr>
            <w:r w:rsidRPr="00102E65">
              <w:rPr>
                <w:sz w:val="18"/>
                <w:szCs w:val="18"/>
              </w:rPr>
              <w:t>1694.69</w:t>
            </w:r>
          </w:p>
        </w:tc>
        <w:tc>
          <w:tcPr>
            <w:tcW w:w="889" w:type="dxa"/>
          </w:tcPr>
          <w:p w14:paraId="3A656820" w14:textId="77777777" w:rsidR="00A63227" w:rsidRPr="00102E65" w:rsidRDefault="00A63227" w:rsidP="00A63227">
            <w:pPr>
              <w:rPr>
                <w:sz w:val="18"/>
                <w:szCs w:val="18"/>
              </w:rPr>
            </w:pPr>
            <w:r w:rsidRPr="00102E65">
              <w:rPr>
                <w:sz w:val="18"/>
                <w:szCs w:val="18"/>
              </w:rPr>
              <w:t>"yes"</w:t>
            </w:r>
          </w:p>
        </w:tc>
      </w:tr>
      <w:tr w:rsidR="0092099D" w:rsidRPr="0092099D" w14:paraId="43AB3BAF" w14:textId="77777777" w:rsidTr="0092099D">
        <w:tc>
          <w:tcPr>
            <w:tcW w:w="859" w:type="dxa"/>
          </w:tcPr>
          <w:p w14:paraId="5EF639B1" w14:textId="77777777" w:rsidR="00A63227" w:rsidRPr="00102E65" w:rsidRDefault="00A63227" w:rsidP="00A63227">
            <w:pPr>
              <w:rPr>
                <w:sz w:val="18"/>
                <w:szCs w:val="18"/>
              </w:rPr>
            </w:pPr>
            <w:r w:rsidRPr="00102E65">
              <w:rPr>
                <w:sz w:val="18"/>
                <w:szCs w:val="18"/>
              </w:rPr>
              <w:t>"Hgb-5-22.07"</w:t>
            </w:r>
          </w:p>
        </w:tc>
        <w:tc>
          <w:tcPr>
            <w:tcW w:w="1476" w:type="dxa"/>
          </w:tcPr>
          <w:p w14:paraId="27103510" w14:textId="77777777" w:rsidR="00A63227" w:rsidRPr="00102E65" w:rsidRDefault="00A63227" w:rsidP="00A63227">
            <w:pPr>
              <w:rPr>
                <w:sz w:val="18"/>
                <w:szCs w:val="18"/>
              </w:rPr>
            </w:pPr>
            <w:r w:rsidRPr="00102E65">
              <w:rPr>
                <w:sz w:val="18"/>
                <w:szCs w:val="18"/>
              </w:rPr>
              <w:t>"DELTA-MENDOTA HIGHLANDS"</w:t>
            </w:r>
          </w:p>
        </w:tc>
        <w:tc>
          <w:tcPr>
            <w:tcW w:w="1086" w:type="dxa"/>
          </w:tcPr>
          <w:p w14:paraId="33D060A9" w14:textId="77777777" w:rsidR="00A63227" w:rsidRPr="00102E65" w:rsidRDefault="00A63227" w:rsidP="00A63227">
            <w:pPr>
              <w:rPr>
                <w:sz w:val="18"/>
                <w:szCs w:val="18"/>
              </w:rPr>
            </w:pPr>
            <w:r w:rsidRPr="00102E65">
              <w:rPr>
                <w:sz w:val="18"/>
                <w:szCs w:val="18"/>
              </w:rPr>
              <w:t>728.92</w:t>
            </w:r>
          </w:p>
        </w:tc>
        <w:tc>
          <w:tcPr>
            <w:tcW w:w="889" w:type="dxa"/>
          </w:tcPr>
          <w:p w14:paraId="5C18EF90" w14:textId="77777777" w:rsidR="00A63227" w:rsidRPr="00102E65" w:rsidRDefault="00A63227" w:rsidP="00A63227">
            <w:pPr>
              <w:rPr>
                <w:sz w:val="18"/>
                <w:szCs w:val="18"/>
              </w:rPr>
            </w:pPr>
            <w:r w:rsidRPr="00102E65">
              <w:rPr>
                <w:sz w:val="18"/>
                <w:szCs w:val="18"/>
              </w:rPr>
              <w:t>"no"</w:t>
            </w:r>
          </w:p>
        </w:tc>
      </w:tr>
      <w:tr w:rsidR="0092099D" w:rsidRPr="0092099D" w14:paraId="5118D5F0" w14:textId="77777777" w:rsidTr="0092099D">
        <w:tc>
          <w:tcPr>
            <w:tcW w:w="859" w:type="dxa"/>
          </w:tcPr>
          <w:p w14:paraId="1B1D7048" w14:textId="77777777" w:rsidR="00A63227" w:rsidRPr="00102E65" w:rsidRDefault="00A63227" w:rsidP="00A63227">
            <w:pPr>
              <w:rPr>
                <w:sz w:val="18"/>
                <w:szCs w:val="18"/>
              </w:rPr>
            </w:pPr>
            <w:r w:rsidRPr="00102E65">
              <w:rPr>
                <w:sz w:val="18"/>
                <w:szCs w:val="18"/>
              </w:rPr>
              <w:t>"Hgb-5-22.08"</w:t>
            </w:r>
          </w:p>
        </w:tc>
        <w:tc>
          <w:tcPr>
            <w:tcW w:w="1476" w:type="dxa"/>
          </w:tcPr>
          <w:p w14:paraId="53694D7A" w14:textId="77777777" w:rsidR="00A63227" w:rsidRPr="00102E65" w:rsidRDefault="00A63227" w:rsidP="00A63227">
            <w:pPr>
              <w:rPr>
                <w:sz w:val="18"/>
                <w:szCs w:val="18"/>
              </w:rPr>
            </w:pPr>
            <w:r w:rsidRPr="00102E65">
              <w:rPr>
                <w:sz w:val="18"/>
                <w:szCs w:val="18"/>
              </w:rPr>
              <w:t>"KINGS HIGHLANDS"</w:t>
            </w:r>
          </w:p>
        </w:tc>
        <w:tc>
          <w:tcPr>
            <w:tcW w:w="1086" w:type="dxa"/>
          </w:tcPr>
          <w:p w14:paraId="09CE1A90" w14:textId="77777777" w:rsidR="00A63227" w:rsidRPr="00102E65" w:rsidRDefault="00A63227" w:rsidP="00A63227">
            <w:pPr>
              <w:rPr>
                <w:sz w:val="18"/>
                <w:szCs w:val="18"/>
              </w:rPr>
            </w:pPr>
            <w:r w:rsidRPr="00102E65">
              <w:rPr>
                <w:sz w:val="18"/>
                <w:szCs w:val="18"/>
              </w:rPr>
              <w:t>1557.23</w:t>
            </w:r>
          </w:p>
        </w:tc>
        <w:tc>
          <w:tcPr>
            <w:tcW w:w="889" w:type="dxa"/>
          </w:tcPr>
          <w:p w14:paraId="42DDC69A" w14:textId="77777777" w:rsidR="00A63227" w:rsidRPr="00102E65" w:rsidRDefault="00A63227" w:rsidP="00A63227">
            <w:pPr>
              <w:rPr>
                <w:sz w:val="18"/>
                <w:szCs w:val="18"/>
              </w:rPr>
            </w:pPr>
            <w:r w:rsidRPr="00102E65">
              <w:rPr>
                <w:sz w:val="18"/>
                <w:szCs w:val="18"/>
              </w:rPr>
              <w:t>"yes"</w:t>
            </w:r>
          </w:p>
        </w:tc>
      </w:tr>
      <w:tr w:rsidR="0092099D" w:rsidRPr="0092099D" w14:paraId="0F3CA763" w14:textId="77777777" w:rsidTr="0092099D">
        <w:tc>
          <w:tcPr>
            <w:tcW w:w="859" w:type="dxa"/>
          </w:tcPr>
          <w:p w14:paraId="40D449C7" w14:textId="77777777" w:rsidR="00A63227" w:rsidRPr="00102E65" w:rsidRDefault="00A63227" w:rsidP="00A63227">
            <w:pPr>
              <w:rPr>
                <w:sz w:val="18"/>
                <w:szCs w:val="18"/>
              </w:rPr>
            </w:pPr>
            <w:r w:rsidRPr="00102E65">
              <w:rPr>
                <w:sz w:val="18"/>
                <w:szCs w:val="18"/>
              </w:rPr>
              <w:t>"Hgb-5-22.09"</w:t>
            </w:r>
          </w:p>
        </w:tc>
        <w:tc>
          <w:tcPr>
            <w:tcW w:w="1476" w:type="dxa"/>
          </w:tcPr>
          <w:p w14:paraId="2B1F3F38" w14:textId="77777777" w:rsidR="00A63227" w:rsidRPr="00102E65" w:rsidRDefault="00A63227" w:rsidP="00A63227">
            <w:pPr>
              <w:rPr>
                <w:sz w:val="18"/>
                <w:szCs w:val="18"/>
              </w:rPr>
            </w:pPr>
            <w:r w:rsidRPr="00102E65">
              <w:rPr>
                <w:sz w:val="18"/>
                <w:szCs w:val="18"/>
              </w:rPr>
              <w:t>"WESTSIDE HIGHLANDS"</w:t>
            </w:r>
          </w:p>
        </w:tc>
        <w:tc>
          <w:tcPr>
            <w:tcW w:w="1086" w:type="dxa"/>
          </w:tcPr>
          <w:p w14:paraId="68C91EB5" w14:textId="77777777" w:rsidR="00A63227" w:rsidRPr="00102E65" w:rsidRDefault="00A63227" w:rsidP="00A63227">
            <w:pPr>
              <w:rPr>
                <w:sz w:val="18"/>
                <w:szCs w:val="18"/>
              </w:rPr>
            </w:pPr>
            <w:r w:rsidRPr="00102E65">
              <w:rPr>
                <w:sz w:val="18"/>
                <w:szCs w:val="18"/>
              </w:rPr>
              <w:t>393.85</w:t>
            </w:r>
          </w:p>
        </w:tc>
        <w:tc>
          <w:tcPr>
            <w:tcW w:w="889" w:type="dxa"/>
          </w:tcPr>
          <w:p w14:paraId="06ABFE05" w14:textId="77777777" w:rsidR="00A63227" w:rsidRPr="00102E65" w:rsidRDefault="00A63227" w:rsidP="00A63227">
            <w:pPr>
              <w:rPr>
                <w:sz w:val="18"/>
                <w:szCs w:val="18"/>
              </w:rPr>
            </w:pPr>
            <w:r w:rsidRPr="00102E65">
              <w:rPr>
                <w:sz w:val="18"/>
                <w:szCs w:val="18"/>
              </w:rPr>
              <w:t>"yes"</w:t>
            </w:r>
          </w:p>
        </w:tc>
      </w:tr>
      <w:tr w:rsidR="0092099D" w:rsidRPr="0092099D" w14:paraId="75281CCC" w14:textId="77777777" w:rsidTr="0092099D">
        <w:tc>
          <w:tcPr>
            <w:tcW w:w="859" w:type="dxa"/>
          </w:tcPr>
          <w:p w14:paraId="24EE42D4" w14:textId="77777777" w:rsidR="00A63227" w:rsidRPr="00102E65" w:rsidRDefault="00A63227" w:rsidP="00A63227">
            <w:pPr>
              <w:rPr>
                <w:sz w:val="18"/>
                <w:szCs w:val="18"/>
              </w:rPr>
            </w:pPr>
            <w:r w:rsidRPr="00102E65">
              <w:rPr>
                <w:sz w:val="18"/>
                <w:szCs w:val="18"/>
              </w:rPr>
              <w:t>"Hgb-5-22.10"</w:t>
            </w:r>
          </w:p>
        </w:tc>
        <w:tc>
          <w:tcPr>
            <w:tcW w:w="1476" w:type="dxa"/>
          </w:tcPr>
          <w:p w14:paraId="63868BE4" w14:textId="77777777" w:rsidR="00A63227" w:rsidRPr="00102E65" w:rsidRDefault="00A63227" w:rsidP="00A63227">
            <w:pPr>
              <w:rPr>
                <w:sz w:val="18"/>
                <w:szCs w:val="18"/>
              </w:rPr>
            </w:pPr>
            <w:r w:rsidRPr="00102E65">
              <w:rPr>
                <w:sz w:val="18"/>
                <w:szCs w:val="18"/>
              </w:rPr>
              <w:t>"PLEASANT VALLEY HIGHLANDS"</w:t>
            </w:r>
          </w:p>
        </w:tc>
        <w:tc>
          <w:tcPr>
            <w:tcW w:w="1086" w:type="dxa"/>
          </w:tcPr>
          <w:p w14:paraId="3BB1919B" w14:textId="77777777" w:rsidR="00A63227" w:rsidRPr="00102E65" w:rsidRDefault="00A63227" w:rsidP="00A63227">
            <w:pPr>
              <w:rPr>
                <w:sz w:val="18"/>
                <w:szCs w:val="18"/>
              </w:rPr>
            </w:pPr>
            <w:r w:rsidRPr="00102E65">
              <w:rPr>
                <w:sz w:val="18"/>
                <w:szCs w:val="18"/>
              </w:rPr>
              <w:t>919.13</w:t>
            </w:r>
          </w:p>
        </w:tc>
        <w:tc>
          <w:tcPr>
            <w:tcW w:w="889" w:type="dxa"/>
          </w:tcPr>
          <w:p w14:paraId="262BB0BD" w14:textId="77777777" w:rsidR="00A63227" w:rsidRPr="00102E65" w:rsidRDefault="00A63227" w:rsidP="00A63227">
            <w:pPr>
              <w:rPr>
                <w:sz w:val="18"/>
                <w:szCs w:val="18"/>
              </w:rPr>
            </w:pPr>
            <w:r w:rsidRPr="00102E65">
              <w:rPr>
                <w:sz w:val="18"/>
                <w:szCs w:val="18"/>
              </w:rPr>
              <w:t>"yes"</w:t>
            </w:r>
          </w:p>
        </w:tc>
      </w:tr>
      <w:tr w:rsidR="0092099D" w:rsidRPr="0092099D" w14:paraId="4FA3C347" w14:textId="77777777" w:rsidTr="0092099D">
        <w:tc>
          <w:tcPr>
            <w:tcW w:w="859" w:type="dxa"/>
          </w:tcPr>
          <w:p w14:paraId="1EE5ABA8" w14:textId="77777777" w:rsidR="00A63227" w:rsidRPr="00102E65" w:rsidRDefault="00A63227" w:rsidP="00A63227">
            <w:pPr>
              <w:rPr>
                <w:sz w:val="18"/>
                <w:szCs w:val="18"/>
              </w:rPr>
            </w:pPr>
            <w:r w:rsidRPr="00102E65">
              <w:rPr>
                <w:sz w:val="18"/>
                <w:szCs w:val="18"/>
              </w:rPr>
              <w:t>"Hgb-5-22.11"</w:t>
            </w:r>
          </w:p>
        </w:tc>
        <w:tc>
          <w:tcPr>
            <w:tcW w:w="1476" w:type="dxa"/>
          </w:tcPr>
          <w:p w14:paraId="6BF71515" w14:textId="77777777" w:rsidR="00A63227" w:rsidRPr="00102E65" w:rsidRDefault="00A63227" w:rsidP="00A63227">
            <w:pPr>
              <w:rPr>
                <w:sz w:val="18"/>
                <w:szCs w:val="18"/>
              </w:rPr>
            </w:pPr>
            <w:r w:rsidRPr="00102E65">
              <w:rPr>
                <w:sz w:val="18"/>
                <w:szCs w:val="18"/>
              </w:rPr>
              <w:t>"KAWEAH HIGHLANDS"</w:t>
            </w:r>
          </w:p>
        </w:tc>
        <w:tc>
          <w:tcPr>
            <w:tcW w:w="1086" w:type="dxa"/>
          </w:tcPr>
          <w:p w14:paraId="00F0CAA8" w14:textId="77777777" w:rsidR="00A63227" w:rsidRPr="00102E65" w:rsidRDefault="00A63227" w:rsidP="00A63227">
            <w:pPr>
              <w:rPr>
                <w:sz w:val="18"/>
                <w:szCs w:val="18"/>
              </w:rPr>
            </w:pPr>
            <w:r w:rsidRPr="00102E65">
              <w:rPr>
                <w:sz w:val="18"/>
                <w:szCs w:val="18"/>
              </w:rPr>
              <w:t>1100.54</w:t>
            </w:r>
          </w:p>
        </w:tc>
        <w:tc>
          <w:tcPr>
            <w:tcW w:w="889" w:type="dxa"/>
          </w:tcPr>
          <w:p w14:paraId="309B449B" w14:textId="77777777" w:rsidR="00A63227" w:rsidRPr="00102E65" w:rsidRDefault="00A63227" w:rsidP="00A63227">
            <w:pPr>
              <w:rPr>
                <w:sz w:val="18"/>
                <w:szCs w:val="18"/>
              </w:rPr>
            </w:pPr>
            <w:r w:rsidRPr="00102E65">
              <w:rPr>
                <w:sz w:val="18"/>
                <w:szCs w:val="18"/>
              </w:rPr>
              <w:t>"yes"</w:t>
            </w:r>
          </w:p>
        </w:tc>
      </w:tr>
      <w:tr w:rsidR="0092099D" w:rsidRPr="0092099D" w14:paraId="67EC7681" w14:textId="77777777" w:rsidTr="0092099D">
        <w:tc>
          <w:tcPr>
            <w:tcW w:w="859" w:type="dxa"/>
          </w:tcPr>
          <w:p w14:paraId="58875F62" w14:textId="77777777" w:rsidR="00A63227" w:rsidRPr="00102E65" w:rsidRDefault="00A63227" w:rsidP="00A63227">
            <w:pPr>
              <w:rPr>
                <w:sz w:val="18"/>
                <w:szCs w:val="18"/>
              </w:rPr>
            </w:pPr>
            <w:r w:rsidRPr="00102E65">
              <w:rPr>
                <w:sz w:val="18"/>
                <w:szCs w:val="18"/>
              </w:rPr>
              <w:t>"Hgb-5-22.13"</w:t>
            </w:r>
          </w:p>
        </w:tc>
        <w:tc>
          <w:tcPr>
            <w:tcW w:w="1476" w:type="dxa"/>
          </w:tcPr>
          <w:p w14:paraId="5C631A00" w14:textId="77777777" w:rsidR="00A63227" w:rsidRPr="00102E65" w:rsidRDefault="00A63227" w:rsidP="00A63227">
            <w:pPr>
              <w:rPr>
                <w:sz w:val="18"/>
                <w:szCs w:val="18"/>
              </w:rPr>
            </w:pPr>
            <w:r w:rsidRPr="00102E65">
              <w:rPr>
                <w:sz w:val="18"/>
                <w:szCs w:val="18"/>
              </w:rPr>
              <w:t>"TULE HIGHLANDS"</w:t>
            </w:r>
          </w:p>
        </w:tc>
        <w:tc>
          <w:tcPr>
            <w:tcW w:w="1086" w:type="dxa"/>
          </w:tcPr>
          <w:p w14:paraId="60E96550" w14:textId="77777777" w:rsidR="00A63227" w:rsidRPr="00102E65" w:rsidRDefault="00A63227" w:rsidP="00A63227">
            <w:pPr>
              <w:rPr>
                <w:sz w:val="18"/>
                <w:szCs w:val="18"/>
              </w:rPr>
            </w:pPr>
            <w:r w:rsidRPr="00102E65">
              <w:rPr>
                <w:sz w:val="18"/>
                <w:szCs w:val="18"/>
              </w:rPr>
              <w:t>971.19</w:t>
            </w:r>
          </w:p>
        </w:tc>
        <w:tc>
          <w:tcPr>
            <w:tcW w:w="889" w:type="dxa"/>
          </w:tcPr>
          <w:p w14:paraId="74E09CCE" w14:textId="77777777" w:rsidR="00A63227" w:rsidRPr="00102E65" w:rsidRDefault="00A63227" w:rsidP="00A63227">
            <w:pPr>
              <w:rPr>
                <w:sz w:val="18"/>
                <w:szCs w:val="18"/>
              </w:rPr>
            </w:pPr>
            <w:r w:rsidRPr="00102E65">
              <w:rPr>
                <w:sz w:val="18"/>
                <w:szCs w:val="18"/>
              </w:rPr>
              <w:t>"yes"</w:t>
            </w:r>
          </w:p>
        </w:tc>
      </w:tr>
      <w:tr w:rsidR="0092099D" w:rsidRPr="0092099D" w14:paraId="5D702023" w14:textId="77777777" w:rsidTr="0092099D">
        <w:tc>
          <w:tcPr>
            <w:tcW w:w="859" w:type="dxa"/>
          </w:tcPr>
          <w:p w14:paraId="758B33D0" w14:textId="77777777" w:rsidR="00A63227" w:rsidRPr="00102E65" w:rsidRDefault="00A63227" w:rsidP="00A63227">
            <w:pPr>
              <w:rPr>
                <w:sz w:val="18"/>
                <w:szCs w:val="18"/>
              </w:rPr>
            </w:pPr>
            <w:r w:rsidRPr="00102E65">
              <w:rPr>
                <w:sz w:val="18"/>
                <w:szCs w:val="18"/>
              </w:rPr>
              <w:t>"Hgb-5-22.14"</w:t>
            </w:r>
          </w:p>
        </w:tc>
        <w:tc>
          <w:tcPr>
            <w:tcW w:w="1476" w:type="dxa"/>
          </w:tcPr>
          <w:p w14:paraId="784FA38D" w14:textId="77777777" w:rsidR="00A63227" w:rsidRPr="00102E65" w:rsidRDefault="00A63227" w:rsidP="00A63227">
            <w:pPr>
              <w:rPr>
                <w:sz w:val="18"/>
                <w:szCs w:val="18"/>
              </w:rPr>
            </w:pPr>
            <w:r w:rsidRPr="00102E65">
              <w:rPr>
                <w:sz w:val="18"/>
                <w:szCs w:val="18"/>
              </w:rPr>
              <w:t>"KERN COUNTY HIGHLANDS"</w:t>
            </w:r>
          </w:p>
        </w:tc>
        <w:tc>
          <w:tcPr>
            <w:tcW w:w="1086" w:type="dxa"/>
          </w:tcPr>
          <w:p w14:paraId="22425521" w14:textId="77777777" w:rsidR="00A63227" w:rsidRPr="00102E65" w:rsidRDefault="00A63227" w:rsidP="00A63227">
            <w:pPr>
              <w:rPr>
                <w:sz w:val="18"/>
                <w:szCs w:val="18"/>
              </w:rPr>
            </w:pPr>
            <w:r w:rsidRPr="00102E65">
              <w:rPr>
                <w:sz w:val="18"/>
                <w:szCs w:val="18"/>
              </w:rPr>
              <w:t>1067.98</w:t>
            </w:r>
          </w:p>
        </w:tc>
        <w:tc>
          <w:tcPr>
            <w:tcW w:w="889" w:type="dxa"/>
          </w:tcPr>
          <w:p w14:paraId="65C8A508" w14:textId="77777777" w:rsidR="00A63227" w:rsidRPr="00102E65" w:rsidRDefault="00A63227" w:rsidP="00A63227">
            <w:pPr>
              <w:rPr>
                <w:sz w:val="18"/>
                <w:szCs w:val="18"/>
              </w:rPr>
            </w:pPr>
            <w:r w:rsidRPr="00102E65">
              <w:rPr>
                <w:sz w:val="18"/>
                <w:szCs w:val="18"/>
              </w:rPr>
              <w:t>"yes"</w:t>
            </w:r>
          </w:p>
        </w:tc>
      </w:tr>
      <w:tr w:rsidR="0092099D" w:rsidRPr="0092099D" w14:paraId="628E18E2" w14:textId="77777777" w:rsidTr="0092099D">
        <w:tc>
          <w:tcPr>
            <w:tcW w:w="859" w:type="dxa"/>
          </w:tcPr>
          <w:p w14:paraId="318DBEB3" w14:textId="77777777" w:rsidR="00A63227" w:rsidRPr="00102E65" w:rsidRDefault="00A63227" w:rsidP="00A63227">
            <w:pPr>
              <w:rPr>
                <w:sz w:val="18"/>
                <w:szCs w:val="18"/>
              </w:rPr>
            </w:pPr>
            <w:r w:rsidRPr="00102E65">
              <w:rPr>
                <w:sz w:val="18"/>
                <w:szCs w:val="18"/>
              </w:rPr>
              <w:t>"Hgb-5-22.15"</w:t>
            </w:r>
          </w:p>
        </w:tc>
        <w:tc>
          <w:tcPr>
            <w:tcW w:w="1476" w:type="dxa"/>
          </w:tcPr>
          <w:p w14:paraId="25D9A6A8" w14:textId="77777777" w:rsidR="00A63227" w:rsidRPr="00102E65" w:rsidRDefault="00A63227" w:rsidP="00A63227">
            <w:pPr>
              <w:rPr>
                <w:sz w:val="18"/>
                <w:szCs w:val="18"/>
              </w:rPr>
            </w:pPr>
            <w:r w:rsidRPr="00102E65">
              <w:rPr>
                <w:sz w:val="18"/>
                <w:szCs w:val="18"/>
              </w:rPr>
              <w:t>"TRACY HIGHLANDS"</w:t>
            </w:r>
          </w:p>
        </w:tc>
        <w:tc>
          <w:tcPr>
            <w:tcW w:w="1086" w:type="dxa"/>
          </w:tcPr>
          <w:p w14:paraId="29DB3567" w14:textId="77777777" w:rsidR="00A63227" w:rsidRPr="00102E65" w:rsidRDefault="00A63227" w:rsidP="00A63227">
            <w:pPr>
              <w:rPr>
                <w:sz w:val="18"/>
                <w:szCs w:val="18"/>
              </w:rPr>
            </w:pPr>
            <w:r w:rsidRPr="00102E65">
              <w:rPr>
                <w:sz w:val="18"/>
                <w:szCs w:val="18"/>
              </w:rPr>
              <w:t>702.13</w:t>
            </w:r>
          </w:p>
        </w:tc>
        <w:tc>
          <w:tcPr>
            <w:tcW w:w="889" w:type="dxa"/>
          </w:tcPr>
          <w:p w14:paraId="599C7700" w14:textId="77777777" w:rsidR="00A63227" w:rsidRPr="00102E65" w:rsidRDefault="00A63227" w:rsidP="00A63227">
            <w:pPr>
              <w:rPr>
                <w:sz w:val="18"/>
                <w:szCs w:val="18"/>
              </w:rPr>
            </w:pPr>
            <w:r w:rsidRPr="00102E65">
              <w:rPr>
                <w:sz w:val="18"/>
                <w:szCs w:val="18"/>
              </w:rPr>
              <w:t>"yes"</w:t>
            </w:r>
          </w:p>
        </w:tc>
      </w:tr>
      <w:tr w:rsidR="0092099D" w:rsidRPr="0092099D" w14:paraId="7B0F2829" w14:textId="77777777" w:rsidTr="0092099D">
        <w:tc>
          <w:tcPr>
            <w:tcW w:w="859" w:type="dxa"/>
          </w:tcPr>
          <w:p w14:paraId="005D86CC" w14:textId="77777777" w:rsidR="00A63227" w:rsidRPr="00102E65" w:rsidRDefault="00A63227" w:rsidP="00A63227">
            <w:pPr>
              <w:rPr>
                <w:sz w:val="18"/>
                <w:szCs w:val="18"/>
              </w:rPr>
            </w:pPr>
            <w:r w:rsidRPr="00102E65">
              <w:rPr>
                <w:sz w:val="18"/>
                <w:szCs w:val="18"/>
              </w:rPr>
              <w:t>"Hgb-5-22.16"</w:t>
            </w:r>
          </w:p>
        </w:tc>
        <w:tc>
          <w:tcPr>
            <w:tcW w:w="1476" w:type="dxa"/>
          </w:tcPr>
          <w:p w14:paraId="1F08FAC8" w14:textId="77777777" w:rsidR="00A63227" w:rsidRPr="00102E65" w:rsidRDefault="00A63227" w:rsidP="00A63227">
            <w:pPr>
              <w:rPr>
                <w:sz w:val="18"/>
                <w:szCs w:val="18"/>
              </w:rPr>
            </w:pPr>
            <w:r w:rsidRPr="00102E65">
              <w:rPr>
                <w:sz w:val="18"/>
                <w:szCs w:val="18"/>
              </w:rPr>
              <w:t>"COSUMNES HIGHLANDS"</w:t>
            </w:r>
          </w:p>
        </w:tc>
        <w:tc>
          <w:tcPr>
            <w:tcW w:w="1086" w:type="dxa"/>
          </w:tcPr>
          <w:p w14:paraId="368986C0" w14:textId="77777777" w:rsidR="00A63227" w:rsidRPr="00102E65" w:rsidRDefault="00A63227" w:rsidP="00A63227">
            <w:pPr>
              <w:rPr>
                <w:sz w:val="18"/>
                <w:szCs w:val="18"/>
              </w:rPr>
            </w:pPr>
            <w:r w:rsidRPr="00102E65">
              <w:rPr>
                <w:sz w:val="18"/>
                <w:szCs w:val="18"/>
              </w:rPr>
              <w:t>1293.13</w:t>
            </w:r>
          </w:p>
        </w:tc>
        <w:tc>
          <w:tcPr>
            <w:tcW w:w="889" w:type="dxa"/>
          </w:tcPr>
          <w:p w14:paraId="55034F89" w14:textId="77777777" w:rsidR="00A63227" w:rsidRPr="00102E65" w:rsidRDefault="00A63227" w:rsidP="00A63227">
            <w:pPr>
              <w:rPr>
                <w:sz w:val="18"/>
                <w:szCs w:val="18"/>
              </w:rPr>
            </w:pPr>
            <w:r w:rsidRPr="00102E65">
              <w:rPr>
                <w:sz w:val="18"/>
                <w:szCs w:val="18"/>
              </w:rPr>
              <w:t>"yes"</w:t>
            </w:r>
          </w:p>
        </w:tc>
      </w:tr>
      <w:tr w:rsidR="0092099D" w:rsidRPr="0092099D" w14:paraId="4F10DFF3" w14:textId="77777777" w:rsidTr="0092099D">
        <w:tc>
          <w:tcPr>
            <w:tcW w:w="859" w:type="dxa"/>
          </w:tcPr>
          <w:p w14:paraId="0F84B498" w14:textId="77777777" w:rsidR="00A63227" w:rsidRPr="00102E65" w:rsidRDefault="00A63227" w:rsidP="00A63227">
            <w:pPr>
              <w:rPr>
                <w:sz w:val="18"/>
                <w:szCs w:val="18"/>
              </w:rPr>
            </w:pPr>
            <w:r w:rsidRPr="00102E65">
              <w:rPr>
                <w:sz w:val="18"/>
                <w:szCs w:val="18"/>
              </w:rPr>
              <w:t>"Hgb-5-23"</w:t>
            </w:r>
          </w:p>
        </w:tc>
        <w:tc>
          <w:tcPr>
            <w:tcW w:w="1476" w:type="dxa"/>
          </w:tcPr>
          <w:p w14:paraId="7110DCE5" w14:textId="77777777" w:rsidR="00A63227" w:rsidRPr="00102E65" w:rsidRDefault="00A63227" w:rsidP="00A63227">
            <w:pPr>
              <w:rPr>
                <w:sz w:val="18"/>
                <w:szCs w:val="18"/>
              </w:rPr>
            </w:pPr>
            <w:r w:rsidRPr="00102E65">
              <w:rPr>
                <w:sz w:val="18"/>
                <w:szCs w:val="18"/>
              </w:rPr>
              <w:t>"PANOCHE VALLEY HIGHLANDS"</w:t>
            </w:r>
          </w:p>
        </w:tc>
        <w:tc>
          <w:tcPr>
            <w:tcW w:w="1086" w:type="dxa"/>
          </w:tcPr>
          <w:p w14:paraId="2EF72771" w14:textId="77777777" w:rsidR="00A63227" w:rsidRPr="00102E65" w:rsidRDefault="00A63227" w:rsidP="00A63227">
            <w:pPr>
              <w:rPr>
                <w:sz w:val="18"/>
                <w:szCs w:val="18"/>
              </w:rPr>
            </w:pPr>
            <w:r w:rsidRPr="00102E65">
              <w:rPr>
                <w:sz w:val="18"/>
                <w:szCs w:val="18"/>
              </w:rPr>
              <w:t>794.43</w:t>
            </w:r>
          </w:p>
        </w:tc>
        <w:tc>
          <w:tcPr>
            <w:tcW w:w="889" w:type="dxa"/>
          </w:tcPr>
          <w:p w14:paraId="5AB0E367" w14:textId="77777777" w:rsidR="00A63227" w:rsidRPr="00102E65" w:rsidRDefault="00A63227" w:rsidP="00A63227">
            <w:pPr>
              <w:rPr>
                <w:sz w:val="18"/>
                <w:szCs w:val="18"/>
              </w:rPr>
            </w:pPr>
            <w:r w:rsidRPr="00102E65">
              <w:rPr>
                <w:sz w:val="18"/>
                <w:szCs w:val="18"/>
              </w:rPr>
              <w:t>"yes"</w:t>
            </w:r>
          </w:p>
        </w:tc>
      </w:tr>
      <w:tr w:rsidR="0092099D" w:rsidRPr="0092099D" w14:paraId="6CE2F7AE" w14:textId="77777777" w:rsidTr="0092099D">
        <w:tc>
          <w:tcPr>
            <w:tcW w:w="859" w:type="dxa"/>
          </w:tcPr>
          <w:p w14:paraId="556C5EF1" w14:textId="77777777" w:rsidR="00A63227" w:rsidRPr="00102E65" w:rsidRDefault="00A63227" w:rsidP="00A63227">
            <w:pPr>
              <w:rPr>
                <w:sz w:val="18"/>
                <w:szCs w:val="18"/>
              </w:rPr>
            </w:pPr>
            <w:r w:rsidRPr="00102E65">
              <w:rPr>
                <w:sz w:val="18"/>
                <w:szCs w:val="18"/>
              </w:rPr>
              <w:t>"Hgb-5-25"</w:t>
            </w:r>
          </w:p>
        </w:tc>
        <w:tc>
          <w:tcPr>
            <w:tcW w:w="1476" w:type="dxa"/>
          </w:tcPr>
          <w:p w14:paraId="39833272" w14:textId="77777777" w:rsidR="00A63227" w:rsidRPr="00102E65" w:rsidRDefault="00A63227" w:rsidP="00A63227">
            <w:pPr>
              <w:rPr>
                <w:sz w:val="18"/>
                <w:szCs w:val="18"/>
              </w:rPr>
            </w:pPr>
            <w:r w:rsidRPr="00102E65">
              <w:rPr>
                <w:sz w:val="18"/>
                <w:szCs w:val="18"/>
              </w:rPr>
              <w:t>"KERN RIVER VALLEY HIGHLANDS"</w:t>
            </w:r>
          </w:p>
        </w:tc>
        <w:tc>
          <w:tcPr>
            <w:tcW w:w="1086" w:type="dxa"/>
          </w:tcPr>
          <w:p w14:paraId="793312A8" w14:textId="77777777" w:rsidR="00A63227" w:rsidRPr="00102E65" w:rsidRDefault="00A63227" w:rsidP="00A63227">
            <w:pPr>
              <w:rPr>
                <w:sz w:val="18"/>
                <w:szCs w:val="18"/>
              </w:rPr>
            </w:pPr>
            <w:r w:rsidRPr="00102E65">
              <w:rPr>
                <w:sz w:val="18"/>
                <w:szCs w:val="18"/>
              </w:rPr>
              <w:t>854.02</w:t>
            </w:r>
          </w:p>
        </w:tc>
        <w:tc>
          <w:tcPr>
            <w:tcW w:w="889" w:type="dxa"/>
          </w:tcPr>
          <w:p w14:paraId="375FAFAB" w14:textId="77777777" w:rsidR="00A63227" w:rsidRPr="00102E65" w:rsidRDefault="00A63227" w:rsidP="00A63227">
            <w:pPr>
              <w:rPr>
                <w:sz w:val="18"/>
                <w:szCs w:val="18"/>
              </w:rPr>
            </w:pPr>
            <w:r w:rsidRPr="00102E65">
              <w:rPr>
                <w:sz w:val="18"/>
                <w:szCs w:val="18"/>
              </w:rPr>
              <w:t>"yes"</w:t>
            </w:r>
          </w:p>
        </w:tc>
      </w:tr>
      <w:tr w:rsidR="0092099D" w:rsidRPr="0092099D" w14:paraId="636E03B9" w14:textId="77777777" w:rsidTr="0092099D">
        <w:tc>
          <w:tcPr>
            <w:tcW w:w="859" w:type="dxa"/>
          </w:tcPr>
          <w:p w14:paraId="5A44AFC4" w14:textId="77777777" w:rsidR="00A63227" w:rsidRPr="00102E65" w:rsidRDefault="00A63227" w:rsidP="00A63227">
            <w:pPr>
              <w:rPr>
                <w:sz w:val="18"/>
                <w:szCs w:val="18"/>
              </w:rPr>
            </w:pPr>
            <w:r w:rsidRPr="00102E65">
              <w:rPr>
                <w:sz w:val="18"/>
                <w:szCs w:val="18"/>
              </w:rPr>
              <w:t>"Hgb-5-26"</w:t>
            </w:r>
          </w:p>
        </w:tc>
        <w:tc>
          <w:tcPr>
            <w:tcW w:w="1476" w:type="dxa"/>
          </w:tcPr>
          <w:p w14:paraId="1817DF3A" w14:textId="77777777" w:rsidR="00A63227" w:rsidRPr="00102E65" w:rsidRDefault="00A63227" w:rsidP="00A63227">
            <w:pPr>
              <w:rPr>
                <w:sz w:val="18"/>
                <w:szCs w:val="18"/>
              </w:rPr>
            </w:pPr>
            <w:r w:rsidRPr="00102E65">
              <w:rPr>
                <w:sz w:val="18"/>
                <w:szCs w:val="18"/>
              </w:rPr>
              <w:t>"WALKER BASIN CREEK VALLEY HIGHLANDS"</w:t>
            </w:r>
          </w:p>
        </w:tc>
        <w:tc>
          <w:tcPr>
            <w:tcW w:w="1086" w:type="dxa"/>
          </w:tcPr>
          <w:p w14:paraId="66DB728F" w14:textId="77777777" w:rsidR="00A63227" w:rsidRPr="00102E65" w:rsidRDefault="00A63227" w:rsidP="00A63227">
            <w:pPr>
              <w:rPr>
                <w:sz w:val="18"/>
                <w:szCs w:val="18"/>
              </w:rPr>
            </w:pPr>
            <w:r w:rsidRPr="00102E65">
              <w:rPr>
                <w:sz w:val="18"/>
                <w:szCs w:val="18"/>
              </w:rPr>
              <w:t>808.57</w:t>
            </w:r>
          </w:p>
        </w:tc>
        <w:tc>
          <w:tcPr>
            <w:tcW w:w="889" w:type="dxa"/>
          </w:tcPr>
          <w:p w14:paraId="0BC6C486" w14:textId="77777777" w:rsidR="00A63227" w:rsidRPr="00102E65" w:rsidRDefault="00A63227" w:rsidP="00A63227">
            <w:pPr>
              <w:rPr>
                <w:sz w:val="18"/>
                <w:szCs w:val="18"/>
              </w:rPr>
            </w:pPr>
            <w:r w:rsidRPr="00102E65">
              <w:rPr>
                <w:sz w:val="18"/>
                <w:szCs w:val="18"/>
              </w:rPr>
              <w:t>"yes"</w:t>
            </w:r>
          </w:p>
        </w:tc>
      </w:tr>
      <w:tr w:rsidR="0092099D" w:rsidRPr="0092099D" w14:paraId="4AE42B96" w14:textId="77777777" w:rsidTr="0092099D">
        <w:tc>
          <w:tcPr>
            <w:tcW w:w="859" w:type="dxa"/>
          </w:tcPr>
          <w:p w14:paraId="0E91AF25" w14:textId="77777777" w:rsidR="00A63227" w:rsidRPr="00102E65" w:rsidRDefault="00A63227" w:rsidP="00A63227">
            <w:pPr>
              <w:rPr>
                <w:sz w:val="18"/>
                <w:szCs w:val="18"/>
              </w:rPr>
            </w:pPr>
            <w:r w:rsidRPr="00102E65">
              <w:rPr>
                <w:sz w:val="18"/>
                <w:szCs w:val="18"/>
              </w:rPr>
              <w:t>"Hgb-5-27"</w:t>
            </w:r>
          </w:p>
        </w:tc>
        <w:tc>
          <w:tcPr>
            <w:tcW w:w="1476" w:type="dxa"/>
          </w:tcPr>
          <w:p w14:paraId="05F8D73E" w14:textId="77777777" w:rsidR="00A63227" w:rsidRPr="00102E65" w:rsidRDefault="00A63227" w:rsidP="00A63227">
            <w:pPr>
              <w:rPr>
                <w:sz w:val="18"/>
                <w:szCs w:val="18"/>
              </w:rPr>
            </w:pPr>
            <w:r w:rsidRPr="00102E65">
              <w:rPr>
                <w:sz w:val="18"/>
                <w:szCs w:val="18"/>
              </w:rPr>
              <w:t>"CUMMINGS VALLEY HIGHLANDS"</w:t>
            </w:r>
          </w:p>
        </w:tc>
        <w:tc>
          <w:tcPr>
            <w:tcW w:w="1086" w:type="dxa"/>
          </w:tcPr>
          <w:p w14:paraId="36660CDD" w14:textId="77777777" w:rsidR="00A63227" w:rsidRPr="00102E65" w:rsidRDefault="00A63227" w:rsidP="00A63227">
            <w:pPr>
              <w:rPr>
                <w:sz w:val="18"/>
                <w:szCs w:val="18"/>
              </w:rPr>
            </w:pPr>
            <w:r w:rsidRPr="00102E65">
              <w:rPr>
                <w:sz w:val="18"/>
                <w:szCs w:val="18"/>
              </w:rPr>
              <w:t>1020.49</w:t>
            </w:r>
          </w:p>
        </w:tc>
        <w:tc>
          <w:tcPr>
            <w:tcW w:w="889" w:type="dxa"/>
          </w:tcPr>
          <w:p w14:paraId="04083BA0" w14:textId="77777777" w:rsidR="00A63227" w:rsidRPr="00102E65" w:rsidRDefault="00A63227" w:rsidP="00A63227">
            <w:pPr>
              <w:rPr>
                <w:sz w:val="18"/>
                <w:szCs w:val="18"/>
              </w:rPr>
            </w:pPr>
            <w:r w:rsidRPr="00102E65">
              <w:rPr>
                <w:sz w:val="18"/>
                <w:szCs w:val="18"/>
              </w:rPr>
              <w:t>"no"</w:t>
            </w:r>
          </w:p>
        </w:tc>
      </w:tr>
      <w:tr w:rsidR="0092099D" w:rsidRPr="0092099D" w14:paraId="521BCCDD" w14:textId="77777777" w:rsidTr="0092099D">
        <w:tc>
          <w:tcPr>
            <w:tcW w:w="859" w:type="dxa"/>
          </w:tcPr>
          <w:p w14:paraId="2E68F7C1" w14:textId="77777777" w:rsidR="00A63227" w:rsidRPr="00102E65" w:rsidRDefault="00A63227" w:rsidP="00A63227">
            <w:pPr>
              <w:rPr>
                <w:sz w:val="18"/>
                <w:szCs w:val="18"/>
              </w:rPr>
            </w:pPr>
            <w:r w:rsidRPr="00102E65">
              <w:rPr>
                <w:sz w:val="18"/>
                <w:szCs w:val="18"/>
              </w:rPr>
              <w:t>"Hgb-5-28"</w:t>
            </w:r>
          </w:p>
        </w:tc>
        <w:tc>
          <w:tcPr>
            <w:tcW w:w="1476" w:type="dxa"/>
          </w:tcPr>
          <w:p w14:paraId="0BF56DED" w14:textId="77777777" w:rsidR="00A63227" w:rsidRPr="00102E65" w:rsidRDefault="00A63227" w:rsidP="00A63227">
            <w:pPr>
              <w:rPr>
                <w:sz w:val="18"/>
                <w:szCs w:val="18"/>
              </w:rPr>
            </w:pPr>
            <w:r w:rsidRPr="00102E65">
              <w:rPr>
                <w:sz w:val="18"/>
                <w:szCs w:val="18"/>
              </w:rPr>
              <w:t>"TEHACHAPI VALLEY WEST HIGHLANDS"</w:t>
            </w:r>
          </w:p>
        </w:tc>
        <w:tc>
          <w:tcPr>
            <w:tcW w:w="1086" w:type="dxa"/>
          </w:tcPr>
          <w:p w14:paraId="6186C329" w14:textId="77777777" w:rsidR="00A63227" w:rsidRPr="00102E65" w:rsidRDefault="00A63227" w:rsidP="00A63227">
            <w:pPr>
              <w:rPr>
                <w:sz w:val="18"/>
                <w:szCs w:val="18"/>
              </w:rPr>
            </w:pPr>
            <w:r w:rsidRPr="00102E65">
              <w:rPr>
                <w:sz w:val="18"/>
                <w:szCs w:val="18"/>
              </w:rPr>
              <w:t>1264.79</w:t>
            </w:r>
          </w:p>
        </w:tc>
        <w:tc>
          <w:tcPr>
            <w:tcW w:w="889" w:type="dxa"/>
          </w:tcPr>
          <w:p w14:paraId="09F9E03A" w14:textId="77777777" w:rsidR="00A63227" w:rsidRPr="00102E65" w:rsidRDefault="00A63227" w:rsidP="00A63227">
            <w:pPr>
              <w:rPr>
                <w:sz w:val="18"/>
                <w:szCs w:val="18"/>
              </w:rPr>
            </w:pPr>
            <w:r w:rsidRPr="00102E65">
              <w:rPr>
                <w:sz w:val="18"/>
                <w:szCs w:val="18"/>
              </w:rPr>
              <w:t>"yes"</w:t>
            </w:r>
          </w:p>
        </w:tc>
      </w:tr>
      <w:tr w:rsidR="0092099D" w:rsidRPr="0092099D" w14:paraId="4CE99D19" w14:textId="77777777" w:rsidTr="0092099D">
        <w:tc>
          <w:tcPr>
            <w:tcW w:w="859" w:type="dxa"/>
          </w:tcPr>
          <w:p w14:paraId="0F8F122E" w14:textId="77777777" w:rsidR="00A63227" w:rsidRPr="00102E65" w:rsidRDefault="00A63227" w:rsidP="00A63227">
            <w:pPr>
              <w:rPr>
                <w:sz w:val="18"/>
                <w:szCs w:val="18"/>
              </w:rPr>
            </w:pPr>
            <w:r w:rsidRPr="00102E65">
              <w:rPr>
                <w:sz w:val="18"/>
                <w:szCs w:val="18"/>
              </w:rPr>
              <w:t>"Hgb-5-29"</w:t>
            </w:r>
          </w:p>
        </w:tc>
        <w:tc>
          <w:tcPr>
            <w:tcW w:w="1476" w:type="dxa"/>
          </w:tcPr>
          <w:p w14:paraId="7EB924A8" w14:textId="77777777" w:rsidR="00A63227" w:rsidRPr="00102E65" w:rsidRDefault="00A63227" w:rsidP="00A63227">
            <w:pPr>
              <w:rPr>
                <w:sz w:val="18"/>
                <w:szCs w:val="18"/>
              </w:rPr>
            </w:pPr>
            <w:r w:rsidRPr="00102E65">
              <w:rPr>
                <w:sz w:val="18"/>
                <w:szCs w:val="18"/>
              </w:rPr>
              <w:t>"CASTAC LAKE VALLEY HIGHLANDS"</w:t>
            </w:r>
          </w:p>
        </w:tc>
        <w:tc>
          <w:tcPr>
            <w:tcW w:w="1086" w:type="dxa"/>
          </w:tcPr>
          <w:p w14:paraId="1FC038D8" w14:textId="77777777" w:rsidR="00A63227" w:rsidRPr="00102E65" w:rsidRDefault="00A63227" w:rsidP="00A63227">
            <w:pPr>
              <w:rPr>
                <w:sz w:val="18"/>
                <w:szCs w:val="18"/>
              </w:rPr>
            </w:pPr>
            <w:r w:rsidRPr="00102E65">
              <w:rPr>
                <w:sz w:val="18"/>
                <w:szCs w:val="18"/>
              </w:rPr>
              <w:t>963.6</w:t>
            </w:r>
          </w:p>
        </w:tc>
        <w:tc>
          <w:tcPr>
            <w:tcW w:w="889" w:type="dxa"/>
          </w:tcPr>
          <w:p w14:paraId="2C517B08" w14:textId="77777777" w:rsidR="00A63227" w:rsidRPr="00102E65" w:rsidRDefault="00A63227" w:rsidP="00A63227">
            <w:pPr>
              <w:rPr>
                <w:sz w:val="18"/>
                <w:szCs w:val="18"/>
              </w:rPr>
            </w:pPr>
            <w:r w:rsidRPr="00102E65">
              <w:rPr>
                <w:sz w:val="18"/>
                <w:szCs w:val="18"/>
              </w:rPr>
              <w:t>"yes"</w:t>
            </w:r>
          </w:p>
        </w:tc>
      </w:tr>
      <w:tr w:rsidR="0092099D" w:rsidRPr="0092099D" w14:paraId="27102419" w14:textId="77777777" w:rsidTr="0092099D">
        <w:tc>
          <w:tcPr>
            <w:tcW w:w="859" w:type="dxa"/>
          </w:tcPr>
          <w:p w14:paraId="393CB4F4" w14:textId="77777777" w:rsidR="00A63227" w:rsidRPr="00102E65" w:rsidRDefault="00A63227" w:rsidP="00A63227">
            <w:pPr>
              <w:rPr>
                <w:sz w:val="18"/>
                <w:szCs w:val="18"/>
              </w:rPr>
            </w:pPr>
            <w:r w:rsidRPr="00102E65">
              <w:rPr>
                <w:sz w:val="18"/>
                <w:szCs w:val="18"/>
              </w:rPr>
              <w:t>"Hgb-5-3"</w:t>
            </w:r>
          </w:p>
        </w:tc>
        <w:tc>
          <w:tcPr>
            <w:tcW w:w="1476" w:type="dxa"/>
          </w:tcPr>
          <w:p w14:paraId="68F6CB8E" w14:textId="77777777" w:rsidR="00A63227" w:rsidRPr="00102E65" w:rsidRDefault="00A63227" w:rsidP="00A63227">
            <w:pPr>
              <w:rPr>
                <w:sz w:val="18"/>
                <w:szCs w:val="18"/>
              </w:rPr>
            </w:pPr>
            <w:r w:rsidRPr="00102E65">
              <w:rPr>
                <w:sz w:val="18"/>
                <w:szCs w:val="18"/>
              </w:rPr>
              <w:t>"JESS VALLEY HIGHLANDS"</w:t>
            </w:r>
          </w:p>
        </w:tc>
        <w:tc>
          <w:tcPr>
            <w:tcW w:w="1086" w:type="dxa"/>
          </w:tcPr>
          <w:p w14:paraId="5EEBFB66" w14:textId="77777777" w:rsidR="00A63227" w:rsidRPr="00102E65" w:rsidRDefault="00A63227" w:rsidP="00A63227">
            <w:pPr>
              <w:rPr>
                <w:sz w:val="18"/>
                <w:szCs w:val="18"/>
              </w:rPr>
            </w:pPr>
            <w:r w:rsidRPr="00102E65">
              <w:rPr>
                <w:sz w:val="18"/>
                <w:szCs w:val="18"/>
              </w:rPr>
              <w:t>331.9</w:t>
            </w:r>
          </w:p>
        </w:tc>
        <w:tc>
          <w:tcPr>
            <w:tcW w:w="889" w:type="dxa"/>
          </w:tcPr>
          <w:p w14:paraId="1E1858B7" w14:textId="77777777" w:rsidR="00A63227" w:rsidRPr="00102E65" w:rsidRDefault="00A63227" w:rsidP="00A63227">
            <w:pPr>
              <w:rPr>
                <w:sz w:val="18"/>
                <w:szCs w:val="18"/>
              </w:rPr>
            </w:pPr>
            <w:r w:rsidRPr="00102E65">
              <w:rPr>
                <w:sz w:val="18"/>
                <w:szCs w:val="18"/>
              </w:rPr>
              <w:t>"no"</w:t>
            </w:r>
          </w:p>
        </w:tc>
      </w:tr>
      <w:tr w:rsidR="0092099D" w:rsidRPr="0092099D" w14:paraId="271665BE" w14:textId="77777777" w:rsidTr="0092099D">
        <w:tc>
          <w:tcPr>
            <w:tcW w:w="859" w:type="dxa"/>
          </w:tcPr>
          <w:p w14:paraId="31458EBA" w14:textId="77777777" w:rsidR="00A63227" w:rsidRPr="00102E65" w:rsidRDefault="00A63227" w:rsidP="00A63227">
            <w:pPr>
              <w:rPr>
                <w:sz w:val="18"/>
                <w:szCs w:val="18"/>
              </w:rPr>
            </w:pPr>
            <w:r w:rsidRPr="00102E65">
              <w:rPr>
                <w:sz w:val="18"/>
                <w:szCs w:val="18"/>
              </w:rPr>
              <w:t>"Hgb-5-30"</w:t>
            </w:r>
          </w:p>
        </w:tc>
        <w:tc>
          <w:tcPr>
            <w:tcW w:w="1476" w:type="dxa"/>
          </w:tcPr>
          <w:p w14:paraId="54813F86" w14:textId="77777777" w:rsidR="00A63227" w:rsidRPr="00102E65" w:rsidRDefault="00A63227" w:rsidP="00A63227">
            <w:pPr>
              <w:rPr>
                <w:sz w:val="18"/>
                <w:szCs w:val="18"/>
              </w:rPr>
            </w:pPr>
            <w:r w:rsidRPr="00102E65">
              <w:rPr>
                <w:sz w:val="18"/>
                <w:szCs w:val="18"/>
              </w:rPr>
              <w:t>"LOWER LAKE VALLEY HIGHLANDS"</w:t>
            </w:r>
          </w:p>
        </w:tc>
        <w:tc>
          <w:tcPr>
            <w:tcW w:w="1086" w:type="dxa"/>
          </w:tcPr>
          <w:p w14:paraId="7D6EDC3B" w14:textId="77777777" w:rsidR="00A63227" w:rsidRPr="00102E65" w:rsidRDefault="00A63227" w:rsidP="00A63227">
            <w:pPr>
              <w:rPr>
                <w:sz w:val="18"/>
                <w:szCs w:val="18"/>
              </w:rPr>
            </w:pPr>
            <w:r w:rsidRPr="00102E65">
              <w:rPr>
                <w:sz w:val="18"/>
                <w:szCs w:val="18"/>
              </w:rPr>
              <w:t>812.07</w:t>
            </w:r>
          </w:p>
        </w:tc>
        <w:tc>
          <w:tcPr>
            <w:tcW w:w="889" w:type="dxa"/>
          </w:tcPr>
          <w:p w14:paraId="2103BA7F" w14:textId="77777777" w:rsidR="00A63227" w:rsidRPr="00102E65" w:rsidRDefault="00A63227" w:rsidP="00A63227">
            <w:pPr>
              <w:rPr>
                <w:sz w:val="18"/>
                <w:szCs w:val="18"/>
              </w:rPr>
            </w:pPr>
            <w:r w:rsidRPr="00102E65">
              <w:rPr>
                <w:sz w:val="18"/>
                <w:szCs w:val="18"/>
              </w:rPr>
              <w:t>"yes"</w:t>
            </w:r>
          </w:p>
        </w:tc>
      </w:tr>
      <w:tr w:rsidR="0092099D" w:rsidRPr="0092099D" w14:paraId="1C57433B" w14:textId="77777777" w:rsidTr="0092099D">
        <w:tc>
          <w:tcPr>
            <w:tcW w:w="859" w:type="dxa"/>
          </w:tcPr>
          <w:p w14:paraId="2149E811" w14:textId="77777777" w:rsidR="00A63227" w:rsidRPr="00102E65" w:rsidRDefault="00A63227" w:rsidP="00A63227">
            <w:pPr>
              <w:rPr>
                <w:sz w:val="18"/>
                <w:szCs w:val="18"/>
              </w:rPr>
            </w:pPr>
            <w:r w:rsidRPr="00102E65">
              <w:rPr>
                <w:sz w:val="18"/>
                <w:szCs w:val="18"/>
              </w:rPr>
              <w:t>"Hgb-5-31"</w:t>
            </w:r>
          </w:p>
        </w:tc>
        <w:tc>
          <w:tcPr>
            <w:tcW w:w="1476" w:type="dxa"/>
          </w:tcPr>
          <w:p w14:paraId="2B5896F0" w14:textId="77777777" w:rsidR="00A63227" w:rsidRPr="00102E65" w:rsidRDefault="00A63227" w:rsidP="00A63227">
            <w:pPr>
              <w:rPr>
                <w:sz w:val="18"/>
                <w:szCs w:val="18"/>
              </w:rPr>
            </w:pPr>
            <w:r w:rsidRPr="00102E65">
              <w:rPr>
                <w:sz w:val="18"/>
                <w:szCs w:val="18"/>
              </w:rPr>
              <w:t>"LONG VALLEY HIGHLANDS"</w:t>
            </w:r>
          </w:p>
        </w:tc>
        <w:tc>
          <w:tcPr>
            <w:tcW w:w="1086" w:type="dxa"/>
          </w:tcPr>
          <w:p w14:paraId="00A348F6" w14:textId="77777777" w:rsidR="00A63227" w:rsidRPr="00102E65" w:rsidRDefault="00A63227" w:rsidP="00A63227">
            <w:pPr>
              <w:rPr>
                <w:sz w:val="18"/>
                <w:szCs w:val="18"/>
              </w:rPr>
            </w:pPr>
            <w:r w:rsidRPr="00102E65">
              <w:rPr>
                <w:sz w:val="18"/>
                <w:szCs w:val="18"/>
              </w:rPr>
              <w:t>412.3</w:t>
            </w:r>
          </w:p>
        </w:tc>
        <w:tc>
          <w:tcPr>
            <w:tcW w:w="889" w:type="dxa"/>
          </w:tcPr>
          <w:p w14:paraId="1332BBB1" w14:textId="77777777" w:rsidR="00A63227" w:rsidRPr="00102E65" w:rsidRDefault="00A63227" w:rsidP="00A63227">
            <w:pPr>
              <w:rPr>
                <w:sz w:val="18"/>
                <w:szCs w:val="18"/>
              </w:rPr>
            </w:pPr>
            <w:r w:rsidRPr="00102E65">
              <w:rPr>
                <w:sz w:val="18"/>
                <w:szCs w:val="18"/>
              </w:rPr>
              <w:t>"no"</w:t>
            </w:r>
          </w:p>
        </w:tc>
      </w:tr>
      <w:tr w:rsidR="0092099D" w:rsidRPr="0092099D" w14:paraId="71910967" w14:textId="77777777" w:rsidTr="0092099D">
        <w:tc>
          <w:tcPr>
            <w:tcW w:w="859" w:type="dxa"/>
          </w:tcPr>
          <w:p w14:paraId="5ABAE9D0" w14:textId="77777777" w:rsidR="00A63227" w:rsidRPr="00102E65" w:rsidRDefault="00A63227" w:rsidP="00A63227">
            <w:pPr>
              <w:rPr>
                <w:sz w:val="18"/>
                <w:szCs w:val="18"/>
              </w:rPr>
            </w:pPr>
            <w:r w:rsidRPr="00102E65">
              <w:rPr>
                <w:sz w:val="18"/>
                <w:szCs w:val="18"/>
              </w:rPr>
              <w:t>"Hgb-5-35"</w:t>
            </w:r>
          </w:p>
        </w:tc>
        <w:tc>
          <w:tcPr>
            <w:tcW w:w="1476" w:type="dxa"/>
          </w:tcPr>
          <w:p w14:paraId="4FA8BBAC" w14:textId="77777777" w:rsidR="00A63227" w:rsidRPr="00102E65" w:rsidRDefault="00A63227" w:rsidP="00A63227">
            <w:pPr>
              <w:rPr>
                <w:sz w:val="18"/>
                <w:szCs w:val="18"/>
              </w:rPr>
            </w:pPr>
            <w:r w:rsidRPr="00102E65">
              <w:rPr>
                <w:sz w:val="18"/>
                <w:szCs w:val="18"/>
              </w:rPr>
              <w:t>"MCCLOUD AREA HIGHLANDS"</w:t>
            </w:r>
          </w:p>
        </w:tc>
        <w:tc>
          <w:tcPr>
            <w:tcW w:w="1086" w:type="dxa"/>
          </w:tcPr>
          <w:p w14:paraId="1734953F" w14:textId="77777777" w:rsidR="00A63227" w:rsidRPr="00102E65" w:rsidRDefault="00A63227" w:rsidP="00A63227">
            <w:pPr>
              <w:rPr>
                <w:sz w:val="18"/>
                <w:szCs w:val="18"/>
              </w:rPr>
            </w:pPr>
            <w:r w:rsidRPr="00102E65">
              <w:rPr>
                <w:sz w:val="18"/>
                <w:szCs w:val="18"/>
              </w:rPr>
              <w:t>675.95</w:t>
            </w:r>
          </w:p>
        </w:tc>
        <w:tc>
          <w:tcPr>
            <w:tcW w:w="889" w:type="dxa"/>
          </w:tcPr>
          <w:p w14:paraId="574E4A9B" w14:textId="77777777" w:rsidR="00A63227" w:rsidRPr="00102E65" w:rsidRDefault="00A63227" w:rsidP="00A63227">
            <w:pPr>
              <w:rPr>
                <w:sz w:val="18"/>
                <w:szCs w:val="18"/>
              </w:rPr>
            </w:pPr>
            <w:r w:rsidRPr="00102E65">
              <w:rPr>
                <w:sz w:val="18"/>
                <w:szCs w:val="18"/>
              </w:rPr>
              <w:t>"yes"</w:t>
            </w:r>
          </w:p>
        </w:tc>
      </w:tr>
      <w:tr w:rsidR="0092099D" w:rsidRPr="0092099D" w14:paraId="1B1D3958" w14:textId="77777777" w:rsidTr="0092099D">
        <w:tc>
          <w:tcPr>
            <w:tcW w:w="859" w:type="dxa"/>
          </w:tcPr>
          <w:p w14:paraId="6422A03D" w14:textId="77777777" w:rsidR="00A63227" w:rsidRPr="00102E65" w:rsidRDefault="00A63227" w:rsidP="00A63227">
            <w:pPr>
              <w:rPr>
                <w:sz w:val="18"/>
                <w:szCs w:val="18"/>
              </w:rPr>
            </w:pPr>
            <w:r w:rsidRPr="00102E65">
              <w:rPr>
                <w:sz w:val="18"/>
                <w:szCs w:val="18"/>
              </w:rPr>
              <w:t>"Hgb-5-36"</w:t>
            </w:r>
          </w:p>
        </w:tc>
        <w:tc>
          <w:tcPr>
            <w:tcW w:w="1476" w:type="dxa"/>
          </w:tcPr>
          <w:p w14:paraId="1F6A2CB0" w14:textId="77777777" w:rsidR="00A63227" w:rsidRPr="00102E65" w:rsidRDefault="00A63227" w:rsidP="00A63227">
            <w:pPr>
              <w:rPr>
                <w:sz w:val="18"/>
                <w:szCs w:val="18"/>
              </w:rPr>
            </w:pPr>
            <w:r w:rsidRPr="00102E65">
              <w:rPr>
                <w:sz w:val="18"/>
                <w:szCs w:val="18"/>
              </w:rPr>
              <w:t>"ROUND VALLEY HIGHLANDS"</w:t>
            </w:r>
          </w:p>
        </w:tc>
        <w:tc>
          <w:tcPr>
            <w:tcW w:w="1086" w:type="dxa"/>
          </w:tcPr>
          <w:p w14:paraId="47411E53" w14:textId="77777777" w:rsidR="00A63227" w:rsidRPr="00102E65" w:rsidRDefault="00A63227" w:rsidP="00A63227">
            <w:pPr>
              <w:rPr>
                <w:sz w:val="18"/>
                <w:szCs w:val="18"/>
              </w:rPr>
            </w:pPr>
            <w:r w:rsidRPr="00102E65">
              <w:rPr>
                <w:sz w:val="18"/>
                <w:szCs w:val="18"/>
              </w:rPr>
              <w:t>845.25</w:t>
            </w:r>
          </w:p>
        </w:tc>
        <w:tc>
          <w:tcPr>
            <w:tcW w:w="889" w:type="dxa"/>
          </w:tcPr>
          <w:p w14:paraId="28352D72" w14:textId="77777777" w:rsidR="00A63227" w:rsidRPr="00102E65" w:rsidRDefault="00A63227" w:rsidP="00A63227">
            <w:pPr>
              <w:rPr>
                <w:sz w:val="18"/>
                <w:szCs w:val="18"/>
              </w:rPr>
            </w:pPr>
            <w:r w:rsidRPr="00102E65">
              <w:rPr>
                <w:sz w:val="18"/>
                <w:szCs w:val="18"/>
              </w:rPr>
              <w:t>"no"</w:t>
            </w:r>
          </w:p>
        </w:tc>
      </w:tr>
      <w:tr w:rsidR="0092099D" w:rsidRPr="0092099D" w14:paraId="4E3792CC" w14:textId="77777777" w:rsidTr="0092099D">
        <w:tc>
          <w:tcPr>
            <w:tcW w:w="859" w:type="dxa"/>
          </w:tcPr>
          <w:p w14:paraId="4B2DB105" w14:textId="77777777" w:rsidR="00A63227" w:rsidRPr="00102E65" w:rsidRDefault="00A63227" w:rsidP="00A63227">
            <w:pPr>
              <w:rPr>
                <w:sz w:val="18"/>
                <w:szCs w:val="18"/>
              </w:rPr>
            </w:pPr>
            <w:r w:rsidRPr="00102E65">
              <w:rPr>
                <w:sz w:val="18"/>
                <w:szCs w:val="18"/>
              </w:rPr>
              <w:t>"Hgb-5-37"</w:t>
            </w:r>
          </w:p>
        </w:tc>
        <w:tc>
          <w:tcPr>
            <w:tcW w:w="1476" w:type="dxa"/>
          </w:tcPr>
          <w:p w14:paraId="32ECF4AB" w14:textId="77777777" w:rsidR="00A63227" w:rsidRPr="00102E65" w:rsidRDefault="00A63227" w:rsidP="00A63227">
            <w:pPr>
              <w:rPr>
                <w:sz w:val="18"/>
                <w:szCs w:val="18"/>
              </w:rPr>
            </w:pPr>
            <w:r w:rsidRPr="00102E65">
              <w:rPr>
                <w:sz w:val="18"/>
                <w:szCs w:val="18"/>
              </w:rPr>
              <w:t>"TOAD WELL AREA HIGHLANDS"</w:t>
            </w:r>
          </w:p>
        </w:tc>
        <w:tc>
          <w:tcPr>
            <w:tcW w:w="1086" w:type="dxa"/>
          </w:tcPr>
          <w:p w14:paraId="47731485" w14:textId="77777777" w:rsidR="00A63227" w:rsidRPr="00102E65" w:rsidRDefault="00A63227" w:rsidP="00A63227">
            <w:pPr>
              <w:rPr>
                <w:sz w:val="18"/>
                <w:szCs w:val="18"/>
              </w:rPr>
            </w:pPr>
            <w:r w:rsidRPr="00102E65">
              <w:rPr>
                <w:sz w:val="18"/>
                <w:szCs w:val="18"/>
              </w:rPr>
              <w:t>NA</w:t>
            </w:r>
          </w:p>
        </w:tc>
        <w:tc>
          <w:tcPr>
            <w:tcW w:w="889" w:type="dxa"/>
          </w:tcPr>
          <w:p w14:paraId="24E70856" w14:textId="77777777" w:rsidR="00A63227" w:rsidRPr="00102E65" w:rsidRDefault="00A63227" w:rsidP="00A63227">
            <w:pPr>
              <w:rPr>
                <w:sz w:val="18"/>
                <w:szCs w:val="18"/>
              </w:rPr>
            </w:pPr>
            <w:r w:rsidRPr="00102E65">
              <w:rPr>
                <w:sz w:val="18"/>
                <w:szCs w:val="18"/>
              </w:rPr>
              <w:t>NA</w:t>
            </w:r>
          </w:p>
        </w:tc>
      </w:tr>
      <w:tr w:rsidR="0092099D" w:rsidRPr="0092099D" w14:paraId="2BE97047" w14:textId="77777777" w:rsidTr="0092099D">
        <w:tc>
          <w:tcPr>
            <w:tcW w:w="859" w:type="dxa"/>
          </w:tcPr>
          <w:p w14:paraId="450787DB" w14:textId="77777777" w:rsidR="00A63227" w:rsidRPr="00102E65" w:rsidRDefault="00A63227" w:rsidP="00A63227">
            <w:pPr>
              <w:rPr>
                <w:sz w:val="18"/>
                <w:szCs w:val="18"/>
              </w:rPr>
            </w:pPr>
            <w:r w:rsidRPr="00102E65">
              <w:rPr>
                <w:sz w:val="18"/>
                <w:szCs w:val="18"/>
              </w:rPr>
              <w:t>"Hgb-5-38"</w:t>
            </w:r>
          </w:p>
        </w:tc>
        <w:tc>
          <w:tcPr>
            <w:tcW w:w="1476" w:type="dxa"/>
          </w:tcPr>
          <w:p w14:paraId="4CF3BE0A" w14:textId="77777777" w:rsidR="00A63227" w:rsidRPr="00102E65" w:rsidRDefault="00A63227" w:rsidP="00A63227">
            <w:pPr>
              <w:rPr>
                <w:sz w:val="18"/>
                <w:szCs w:val="18"/>
              </w:rPr>
            </w:pPr>
            <w:r w:rsidRPr="00102E65">
              <w:rPr>
                <w:sz w:val="18"/>
                <w:szCs w:val="18"/>
              </w:rPr>
              <w:t>"PONDOSA TOWN AREA HIGHLANDS"</w:t>
            </w:r>
          </w:p>
        </w:tc>
        <w:tc>
          <w:tcPr>
            <w:tcW w:w="1086" w:type="dxa"/>
          </w:tcPr>
          <w:p w14:paraId="3DCE6B89" w14:textId="77777777" w:rsidR="00A63227" w:rsidRPr="00102E65" w:rsidRDefault="00A63227" w:rsidP="00A63227">
            <w:pPr>
              <w:rPr>
                <w:sz w:val="18"/>
                <w:szCs w:val="18"/>
              </w:rPr>
            </w:pPr>
            <w:r w:rsidRPr="00102E65">
              <w:rPr>
                <w:sz w:val="18"/>
                <w:szCs w:val="18"/>
              </w:rPr>
              <w:t>NA</w:t>
            </w:r>
          </w:p>
        </w:tc>
        <w:tc>
          <w:tcPr>
            <w:tcW w:w="889" w:type="dxa"/>
          </w:tcPr>
          <w:p w14:paraId="330041CF" w14:textId="77777777" w:rsidR="00A63227" w:rsidRPr="00102E65" w:rsidRDefault="00A63227" w:rsidP="00A63227">
            <w:pPr>
              <w:rPr>
                <w:sz w:val="18"/>
                <w:szCs w:val="18"/>
              </w:rPr>
            </w:pPr>
            <w:r w:rsidRPr="00102E65">
              <w:rPr>
                <w:sz w:val="18"/>
                <w:szCs w:val="18"/>
              </w:rPr>
              <w:t>NA</w:t>
            </w:r>
          </w:p>
        </w:tc>
      </w:tr>
      <w:tr w:rsidR="0092099D" w:rsidRPr="0092099D" w14:paraId="6DB019F3" w14:textId="77777777" w:rsidTr="0092099D">
        <w:tc>
          <w:tcPr>
            <w:tcW w:w="859" w:type="dxa"/>
          </w:tcPr>
          <w:p w14:paraId="3585119C" w14:textId="77777777" w:rsidR="00A63227" w:rsidRPr="00102E65" w:rsidRDefault="00A63227" w:rsidP="00A63227">
            <w:pPr>
              <w:rPr>
                <w:sz w:val="18"/>
                <w:szCs w:val="18"/>
              </w:rPr>
            </w:pPr>
            <w:r w:rsidRPr="00102E65">
              <w:rPr>
                <w:sz w:val="18"/>
                <w:szCs w:val="18"/>
              </w:rPr>
              <w:lastRenderedPageBreak/>
              <w:t>"Hgb-5-4"</w:t>
            </w:r>
          </w:p>
        </w:tc>
        <w:tc>
          <w:tcPr>
            <w:tcW w:w="1476" w:type="dxa"/>
          </w:tcPr>
          <w:p w14:paraId="4D0161E4" w14:textId="77777777" w:rsidR="00A63227" w:rsidRPr="00102E65" w:rsidRDefault="00A63227" w:rsidP="00A63227">
            <w:pPr>
              <w:rPr>
                <w:sz w:val="18"/>
                <w:szCs w:val="18"/>
              </w:rPr>
            </w:pPr>
            <w:r w:rsidRPr="00102E65">
              <w:rPr>
                <w:sz w:val="18"/>
                <w:szCs w:val="18"/>
              </w:rPr>
              <w:t>"BIG VALLEY HIGHLANDS"</w:t>
            </w:r>
          </w:p>
        </w:tc>
        <w:tc>
          <w:tcPr>
            <w:tcW w:w="1086" w:type="dxa"/>
          </w:tcPr>
          <w:p w14:paraId="491547F6" w14:textId="77777777" w:rsidR="00A63227" w:rsidRPr="00102E65" w:rsidRDefault="00A63227" w:rsidP="00A63227">
            <w:pPr>
              <w:rPr>
                <w:sz w:val="18"/>
                <w:szCs w:val="18"/>
              </w:rPr>
            </w:pPr>
            <w:r w:rsidRPr="00102E65">
              <w:rPr>
                <w:sz w:val="18"/>
                <w:szCs w:val="18"/>
              </w:rPr>
              <w:t>939.7</w:t>
            </w:r>
          </w:p>
        </w:tc>
        <w:tc>
          <w:tcPr>
            <w:tcW w:w="889" w:type="dxa"/>
          </w:tcPr>
          <w:p w14:paraId="507683EE" w14:textId="77777777" w:rsidR="00A63227" w:rsidRPr="00102E65" w:rsidRDefault="00A63227" w:rsidP="00A63227">
            <w:pPr>
              <w:rPr>
                <w:sz w:val="18"/>
                <w:szCs w:val="18"/>
              </w:rPr>
            </w:pPr>
            <w:r w:rsidRPr="00102E65">
              <w:rPr>
                <w:sz w:val="18"/>
                <w:szCs w:val="18"/>
              </w:rPr>
              <w:t>"yes"</w:t>
            </w:r>
          </w:p>
        </w:tc>
      </w:tr>
      <w:tr w:rsidR="0092099D" w:rsidRPr="0092099D" w14:paraId="4197130D" w14:textId="77777777" w:rsidTr="0092099D">
        <w:tc>
          <w:tcPr>
            <w:tcW w:w="859" w:type="dxa"/>
          </w:tcPr>
          <w:p w14:paraId="17E06CFA" w14:textId="77777777" w:rsidR="00A63227" w:rsidRPr="00102E65" w:rsidRDefault="00A63227" w:rsidP="00A63227">
            <w:pPr>
              <w:rPr>
                <w:sz w:val="18"/>
                <w:szCs w:val="18"/>
              </w:rPr>
            </w:pPr>
            <w:r w:rsidRPr="00102E65">
              <w:rPr>
                <w:sz w:val="18"/>
                <w:szCs w:val="18"/>
              </w:rPr>
              <w:t>"Hgb-5-40"</w:t>
            </w:r>
          </w:p>
        </w:tc>
        <w:tc>
          <w:tcPr>
            <w:tcW w:w="1476" w:type="dxa"/>
          </w:tcPr>
          <w:p w14:paraId="17C1634D" w14:textId="77777777" w:rsidR="00A63227" w:rsidRPr="00102E65" w:rsidRDefault="00A63227" w:rsidP="00A63227">
            <w:pPr>
              <w:rPr>
                <w:sz w:val="18"/>
                <w:szCs w:val="18"/>
              </w:rPr>
            </w:pPr>
            <w:r w:rsidRPr="00102E65">
              <w:rPr>
                <w:sz w:val="18"/>
                <w:szCs w:val="18"/>
              </w:rPr>
              <w:t>"HOT SPRINGS VALLEY HIGHLANDS"</w:t>
            </w:r>
          </w:p>
        </w:tc>
        <w:tc>
          <w:tcPr>
            <w:tcW w:w="1086" w:type="dxa"/>
          </w:tcPr>
          <w:p w14:paraId="710B4874" w14:textId="77777777" w:rsidR="00A63227" w:rsidRPr="00102E65" w:rsidRDefault="00A63227" w:rsidP="00A63227">
            <w:pPr>
              <w:rPr>
                <w:sz w:val="18"/>
                <w:szCs w:val="18"/>
              </w:rPr>
            </w:pPr>
            <w:r w:rsidRPr="00102E65">
              <w:rPr>
                <w:sz w:val="18"/>
                <w:szCs w:val="18"/>
              </w:rPr>
              <w:t>708.37</w:t>
            </w:r>
          </w:p>
        </w:tc>
        <w:tc>
          <w:tcPr>
            <w:tcW w:w="889" w:type="dxa"/>
          </w:tcPr>
          <w:p w14:paraId="58E76EEB" w14:textId="77777777" w:rsidR="00A63227" w:rsidRPr="00102E65" w:rsidRDefault="00A63227" w:rsidP="00A63227">
            <w:pPr>
              <w:rPr>
                <w:sz w:val="18"/>
                <w:szCs w:val="18"/>
              </w:rPr>
            </w:pPr>
            <w:r w:rsidRPr="00102E65">
              <w:rPr>
                <w:sz w:val="18"/>
                <w:szCs w:val="18"/>
              </w:rPr>
              <w:t>"yes"</w:t>
            </w:r>
          </w:p>
        </w:tc>
      </w:tr>
      <w:tr w:rsidR="0092099D" w:rsidRPr="0092099D" w14:paraId="4B4A9537" w14:textId="77777777" w:rsidTr="0092099D">
        <w:tc>
          <w:tcPr>
            <w:tcW w:w="859" w:type="dxa"/>
          </w:tcPr>
          <w:p w14:paraId="5BC29FDB" w14:textId="77777777" w:rsidR="00A63227" w:rsidRPr="00102E65" w:rsidRDefault="00A63227" w:rsidP="00A63227">
            <w:pPr>
              <w:rPr>
                <w:sz w:val="18"/>
                <w:szCs w:val="18"/>
              </w:rPr>
            </w:pPr>
            <w:r w:rsidRPr="00102E65">
              <w:rPr>
                <w:sz w:val="18"/>
                <w:szCs w:val="18"/>
              </w:rPr>
              <w:t>"Hgb-5-41"</w:t>
            </w:r>
          </w:p>
        </w:tc>
        <w:tc>
          <w:tcPr>
            <w:tcW w:w="1476" w:type="dxa"/>
          </w:tcPr>
          <w:p w14:paraId="547B6EFF" w14:textId="77777777" w:rsidR="00A63227" w:rsidRPr="00102E65" w:rsidRDefault="00A63227" w:rsidP="00A63227">
            <w:pPr>
              <w:rPr>
                <w:sz w:val="18"/>
                <w:szCs w:val="18"/>
              </w:rPr>
            </w:pPr>
            <w:r w:rsidRPr="00102E65">
              <w:rPr>
                <w:sz w:val="18"/>
                <w:szCs w:val="18"/>
              </w:rPr>
              <w:t>"EGG LAKE VALLEY HIGHLANDS"</w:t>
            </w:r>
          </w:p>
        </w:tc>
        <w:tc>
          <w:tcPr>
            <w:tcW w:w="1086" w:type="dxa"/>
          </w:tcPr>
          <w:p w14:paraId="1E5E0FB2" w14:textId="77777777" w:rsidR="00A63227" w:rsidRPr="00102E65" w:rsidRDefault="00A63227" w:rsidP="00A63227">
            <w:pPr>
              <w:rPr>
                <w:sz w:val="18"/>
                <w:szCs w:val="18"/>
              </w:rPr>
            </w:pPr>
            <w:r w:rsidRPr="00102E65">
              <w:rPr>
                <w:sz w:val="18"/>
                <w:szCs w:val="18"/>
              </w:rPr>
              <w:t>685</w:t>
            </w:r>
          </w:p>
        </w:tc>
        <w:tc>
          <w:tcPr>
            <w:tcW w:w="889" w:type="dxa"/>
          </w:tcPr>
          <w:p w14:paraId="198CD816" w14:textId="77777777" w:rsidR="00A63227" w:rsidRPr="00102E65" w:rsidRDefault="00A63227" w:rsidP="00A63227">
            <w:pPr>
              <w:rPr>
                <w:sz w:val="18"/>
                <w:szCs w:val="18"/>
              </w:rPr>
            </w:pPr>
            <w:r w:rsidRPr="00102E65">
              <w:rPr>
                <w:sz w:val="18"/>
                <w:szCs w:val="18"/>
              </w:rPr>
              <w:t>"yes"</w:t>
            </w:r>
          </w:p>
        </w:tc>
      </w:tr>
      <w:tr w:rsidR="0092099D" w:rsidRPr="0092099D" w14:paraId="333150D4" w14:textId="77777777" w:rsidTr="0092099D">
        <w:tc>
          <w:tcPr>
            <w:tcW w:w="859" w:type="dxa"/>
          </w:tcPr>
          <w:p w14:paraId="074B34ED" w14:textId="77777777" w:rsidR="00A63227" w:rsidRPr="00102E65" w:rsidRDefault="00A63227" w:rsidP="00A63227">
            <w:pPr>
              <w:rPr>
                <w:sz w:val="18"/>
                <w:szCs w:val="18"/>
              </w:rPr>
            </w:pPr>
            <w:r w:rsidRPr="00102E65">
              <w:rPr>
                <w:sz w:val="18"/>
                <w:szCs w:val="18"/>
              </w:rPr>
              <w:t>"Hgb-5-43"</w:t>
            </w:r>
          </w:p>
        </w:tc>
        <w:tc>
          <w:tcPr>
            <w:tcW w:w="1476" w:type="dxa"/>
          </w:tcPr>
          <w:p w14:paraId="6B3A28AF" w14:textId="77777777" w:rsidR="00A63227" w:rsidRPr="00102E65" w:rsidRDefault="00A63227" w:rsidP="00A63227">
            <w:pPr>
              <w:rPr>
                <w:sz w:val="18"/>
                <w:szCs w:val="18"/>
              </w:rPr>
            </w:pPr>
            <w:r w:rsidRPr="00102E65">
              <w:rPr>
                <w:sz w:val="18"/>
                <w:szCs w:val="18"/>
              </w:rPr>
              <w:t>"ROCK PRAIRIE VALLEY HIGHLANDS"</w:t>
            </w:r>
          </w:p>
        </w:tc>
        <w:tc>
          <w:tcPr>
            <w:tcW w:w="1086" w:type="dxa"/>
          </w:tcPr>
          <w:p w14:paraId="3137B172" w14:textId="77777777" w:rsidR="00A63227" w:rsidRPr="00102E65" w:rsidRDefault="00A63227" w:rsidP="00A63227">
            <w:pPr>
              <w:rPr>
                <w:sz w:val="18"/>
                <w:szCs w:val="18"/>
              </w:rPr>
            </w:pPr>
            <w:r w:rsidRPr="00102E65">
              <w:rPr>
                <w:sz w:val="18"/>
                <w:szCs w:val="18"/>
              </w:rPr>
              <w:t>1634.57</w:t>
            </w:r>
          </w:p>
        </w:tc>
        <w:tc>
          <w:tcPr>
            <w:tcW w:w="889" w:type="dxa"/>
          </w:tcPr>
          <w:p w14:paraId="409F1D3C" w14:textId="77777777" w:rsidR="00A63227" w:rsidRPr="00102E65" w:rsidRDefault="00A63227" w:rsidP="00A63227">
            <w:pPr>
              <w:rPr>
                <w:sz w:val="18"/>
                <w:szCs w:val="18"/>
              </w:rPr>
            </w:pPr>
            <w:r w:rsidRPr="00102E65">
              <w:rPr>
                <w:sz w:val="18"/>
                <w:szCs w:val="18"/>
              </w:rPr>
              <w:t>"yes"</w:t>
            </w:r>
          </w:p>
        </w:tc>
      </w:tr>
      <w:tr w:rsidR="0092099D" w:rsidRPr="0092099D" w14:paraId="6A8AFAA5" w14:textId="77777777" w:rsidTr="0092099D">
        <w:tc>
          <w:tcPr>
            <w:tcW w:w="859" w:type="dxa"/>
          </w:tcPr>
          <w:p w14:paraId="05F69A2E" w14:textId="77777777" w:rsidR="00A63227" w:rsidRPr="00102E65" w:rsidRDefault="00A63227" w:rsidP="00A63227">
            <w:pPr>
              <w:rPr>
                <w:sz w:val="18"/>
                <w:szCs w:val="18"/>
              </w:rPr>
            </w:pPr>
            <w:r w:rsidRPr="00102E65">
              <w:rPr>
                <w:sz w:val="18"/>
                <w:szCs w:val="18"/>
              </w:rPr>
              <w:t>"Hgb-5-44"</w:t>
            </w:r>
          </w:p>
        </w:tc>
        <w:tc>
          <w:tcPr>
            <w:tcW w:w="1476" w:type="dxa"/>
          </w:tcPr>
          <w:p w14:paraId="60857CEC" w14:textId="77777777" w:rsidR="00A63227" w:rsidRPr="00102E65" w:rsidRDefault="00A63227" w:rsidP="00A63227">
            <w:pPr>
              <w:rPr>
                <w:sz w:val="18"/>
                <w:szCs w:val="18"/>
              </w:rPr>
            </w:pPr>
            <w:r w:rsidRPr="00102E65">
              <w:rPr>
                <w:sz w:val="18"/>
                <w:szCs w:val="18"/>
              </w:rPr>
              <w:t>"LONG VALLEY HIGHLANDS"</w:t>
            </w:r>
          </w:p>
        </w:tc>
        <w:tc>
          <w:tcPr>
            <w:tcW w:w="1086" w:type="dxa"/>
          </w:tcPr>
          <w:p w14:paraId="7C165BFF" w14:textId="77777777" w:rsidR="00A63227" w:rsidRPr="00102E65" w:rsidRDefault="00A63227" w:rsidP="00A63227">
            <w:pPr>
              <w:rPr>
                <w:sz w:val="18"/>
                <w:szCs w:val="18"/>
              </w:rPr>
            </w:pPr>
            <w:r w:rsidRPr="00102E65">
              <w:rPr>
                <w:sz w:val="18"/>
                <w:szCs w:val="18"/>
              </w:rPr>
              <w:t>NA</w:t>
            </w:r>
          </w:p>
        </w:tc>
        <w:tc>
          <w:tcPr>
            <w:tcW w:w="889" w:type="dxa"/>
          </w:tcPr>
          <w:p w14:paraId="00D445EB" w14:textId="77777777" w:rsidR="00A63227" w:rsidRPr="00102E65" w:rsidRDefault="00A63227" w:rsidP="00A63227">
            <w:pPr>
              <w:rPr>
                <w:sz w:val="18"/>
                <w:szCs w:val="18"/>
              </w:rPr>
            </w:pPr>
            <w:r w:rsidRPr="00102E65">
              <w:rPr>
                <w:sz w:val="18"/>
                <w:szCs w:val="18"/>
              </w:rPr>
              <w:t>NA</w:t>
            </w:r>
          </w:p>
        </w:tc>
      </w:tr>
      <w:tr w:rsidR="0092099D" w:rsidRPr="0092099D" w14:paraId="263D0D34" w14:textId="77777777" w:rsidTr="0092099D">
        <w:tc>
          <w:tcPr>
            <w:tcW w:w="859" w:type="dxa"/>
          </w:tcPr>
          <w:p w14:paraId="70BE8792" w14:textId="77777777" w:rsidR="00A63227" w:rsidRPr="00102E65" w:rsidRDefault="00A63227" w:rsidP="00A63227">
            <w:pPr>
              <w:rPr>
                <w:sz w:val="18"/>
                <w:szCs w:val="18"/>
              </w:rPr>
            </w:pPr>
            <w:r w:rsidRPr="00102E65">
              <w:rPr>
                <w:sz w:val="18"/>
                <w:szCs w:val="18"/>
              </w:rPr>
              <w:t>"Hgb-5-45"</w:t>
            </w:r>
          </w:p>
        </w:tc>
        <w:tc>
          <w:tcPr>
            <w:tcW w:w="1476" w:type="dxa"/>
          </w:tcPr>
          <w:p w14:paraId="5863EC77" w14:textId="77777777" w:rsidR="00A63227" w:rsidRPr="00102E65" w:rsidRDefault="00A63227" w:rsidP="00A63227">
            <w:pPr>
              <w:rPr>
                <w:sz w:val="18"/>
                <w:szCs w:val="18"/>
              </w:rPr>
            </w:pPr>
            <w:r w:rsidRPr="00102E65">
              <w:rPr>
                <w:sz w:val="18"/>
                <w:szCs w:val="18"/>
              </w:rPr>
              <w:t>"CAYTON VALLEY HIGHLANDS"</w:t>
            </w:r>
          </w:p>
        </w:tc>
        <w:tc>
          <w:tcPr>
            <w:tcW w:w="1086" w:type="dxa"/>
          </w:tcPr>
          <w:p w14:paraId="0C7377F6" w14:textId="77777777" w:rsidR="00A63227" w:rsidRPr="00102E65" w:rsidRDefault="00A63227" w:rsidP="00A63227">
            <w:pPr>
              <w:rPr>
                <w:sz w:val="18"/>
                <w:szCs w:val="18"/>
              </w:rPr>
            </w:pPr>
            <w:r w:rsidRPr="00102E65">
              <w:rPr>
                <w:sz w:val="18"/>
                <w:szCs w:val="18"/>
              </w:rPr>
              <w:t>714.5</w:t>
            </w:r>
          </w:p>
        </w:tc>
        <w:tc>
          <w:tcPr>
            <w:tcW w:w="889" w:type="dxa"/>
          </w:tcPr>
          <w:p w14:paraId="44CDCCF8" w14:textId="77777777" w:rsidR="00A63227" w:rsidRPr="00102E65" w:rsidRDefault="00A63227" w:rsidP="00A63227">
            <w:pPr>
              <w:rPr>
                <w:sz w:val="18"/>
                <w:szCs w:val="18"/>
              </w:rPr>
            </w:pPr>
            <w:r w:rsidRPr="00102E65">
              <w:rPr>
                <w:sz w:val="18"/>
                <w:szCs w:val="18"/>
              </w:rPr>
              <w:t>"yes"</w:t>
            </w:r>
          </w:p>
        </w:tc>
      </w:tr>
      <w:tr w:rsidR="0092099D" w:rsidRPr="0092099D" w14:paraId="56FAB2A8" w14:textId="77777777" w:rsidTr="0092099D">
        <w:tc>
          <w:tcPr>
            <w:tcW w:w="859" w:type="dxa"/>
          </w:tcPr>
          <w:p w14:paraId="0F3045D5" w14:textId="77777777" w:rsidR="00A63227" w:rsidRPr="00102E65" w:rsidRDefault="00A63227" w:rsidP="00A63227">
            <w:pPr>
              <w:rPr>
                <w:sz w:val="18"/>
                <w:szCs w:val="18"/>
              </w:rPr>
            </w:pPr>
            <w:r w:rsidRPr="00102E65">
              <w:rPr>
                <w:sz w:val="18"/>
                <w:szCs w:val="18"/>
              </w:rPr>
              <w:t>"Hgb-5-46"</w:t>
            </w:r>
          </w:p>
        </w:tc>
        <w:tc>
          <w:tcPr>
            <w:tcW w:w="1476" w:type="dxa"/>
          </w:tcPr>
          <w:p w14:paraId="49F3A9DC" w14:textId="77777777" w:rsidR="00A63227" w:rsidRPr="00102E65" w:rsidRDefault="00A63227" w:rsidP="00A63227">
            <w:pPr>
              <w:rPr>
                <w:sz w:val="18"/>
                <w:szCs w:val="18"/>
              </w:rPr>
            </w:pPr>
            <w:r w:rsidRPr="00102E65">
              <w:rPr>
                <w:sz w:val="18"/>
                <w:szCs w:val="18"/>
              </w:rPr>
              <w:t>"LAKE BRITTON AREA HIGHLANDS"</w:t>
            </w:r>
          </w:p>
        </w:tc>
        <w:tc>
          <w:tcPr>
            <w:tcW w:w="1086" w:type="dxa"/>
          </w:tcPr>
          <w:p w14:paraId="23C84094" w14:textId="77777777" w:rsidR="00A63227" w:rsidRPr="00102E65" w:rsidRDefault="00A63227" w:rsidP="00A63227">
            <w:pPr>
              <w:rPr>
                <w:sz w:val="18"/>
                <w:szCs w:val="18"/>
              </w:rPr>
            </w:pPr>
            <w:r w:rsidRPr="00102E65">
              <w:rPr>
                <w:sz w:val="18"/>
                <w:szCs w:val="18"/>
              </w:rPr>
              <w:t>671.97</w:t>
            </w:r>
          </w:p>
        </w:tc>
        <w:tc>
          <w:tcPr>
            <w:tcW w:w="889" w:type="dxa"/>
          </w:tcPr>
          <w:p w14:paraId="54623792" w14:textId="77777777" w:rsidR="00A63227" w:rsidRPr="00102E65" w:rsidRDefault="00A63227" w:rsidP="00A63227">
            <w:pPr>
              <w:rPr>
                <w:sz w:val="18"/>
                <w:szCs w:val="18"/>
              </w:rPr>
            </w:pPr>
            <w:r w:rsidRPr="00102E65">
              <w:rPr>
                <w:sz w:val="18"/>
                <w:szCs w:val="18"/>
              </w:rPr>
              <w:t>"no"</w:t>
            </w:r>
          </w:p>
        </w:tc>
      </w:tr>
      <w:tr w:rsidR="0092099D" w:rsidRPr="0092099D" w14:paraId="17C85555" w14:textId="77777777" w:rsidTr="0092099D">
        <w:tc>
          <w:tcPr>
            <w:tcW w:w="859" w:type="dxa"/>
          </w:tcPr>
          <w:p w14:paraId="6AA4AFF8" w14:textId="77777777" w:rsidR="00A63227" w:rsidRPr="00102E65" w:rsidRDefault="00A63227" w:rsidP="00A63227">
            <w:pPr>
              <w:rPr>
                <w:sz w:val="18"/>
                <w:szCs w:val="18"/>
              </w:rPr>
            </w:pPr>
            <w:r w:rsidRPr="00102E65">
              <w:rPr>
                <w:sz w:val="18"/>
                <w:szCs w:val="18"/>
              </w:rPr>
              <w:t>"Hgb-5-47"</w:t>
            </w:r>
          </w:p>
        </w:tc>
        <w:tc>
          <w:tcPr>
            <w:tcW w:w="1476" w:type="dxa"/>
          </w:tcPr>
          <w:p w14:paraId="4AFFAE3C" w14:textId="77777777" w:rsidR="00A63227" w:rsidRPr="00102E65" w:rsidRDefault="00A63227" w:rsidP="00A63227">
            <w:pPr>
              <w:rPr>
                <w:sz w:val="18"/>
                <w:szCs w:val="18"/>
              </w:rPr>
            </w:pPr>
            <w:r w:rsidRPr="00102E65">
              <w:rPr>
                <w:sz w:val="18"/>
                <w:szCs w:val="18"/>
              </w:rPr>
              <w:t>"GOOSE VALLEY HIGHLANDS"</w:t>
            </w:r>
          </w:p>
        </w:tc>
        <w:tc>
          <w:tcPr>
            <w:tcW w:w="1086" w:type="dxa"/>
          </w:tcPr>
          <w:p w14:paraId="4DCC1846" w14:textId="77777777" w:rsidR="00A63227" w:rsidRPr="00102E65" w:rsidRDefault="00A63227" w:rsidP="00A63227">
            <w:pPr>
              <w:rPr>
                <w:sz w:val="18"/>
                <w:szCs w:val="18"/>
              </w:rPr>
            </w:pPr>
            <w:r w:rsidRPr="00102E65">
              <w:rPr>
                <w:sz w:val="18"/>
                <w:szCs w:val="18"/>
              </w:rPr>
              <w:t>548.39</w:t>
            </w:r>
          </w:p>
        </w:tc>
        <w:tc>
          <w:tcPr>
            <w:tcW w:w="889" w:type="dxa"/>
          </w:tcPr>
          <w:p w14:paraId="29CC2586" w14:textId="77777777" w:rsidR="00A63227" w:rsidRPr="00102E65" w:rsidRDefault="00A63227" w:rsidP="00A63227">
            <w:pPr>
              <w:rPr>
                <w:sz w:val="18"/>
                <w:szCs w:val="18"/>
              </w:rPr>
            </w:pPr>
            <w:r w:rsidRPr="00102E65">
              <w:rPr>
                <w:sz w:val="18"/>
                <w:szCs w:val="18"/>
              </w:rPr>
              <w:t>"yes"</w:t>
            </w:r>
          </w:p>
        </w:tc>
      </w:tr>
      <w:tr w:rsidR="0092099D" w:rsidRPr="0092099D" w14:paraId="315AEDC0" w14:textId="77777777" w:rsidTr="0092099D">
        <w:tc>
          <w:tcPr>
            <w:tcW w:w="859" w:type="dxa"/>
          </w:tcPr>
          <w:p w14:paraId="7B7E5493" w14:textId="77777777" w:rsidR="00A63227" w:rsidRPr="00102E65" w:rsidRDefault="00A63227" w:rsidP="00A63227">
            <w:pPr>
              <w:rPr>
                <w:sz w:val="18"/>
                <w:szCs w:val="18"/>
              </w:rPr>
            </w:pPr>
            <w:r w:rsidRPr="00102E65">
              <w:rPr>
                <w:sz w:val="18"/>
                <w:szCs w:val="18"/>
              </w:rPr>
              <w:t>"Hgb-5-48"</w:t>
            </w:r>
          </w:p>
        </w:tc>
        <w:tc>
          <w:tcPr>
            <w:tcW w:w="1476" w:type="dxa"/>
          </w:tcPr>
          <w:p w14:paraId="387F7C2C" w14:textId="77777777" w:rsidR="00A63227" w:rsidRPr="00102E65" w:rsidRDefault="00A63227" w:rsidP="00A63227">
            <w:pPr>
              <w:rPr>
                <w:sz w:val="18"/>
                <w:szCs w:val="18"/>
              </w:rPr>
            </w:pPr>
            <w:r w:rsidRPr="00102E65">
              <w:rPr>
                <w:sz w:val="18"/>
                <w:szCs w:val="18"/>
              </w:rPr>
              <w:t>"BURNEY CREEK VALLEY HIGHLANDS"</w:t>
            </w:r>
          </w:p>
        </w:tc>
        <w:tc>
          <w:tcPr>
            <w:tcW w:w="1086" w:type="dxa"/>
          </w:tcPr>
          <w:p w14:paraId="0DCB65B3" w14:textId="77777777" w:rsidR="00A63227" w:rsidRPr="00102E65" w:rsidRDefault="00A63227" w:rsidP="00A63227">
            <w:pPr>
              <w:rPr>
                <w:sz w:val="18"/>
                <w:szCs w:val="18"/>
              </w:rPr>
            </w:pPr>
            <w:r w:rsidRPr="00102E65">
              <w:rPr>
                <w:sz w:val="18"/>
                <w:szCs w:val="18"/>
              </w:rPr>
              <w:t>621.32</w:t>
            </w:r>
          </w:p>
        </w:tc>
        <w:tc>
          <w:tcPr>
            <w:tcW w:w="889" w:type="dxa"/>
          </w:tcPr>
          <w:p w14:paraId="4F0942F7" w14:textId="77777777" w:rsidR="00A63227" w:rsidRPr="00102E65" w:rsidRDefault="00A63227" w:rsidP="00A63227">
            <w:pPr>
              <w:rPr>
                <w:sz w:val="18"/>
                <w:szCs w:val="18"/>
              </w:rPr>
            </w:pPr>
            <w:r w:rsidRPr="00102E65">
              <w:rPr>
                <w:sz w:val="18"/>
                <w:szCs w:val="18"/>
              </w:rPr>
              <w:t>"yes"</w:t>
            </w:r>
          </w:p>
        </w:tc>
      </w:tr>
      <w:tr w:rsidR="0092099D" w:rsidRPr="0092099D" w14:paraId="123E1B7A" w14:textId="77777777" w:rsidTr="0092099D">
        <w:tc>
          <w:tcPr>
            <w:tcW w:w="859" w:type="dxa"/>
          </w:tcPr>
          <w:p w14:paraId="085FA76F" w14:textId="77777777" w:rsidR="00A63227" w:rsidRPr="00102E65" w:rsidRDefault="00A63227" w:rsidP="00A63227">
            <w:pPr>
              <w:rPr>
                <w:sz w:val="18"/>
                <w:szCs w:val="18"/>
              </w:rPr>
            </w:pPr>
            <w:r w:rsidRPr="00102E65">
              <w:rPr>
                <w:sz w:val="18"/>
                <w:szCs w:val="18"/>
              </w:rPr>
              <w:t>"Hgb-5-49"</w:t>
            </w:r>
          </w:p>
        </w:tc>
        <w:tc>
          <w:tcPr>
            <w:tcW w:w="1476" w:type="dxa"/>
          </w:tcPr>
          <w:p w14:paraId="58A70824" w14:textId="77777777" w:rsidR="00A63227" w:rsidRPr="00102E65" w:rsidRDefault="00A63227" w:rsidP="00A63227">
            <w:pPr>
              <w:rPr>
                <w:sz w:val="18"/>
                <w:szCs w:val="18"/>
              </w:rPr>
            </w:pPr>
            <w:r w:rsidRPr="00102E65">
              <w:rPr>
                <w:sz w:val="18"/>
                <w:szCs w:val="18"/>
              </w:rPr>
              <w:t>"DRY BURNEY CREEK VALLEY HIGHLANDS"</w:t>
            </w:r>
          </w:p>
        </w:tc>
        <w:tc>
          <w:tcPr>
            <w:tcW w:w="1086" w:type="dxa"/>
          </w:tcPr>
          <w:p w14:paraId="1AF03D79" w14:textId="77777777" w:rsidR="00A63227" w:rsidRPr="00102E65" w:rsidRDefault="00A63227" w:rsidP="00A63227">
            <w:pPr>
              <w:rPr>
                <w:sz w:val="18"/>
                <w:szCs w:val="18"/>
              </w:rPr>
            </w:pPr>
            <w:r w:rsidRPr="00102E65">
              <w:rPr>
                <w:sz w:val="18"/>
                <w:szCs w:val="18"/>
              </w:rPr>
              <w:t>755</w:t>
            </w:r>
          </w:p>
        </w:tc>
        <w:tc>
          <w:tcPr>
            <w:tcW w:w="889" w:type="dxa"/>
          </w:tcPr>
          <w:p w14:paraId="0D73101F" w14:textId="77777777" w:rsidR="00A63227" w:rsidRPr="00102E65" w:rsidRDefault="00A63227" w:rsidP="00A63227">
            <w:pPr>
              <w:rPr>
                <w:sz w:val="18"/>
                <w:szCs w:val="18"/>
              </w:rPr>
            </w:pPr>
            <w:r w:rsidRPr="00102E65">
              <w:rPr>
                <w:sz w:val="18"/>
                <w:szCs w:val="18"/>
              </w:rPr>
              <w:t>"yes"</w:t>
            </w:r>
          </w:p>
        </w:tc>
      </w:tr>
      <w:tr w:rsidR="0092099D" w:rsidRPr="0092099D" w14:paraId="0594358B" w14:textId="77777777" w:rsidTr="0092099D">
        <w:tc>
          <w:tcPr>
            <w:tcW w:w="859" w:type="dxa"/>
          </w:tcPr>
          <w:p w14:paraId="73B0E338" w14:textId="77777777" w:rsidR="00A63227" w:rsidRPr="00102E65" w:rsidRDefault="00A63227" w:rsidP="00A63227">
            <w:pPr>
              <w:rPr>
                <w:sz w:val="18"/>
                <w:szCs w:val="18"/>
              </w:rPr>
            </w:pPr>
            <w:r w:rsidRPr="00102E65">
              <w:rPr>
                <w:sz w:val="18"/>
                <w:szCs w:val="18"/>
              </w:rPr>
              <w:t>"Hgb-5-5"</w:t>
            </w:r>
          </w:p>
        </w:tc>
        <w:tc>
          <w:tcPr>
            <w:tcW w:w="1476" w:type="dxa"/>
          </w:tcPr>
          <w:p w14:paraId="6409DB9E" w14:textId="77777777" w:rsidR="00A63227" w:rsidRPr="00102E65" w:rsidRDefault="00A63227" w:rsidP="00A63227">
            <w:pPr>
              <w:rPr>
                <w:sz w:val="18"/>
                <w:szCs w:val="18"/>
              </w:rPr>
            </w:pPr>
            <w:r w:rsidRPr="00102E65">
              <w:rPr>
                <w:sz w:val="18"/>
                <w:szCs w:val="18"/>
              </w:rPr>
              <w:t>"FALL RIVER VALLEY HIGHLANDS"</w:t>
            </w:r>
          </w:p>
        </w:tc>
        <w:tc>
          <w:tcPr>
            <w:tcW w:w="1086" w:type="dxa"/>
          </w:tcPr>
          <w:p w14:paraId="693B3B66" w14:textId="77777777" w:rsidR="00A63227" w:rsidRPr="00102E65" w:rsidRDefault="00A63227" w:rsidP="00A63227">
            <w:pPr>
              <w:rPr>
                <w:sz w:val="18"/>
                <w:szCs w:val="18"/>
              </w:rPr>
            </w:pPr>
            <w:r w:rsidRPr="00102E65">
              <w:rPr>
                <w:sz w:val="18"/>
                <w:szCs w:val="18"/>
              </w:rPr>
              <w:t>869.2</w:t>
            </w:r>
          </w:p>
        </w:tc>
        <w:tc>
          <w:tcPr>
            <w:tcW w:w="889" w:type="dxa"/>
          </w:tcPr>
          <w:p w14:paraId="2062B3B0" w14:textId="77777777" w:rsidR="00A63227" w:rsidRPr="00102E65" w:rsidRDefault="00A63227" w:rsidP="00A63227">
            <w:pPr>
              <w:rPr>
                <w:sz w:val="18"/>
                <w:szCs w:val="18"/>
              </w:rPr>
            </w:pPr>
            <w:r w:rsidRPr="00102E65">
              <w:rPr>
                <w:sz w:val="18"/>
                <w:szCs w:val="18"/>
              </w:rPr>
              <w:t>"yes"</w:t>
            </w:r>
          </w:p>
        </w:tc>
      </w:tr>
      <w:tr w:rsidR="0092099D" w:rsidRPr="0092099D" w14:paraId="0984DD46" w14:textId="77777777" w:rsidTr="0092099D">
        <w:tc>
          <w:tcPr>
            <w:tcW w:w="859" w:type="dxa"/>
          </w:tcPr>
          <w:p w14:paraId="21D6B75E" w14:textId="77777777" w:rsidR="00A63227" w:rsidRPr="00102E65" w:rsidRDefault="00A63227" w:rsidP="00A63227">
            <w:pPr>
              <w:rPr>
                <w:sz w:val="18"/>
                <w:szCs w:val="18"/>
              </w:rPr>
            </w:pPr>
            <w:r w:rsidRPr="00102E65">
              <w:rPr>
                <w:sz w:val="18"/>
                <w:szCs w:val="18"/>
              </w:rPr>
              <w:t>"Hgb-5-50"</w:t>
            </w:r>
          </w:p>
        </w:tc>
        <w:tc>
          <w:tcPr>
            <w:tcW w:w="1476" w:type="dxa"/>
          </w:tcPr>
          <w:p w14:paraId="45454885" w14:textId="77777777" w:rsidR="00A63227" w:rsidRPr="00102E65" w:rsidRDefault="00A63227" w:rsidP="00A63227">
            <w:pPr>
              <w:rPr>
                <w:sz w:val="18"/>
                <w:szCs w:val="18"/>
              </w:rPr>
            </w:pPr>
            <w:r w:rsidRPr="00102E65">
              <w:rPr>
                <w:sz w:val="18"/>
                <w:szCs w:val="18"/>
              </w:rPr>
              <w:t>"NORTH FORK BATTLE CREEK HIGHLANDS"</w:t>
            </w:r>
          </w:p>
        </w:tc>
        <w:tc>
          <w:tcPr>
            <w:tcW w:w="1086" w:type="dxa"/>
          </w:tcPr>
          <w:p w14:paraId="0DFBF913" w14:textId="77777777" w:rsidR="00A63227" w:rsidRPr="00102E65" w:rsidRDefault="00A63227" w:rsidP="00A63227">
            <w:pPr>
              <w:rPr>
                <w:sz w:val="18"/>
                <w:szCs w:val="18"/>
              </w:rPr>
            </w:pPr>
            <w:r w:rsidRPr="00102E65">
              <w:rPr>
                <w:sz w:val="18"/>
                <w:szCs w:val="18"/>
              </w:rPr>
              <w:t>868.39</w:t>
            </w:r>
          </w:p>
        </w:tc>
        <w:tc>
          <w:tcPr>
            <w:tcW w:w="889" w:type="dxa"/>
          </w:tcPr>
          <w:p w14:paraId="168F10D1" w14:textId="77777777" w:rsidR="00A63227" w:rsidRPr="00102E65" w:rsidRDefault="00A63227" w:rsidP="00A63227">
            <w:pPr>
              <w:rPr>
                <w:sz w:val="18"/>
                <w:szCs w:val="18"/>
              </w:rPr>
            </w:pPr>
            <w:r w:rsidRPr="00102E65">
              <w:rPr>
                <w:sz w:val="18"/>
                <w:szCs w:val="18"/>
              </w:rPr>
              <w:t>"yes"</w:t>
            </w:r>
          </w:p>
        </w:tc>
      </w:tr>
      <w:tr w:rsidR="0092099D" w:rsidRPr="0092099D" w14:paraId="1F009A8A" w14:textId="77777777" w:rsidTr="0092099D">
        <w:tc>
          <w:tcPr>
            <w:tcW w:w="859" w:type="dxa"/>
          </w:tcPr>
          <w:p w14:paraId="49297483" w14:textId="77777777" w:rsidR="00A63227" w:rsidRPr="00102E65" w:rsidRDefault="00A63227" w:rsidP="00A63227">
            <w:pPr>
              <w:rPr>
                <w:sz w:val="18"/>
                <w:szCs w:val="18"/>
              </w:rPr>
            </w:pPr>
            <w:r w:rsidRPr="00102E65">
              <w:rPr>
                <w:sz w:val="18"/>
                <w:szCs w:val="18"/>
              </w:rPr>
              <w:t>"Hgb-5-51"</w:t>
            </w:r>
          </w:p>
        </w:tc>
        <w:tc>
          <w:tcPr>
            <w:tcW w:w="1476" w:type="dxa"/>
          </w:tcPr>
          <w:p w14:paraId="56679443" w14:textId="77777777" w:rsidR="00A63227" w:rsidRPr="00102E65" w:rsidRDefault="00A63227" w:rsidP="00A63227">
            <w:pPr>
              <w:rPr>
                <w:sz w:val="18"/>
                <w:szCs w:val="18"/>
              </w:rPr>
            </w:pPr>
            <w:r w:rsidRPr="00102E65">
              <w:rPr>
                <w:sz w:val="18"/>
                <w:szCs w:val="18"/>
              </w:rPr>
              <w:t>"BUTTE CREEK VALLEY HIGHLANDS"</w:t>
            </w:r>
          </w:p>
        </w:tc>
        <w:tc>
          <w:tcPr>
            <w:tcW w:w="1086" w:type="dxa"/>
          </w:tcPr>
          <w:p w14:paraId="5EAFC3E7" w14:textId="77777777" w:rsidR="00A63227" w:rsidRPr="00102E65" w:rsidRDefault="00A63227" w:rsidP="00A63227">
            <w:pPr>
              <w:rPr>
                <w:sz w:val="18"/>
                <w:szCs w:val="18"/>
              </w:rPr>
            </w:pPr>
            <w:r w:rsidRPr="00102E65">
              <w:rPr>
                <w:sz w:val="18"/>
                <w:szCs w:val="18"/>
              </w:rPr>
              <w:t>590</w:t>
            </w:r>
          </w:p>
        </w:tc>
        <w:tc>
          <w:tcPr>
            <w:tcW w:w="889" w:type="dxa"/>
          </w:tcPr>
          <w:p w14:paraId="17FB4E89" w14:textId="77777777" w:rsidR="00A63227" w:rsidRPr="00102E65" w:rsidRDefault="00A63227" w:rsidP="00A63227">
            <w:pPr>
              <w:rPr>
                <w:sz w:val="18"/>
                <w:szCs w:val="18"/>
              </w:rPr>
            </w:pPr>
            <w:r w:rsidRPr="00102E65">
              <w:rPr>
                <w:sz w:val="18"/>
                <w:szCs w:val="18"/>
              </w:rPr>
              <w:t>"yes"</w:t>
            </w:r>
          </w:p>
        </w:tc>
      </w:tr>
      <w:tr w:rsidR="0092099D" w:rsidRPr="0092099D" w14:paraId="332D829F" w14:textId="77777777" w:rsidTr="0092099D">
        <w:tc>
          <w:tcPr>
            <w:tcW w:w="859" w:type="dxa"/>
          </w:tcPr>
          <w:p w14:paraId="75355F85" w14:textId="77777777" w:rsidR="00A63227" w:rsidRPr="00102E65" w:rsidRDefault="00A63227" w:rsidP="00A63227">
            <w:pPr>
              <w:rPr>
                <w:sz w:val="18"/>
                <w:szCs w:val="18"/>
              </w:rPr>
            </w:pPr>
            <w:r w:rsidRPr="00102E65">
              <w:rPr>
                <w:sz w:val="18"/>
                <w:szCs w:val="18"/>
              </w:rPr>
              <w:t>"Hgb-5-52"</w:t>
            </w:r>
          </w:p>
        </w:tc>
        <w:tc>
          <w:tcPr>
            <w:tcW w:w="1476" w:type="dxa"/>
          </w:tcPr>
          <w:p w14:paraId="1B9E64C9" w14:textId="77777777" w:rsidR="00A63227" w:rsidRPr="00102E65" w:rsidRDefault="00A63227" w:rsidP="00A63227">
            <w:pPr>
              <w:rPr>
                <w:sz w:val="18"/>
                <w:szCs w:val="18"/>
              </w:rPr>
            </w:pPr>
            <w:r w:rsidRPr="00102E65">
              <w:rPr>
                <w:sz w:val="18"/>
                <w:szCs w:val="18"/>
              </w:rPr>
              <w:t>"GRAYS VALLEY HIGHLANDS"</w:t>
            </w:r>
          </w:p>
        </w:tc>
        <w:tc>
          <w:tcPr>
            <w:tcW w:w="1086" w:type="dxa"/>
          </w:tcPr>
          <w:p w14:paraId="268D230D" w14:textId="77777777" w:rsidR="00A63227" w:rsidRPr="00102E65" w:rsidRDefault="00A63227" w:rsidP="00A63227">
            <w:pPr>
              <w:rPr>
                <w:sz w:val="18"/>
                <w:szCs w:val="18"/>
              </w:rPr>
            </w:pPr>
            <w:r w:rsidRPr="00102E65">
              <w:rPr>
                <w:sz w:val="18"/>
                <w:szCs w:val="18"/>
              </w:rPr>
              <w:t>514</w:t>
            </w:r>
          </w:p>
        </w:tc>
        <w:tc>
          <w:tcPr>
            <w:tcW w:w="889" w:type="dxa"/>
          </w:tcPr>
          <w:p w14:paraId="0F866DC3" w14:textId="77777777" w:rsidR="00A63227" w:rsidRPr="00102E65" w:rsidRDefault="00A63227" w:rsidP="00A63227">
            <w:pPr>
              <w:rPr>
                <w:sz w:val="18"/>
                <w:szCs w:val="18"/>
              </w:rPr>
            </w:pPr>
            <w:r w:rsidRPr="00102E65">
              <w:rPr>
                <w:sz w:val="18"/>
                <w:szCs w:val="18"/>
              </w:rPr>
              <w:t>"yes"</w:t>
            </w:r>
          </w:p>
        </w:tc>
      </w:tr>
      <w:tr w:rsidR="0092099D" w:rsidRPr="0092099D" w14:paraId="1A5ADE41" w14:textId="77777777" w:rsidTr="0092099D">
        <w:tc>
          <w:tcPr>
            <w:tcW w:w="859" w:type="dxa"/>
          </w:tcPr>
          <w:p w14:paraId="73F8CAC0" w14:textId="77777777" w:rsidR="00A63227" w:rsidRPr="00102E65" w:rsidRDefault="00A63227" w:rsidP="00A63227">
            <w:pPr>
              <w:rPr>
                <w:sz w:val="18"/>
                <w:szCs w:val="18"/>
              </w:rPr>
            </w:pPr>
            <w:r w:rsidRPr="00102E65">
              <w:rPr>
                <w:sz w:val="18"/>
                <w:szCs w:val="18"/>
              </w:rPr>
              <w:t>"Hgb-5-53"</w:t>
            </w:r>
          </w:p>
        </w:tc>
        <w:tc>
          <w:tcPr>
            <w:tcW w:w="1476" w:type="dxa"/>
          </w:tcPr>
          <w:p w14:paraId="2A872269" w14:textId="77777777" w:rsidR="00A63227" w:rsidRPr="00102E65" w:rsidRDefault="00A63227" w:rsidP="00A63227">
            <w:pPr>
              <w:rPr>
                <w:sz w:val="18"/>
                <w:szCs w:val="18"/>
              </w:rPr>
            </w:pPr>
            <w:r w:rsidRPr="00102E65">
              <w:rPr>
                <w:sz w:val="18"/>
                <w:szCs w:val="18"/>
              </w:rPr>
              <w:t>"DIXIE VALLEY HIGHLANDS"</w:t>
            </w:r>
          </w:p>
        </w:tc>
        <w:tc>
          <w:tcPr>
            <w:tcW w:w="1086" w:type="dxa"/>
          </w:tcPr>
          <w:p w14:paraId="1D3FD6F6" w14:textId="77777777" w:rsidR="00A63227" w:rsidRPr="00102E65" w:rsidRDefault="00A63227" w:rsidP="00A63227">
            <w:pPr>
              <w:rPr>
                <w:sz w:val="18"/>
                <w:szCs w:val="18"/>
              </w:rPr>
            </w:pPr>
            <w:r w:rsidRPr="00102E65">
              <w:rPr>
                <w:sz w:val="18"/>
                <w:szCs w:val="18"/>
              </w:rPr>
              <w:t>745.73</w:t>
            </w:r>
          </w:p>
        </w:tc>
        <w:tc>
          <w:tcPr>
            <w:tcW w:w="889" w:type="dxa"/>
          </w:tcPr>
          <w:p w14:paraId="3526536A" w14:textId="77777777" w:rsidR="00A63227" w:rsidRPr="00102E65" w:rsidRDefault="00A63227" w:rsidP="00A63227">
            <w:pPr>
              <w:rPr>
                <w:sz w:val="18"/>
                <w:szCs w:val="18"/>
              </w:rPr>
            </w:pPr>
            <w:r w:rsidRPr="00102E65">
              <w:rPr>
                <w:sz w:val="18"/>
                <w:szCs w:val="18"/>
              </w:rPr>
              <w:t>"yes"</w:t>
            </w:r>
          </w:p>
        </w:tc>
      </w:tr>
      <w:tr w:rsidR="0092099D" w:rsidRPr="0092099D" w14:paraId="66CA04C2" w14:textId="77777777" w:rsidTr="0092099D">
        <w:tc>
          <w:tcPr>
            <w:tcW w:w="859" w:type="dxa"/>
          </w:tcPr>
          <w:p w14:paraId="2B0D27CD" w14:textId="77777777" w:rsidR="00A63227" w:rsidRPr="00102E65" w:rsidRDefault="00A63227" w:rsidP="00A63227">
            <w:pPr>
              <w:rPr>
                <w:sz w:val="18"/>
                <w:szCs w:val="18"/>
              </w:rPr>
            </w:pPr>
            <w:r w:rsidRPr="00102E65">
              <w:rPr>
                <w:sz w:val="18"/>
                <w:szCs w:val="18"/>
              </w:rPr>
              <w:t>"Hgb-5-54"</w:t>
            </w:r>
          </w:p>
        </w:tc>
        <w:tc>
          <w:tcPr>
            <w:tcW w:w="1476" w:type="dxa"/>
          </w:tcPr>
          <w:p w14:paraId="32BCA230" w14:textId="77777777" w:rsidR="00A63227" w:rsidRPr="00102E65" w:rsidRDefault="00A63227" w:rsidP="00A63227">
            <w:pPr>
              <w:rPr>
                <w:sz w:val="18"/>
                <w:szCs w:val="18"/>
              </w:rPr>
            </w:pPr>
            <w:r w:rsidRPr="00102E65">
              <w:rPr>
                <w:sz w:val="18"/>
                <w:szCs w:val="18"/>
              </w:rPr>
              <w:t>"ASH VALLEY HIGHLANDS"</w:t>
            </w:r>
          </w:p>
        </w:tc>
        <w:tc>
          <w:tcPr>
            <w:tcW w:w="1086" w:type="dxa"/>
          </w:tcPr>
          <w:p w14:paraId="09A6E68E" w14:textId="77777777" w:rsidR="00A63227" w:rsidRPr="00102E65" w:rsidRDefault="00A63227" w:rsidP="00A63227">
            <w:pPr>
              <w:rPr>
                <w:sz w:val="18"/>
                <w:szCs w:val="18"/>
              </w:rPr>
            </w:pPr>
            <w:r w:rsidRPr="00102E65">
              <w:rPr>
                <w:sz w:val="18"/>
                <w:szCs w:val="18"/>
              </w:rPr>
              <w:t>1811.05</w:t>
            </w:r>
          </w:p>
        </w:tc>
        <w:tc>
          <w:tcPr>
            <w:tcW w:w="889" w:type="dxa"/>
          </w:tcPr>
          <w:p w14:paraId="62E78444" w14:textId="77777777" w:rsidR="00A63227" w:rsidRPr="00102E65" w:rsidRDefault="00A63227" w:rsidP="00A63227">
            <w:pPr>
              <w:rPr>
                <w:sz w:val="18"/>
                <w:szCs w:val="18"/>
              </w:rPr>
            </w:pPr>
            <w:r w:rsidRPr="00102E65">
              <w:rPr>
                <w:sz w:val="18"/>
                <w:szCs w:val="18"/>
              </w:rPr>
              <w:t>"yes"</w:t>
            </w:r>
          </w:p>
        </w:tc>
      </w:tr>
      <w:tr w:rsidR="0092099D" w:rsidRPr="0092099D" w14:paraId="23EC60ED" w14:textId="77777777" w:rsidTr="0092099D">
        <w:tc>
          <w:tcPr>
            <w:tcW w:w="859" w:type="dxa"/>
          </w:tcPr>
          <w:p w14:paraId="6F25816E" w14:textId="77777777" w:rsidR="00A63227" w:rsidRPr="00102E65" w:rsidRDefault="00A63227" w:rsidP="00A63227">
            <w:pPr>
              <w:rPr>
                <w:sz w:val="18"/>
                <w:szCs w:val="18"/>
              </w:rPr>
            </w:pPr>
            <w:r w:rsidRPr="00102E65">
              <w:rPr>
                <w:sz w:val="18"/>
                <w:szCs w:val="18"/>
              </w:rPr>
              <w:t>"Hgb-5-56"</w:t>
            </w:r>
          </w:p>
        </w:tc>
        <w:tc>
          <w:tcPr>
            <w:tcW w:w="1476" w:type="dxa"/>
          </w:tcPr>
          <w:p w14:paraId="0CE35BF0" w14:textId="77777777" w:rsidR="00A63227" w:rsidRPr="00102E65" w:rsidRDefault="00A63227" w:rsidP="00A63227">
            <w:pPr>
              <w:rPr>
                <w:sz w:val="18"/>
                <w:szCs w:val="18"/>
              </w:rPr>
            </w:pPr>
            <w:r w:rsidRPr="00102E65">
              <w:rPr>
                <w:sz w:val="18"/>
                <w:szCs w:val="18"/>
              </w:rPr>
              <w:t>"YELLOW CREEK VALLEY HIGHLANDS"</w:t>
            </w:r>
          </w:p>
        </w:tc>
        <w:tc>
          <w:tcPr>
            <w:tcW w:w="1086" w:type="dxa"/>
          </w:tcPr>
          <w:p w14:paraId="094ACD26" w14:textId="77777777" w:rsidR="00A63227" w:rsidRPr="00102E65" w:rsidRDefault="00A63227" w:rsidP="00A63227">
            <w:pPr>
              <w:rPr>
                <w:sz w:val="18"/>
                <w:szCs w:val="18"/>
              </w:rPr>
            </w:pPr>
            <w:r w:rsidRPr="00102E65">
              <w:rPr>
                <w:sz w:val="18"/>
                <w:szCs w:val="18"/>
              </w:rPr>
              <w:t>622.5</w:t>
            </w:r>
          </w:p>
        </w:tc>
        <w:tc>
          <w:tcPr>
            <w:tcW w:w="889" w:type="dxa"/>
          </w:tcPr>
          <w:p w14:paraId="15ACDECF" w14:textId="77777777" w:rsidR="00A63227" w:rsidRPr="00102E65" w:rsidRDefault="00A63227" w:rsidP="00A63227">
            <w:pPr>
              <w:rPr>
                <w:sz w:val="18"/>
                <w:szCs w:val="18"/>
              </w:rPr>
            </w:pPr>
            <w:r w:rsidRPr="00102E65">
              <w:rPr>
                <w:sz w:val="18"/>
                <w:szCs w:val="18"/>
              </w:rPr>
              <w:t>"yes"</w:t>
            </w:r>
          </w:p>
        </w:tc>
      </w:tr>
      <w:tr w:rsidR="0092099D" w:rsidRPr="0092099D" w14:paraId="774E3E19" w14:textId="77777777" w:rsidTr="0092099D">
        <w:tc>
          <w:tcPr>
            <w:tcW w:w="859" w:type="dxa"/>
          </w:tcPr>
          <w:p w14:paraId="3E4F20A4" w14:textId="77777777" w:rsidR="00A63227" w:rsidRPr="00102E65" w:rsidRDefault="00A63227" w:rsidP="00A63227">
            <w:pPr>
              <w:rPr>
                <w:sz w:val="18"/>
                <w:szCs w:val="18"/>
              </w:rPr>
            </w:pPr>
            <w:r w:rsidRPr="00102E65">
              <w:rPr>
                <w:sz w:val="18"/>
                <w:szCs w:val="18"/>
              </w:rPr>
              <w:t>"Hgb-5-57"</w:t>
            </w:r>
          </w:p>
        </w:tc>
        <w:tc>
          <w:tcPr>
            <w:tcW w:w="1476" w:type="dxa"/>
          </w:tcPr>
          <w:p w14:paraId="7CA4046C" w14:textId="77777777" w:rsidR="00A63227" w:rsidRPr="00102E65" w:rsidRDefault="00A63227" w:rsidP="00A63227">
            <w:pPr>
              <w:rPr>
                <w:sz w:val="18"/>
                <w:szCs w:val="18"/>
              </w:rPr>
            </w:pPr>
            <w:r w:rsidRPr="00102E65">
              <w:rPr>
                <w:sz w:val="18"/>
                <w:szCs w:val="18"/>
              </w:rPr>
              <w:t>"LAST CHANCE CREEK VALLEY HIGHLANDS"</w:t>
            </w:r>
          </w:p>
        </w:tc>
        <w:tc>
          <w:tcPr>
            <w:tcW w:w="1086" w:type="dxa"/>
          </w:tcPr>
          <w:p w14:paraId="3B4AA310" w14:textId="77777777" w:rsidR="00A63227" w:rsidRPr="00102E65" w:rsidRDefault="00A63227" w:rsidP="00A63227">
            <w:pPr>
              <w:rPr>
                <w:sz w:val="18"/>
                <w:szCs w:val="18"/>
              </w:rPr>
            </w:pPr>
            <w:r w:rsidRPr="00102E65">
              <w:rPr>
                <w:sz w:val="18"/>
                <w:szCs w:val="18"/>
              </w:rPr>
              <w:t>625.75</w:t>
            </w:r>
          </w:p>
        </w:tc>
        <w:tc>
          <w:tcPr>
            <w:tcW w:w="889" w:type="dxa"/>
          </w:tcPr>
          <w:p w14:paraId="395E7228" w14:textId="77777777" w:rsidR="00A63227" w:rsidRPr="00102E65" w:rsidRDefault="00A63227" w:rsidP="00A63227">
            <w:pPr>
              <w:rPr>
                <w:sz w:val="18"/>
                <w:szCs w:val="18"/>
              </w:rPr>
            </w:pPr>
            <w:r w:rsidRPr="00102E65">
              <w:rPr>
                <w:sz w:val="18"/>
                <w:szCs w:val="18"/>
              </w:rPr>
              <w:t>"yes"</w:t>
            </w:r>
          </w:p>
        </w:tc>
      </w:tr>
      <w:tr w:rsidR="0092099D" w:rsidRPr="0092099D" w14:paraId="69A6957D" w14:textId="77777777" w:rsidTr="0092099D">
        <w:tc>
          <w:tcPr>
            <w:tcW w:w="859" w:type="dxa"/>
          </w:tcPr>
          <w:p w14:paraId="0FB12F8F" w14:textId="77777777" w:rsidR="00A63227" w:rsidRPr="00102E65" w:rsidRDefault="00A63227" w:rsidP="00A63227">
            <w:pPr>
              <w:rPr>
                <w:sz w:val="18"/>
                <w:szCs w:val="18"/>
              </w:rPr>
            </w:pPr>
            <w:r w:rsidRPr="00102E65">
              <w:rPr>
                <w:sz w:val="18"/>
                <w:szCs w:val="18"/>
              </w:rPr>
              <w:t>"Hgb-5-58"</w:t>
            </w:r>
          </w:p>
        </w:tc>
        <w:tc>
          <w:tcPr>
            <w:tcW w:w="1476" w:type="dxa"/>
          </w:tcPr>
          <w:p w14:paraId="1B7A38C6" w14:textId="77777777" w:rsidR="00A63227" w:rsidRPr="00102E65" w:rsidRDefault="00A63227" w:rsidP="00A63227">
            <w:pPr>
              <w:rPr>
                <w:sz w:val="18"/>
                <w:szCs w:val="18"/>
              </w:rPr>
            </w:pPr>
            <w:r w:rsidRPr="00102E65">
              <w:rPr>
                <w:sz w:val="18"/>
                <w:szCs w:val="18"/>
              </w:rPr>
              <w:t>"CLOVER VALLEY HIGHLANDS"</w:t>
            </w:r>
          </w:p>
        </w:tc>
        <w:tc>
          <w:tcPr>
            <w:tcW w:w="1086" w:type="dxa"/>
          </w:tcPr>
          <w:p w14:paraId="3AE0C3C5" w14:textId="77777777" w:rsidR="00A63227" w:rsidRPr="00102E65" w:rsidRDefault="00A63227" w:rsidP="00A63227">
            <w:pPr>
              <w:rPr>
                <w:sz w:val="18"/>
                <w:szCs w:val="18"/>
              </w:rPr>
            </w:pPr>
            <w:r w:rsidRPr="00102E65">
              <w:rPr>
                <w:sz w:val="18"/>
                <w:szCs w:val="18"/>
              </w:rPr>
              <w:t>537.74</w:t>
            </w:r>
          </w:p>
        </w:tc>
        <w:tc>
          <w:tcPr>
            <w:tcW w:w="889" w:type="dxa"/>
          </w:tcPr>
          <w:p w14:paraId="5BC32D1D" w14:textId="77777777" w:rsidR="00A63227" w:rsidRPr="00102E65" w:rsidRDefault="00A63227" w:rsidP="00A63227">
            <w:pPr>
              <w:rPr>
                <w:sz w:val="18"/>
                <w:szCs w:val="18"/>
              </w:rPr>
            </w:pPr>
            <w:r w:rsidRPr="00102E65">
              <w:rPr>
                <w:sz w:val="18"/>
                <w:szCs w:val="18"/>
              </w:rPr>
              <w:t>"yes"</w:t>
            </w:r>
          </w:p>
        </w:tc>
      </w:tr>
      <w:tr w:rsidR="0092099D" w:rsidRPr="0092099D" w14:paraId="4412C540" w14:textId="77777777" w:rsidTr="0092099D">
        <w:tc>
          <w:tcPr>
            <w:tcW w:w="859" w:type="dxa"/>
          </w:tcPr>
          <w:p w14:paraId="36C1C217" w14:textId="77777777" w:rsidR="00A63227" w:rsidRPr="00102E65" w:rsidRDefault="00A63227" w:rsidP="00A63227">
            <w:pPr>
              <w:rPr>
                <w:sz w:val="18"/>
                <w:szCs w:val="18"/>
              </w:rPr>
            </w:pPr>
            <w:r w:rsidRPr="00102E65">
              <w:rPr>
                <w:sz w:val="18"/>
                <w:szCs w:val="18"/>
              </w:rPr>
              <w:t>"Hgb-5-59"</w:t>
            </w:r>
          </w:p>
        </w:tc>
        <w:tc>
          <w:tcPr>
            <w:tcW w:w="1476" w:type="dxa"/>
          </w:tcPr>
          <w:p w14:paraId="423FB27D" w14:textId="77777777" w:rsidR="00A63227" w:rsidRPr="00102E65" w:rsidRDefault="00A63227" w:rsidP="00A63227">
            <w:pPr>
              <w:rPr>
                <w:sz w:val="18"/>
                <w:szCs w:val="18"/>
              </w:rPr>
            </w:pPr>
            <w:r w:rsidRPr="00102E65">
              <w:rPr>
                <w:sz w:val="18"/>
                <w:szCs w:val="18"/>
              </w:rPr>
              <w:t>"GRIZZLY VALLEY HIGHLANDS"</w:t>
            </w:r>
          </w:p>
        </w:tc>
        <w:tc>
          <w:tcPr>
            <w:tcW w:w="1086" w:type="dxa"/>
          </w:tcPr>
          <w:p w14:paraId="20AF3FDA" w14:textId="77777777" w:rsidR="00A63227" w:rsidRPr="00102E65" w:rsidRDefault="00A63227" w:rsidP="00A63227">
            <w:pPr>
              <w:rPr>
                <w:sz w:val="18"/>
                <w:szCs w:val="18"/>
              </w:rPr>
            </w:pPr>
            <w:r w:rsidRPr="00102E65">
              <w:rPr>
                <w:sz w:val="18"/>
                <w:szCs w:val="18"/>
              </w:rPr>
              <w:t>647.01</w:t>
            </w:r>
          </w:p>
        </w:tc>
        <w:tc>
          <w:tcPr>
            <w:tcW w:w="889" w:type="dxa"/>
          </w:tcPr>
          <w:p w14:paraId="7E314AE2" w14:textId="77777777" w:rsidR="00A63227" w:rsidRPr="00102E65" w:rsidRDefault="00A63227" w:rsidP="00A63227">
            <w:pPr>
              <w:rPr>
                <w:sz w:val="18"/>
                <w:szCs w:val="18"/>
              </w:rPr>
            </w:pPr>
            <w:r w:rsidRPr="00102E65">
              <w:rPr>
                <w:sz w:val="18"/>
                <w:szCs w:val="18"/>
              </w:rPr>
              <w:t>"yes"</w:t>
            </w:r>
          </w:p>
        </w:tc>
      </w:tr>
      <w:tr w:rsidR="0092099D" w:rsidRPr="0092099D" w14:paraId="5BF35C69" w14:textId="77777777" w:rsidTr="0092099D">
        <w:tc>
          <w:tcPr>
            <w:tcW w:w="859" w:type="dxa"/>
          </w:tcPr>
          <w:p w14:paraId="1F25F98D" w14:textId="77777777" w:rsidR="00A63227" w:rsidRPr="00102E65" w:rsidRDefault="00A63227" w:rsidP="00A63227">
            <w:pPr>
              <w:rPr>
                <w:sz w:val="18"/>
                <w:szCs w:val="18"/>
              </w:rPr>
            </w:pPr>
            <w:r w:rsidRPr="00102E65">
              <w:rPr>
                <w:sz w:val="18"/>
                <w:szCs w:val="18"/>
              </w:rPr>
              <w:t>"Hgb-5-6"</w:t>
            </w:r>
          </w:p>
        </w:tc>
        <w:tc>
          <w:tcPr>
            <w:tcW w:w="1476" w:type="dxa"/>
          </w:tcPr>
          <w:p w14:paraId="0EE34CC6" w14:textId="77777777" w:rsidR="00A63227" w:rsidRPr="00102E65" w:rsidRDefault="00A63227" w:rsidP="00A63227">
            <w:pPr>
              <w:rPr>
                <w:sz w:val="18"/>
                <w:szCs w:val="18"/>
              </w:rPr>
            </w:pPr>
            <w:r w:rsidRPr="00102E65">
              <w:rPr>
                <w:sz w:val="18"/>
                <w:szCs w:val="18"/>
              </w:rPr>
              <w:t>"REDDING AREA HIGHLANDS"</w:t>
            </w:r>
          </w:p>
        </w:tc>
        <w:tc>
          <w:tcPr>
            <w:tcW w:w="1086" w:type="dxa"/>
          </w:tcPr>
          <w:p w14:paraId="41050466" w14:textId="77777777" w:rsidR="00A63227" w:rsidRPr="00102E65" w:rsidRDefault="00A63227" w:rsidP="00A63227">
            <w:pPr>
              <w:rPr>
                <w:sz w:val="18"/>
                <w:szCs w:val="18"/>
              </w:rPr>
            </w:pPr>
            <w:r w:rsidRPr="00102E65">
              <w:rPr>
                <w:sz w:val="18"/>
                <w:szCs w:val="18"/>
              </w:rPr>
              <w:t>688.93</w:t>
            </w:r>
          </w:p>
        </w:tc>
        <w:tc>
          <w:tcPr>
            <w:tcW w:w="889" w:type="dxa"/>
          </w:tcPr>
          <w:p w14:paraId="788686EE" w14:textId="77777777" w:rsidR="00A63227" w:rsidRPr="00102E65" w:rsidRDefault="00A63227" w:rsidP="00A63227">
            <w:pPr>
              <w:rPr>
                <w:sz w:val="18"/>
                <w:szCs w:val="18"/>
              </w:rPr>
            </w:pPr>
            <w:r w:rsidRPr="00102E65">
              <w:rPr>
                <w:sz w:val="18"/>
                <w:szCs w:val="18"/>
              </w:rPr>
              <w:t>"no"</w:t>
            </w:r>
          </w:p>
        </w:tc>
      </w:tr>
      <w:tr w:rsidR="0092099D" w:rsidRPr="0092099D" w14:paraId="4AE7CB14" w14:textId="77777777" w:rsidTr="0092099D">
        <w:tc>
          <w:tcPr>
            <w:tcW w:w="859" w:type="dxa"/>
          </w:tcPr>
          <w:p w14:paraId="222CFD0A" w14:textId="77777777" w:rsidR="00A63227" w:rsidRPr="00102E65" w:rsidRDefault="00A63227" w:rsidP="00A63227">
            <w:pPr>
              <w:rPr>
                <w:sz w:val="18"/>
                <w:szCs w:val="18"/>
              </w:rPr>
            </w:pPr>
            <w:r w:rsidRPr="00102E65">
              <w:rPr>
                <w:sz w:val="18"/>
                <w:szCs w:val="18"/>
              </w:rPr>
              <w:t>"Hgb-5-60"</w:t>
            </w:r>
          </w:p>
        </w:tc>
        <w:tc>
          <w:tcPr>
            <w:tcW w:w="1476" w:type="dxa"/>
          </w:tcPr>
          <w:p w14:paraId="32F43AC1" w14:textId="77777777" w:rsidR="00A63227" w:rsidRPr="00102E65" w:rsidRDefault="00A63227" w:rsidP="00A63227">
            <w:pPr>
              <w:rPr>
                <w:sz w:val="18"/>
                <w:szCs w:val="18"/>
              </w:rPr>
            </w:pPr>
            <w:r w:rsidRPr="00102E65">
              <w:rPr>
                <w:sz w:val="18"/>
                <w:szCs w:val="18"/>
              </w:rPr>
              <w:t>"HUMBUG VALLEY HIGHLANDS"</w:t>
            </w:r>
          </w:p>
        </w:tc>
        <w:tc>
          <w:tcPr>
            <w:tcW w:w="1086" w:type="dxa"/>
          </w:tcPr>
          <w:p w14:paraId="5E7EDAF3" w14:textId="77777777" w:rsidR="00A63227" w:rsidRPr="00102E65" w:rsidRDefault="00A63227" w:rsidP="00A63227">
            <w:pPr>
              <w:rPr>
                <w:sz w:val="18"/>
                <w:szCs w:val="18"/>
              </w:rPr>
            </w:pPr>
            <w:r w:rsidRPr="00102E65">
              <w:rPr>
                <w:sz w:val="18"/>
                <w:szCs w:val="18"/>
              </w:rPr>
              <w:t>984.36</w:t>
            </w:r>
          </w:p>
        </w:tc>
        <w:tc>
          <w:tcPr>
            <w:tcW w:w="889" w:type="dxa"/>
          </w:tcPr>
          <w:p w14:paraId="43A27824" w14:textId="77777777" w:rsidR="00A63227" w:rsidRPr="00102E65" w:rsidRDefault="00A63227" w:rsidP="00A63227">
            <w:pPr>
              <w:rPr>
                <w:sz w:val="18"/>
                <w:szCs w:val="18"/>
              </w:rPr>
            </w:pPr>
            <w:r w:rsidRPr="00102E65">
              <w:rPr>
                <w:sz w:val="18"/>
                <w:szCs w:val="18"/>
              </w:rPr>
              <w:t>"no"</w:t>
            </w:r>
          </w:p>
        </w:tc>
      </w:tr>
      <w:tr w:rsidR="0092099D" w:rsidRPr="0092099D" w14:paraId="076F3559" w14:textId="77777777" w:rsidTr="0092099D">
        <w:tc>
          <w:tcPr>
            <w:tcW w:w="859" w:type="dxa"/>
          </w:tcPr>
          <w:p w14:paraId="39669B7A" w14:textId="77777777" w:rsidR="00A63227" w:rsidRPr="00102E65" w:rsidRDefault="00A63227" w:rsidP="00A63227">
            <w:pPr>
              <w:rPr>
                <w:sz w:val="18"/>
                <w:szCs w:val="18"/>
              </w:rPr>
            </w:pPr>
            <w:r w:rsidRPr="00102E65">
              <w:rPr>
                <w:sz w:val="18"/>
                <w:szCs w:val="18"/>
              </w:rPr>
              <w:t>"Hgb-5-61"</w:t>
            </w:r>
          </w:p>
        </w:tc>
        <w:tc>
          <w:tcPr>
            <w:tcW w:w="1476" w:type="dxa"/>
          </w:tcPr>
          <w:p w14:paraId="30676FA9" w14:textId="77777777" w:rsidR="00A63227" w:rsidRPr="00102E65" w:rsidRDefault="00A63227" w:rsidP="00A63227">
            <w:pPr>
              <w:rPr>
                <w:sz w:val="18"/>
                <w:szCs w:val="18"/>
              </w:rPr>
            </w:pPr>
            <w:r w:rsidRPr="00102E65">
              <w:rPr>
                <w:sz w:val="18"/>
                <w:szCs w:val="18"/>
              </w:rPr>
              <w:t>"CHROME TOWN AREA HIGHLANDS"</w:t>
            </w:r>
          </w:p>
        </w:tc>
        <w:tc>
          <w:tcPr>
            <w:tcW w:w="1086" w:type="dxa"/>
          </w:tcPr>
          <w:p w14:paraId="0B338628" w14:textId="77777777" w:rsidR="00A63227" w:rsidRPr="00102E65" w:rsidRDefault="00A63227" w:rsidP="00A63227">
            <w:pPr>
              <w:rPr>
                <w:sz w:val="18"/>
                <w:szCs w:val="18"/>
              </w:rPr>
            </w:pPr>
            <w:r w:rsidRPr="00102E65">
              <w:rPr>
                <w:sz w:val="18"/>
                <w:szCs w:val="18"/>
              </w:rPr>
              <w:t>478.64</w:t>
            </w:r>
          </w:p>
        </w:tc>
        <w:tc>
          <w:tcPr>
            <w:tcW w:w="889" w:type="dxa"/>
          </w:tcPr>
          <w:p w14:paraId="52AE6540" w14:textId="77777777" w:rsidR="00A63227" w:rsidRPr="00102E65" w:rsidRDefault="00A63227" w:rsidP="00A63227">
            <w:pPr>
              <w:rPr>
                <w:sz w:val="18"/>
                <w:szCs w:val="18"/>
              </w:rPr>
            </w:pPr>
            <w:r w:rsidRPr="00102E65">
              <w:rPr>
                <w:sz w:val="18"/>
                <w:szCs w:val="18"/>
              </w:rPr>
              <w:t>"yes"</w:t>
            </w:r>
          </w:p>
        </w:tc>
      </w:tr>
      <w:tr w:rsidR="0092099D" w:rsidRPr="0092099D" w14:paraId="0D929342" w14:textId="77777777" w:rsidTr="0092099D">
        <w:tc>
          <w:tcPr>
            <w:tcW w:w="859" w:type="dxa"/>
          </w:tcPr>
          <w:p w14:paraId="505E5CCA" w14:textId="77777777" w:rsidR="00A63227" w:rsidRPr="00102E65" w:rsidRDefault="00A63227" w:rsidP="00A63227">
            <w:pPr>
              <w:rPr>
                <w:sz w:val="18"/>
                <w:szCs w:val="18"/>
              </w:rPr>
            </w:pPr>
            <w:r w:rsidRPr="00102E65">
              <w:rPr>
                <w:sz w:val="18"/>
                <w:szCs w:val="18"/>
              </w:rPr>
              <w:t>"Hgb-5-62"</w:t>
            </w:r>
          </w:p>
        </w:tc>
        <w:tc>
          <w:tcPr>
            <w:tcW w:w="1476" w:type="dxa"/>
          </w:tcPr>
          <w:p w14:paraId="4F1A99D5" w14:textId="77777777" w:rsidR="00A63227" w:rsidRPr="00102E65" w:rsidRDefault="00A63227" w:rsidP="00A63227">
            <w:pPr>
              <w:rPr>
                <w:sz w:val="18"/>
                <w:szCs w:val="18"/>
              </w:rPr>
            </w:pPr>
            <w:r w:rsidRPr="00102E65">
              <w:rPr>
                <w:sz w:val="18"/>
                <w:szCs w:val="18"/>
              </w:rPr>
              <w:t>"ELK CREEK AREA HIGHLANDS"</w:t>
            </w:r>
          </w:p>
        </w:tc>
        <w:tc>
          <w:tcPr>
            <w:tcW w:w="1086" w:type="dxa"/>
          </w:tcPr>
          <w:p w14:paraId="4A8C6229" w14:textId="77777777" w:rsidR="00A63227" w:rsidRPr="00102E65" w:rsidRDefault="00A63227" w:rsidP="00A63227">
            <w:pPr>
              <w:rPr>
                <w:sz w:val="18"/>
                <w:szCs w:val="18"/>
              </w:rPr>
            </w:pPr>
            <w:r w:rsidRPr="00102E65">
              <w:rPr>
                <w:sz w:val="18"/>
                <w:szCs w:val="18"/>
              </w:rPr>
              <w:t>355.86</w:t>
            </w:r>
          </w:p>
        </w:tc>
        <w:tc>
          <w:tcPr>
            <w:tcW w:w="889" w:type="dxa"/>
          </w:tcPr>
          <w:p w14:paraId="069E9A50" w14:textId="77777777" w:rsidR="00A63227" w:rsidRPr="00102E65" w:rsidRDefault="00A63227" w:rsidP="00A63227">
            <w:pPr>
              <w:rPr>
                <w:sz w:val="18"/>
                <w:szCs w:val="18"/>
              </w:rPr>
            </w:pPr>
            <w:r w:rsidRPr="00102E65">
              <w:rPr>
                <w:sz w:val="18"/>
                <w:szCs w:val="18"/>
              </w:rPr>
              <w:t>"yes"</w:t>
            </w:r>
          </w:p>
        </w:tc>
      </w:tr>
      <w:tr w:rsidR="0092099D" w:rsidRPr="0092099D" w14:paraId="6FC875EC" w14:textId="77777777" w:rsidTr="0092099D">
        <w:tc>
          <w:tcPr>
            <w:tcW w:w="859" w:type="dxa"/>
          </w:tcPr>
          <w:p w14:paraId="4B27F430" w14:textId="77777777" w:rsidR="00A63227" w:rsidRPr="00102E65" w:rsidRDefault="00A63227" w:rsidP="00A63227">
            <w:pPr>
              <w:rPr>
                <w:sz w:val="18"/>
                <w:szCs w:val="18"/>
              </w:rPr>
            </w:pPr>
            <w:r w:rsidRPr="00102E65">
              <w:rPr>
                <w:sz w:val="18"/>
                <w:szCs w:val="18"/>
              </w:rPr>
              <w:t>"Hgb-5-63"</w:t>
            </w:r>
          </w:p>
        </w:tc>
        <w:tc>
          <w:tcPr>
            <w:tcW w:w="1476" w:type="dxa"/>
          </w:tcPr>
          <w:p w14:paraId="56CFAB87" w14:textId="77777777" w:rsidR="00A63227" w:rsidRPr="00102E65" w:rsidRDefault="00A63227" w:rsidP="00A63227">
            <w:pPr>
              <w:rPr>
                <w:sz w:val="18"/>
                <w:szCs w:val="18"/>
              </w:rPr>
            </w:pPr>
            <w:r w:rsidRPr="00102E65">
              <w:rPr>
                <w:sz w:val="18"/>
                <w:szCs w:val="18"/>
              </w:rPr>
              <w:t>"STONYFORD TOWN AREA HIGHLANDS"</w:t>
            </w:r>
          </w:p>
        </w:tc>
        <w:tc>
          <w:tcPr>
            <w:tcW w:w="1086" w:type="dxa"/>
          </w:tcPr>
          <w:p w14:paraId="77F44EEE" w14:textId="77777777" w:rsidR="00A63227" w:rsidRPr="00102E65" w:rsidRDefault="00A63227" w:rsidP="00A63227">
            <w:pPr>
              <w:rPr>
                <w:sz w:val="18"/>
                <w:szCs w:val="18"/>
              </w:rPr>
            </w:pPr>
            <w:r w:rsidRPr="00102E65">
              <w:rPr>
                <w:sz w:val="18"/>
                <w:szCs w:val="18"/>
              </w:rPr>
              <w:t>263.77</w:t>
            </w:r>
          </w:p>
        </w:tc>
        <w:tc>
          <w:tcPr>
            <w:tcW w:w="889" w:type="dxa"/>
          </w:tcPr>
          <w:p w14:paraId="7284E816" w14:textId="77777777" w:rsidR="00A63227" w:rsidRPr="00102E65" w:rsidRDefault="00A63227" w:rsidP="00A63227">
            <w:pPr>
              <w:rPr>
                <w:sz w:val="18"/>
                <w:szCs w:val="18"/>
              </w:rPr>
            </w:pPr>
            <w:r w:rsidRPr="00102E65">
              <w:rPr>
                <w:sz w:val="18"/>
                <w:szCs w:val="18"/>
              </w:rPr>
              <w:t>"no"</w:t>
            </w:r>
          </w:p>
        </w:tc>
      </w:tr>
      <w:tr w:rsidR="0092099D" w:rsidRPr="0092099D" w14:paraId="49AFDAB4" w14:textId="77777777" w:rsidTr="0092099D">
        <w:tc>
          <w:tcPr>
            <w:tcW w:w="859" w:type="dxa"/>
          </w:tcPr>
          <w:p w14:paraId="7860C828" w14:textId="77777777" w:rsidR="00A63227" w:rsidRPr="00102E65" w:rsidRDefault="00A63227" w:rsidP="00A63227">
            <w:pPr>
              <w:rPr>
                <w:sz w:val="18"/>
                <w:szCs w:val="18"/>
              </w:rPr>
            </w:pPr>
            <w:r w:rsidRPr="00102E65">
              <w:rPr>
                <w:sz w:val="18"/>
                <w:szCs w:val="18"/>
              </w:rPr>
              <w:t>"Hgb-5-64"</w:t>
            </w:r>
          </w:p>
        </w:tc>
        <w:tc>
          <w:tcPr>
            <w:tcW w:w="1476" w:type="dxa"/>
          </w:tcPr>
          <w:p w14:paraId="33EB9640" w14:textId="77777777" w:rsidR="00A63227" w:rsidRPr="00102E65" w:rsidRDefault="00A63227" w:rsidP="00A63227">
            <w:pPr>
              <w:rPr>
                <w:sz w:val="18"/>
                <w:szCs w:val="18"/>
              </w:rPr>
            </w:pPr>
            <w:r w:rsidRPr="00102E65">
              <w:rPr>
                <w:sz w:val="18"/>
                <w:szCs w:val="18"/>
              </w:rPr>
              <w:t>"BEAR VALLEY HIGHLANDS"</w:t>
            </w:r>
          </w:p>
        </w:tc>
        <w:tc>
          <w:tcPr>
            <w:tcW w:w="1086" w:type="dxa"/>
          </w:tcPr>
          <w:p w14:paraId="6FEFE87E" w14:textId="77777777" w:rsidR="00A63227" w:rsidRPr="00102E65" w:rsidRDefault="00A63227" w:rsidP="00A63227">
            <w:pPr>
              <w:rPr>
                <w:sz w:val="18"/>
                <w:szCs w:val="18"/>
              </w:rPr>
            </w:pPr>
            <w:r w:rsidRPr="00102E65">
              <w:rPr>
                <w:sz w:val="18"/>
                <w:szCs w:val="18"/>
              </w:rPr>
              <w:t>367</w:t>
            </w:r>
          </w:p>
        </w:tc>
        <w:tc>
          <w:tcPr>
            <w:tcW w:w="889" w:type="dxa"/>
          </w:tcPr>
          <w:p w14:paraId="61B72268" w14:textId="77777777" w:rsidR="00A63227" w:rsidRPr="00102E65" w:rsidRDefault="00A63227" w:rsidP="00A63227">
            <w:pPr>
              <w:rPr>
                <w:sz w:val="18"/>
                <w:szCs w:val="18"/>
              </w:rPr>
            </w:pPr>
            <w:r w:rsidRPr="00102E65">
              <w:rPr>
                <w:sz w:val="18"/>
                <w:szCs w:val="18"/>
              </w:rPr>
              <w:t>"yes"</w:t>
            </w:r>
          </w:p>
        </w:tc>
      </w:tr>
      <w:tr w:rsidR="0092099D" w:rsidRPr="0092099D" w14:paraId="7F9661C2" w14:textId="77777777" w:rsidTr="0092099D">
        <w:tc>
          <w:tcPr>
            <w:tcW w:w="859" w:type="dxa"/>
          </w:tcPr>
          <w:p w14:paraId="7A660CF2" w14:textId="77777777" w:rsidR="00A63227" w:rsidRPr="00102E65" w:rsidRDefault="00A63227" w:rsidP="00A63227">
            <w:pPr>
              <w:rPr>
                <w:sz w:val="18"/>
                <w:szCs w:val="18"/>
              </w:rPr>
            </w:pPr>
            <w:r w:rsidRPr="00102E65">
              <w:rPr>
                <w:sz w:val="18"/>
                <w:szCs w:val="18"/>
              </w:rPr>
              <w:t>"Hgb-5-65"</w:t>
            </w:r>
          </w:p>
        </w:tc>
        <w:tc>
          <w:tcPr>
            <w:tcW w:w="1476" w:type="dxa"/>
          </w:tcPr>
          <w:p w14:paraId="380B8CC9" w14:textId="77777777" w:rsidR="00A63227" w:rsidRPr="00102E65" w:rsidRDefault="00A63227" w:rsidP="00A63227">
            <w:pPr>
              <w:rPr>
                <w:sz w:val="18"/>
                <w:szCs w:val="18"/>
              </w:rPr>
            </w:pPr>
            <w:r w:rsidRPr="00102E65">
              <w:rPr>
                <w:sz w:val="18"/>
                <w:szCs w:val="18"/>
              </w:rPr>
              <w:t>"LITTLE INDIAN VALLEY HIGHLANDS"</w:t>
            </w:r>
          </w:p>
        </w:tc>
        <w:tc>
          <w:tcPr>
            <w:tcW w:w="1086" w:type="dxa"/>
          </w:tcPr>
          <w:p w14:paraId="2E24D203" w14:textId="77777777" w:rsidR="00A63227" w:rsidRPr="00102E65" w:rsidRDefault="00A63227" w:rsidP="00A63227">
            <w:pPr>
              <w:rPr>
                <w:sz w:val="18"/>
                <w:szCs w:val="18"/>
              </w:rPr>
            </w:pPr>
            <w:r w:rsidRPr="00102E65">
              <w:rPr>
                <w:sz w:val="18"/>
                <w:szCs w:val="18"/>
              </w:rPr>
              <w:t>462.56</w:t>
            </w:r>
          </w:p>
        </w:tc>
        <w:tc>
          <w:tcPr>
            <w:tcW w:w="889" w:type="dxa"/>
          </w:tcPr>
          <w:p w14:paraId="55999282" w14:textId="77777777" w:rsidR="00A63227" w:rsidRPr="00102E65" w:rsidRDefault="00A63227" w:rsidP="00A63227">
            <w:pPr>
              <w:rPr>
                <w:sz w:val="18"/>
                <w:szCs w:val="18"/>
              </w:rPr>
            </w:pPr>
            <w:r w:rsidRPr="00102E65">
              <w:rPr>
                <w:sz w:val="18"/>
                <w:szCs w:val="18"/>
              </w:rPr>
              <w:t>"yes"</w:t>
            </w:r>
          </w:p>
        </w:tc>
      </w:tr>
      <w:tr w:rsidR="0092099D" w:rsidRPr="0092099D" w14:paraId="0CEA7CDC" w14:textId="77777777" w:rsidTr="0092099D">
        <w:tc>
          <w:tcPr>
            <w:tcW w:w="859" w:type="dxa"/>
          </w:tcPr>
          <w:p w14:paraId="47315C31" w14:textId="77777777" w:rsidR="00A63227" w:rsidRPr="00102E65" w:rsidRDefault="00A63227" w:rsidP="00A63227">
            <w:pPr>
              <w:rPr>
                <w:sz w:val="18"/>
                <w:szCs w:val="18"/>
              </w:rPr>
            </w:pPr>
            <w:r w:rsidRPr="00102E65">
              <w:rPr>
                <w:sz w:val="18"/>
                <w:szCs w:val="18"/>
              </w:rPr>
              <w:t>"Hgb-5-66"</w:t>
            </w:r>
          </w:p>
        </w:tc>
        <w:tc>
          <w:tcPr>
            <w:tcW w:w="1476" w:type="dxa"/>
          </w:tcPr>
          <w:p w14:paraId="4BAAA26F" w14:textId="77777777" w:rsidR="00A63227" w:rsidRPr="00102E65" w:rsidRDefault="00A63227" w:rsidP="00A63227">
            <w:pPr>
              <w:rPr>
                <w:sz w:val="18"/>
                <w:szCs w:val="18"/>
              </w:rPr>
            </w:pPr>
            <w:r w:rsidRPr="00102E65">
              <w:rPr>
                <w:sz w:val="18"/>
                <w:szCs w:val="18"/>
              </w:rPr>
              <w:t>"CLEAR LAKE CACHE FORMATION HIGHLANDS"</w:t>
            </w:r>
          </w:p>
        </w:tc>
        <w:tc>
          <w:tcPr>
            <w:tcW w:w="1086" w:type="dxa"/>
          </w:tcPr>
          <w:p w14:paraId="6C2665F9" w14:textId="77777777" w:rsidR="00A63227" w:rsidRPr="00102E65" w:rsidRDefault="00A63227" w:rsidP="00A63227">
            <w:pPr>
              <w:rPr>
                <w:sz w:val="18"/>
                <w:szCs w:val="18"/>
              </w:rPr>
            </w:pPr>
            <w:r w:rsidRPr="00102E65">
              <w:rPr>
                <w:sz w:val="18"/>
                <w:szCs w:val="18"/>
              </w:rPr>
              <w:t>566.33</w:t>
            </w:r>
          </w:p>
        </w:tc>
        <w:tc>
          <w:tcPr>
            <w:tcW w:w="889" w:type="dxa"/>
          </w:tcPr>
          <w:p w14:paraId="1822DFA5" w14:textId="77777777" w:rsidR="00A63227" w:rsidRPr="00102E65" w:rsidRDefault="00A63227" w:rsidP="00A63227">
            <w:pPr>
              <w:rPr>
                <w:sz w:val="18"/>
                <w:szCs w:val="18"/>
              </w:rPr>
            </w:pPr>
            <w:r w:rsidRPr="00102E65">
              <w:rPr>
                <w:sz w:val="18"/>
                <w:szCs w:val="18"/>
              </w:rPr>
              <w:t>"yes"</w:t>
            </w:r>
          </w:p>
        </w:tc>
      </w:tr>
      <w:tr w:rsidR="0092099D" w:rsidRPr="0092099D" w14:paraId="02FDFE89" w14:textId="77777777" w:rsidTr="0092099D">
        <w:tc>
          <w:tcPr>
            <w:tcW w:w="859" w:type="dxa"/>
          </w:tcPr>
          <w:p w14:paraId="1AC4B514" w14:textId="77777777" w:rsidR="00A63227" w:rsidRPr="00102E65" w:rsidRDefault="00A63227" w:rsidP="00A63227">
            <w:pPr>
              <w:rPr>
                <w:sz w:val="18"/>
                <w:szCs w:val="18"/>
              </w:rPr>
            </w:pPr>
            <w:r w:rsidRPr="00102E65">
              <w:rPr>
                <w:sz w:val="18"/>
                <w:szCs w:val="18"/>
              </w:rPr>
              <w:t>"Hgb-5-68"</w:t>
            </w:r>
          </w:p>
        </w:tc>
        <w:tc>
          <w:tcPr>
            <w:tcW w:w="1476" w:type="dxa"/>
          </w:tcPr>
          <w:p w14:paraId="076379BD" w14:textId="77777777" w:rsidR="00A63227" w:rsidRPr="00102E65" w:rsidRDefault="00A63227" w:rsidP="00A63227">
            <w:pPr>
              <w:rPr>
                <w:sz w:val="18"/>
                <w:szCs w:val="18"/>
              </w:rPr>
            </w:pPr>
            <w:r w:rsidRPr="00102E65">
              <w:rPr>
                <w:sz w:val="18"/>
                <w:szCs w:val="18"/>
              </w:rPr>
              <w:t>"POPE VALLEY HIGHLANDS"</w:t>
            </w:r>
          </w:p>
        </w:tc>
        <w:tc>
          <w:tcPr>
            <w:tcW w:w="1086" w:type="dxa"/>
          </w:tcPr>
          <w:p w14:paraId="0E42075A" w14:textId="77777777" w:rsidR="00A63227" w:rsidRPr="00102E65" w:rsidRDefault="00A63227" w:rsidP="00A63227">
            <w:pPr>
              <w:rPr>
                <w:sz w:val="18"/>
                <w:szCs w:val="18"/>
              </w:rPr>
            </w:pPr>
            <w:r w:rsidRPr="00102E65">
              <w:rPr>
                <w:sz w:val="18"/>
                <w:szCs w:val="18"/>
              </w:rPr>
              <w:t>949.21</w:t>
            </w:r>
          </w:p>
        </w:tc>
        <w:tc>
          <w:tcPr>
            <w:tcW w:w="889" w:type="dxa"/>
          </w:tcPr>
          <w:p w14:paraId="1620CA4F" w14:textId="77777777" w:rsidR="00A63227" w:rsidRPr="00102E65" w:rsidRDefault="00A63227" w:rsidP="00A63227">
            <w:pPr>
              <w:rPr>
                <w:sz w:val="18"/>
                <w:szCs w:val="18"/>
              </w:rPr>
            </w:pPr>
            <w:r w:rsidRPr="00102E65">
              <w:rPr>
                <w:sz w:val="18"/>
                <w:szCs w:val="18"/>
              </w:rPr>
              <w:t>"yes"</w:t>
            </w:r>
          </w:p>
        </w:tc>
      </w:tr>
      <w:tr w:rsidR="0092099D" w:rsidRPr="0092099D" w14:paraId="17C5AB2E" w14:textId="77777777" w:rsidTr="0092099D">
        <w:tc>
          <w:tcPr>
            <w:tcW w:w="859" w:type="dxa"/>
          </w:tcPr>
          <w:p w14:paraId="651A8C55" w14:textId="77777777" w:rsidR="00A63227" w:rsidRPr="00102E65" w:rsidRDefault="00A63227" w:rsidP="00A63227">
            <w:pPr>
              <w:rPr>
                <w:sz w:val="18"/>
                <w:szCs w:val="18"/>
              </w:rPr>
            </w:pPr>
            <w:r w:rsidRPr="00102E65">
              <w:rPr>
                <w:sz w:val="18"/>
                <w:szCs w:val="18"/>
              </w:rPr>
              <w:t>"Hgb-5-69"</w:t>
            </w:r>
          </w:p>
        </w:tc>
        <w:tc>
          <w:tcPr>
            <w:tcW w:w="1476" w:type="dxa"/>
          </w:tcPr>
          <w:p w14:paraId="46868C6C" w14:textId="77777777" w:rsidR="00A63227" w:rsidRPr="00102E65" w:rsidRDefault="00A63227" w:rsidP="00A63227">
            <w:pPr>
              <w:rPr>
                <w:sz w:val="18"/>
                <w:szCs w:val="18"/>
              </w:rPr>
            </w:pPr>
            <w:r w:rsidRPr="00102E65">
              <w:rPr>
                <w:sz w:val="18"/>
                <w:szCs w:val="18"/>
              </w:rPr>
              <w:t>"YOSEMITE VALLEY HIGHLANDS"</w:t>
            </w:r>
          </w:p>
        </w:tc>
        <w:tc>
          <w:tcPr>
            <w:tcW w:w="1086" w:type="dxa"/>
          </w:tcPr>
          <w:p w14:paraId="32C5D929" w14:textId="77777777" w:rsidR="00A63227" w:rsidRPr="00102E65" w:rsidRDefault="00A63227" w:rsidP="00A63227">
            <w:pPr>
              <w:rPr>
                <w:sz w:val="18"/>
                <w:szCs w:val="18"/>
              </w:rPr>
            </w:pPr>
            <w:r w:rsidRPr="00102E65">
              <w:rPr>
                <w:sz w:val="18"/>
                <w:szCs w:val="18"/>
              </w:rPr>
              <w:t>1459.6</w:t>
            </w:r>
          </w:p>
        </w:tc>
        <w:tc>
          <w:tcPr>
            <w:tcW w:w="889" w:type="dxa"/>
          </w:tcPr>
          <w:p w14:paraId="6B28D022" w14:textId="77777777" w:rsidR="00A63227" w:rsidRPr="00102E65" w:rsidRDefault="00A63227" w:rsidP="00A63227">
            <w:pPr>
              <w:rPr>
                <w:sz w:val="18"/>
                <w:szCs w:val="18"/>
              </w:rPr>
            </w:pPr>
            <w:r w:rsidRPr="00102E65">
              <w:rPr>
                <w:sz w:val="18"/>
                <w:szCs w:val="18"/>
              </w:rPr>
              <w:t>"yes"</w:t>
            </w:r>
          </w:p>
        </w:tc>
      </w:tr>
      <w:tr w:rsidR="0092099D" w:rsidRPr="0092099D" w14:paraId="18E21CEF" w14:textId="77777777" w:rsidTr="0092099D">
        <w:tc>
          <w:tcPr>
            <w:tcW w:w="859" w:type="dxa"/>
          </w:tcPr>
          <w:p w14:paraId="1544BCE2" w14:textId="77777777" w:rsidR="00A63227" w:rsidRPr="00102E65" w:rsidRDefault="00A63227" w:rsidP="00A63227">
            <w:pPr>
              <w:rPr>
                <w:sz w:val="18"/>
                <w:szCs w:val="18"/>
              </w:rPr>
            </w:pPr>
            <w:r w:rsidRPr="00102E65">
              <w:rPr>
                <w:sz w:val="18"/>
                <w:szCs w:val="18"/>
              </w:rPr>
              <w:t>"Hgb-5-7"</w:t>
            </w:r>
          </w:p>
        </w:tc>
        <w:tc>
          <w:tcPr>
            <w:tcW w:w="1476" w:type="dxa"/>
          </w:tcPr>
          <w:p w14:paraId="090EF449" w14:textId="77777777" w:rsidR="00A63227" w:rsidRPr="00102E65" w:rsidRDefault="00A63227" w:rsidP="00A63227">
            <w:pPr>
              <w:rPr>
                <w:sz w:val="18"/>
                <w:szCs w:val="18"/>
              </w:rPr>
            </w:pPr>
            <w:r w:rsidRPr="00102E65">
              <w:rPr>
                <w:sz w:val="18"/>
                <w:szCs w:val="18"/>
              </w:rPr>
              <w:t>"LAKE ALMANOR VALLEY HIGHLANDS"</w:t>
            </w:r>
          </w:p>
        </w:tc>
        <w:tc>
          <w:tcPr>
            <w:tcW w:w="1086" w:type="dxa"/>
          </w:tcPr>
          <w:p w14:paraId="1DBE4141" w14:textId="77777777" w:rsidR="00A63227" w:rsidRPr="00102E65" w:rsidRDefault="00A63227" w:rsidP="00A63227">
            <w:pPr>
              <w:rPr>
                <w:sz w:val="18"/>
                <w:szCs w:val="18"/>
              </w:rPr>
            </w:pPr>
            <w:r w:rsidRPr="00102E65">
              <w:rPr>
                <w:sz w:val="18"/>
                <w:szCs w:val="18"/>
              </w:rPr>
              <w:t>659.15</w:t>
            </w:r>
          </w:p>
        </w:tc>
        <w:tc>
          <w:tcPr>
            <w:tcW w:w="889" w:type="dxa"/>
          </w:tcPr>
          <w:p w14:paraId="26DA1EF3" w14:textId="77777777" w:rsidR="00A63227" w:rsidRPr="00102E65" w:rsidRDefault="00A63227" w:rsidP="00A63227">
            <w:pPr>
              <w:rPr>
                <w:sz w:val="18"/>
                <w:szCs w:val="18"/>
              </w:rPr>
            </w:pPr>
            <w:r w:rsidRPr="00102E65">
              <w:rPr>
                <w:sz w:val="18"/>
                <w:szCs w:val="18"/>
              </w:rPr>
              <w:t>"no"</w:t>
            </w:r>
          </w:p>
        </w:tc>
      </w:tr>
      <w:tr w:rsidR="0092099D" w:rsidRPr="0092099D" w14:paraId="75C0FB3E" w14:textId="77777777" w:rsidTr="0092099D">
        <w:tc>
          <w:tcPr>
            <w:tcW w:w="859" w:type="dxa"/>
          </w:tcPr>
          <w:p w14:paraId="357CA955" w14:textId="77777777" w:rsidR="00A63227" w:rsidRPr="00102E65" w:rsidRDefault="00A63227" w:rsidP="00A63227">
            <w:pPr>
              <w:rPr>
                <w:sz w:val="18"/>
                <w:szCs w:val="18"/>
              </w:rPr>
            </w:pPr>
            <w:r w:rsidRPr="00102E65">
              <w:rPr>
                <w:sz w:val="18"/>
                <w:szCs w:val="18"/>
              </w:rPr>
              <w:t>"Hgb-5-70"</w:t>
            </w:r>
          </w:p>
        </w:tc>
        <w:tc>
          <w:tcPr>
            <w:tcW w:w="1476" w:type="dxa"/>
          </w:tcPr>
          <w:p w14:paraId="0A78F7AD" w14:textId="77777777" w:rsidR="00A63227" w:rsidRPr="00102E65" w:rsidRDefault="00A63227" w:rsidP="00A63227">
            <w:pPr>
              <w:rPr>
                <w:sz w:val="18"/>
                <w:szCs w:val="18"/>
              </w:rPr>
            </w:pPr>
            <w:r w:rsidRPr="00102E65">
              <w:rPr>
                <w:sz w:val="18"/>
                <w:szCs w:val="18"/>
              </w:rPr>
              <w:t>"LOS BANOS CREEK VALLEY HIGHLANDS"</w:t>
            </w:r>
          </w:p>
        </w:tc>
        <w:tc>
          <w:tcPr>
            <w:tcW w:w="1086" w:type="dxa"/>
          </w:tcPr>
          <w:p w14:paraId="5DC25A7F" w14:textId="77777777" w:rsidR="00A63227" w:rsidRPr="00102E65" w:rsidRDefault="00A63227" w:rsidP="00A63227">
            <w:pPr>
              <w:rPr>
                <w:sz w:val="18"/>
                <w:szCs w:val="18"/>
              </w:rPr>
            </w:pPr>
            <w:r w:rsidRPr="00102E65">
              <w:rPr>
                <w:sz w:val="18"/>
                <w:szCs w:val="18"/>
              </w:rPr>
              <w:t>815</w:t>
            </w:r>
          </w:p>
        </w:tc>
        <w:tc>
          <w:tcPr>
            <w:tcW w:w="889" w:type="dxa"/>
          </w:tcPr>
          <w:p w14:paraId="0416B240" w14:textId="77777777" w:rsidR="00A63227" w:rsidRPr="00102E65" w:rsidRDefault="00A63227" w:rsidP="00A63227">
            <w:pPr>
              <w:rPr>
                <w:sz w:val="18"/>
                <w:szCs w:val="18"/>
              </w:rPr>
            </w:pPr>
            <w:r w:rsidRPr="00102E65">
              <w:rPr>
                <w:sz w:val="18"/>
                <w:szCs w:val="18"/>
              </w:rPr>
              <w:t>"yes"</w:t>
            </w:r>
          </w:p>
        </w:tc>
      </w:tr>
      <w:tr w:rsidR="0092099D" w:rsidRPr="0092099D" w14:paraId="43302A57" w14:textId="77777777" w:rsidTr="0092099D">
        <w:tc>
          <w:tcPr>
            <w:tcW w:w="859" w:type="dxa"/>
          </w:tcPr>
          <w:p w14:paraId="077369FF" w14:textId="77777777" w:rsidR="00A63227" w:rsidRPr="00102E65" w:rsidRDefault="00A63227" w:rsidP="00A63227">
            <w:pPr>
              <w:rPr>
                <w:sz w:val="18"/>
                <w:szCs w:val="18"/>
              </w:rPr>
            </w:pPr>
            <w:r w:rsidRPr="00102E65">
              <w:rPr>
                <w:sz w:val="18"/>
                <w:szCs w:val="18"/>
              </w:rPr>
              <w:t>"Hgb-5-71"</w:t>
            </w:r>
          </w:p>
        </w:tc>
        <w:tc>
          <w:tcPr>
            <w:tcW w:w="1476" w:type="dxa"/>
          </w:tcPr>
          <w:p w14:paraId="71B60179" w14:textId="77777777" w:rsidR="00A63227" w:rsidRPr="00102E65" w:rsidRDefault="00A63227" w:rsidP="00A63227">
            <w:pPr>
              <w:rPr>
                <w:sz w:val="18"/>
                <w:szCs w:val="18"/>
              </w:rPr>
            </w:pPr>
            <w:r w:rsidRPr="00102E65">
              <w:rPr>
                <w:sz w:val="18"/>
                <w:szCs w:val="18"/>
              </w:rPr>
              <w:t>"VALLECITOS CREEK VALLEY HIGHLANDS"</w:t>
            </w:r>
          </w:p>
        </w:tc>
        <w:tc>
          <w:tcPr>
            <w:tcW w:w="1086" w:type="dxa"/>
          </w:tcPr>
          <w:p w14:paraId="6E6374BE" w14:textId="77777777" w:rsidR="00A63227" w:rsidRPr="00102E65" w:rsidRDefault="00A63227" w:rsidP="00A63227">
            <w:pPr>
              <w:rPr>
                <w:sz w:val="18"/>
                <w:szCs w:val="18"/>
              </w:rPr>
            </w:pPr>
            <w:r w:rsidRPr="00102E65">
              <w:rPr>
                <w:sz w:val="18"/>
                <w:szCs w:val="18"/>
              </w:rPr>
              <w:t>660</w:t>
            </w:r>
          </w:p>
        </w:tc>
        <w:tc>
          <w:tcPr>
            <w:tcW w:w="889" w:type="dxa"/>
          </w:tcPr>
          <w:p w14:paraId="78828B8A" w14:textId="77777777" w:rsidR="00A63227" w:rsidRPr="00102E65" w:rsidRDefault="00A63227" w:rsidP="00A63227">
            <w:pPr>
              <w:rPr>
                <w:sz w:val="18"/>
                <w:szCs w:val="18"/>
              </w:rPr>
            </w:pPr>
            <w:r w:rsidRPr="00102E65">
              <w:rPr>
                <w:sz w:val="18"/>
                <w:szCs w:val="18"/>
              </w:rPr>
              <w:t>"yes"</w:t>
            </w:r>
          </w:p>
        </w:tc>
      </w:tr>
      <w:tr w:rsidR="0092099D" w:rsidRPr="0092099D" w14:paraId="4F5E589A" w14:textId="77777777" w:rsidTr="0092099D">
        <w:tc>
          <w:tcPr>
            <w:tcW w:w="859" w:type="dxa"/>
          </w:tcPr>
          <w:p w14:paraId="29D5132A" w14:textId="77777777" w:rsidR="00A63227" w:rsidRPr="00102E65" w:rsidRDefault="00A63227" w:rsidP="00A63227">
            <w:pPr>
              <w:rPr>
                <w:sz w:val="18"/>
                <w:szCs w:val="18"/>
              </w:rPr>
            </w:pPr>
            <w:r w:rsidRPr="00102E65">
              <w:rPr>
                <w:sz w:val="18"/>
                <w:szCs w:val="18"/>
              </w:rPr>
              <w:t>"Hgb-5-8"</w:t>
            </w:r>
          </w:p>
        </w:tc>
        <w:tc>
          <w:tcPr>
            <w:tcW w:w="1476" w:type="dxa"/>
          </w:tcPr>
          <w:p w14:paraId="6E4CF7A4" w14:textId="77777777" w:rsidR="00A63227" w:rsidRPr="00102E65" w:rsidRDefault="00A63227" w:rsidP="00A63227">
            <w:pPr>
              <w:rPr>
                <w:sz w:val="18"/>
                <w:szCs w:val="18"/>
              </w:rPr>
            </w:pPr>
            <w:r w:rsidRPr="00102E65">
              <w:rPr>
                <w:sz w:val="18"/>
                <w:szCs w:val="18"/>
              </w:rPr>
              <w:t>"MOUNTAIN MEADOWS VALLEY HIGHLANDS"</w:t>
            </w:r>
          </w:p>
        </w:tc>
        <w:tc>
          <w:tcPr>
            <w:tcW w:w="1086" w:type="dxa"/>
          </w:tcPr>
          <w:p w14:paraId="19C53010" w14:textId="77777777" w:rsidR="00A63227" w:rsidRPr="00102E65" w:rsidRDefault="00A63227" w:rsidP="00A63227">
            <w:pPr>
              <w:rPr>
                <w:sz w:val="18"/>
                <w:szCs w:val="18"/>
              </w:rPr>
            </w:pPr>
            <w:r w:rsidRPr="00102E65">
              <w:rPr>
                <w:sz w:val="18"/>
                <w:szCs w:val="18"/>
              </w:rPr>
              <w:t>774.57</w:t>
            </w:r>
          </w:p>
        </w:tc>
        <w:tc>
          <w:tcPr>
            <w:tcW w:w="889" w:type="dxa"/>
          </w:tcPr>
          <w:p w14:paraId="3CD1956D" w14:textId="77777777" w:rsidR="00A63227" w:rsidRPr="00102E65" w:rsidRDefault="00A63227" w:rsidP="00A63227">
            <w:pPr>
              <w:rPr>
                <w:sz w:val="18"/>
                <w:szCs w:val="18"/>
              </w:rPr>
            </w:pPr>
            <w:r w:rsidRPr="00102E65">
              <w:rPr>
                <w:sz w:val="18"/>
                <w:szCs w:val="18"/>
              </w:rPr>
              <w:t>"yes"</w:t>
            </w:r>
          </w:p>
        </w:tc>
      </w:tr>
      <w:tr w:rsidR="0092099D" w:rsidRPr="0092099D" w14:paraId="66F8DD25" w14:textId="77777777" w:rsidTr="0092099D">
        <w:tc>
          <w:tcPr>
            <w:tcW w:w="859" w:type="dxa"/>
          </w:tcPr>
          <w:p w14:paraId="7179FC43" w14:textId="77777777" w:rsidR="00A63227" w:rsidRPr="00102E65" w:rsidRDefault="00A63227" w:rsidP="00A63227">
            <w:pPr>
              <w:rPr>
                <w:sz w:val="18"/>
                <w:szCs w:val="18"/>
              </w:rPr>
            </w:pPr>
            <w:r w:rsidRPr="00102E65">
              <w:rPr>
                <w:sz w:val="18"/>
                <w:szCs w:val="18"/>
              </w:rPr>
              <w:t>"Hgb-5-82"</w:t>
            </w:r>
          </w:p>
        </w:tc>
        <w:tc>
          <w:tcPr>
            <w:tcW w:w="1476" w:type="dxa"/>
          </w:tcPr>
          <w:p w14:paraId="6FCF7AE4" w14:textId="77777777" w:rsidR="00A63227" w:rsidRPr="00102E65" w:rsidRDefault="00A63227" w:rsidP="00A63227">
            <w:pPr>
              <w:rPr>
                <w:sz w:val="18"/>
                <w:szCs w:val="18"/>
              </w:rPr>
            </w:pPr>
            <w:r w:rsidRPr="00102E65">
              <w:rPr>
                <w:sz w:val="18"/>
                <w:szCs w:val="18"/>
              </w:rPr>
              <w:t>"CUDDY CANYON VALLEY HIGHLANDS"</w:t>
            </w:r>
          </w:p>
        </w:tc>
        <w:tc>
          <w:tcPr>
            <w:tcW w:w="1086" w:type="dxa"/>
          </w:tcPr>
          <w:p w14:paraId="05AA740B" w14:textId="77777777" w:rsidR="00A63227" w:rsidRPr="00102E65" w:rsidRDefault="00A63227" w:rsidP="00A63227">
            <w:pPr>
              <w:rPr>
                <w:sz w:val="18"/>
                <w:szCs w:val="18"/>
              </w:rPr>
            </w:pPr>
            <w:r w:rsidRPr="00102E65">
              <w:rPr>
                <w:sz w:val="18"/>
                <w:szCs w:val="18"/>
              </w:rPr>
              <w:t>809.33</w:t>
            </w:r>
          </w:p>
        </w:tc>
        <w:tc>
          <w:tcPr>
            <w:tcW w:w="889" w:type="dxa"/>
          </w:tcPr>
          <w:p w14:paraId="77327D2B" w14:textId="77777777" w:rsidR="00A63227" w:rsidRPr="00102E65" w:rsidRDefault="00A63227" w:rsidP="00A63227">
            <w:pPr>
              <w:rPr>
                <w:sz w:val="18"/>
                <w:szCs w:val="18"/>
              </w:rPr>
            </w:pPr>
            <w:r w:rsidRPr="00102E65">
              <w:rPr>
                <w:sz w:val="18"/>
                <w:szCs w:val="18"/>
              </w:rPr>
              <w:t>"yes"</w:t>
            </w:r>
          </w:p>
        </w:tc>
      </w:tr>
      <w:tr w:rsidR="0092099D" w:rsidRPr="0092099D" w14:paraId="6F0C1AF6" w14:textId="77777777" w:rsidTr="0092099D">
        <w:tc>
          <w:tcPr>
            <w:tcW w:w="859" w:type="dxa"/>
          </w:tcPr>
          <w:p w14:paraId="7448BE76" w14:textId="77777777" w:rsidR="00A63227" w:rsidRPr="00102E65" w:rsidRDefault="00A63227" w:rsidP="00A63227">
            <w:pPr>
              <w:rPr>
                <w:sz w:val="18"/>
                <w:szCs w:val="18"/>
              </w:rPr>
            </w:pPr>
            <w:r w:rsidRPr="00102E65">
              <w:rPr>
                <w:sz w:val="18"/>
                <w:szCs w:val="18"/>
              </w:rPr>
              <w:t>"Hgb-5-83"</w:t>
            </w:r>
          </w:p>
        </w:tc>
        <w:tc>
          <w:tcPr>
            <w:tcW w:w="1476" w:type="dxa"/>
          </w:tcPr>
          <w:p w14:paraId="25BFB5E5" w14:textId="77777777" w:rsidR="00A63227" w:rsidRPr="00102E65" w:rsidRDefault="00A63227" w:rsidP="00A63227">
            <w:pPr>
              <w:rPr>
                <w:sz w:val="18"/>
                <w:szCs w:val="18"/>
              </w:rPr>
            </w:pPr>
            <w:r w:rsidRPr="00102E65">
              <w:rPr>
                <w:sz w:val="18"/>
                <w:szCs w:val="18"/>
              </w:rPr>
              <w:t>"CUDDY RANCH AREA HIGHLANDS"</w:t>
            </w:r>
          </w:p>
        </w:tc>
        <w:tc>
          <w:tcPr>
            <w:tcW w:w="1086" w:type="dxa"/>
          </w:tcPr>
          <w:p w14:paraId="46B1E3F0" w14:textId="77777777" w:rsidR="00A63227" w:rsidRPr="00102E65" w:rsidRDefault="00A63227" w:rsidP="00A63227">
            <w:pPr>
              <w:rPr>
                <w:sz w:val="18"/>
                <w:szCs w:val="18"/>
              </w:rPr>
            </w:pPr>
            <w:r w:rsidRPr="00102E65">
              <w:rPr>
                <w:sz w:val="18"/>
                <w:szCs w:val="18"/>
              </w:rPr>
              <w:t>1079.54</w:t>
            </w:r>
          </w:p>
        </w:tc>
        <w:tc>
          <w:tcPr>
            <w:tcW w:w="889" w:type="dxa"/>
          </w:tcPr>
          <w:p w14:paraId="31824E8C" w14:textId="77777777" w:rsidR="00A63227" w:rsidRPr="00102E65" w:rsidRDefault="00A63227" w:rsidP="00A63227">
            <w:pPr>
              <w:rPr>
                <w:sz w:val="18"/>
                <w:szCs w:val="18"/>
              </w:rPr>
            </w:pPr>
            <w:r w:rsidRPr="00102E65">
              <w:rPr>
                <w:sz w:val="18"/>
                <w:szCs w:val="18"/>
              </w:rPr>
              <w:t>"yes"</w:t>
            </w:r>
          </w:p>
        </w:tc>
      </w:tr>
      <w:tr w:rsidR="0092099D" w:rsidRPr="0092099D" w14:paraId="2FC20E5E" w14:textId="77777777" w:rsidTr="0092099D">
        <w:tc>
          <w:tcPr>
            <w:tcW w:w="859" w:type="dxa"/>
          </w:tcPr>
          <w:p w14:paraId="3E7341DC" w14:textId="77777777" w:rsidR="00A63227" w:rsidRPr="00102E65" w:rsidRDefault="00A63227" w:rsidP="00A63227">
            <w:pPr>
              <w:rPr>
                <w:sz w:val="18"/>
                <w:szCs w:val="18"/>
              </w:rPr>
            </w:pPr>
            <w:r w:rsidRPr="00102E65">
              <w:rPr>
                <w:sz w:val="18"/>
                <w:szCs w:val="18"/>
              </w:rPr>
              <w:t>"Hgb-5-84"</w:t>
            </w:r>
          </w:p>
        </w:tc>
        <w:tc>
          <w:tcPr>
            <w:tcW w:w="1476" w:type="dxa"/>
          </w:tcPr>
          <w:p w14:paraId="66B25D60" w14:textId="77777777" w:rsidR="00A63227" w:rsidRPr="00102E65" w:rsidRDefault="00A63227" w:rsidP="00A63227">
            <w:pPr>
              <w:rPr>
                <w:sz w:val="18"/>
                <w:szCs w:val="18"/>
              </w:rPr>
            </w:pPr>
            <w:r w:rsidRPr="00102E65">
              <w:rPr>
                <w:sz w:val="18"/>
                <w:szCs w:val="18"/>
              </w:rPr>
              <w:t>"CUDDY VALLEY HIGHLANDS"</w:t>
            </w:r>
          </w:p>
        </w:tc>
        <w:tc>
          <w:tcPr>
            <w:tcW w:w="1086" w:type="dxa"/>
          </w:tcPr>
          <w:p w14:paraId="63B51E83" w14:textId="77777777" w:rsidR="00A63227" w:rsidRPr="00102E65" w:rsidRDefault="00A63227" w:rsidP="00A63227">
            <w:pPr>
              <w:rPr>
                <w:sz w:val="18"/>
                <w:szCs w:val="18"/>
              </w:rPr>
            </w:pPr>
            <w:r w:rsidRPr="00102E65">
              <w:rPr>
                <w:sz w:val="18"/>
                <w:szCs w:val="18"/>
              </w:rPr>
              <w:t>936.88</w:t>
            </w:r>
          </w:p>
        </w:tc>
        <w:tc>
          <w:tcPr>
            <w:tcW w:w="889" w:type="dxa"/>
          </w:tcPr>
          <w:p w14:paraId="36608459" w14:textId="77777777" w:rsidR="00A63227" w:rsidRPr="00102E65" w:rsidRDefault="00A63227" w:rsidP="00A63227">
            <w:pPr>
              <w:rPr>
                <w:sz w:val="18"/>
                <w:szCs w:val="18"/>
              </w:rPr>
            </w:pPr>
            <w:r w:rsidRPr="00102E65">
              <w:rPr>
                <w:sz w:val="18"/>
                <w:szCs w:val="18"/>
              </w:rPr>
              <w:t>"yes"</w:t>
            </w:r>
          </w:p>
        </w:tc>
      </w:tr>
      <w:tr w:rsidR="0092099D" w:rsidRPr="0092099D" w14:paraId="1C51B3F8" w14:textId="77777777" w:rsidTr="0092099D">
        <w:tc>
          <w:tcPr>
            <w:tcW w:w="859" w:type="dxa"/>
          </w:tcPr>
          <w:p w14:paraId="42AE034A" w14:textId="77777777" w:rsidR="00A63227" w:rsidRPr="00102E65" w:rsidRDefault="00A63227" w:rsidP="00A63227">
            <w:pPr>
              <w:rPr>
                <w:sz w:val="18"/>
                <w:szCs w:val="18"/>
              </w:rPr>
            </w:pPr>
            <w:r w:rsidRPr="00102E65">
              <w:rPr>
                <w:sz w:val="18"/>
                <w:szCs w:val="18"/>
              </w:rPr>
              <w:t>"Hgb-5-85"</w:t>
            </w:r>
          </w:p>
        </w:tc>
        <w:tc>
          <w:tcPr>
            <w:tcW w:w="1476" w:type="dxa"/>
          </w:tcPr>
          <w:p w14:paraId="28C1113D" w14:textId="77777777" w:rsidR="00A63227" w:rsidRPr="00102E65" w:rsidRDefault="00A63227" w:rsidP="00A63227">
            <w:pPr>
              <w:rPr>
                <w:sz w:val="18"/>
                <w:szCs w:val="18"/>
              </w:rPr>
            </w:pPr>
            <w:r w:rsidRPr="00102E65">
              <w:rPr>
                <w:sz w:val="18"/>
                <w:szCs w:val="18"/>
              </w:rPr>
              <w:t>"MIL POTRERO AREA HIGHLANDS"</w:t>
            </w:r>
          </w:p>
        </w:tc>
        <w:tc>
          <w:tcPr>
            <w:tcW w:w="1086" w:type="dxa"/>
          </w:tcPr>
          <w:p w14:paraId="11BF2575" w14:textId="77777777" w:rsidR="00A63227" w:rsidRPr="00102E65" w:rsidRDefault="00A63227" w:rsidP="00A63227">
            <w:pPr>
              <w:rPr>
                <w:sz w:val="18"/>
                <w:szCs w:val="18"/>
              </w:rPr>
            </w:pPr>
            <w:r w:rsidRPr="00102E65">
              <w:rPr>
                <w:sz w:val="18"/>
                <w:szCs w:val="18"/>
              </w:rPr>
              <w:t>725</w:t>
            </w:r>
          </w:p>
        </w:tc>
        <w:tc>
          <w:tcPr>
            <w:tcW w:w="889" w:type="dxa"/>
          </w:tcPr>
          <w:p w14:paraId="6D0CBA3D" w14:textId="77777777" w:rsidR="00A63227" w:rsidRPr="00102E65" w:rsidRDefault="00A63227" w:rsidP="00A63227">
            <w:pPr>
              <w:rPr>
                <w:sz w:val="18"/>
                <w:szCs w:val="18"/>
              </w:rPr>
            </w:pPr>
            <w:r w:rsidRPr="00102E65">
              <w:rPr>
                <w:sz w:val="18"/>
                <w:szCs w:val="18"/>
              </w:rPr>
              <w:t>"no"</w:t>
            </w:r>
          </w:p>
        </w:tc>
      </w:tr>
      <w:tr w:rsidR="0092099D" w:rsidRPr="0092099D" w14:paraId="20FF6F57" w14:textId="77777777" w:rsidTr="0092099D">
        <w:tc>
          <w:tcPr>
            <w:tcW w:w="859" w:type="dxa"/>
          </w:tcPr>
          <w:p w14:paraId="0571E3AD" w14:textId="77777777" w:rsidR="00A63227" w:rsidRPr="00102E65" w:rsidRDefault="00A63227" w:rsidP="00A63227">
            <w:pPr>
              <w:rPr>
                <w:sz w:val="18"/>
                <w:szCs w:val="18"/>
              </w:rPr>
            </w:pPr>
            <w:r w:rsidRPr="00102E65">
              <w:rPr>
                <w:sz w:val="18"/>
                <w:szCs w:val="18"/>
              </w:rPr>
              <w:t>"Hgb-5-86"</w:t>
            </w:r>
          </w:p>
        </w:tc>
        <w:tc>
          <w:tcPr>
            <w:tcW w:w="1476" w:type="dxa"/>
          </w:tcPr>
          <w:p w14:paraId="7D380842" w14:textId="77777777" w:rsidR="00A63227" w:rsidRPr="00102E65" w:rsidRDefault="00A63227" w:rsidP="00A63227">
            <w:pPr>
              <w:rPr>
                <w:sz w:val="18"/>
                <w:szCs w:val="18"/>
              </w:rPr>
            </w:pPr>
            <w:r w:rsidRPr="00102E65">
              <w:rPr>
                <w:sz w:val="18"/>
                <w:szCs w:val="18"/>
              </w:rPr>
              <w:t>"JOSEPH CREEK HIGHLANDS"</w:t>
            </w:r>
          </w:p>
        </w:tc>
        <w:tc>
          <w:tcPr>
            <w:tcW w:w="1086" w:type="dxa"/>
          </w:tcPr>
          <w:p w14:paraId="69A1D6D1" w14:textId="77777777" w:rsidR="00A63227" w:rsidRPr="00102E65" w:rsidRDefault="00A63227" w:rsidP="00A63227">
            <w:pPr>
              <w:rPr>
                <w:sz w:val="18"/>
                <w:szCs w:val="18"/>
              </w:rPr>
            </w:pPr>
            <w:r w:rsidRPr="00102E65">
              <w:rPr>
                <w:sz w:val="18"/>
                <w:szCs w:val="18"/>
              </w:rPr>
              <w:t>905.29</w:t>
            </w:r>
          </w:p>
        </w:tc>
        <w:tc>
          <w:tcPr>
            <w:tcW w:w="889" w:type="dxa"/>
          </w:tcPr>
          <w:p w14:paraId="00BB0019" w14:textId="77777777" w:rsidR="00A63227" w:rsidRPr="00102E65" w:rsidRDefault="00A63227" w:rsidP="00A63227">
            <w:pPr>
              <w:rPr>
                <w:sz w:val="18"/>
                <w:szCs w:val="18"/>
              </w:rPr>
            </w:pPr>
            <w:r w:rsidRPr="00102E65">
              <w:rPr>
                <w:sz w:val="18"/>
                <w:szCs w:val="18"/>
              </w:rPr>
              <w:t>"yes"</w:t>
            </w:r>
          </w:p>
        </w:tc>
      </w:tr>
      <w:tr w:rsidR="0092099D" w:rsidRPr="0092099D" w14:paraId="42B359D6" w14:textId="77777777" w:rsidTr="0092099D">
        <w:tc>
          <w:tcPr>
            <w:tcW w:w="859" w:type="dxa"/>
          </w:tcPr>
          <w:p w14:paraId="025F0F30" w14:textId="77777777" w:rsidR="00A63227" w:rsidRPr="00102E65" w:rsidRDefault="00A63227" w:rsidP="00A63227">
            <w:pPr>
              <w:rPr>
                <w:sz w:val="18"/>
                <w:szCs w:val="18"/>
              </w:rPr>
            </w:pPr>
            <w:r w:rsidRPr="00102E65">
              <w:rPr>
                <w:sz w:val="18"/>
                <w:szCs w:val="18"/>
              </w:rPr>
              <w:t>"Hgb-5-87"</w:t>
            </w:r>
          </w:p>
        </w:tc>
        <w:tc>
          <w:tcPr>
            <w:tcW w:w="1476" w:type="dxa"/>
          </w:tcPr>
          <w:p w14:paraId="13D6545B" w14:textId="77777777" w:rsidR="00A63227" w:rsidRPr="00102E65" w:rsidRDefault="00A63227" w:rsidP="00A63227">
            <w:pPr>
              <w:rPr>
                <w:sz w:val="18"/>
                <w:szCs w:val="18"/>
              </w:rPr>
            </w:pPr>
            <w:r w:rsidRPr="00102E65">
              <w:rPr>
                <w:sz w:val="18"/>
                <w:szCs w:val="18"/>
              </w:rPr>
              <w:t>"MIDDLE FORK FEATHER RIVER HIGHLANDS"</w:t>
            </w:r>
          </w:p>
        </w:tc>
        <w:tc>
          <w:tcPr>
            <w:tcW w:w="1086" w:type="dxa"/>
          </w:tcPr>
          <w:p w14:paraId="206EF3D4" w14:textId="77777777" w:rsidR="00A63227" w:rsidRPr="00102E65" w:rsidRDefault="00A63227" w:rsidP="00A63227">
            <w:pPr>
              <w:rPr>
                <w:sz w:val="18"/>
                <w:szCs w:val="18"/>
              </w:rPr>
            </w:pPr>
            <w:r w:rsidRPr="00102E65">
              <w:rPr>
                <w:sz w:val="18"/>
                <w:szCs w:val="18"/>
              </w:rPr>
              <w:t>889.4</w:t>
            </w:r>
          </w:p>
        </w:tc>
        <w:tc>
          <w:tcPr>
            <w:tcW w:w="889" w:type="dxa"/>
          </w:tcPr>
          <w:p w14:paraId="5B8CC6CC" w14:textId="77777777" w:rsidR="00A63227" w:rsidRPr="00102E65" w:rsidRDefault="00A63227" w:rsidP="00A63227">
            <w:pPr>
              <w:rPr>
                <w:sz w:val="18"/>
                <w:szCs w:val="18"/>
              </w:rPr>
            </w:pPr>
            <w:r w:rsidRPr="00102E65">
              <w:rPr>
                <w:sz w:val="18"/>
                <w:szCs w:val="18"/>
              </w:rPr>
              <w:t>"yes"</w:t>
            </w:r>
          </w:p>
        </w:tc>
      </w:tr>
      <w:tr w:rsidR="0092099D" w:rsidRPr="0092099D" w14:paraId="27FB48D1" w14:textId="77777777" w:rsidTr="0092099D">
        <w:tc>
          <w:tcPr>
            <w:tcW w:w="859" w:type="dxa"/>
          </w:tcPr>
          <w:p w14:paraId="758A411A" w14:textId="77777777" w:rsidR="00A63227" w:rsidRPr="00102E65" w:rsidRDefault="00A63227" w:rsidP="00A63227">
            <w:pPr>
              <w:rPr>
                <w:sz w:val="18"/>
                <w:szCs w:val="18"/>
              </w:rPr>
            </w:pPr>
            <w:r w:rsidRPr="00102E65">
              <w:rPr>
                <w:sz w:val="18"/>
                <w:szCs w:val="18"/>
              </w:rPr>
              <w:t>"Hgb-5-88"</w:t>
            </w:r>
          </w:p>
        </w:tc>
        <w:tc>
          <w:tcPr>
            <w:tcW w:w="1476" w:type="dxa"/>
          </w:tcPr>
          <w:p w14:paraId="53F084E5" w14:textId="77777777" w:rsidR="00A63227" w:rsidRPr="00102E65" w:rsidRDefault="00A63227" w:rsidP="00A63227">
            <w:pPr>
              <w:rPr>
                <w:sz w:val="18"/>
                <w:szCs w:val="18"/>
              </w:rPr>
            </w:pPr>
            <w:r w:rsidRPr="00102E65">
              <w:rPr>
                <w:sz w:val="18"/>
                <w:szCs w:val="18"/>
              </w:rPr>
              <w:t>"STONY GORGE RESERVOIR HIGHLANDS"</w:t>
            </w:r>
          </w:p>
        </w:tc>
        <w:tc>
          <w:tcPr>
            <w:tcW w:w="1086" w:type="dxa"/>
          </w:tcPr>
          <w:p w14:paraId="4D27282C" w14:textId="77777777" w:rsidR="00A63227" w:rsidRPr="00102E65" w:rsidRDefault="00A63227" w:rsidP="00A63227">
            <w:pPr>
              <w:rPr>
                <w:sz w:val="18"/>
                <w:szCs w:val="18"/>
              </w:rPr>
            </w:pPr>
            <w:r w:rsidRPr="00102E65">
              <w:rPr>
                <w:sz w:val="18"/>
                <w:szCs w:val="18"/>
              </w:rPr>
              <w:t>447.93</w:t>
            </w:r>
          </w:p>
        </w:tc>
        <w:tc>
          <w:tcPr>
            <w:tcW w:w="889" w:type="dxa"/>
          </w:tcPr>
          <w:p w14:paraId="723CF7CC" w14:textId="77777777" w:rsidR="00A63227" w:rsidRPr="00102E65" w:rsidRDefault="00A63227" w:rsidP="00A63227">
            <w:pPr>
              <w:rPr>
                <w:sz w:val="18"/>
                <w:szCs w:val="18"/>
              </w:rPr>
            </w:pPr>
            <w:r w:rsidRPr="00102E65">
              <w:rPr>
                <w:sz w:val="18"/>
                <w:szCs w:val="18"/>
              </w:rPr>
              <w:t>"no"</w:t>
            </w:r>
          </w:p>
        </w:tc>
      </w:tr>
      <w:tr w:rsidR="0092099D" w:rsidRPr="0092099D" w14:paraId="355F44D5" w14:textId="77777777" w:rsidTr="0092099D">
        <w:tc>
          <w:tcPr>
            <w:tcW w:w="859" w:type="dxa"/>
          </w:tcPr>
          <w:p w14:paraId="6E254F91" w14:textId="77777777" w:rsidR="00A63227" w:rsidRPr="00102E65" w:rsidRDefault="00A63227" w:rsidP="00A63227">
            <w:pPr>
              <w:rPr>
                <w:sz w:val="18"/>
                <w:szCs w:val="18"/>
              </w:rPr>
            </w:pPr>
            <w:r w:rsidRPr="00102E65">
              <w:rPr>
                <w:sz w:val="18"/>
                <w:szCs w:val="18"/>
              </w:rPr>
              <w:t>"Hgb-5-89"</w:t>
            </w:r>
          </w:p>
        </w:tc>
        <w:tc>
          <w:tcPr>
            <w:tcW w:w="1476" w:type="dxa"/>
          </w:tcPr>
          <w:p w14:paraId="286A5F1E" w14:textId="77777777" w:rsidR="00A63227" w:rsidRPr="00102E65" w:rsidRDefault="00A63227" w:rsidP="00A63227">
            <w:pPr>
              <w:rPr>
                <w:sz w:val="18"/>
                <w:szCs w:val="18"/>
              </w:rPr>
            </w:pPr>
            <w:r w:rsidRPr="00102E65">
              <w:rPr>
                <w:sz w:val="18"/>
                <w:szCs w:val="18"/>
              </w:rPr>
              <w:t>"SQUAW FLAT HIGHLANDS"</w:t>
            </w:r>
          </w:p>
        </w:tc>
        <w:tc>
          <w:tcPr>
            <w:tcW w:w="1086" w:type="dxa"/>
          </w:tcPr>
          <w:p w14:paraId="13CFDC0A" w14:textId="77777777" w:rsidR="00A63227" w:rsidRPr="00102E65" w:rsidRDefault="00A63227" w:rsidP="00A63227">
            <w:pPr>
              <w:rPr>
                <w:sz w:val="18"/>
                <w:szCs w:val="18"/>
              </w:rPr>
            </w:pPr>
            <w:r w:rsidRPr="00102E65">
              <w:rPr>
                <w:sz w:val="18"/>
                <w:szCs w:val="18"/>
              </w:rPr>
              <w:t>642</w:t>
            </w:r>
          </w:p>
        </w:tc>
        <w:tc>
          <w:tcPr>
            <w:tcW w:w="889" w:type="dxa"/>
          </w:tcPr>
          <w:p w14:paraId="283932D1" w14:textId="77777777" w:rsidR="00A63227" w:rsidRPr="00102E65" w:rsidRDefault="00A63227" w:rsidP="00A63227">
            <w:pPr>
              <w:rPr>
                <w:sz w:val="18"/>
                <w:szCs w:val="18"/>
              </w:rPr>
            </w:pPr>
            <w:r w:rsidRPr="00102E65">
              <w:rPr>
                <w:sz w:val="18"/>
                <w:szCs w:val="18"/>
              </w:rPr>
              <w:t>"yes"</w:t>
            </w:r>
          </w:p>
        </w:tc>
      </w:tr>
      <w:tr w:rsidR="0092099D" w:rsidRPr="0092099D" w14:paraId="6E8B3A9A" w14:textId="77777777" w:rsidTr="0092099D">
        <w:tc>
          <w:tcPr>
            <w:tcW w:w="859" w:type="dxa"/>
          </w:tcPr>
          <w:p w14:paraId="22E06F1B" w14:textId="77777777" w:rsidR="00A63227" w:rsidRPr="00102E65" w:rsidRDefault="00A63227" w:rsidP="00A63227">
            <w:pPr>
              <w:rPr>
                <w:sz w:val="18"/>
                <w:szCs w:val="18"/>
              </w:rPr>
            </w:pPr>
            <w:r w:rsidRPr="00102E65">
              <w:rPr>
                <w:sz w:val="18"/>
                <w:szCs w:val="18"/>
              </w:rPr>
              <w:lastRenderedPageBreak/>
              <w:t>"Hgb-5-9"</w:t>
            </w:r>
          </w:p>
        </w:tc>
        <w:tc>
          <w:tcPr>
            <w:tcW w:w="1476" w:type="dxa"/>
          </w:tcPr>
          <w:p w14:paraId="17131C7A" w14:textId="77777777" w:rsidR="00A63227" w:rsidRPr="00102E65" w:rsidRDefault="00A63227" w:rsidP="00A63227">
            <w:pPr>
              <w:rPr>
                <w:sz w:val="18"/>
                <w:szCs w:val="18"/>
              </w:rPr>
            </w:pPr>
            <w:r w:rsidRPr="00102E65">
              <w:rPr>
                <w:sz w:val="18"/>
                <w:szCs w:val="18"/>
              </w:rPr>
              <w:t>"INDIAN VALLEY HIGHLANDS"</w:t>
            </w:r>
          </w:p>
        </w:tc>
        <w:tc>
          <w:tcPr>
            <w:tcW w:w="1086" w:type="dxa"/>
          </w:tcPr>
          <w:p w14:paraId="53383A9A" w14:textId="77777777" w:rsidR="00A63227" w:rsidRPr="00102E65" w:rsidRDefault="00A63227" w:rsidP="00A63227">
            <w:pPr>
              <w:rPr>
                <w:sz w:val="18"/>
                <w:szCs w:val="18"/>
              </w:rPr>
            </w:pPr>
            <w:r w:rsidRPr="00102E65">
              <w:rPr>
                <w:sz w:val="18"/>
                <w:szCs w:val="18"/>
              </w:rPr>
              <w:t>632.4</w:t>
            </w:r>
          </w:p>
        </w:tc>
        <w:tc>
          <w:tcPr>
            <w:tcW w:w="889" w:type="dxa"/>
          </w:tcPr>
          <w:p w14:paraId="2F2D0E52" w14:textId="77777777" w:rsidR="00A63227" w:rsidRPr="00102E65" w:rsidRDefault="00A63227" w:rsidP="00A63227">
            <w:pPr>
              <w:rPr>
                <w:sz w:val="18"/>
                <w:szCs w:val="18"/>
              </w:rPr>
            </w:pPr>
            <w:r w:rsidRPr="00102E65">
              <w:rPr>
                <w:sz w:val="18"/>
                <w:szCs w:val="18"/>
              </w:rPr>
              <w:t>"no"</w:t>
            </w:r>
          </w:p>
        </w:tc>
      </w:tr>
      <w:tr w:rsidR="0092099D" w:rsidRPr="0092099D" w14:paraId="1DC4AB16" w14:textId="77777777" w:rsidTr="0092099D">
        <w:tc>
          <w:tcPr>
            <w:tcW w:w="859" w:type="dxa"/>
          </w:tcPr>
          <w:p w14:paraId="6E54057A" w14:textId="77777777" w:rsidR="00A63227" w:rsidRPr="00102E65" w:rsidRDefault="00A63227" w:rsidP="00A63227">
            <w:pPr>
              <w:rPr>
                <w:sz w:val="18"/>
                <w:szCs w:val="18"/>
              </w:rPr>
            </w:pPr>
            <w:r w:rsidRPr="00102E65">
              <w:rPr>
                <w:sz w:val="18"/>
                <w:szCs w:val="18"/>
              </w:rPr>
              <w:t>"Hgb-5-90"</w:t>
            </w:r>
          </w:p>
        </w:tc>
        <w:tc>
          <w:tcPr>
            <w:tcW w:w="1476" w:type="dxa"/>
          </w:tcPr>
          <w:p w14:paraId="286309F0" w14:textId="77777777" w:rsidR="00A63227" w:rsidRPr="00102E65" w:rsidRDefault="00A63227" w:rsidP="00A63227">
            <w:pPr>
              <w:rPr>
                <w:sz w:val="18"/>
                <w:szCs w:val="18"/>
              </w:rPr>
            </w:pPr>
            <w:r w:rsidRPr="00102E65">
              <w:rPr>
                <w:sz w:val="18"/>
                <w:szCs w:val="18"/>
              </w:rPr>
              <w:t>"FUNKS CREEK HIGHLANDS"</w:t>
            </w:r>
          </w:p>
        </w:tc>
        <w:tc>
          <w:tcPr>
            <w:tcW w:w="1086" w:type="dxa"/>
          </w:tcPr>
          <w:p w14:paraId="7A811653" w14:textId="77777777" w:rsidR="00A63227" w:rsidRPr="00102E65" w:rsidRDefault="00A63227" w:rsidP="00A63227">
            <w:pPr>
              <w:rPr>
                <w:sz w:val="18"/>
                <w:szCs w:val="18"/>
              </w:rPr>
            </w:pPr>
            <w:r w:rsidRPr="00102E65">
              <w:rPr>
                <w:sz w:val="18"/>
                <w:szCs w:val="18"/>
              </w:rPr>
              <w:t>315.93</w:t>
            </w:r>
          </w:p>
        </w:tc>
        <w:tc>
          <w:tcPr>
            <w:tcW w:w="889" w:type="dxa"/>
          </w:tcPr>
          <w:p w14:paraId="45425BB3" w14:textId="77777777" w:rsidR="00A63227" w:rsidRPr="00102E65" w:rsidRDefault="00A63227" w:rsidP="00A63227">
            <w:pPr>
              <w:rPr>
                <w:sz w:val="18"/>
                <w:szCs w:val="18"/>
              </w:rPr>
            </w:pPr>
            <w:r w:rsidRPr="00102E65">
              <w:rPr>
                <w:sz w:val="18"/>
                <w:szCs w:val="18"/>
              </w:rPr>
              <w:t>"yes"</w:t>
            </w:r>
          </w:p>
        </w:tc>
      </w:tr>
      <w:tr w:rsidR="0092099D" w:rsidRPr="0092099D" w14:paraId="1BDE5E90" w14:textId="77777777" w:rsidTr="0092099D">
        <w:tc>
          <w:tcPr>
            <w:tcW w:w="859" w:type="dxa"/>
          </w:tcPr>
          <w:p w14:paraId="1CE4224B" w14:textId="77777777" w:rsidR="00A63227" w:rsidRPr="00102E65" w:rsidRDefault="00A63227" w:rsidP="00A63227">
            <w:pPr>
              <w:rPr>
                <w:sz w:val="18"/>
                <w:szCs w:val="18"/>
              </w:rPr>
            </w:pPr>
            <w:r w:rsidRPr="00102E65">
              <w:rPr>
                <w:sz w:val="18"/>
                <w:szCs w:val="18"/>
              </w:rPr>
              <w:t>"Hgb-5-91"</w:t>
            </w:r>
          </w:p>
        </w:tc>
        <w:tc>
          <w:tcPr>
            <w:tcW w:w="1476" w:type="dxa"/>
          </w:tcPr>
          <w:p w14:paraId="77044CAB" w14:textId="77777777" w:rsidR="00A63227" w:rsidRPr="00102E65" w:rsidRDefault="00A63227" w:rsidP="00A63227">
            <w:pPr>
              <w:rPr>
                <w:sz w:val="18"/>
                <w:szCs w:val="18"/>
              </w:rPr>
            </w:pPr>
            <w:r w:rsidRPr="00102E65">
              <w:rPr>
                <w:sz w:val="18"/>
                <w:szCs w:val="18"/>
              </w:rPr>
              <w:t>"ANTELOPE CREEK HIGHLANDS"</w:t>
            </w:r>
          </w:p>
        </w:tc>
        <w:tc>
          <w:tcPr>
            <w:tcW w:w="1086" w:type="dxa"/>
          </w:tcPr>
          <w:p w14:paraId="7AFE2983" w14:textId="77777777" w:rsidR="00A63227" w:rsidRPr="00102E65" w:rsidRDefault="00A63227" w:rsidP="00A63227">
            <w:pPr>
              <w:rPr>
                <w:sz w:val="18"/>
                <w:szCs w:val="18"/>
              </w:rPr>
            </w:pPr>
            <w:r w:rsidRPr="00102E65">
              <w:rPr>
                <w:sz w:val="18"/>
                <w:szCs w:val="18"/>
              </w:rPr>
              <w:t>227.38</w:t>
            </w:r>
          </w:p>
        </w:tc>
        <w:tc>
          <w:tcPr>
            <w:tcW w:w="889" w:type="dxa"/>
          </w:tcPr>
          <w:p w14:paraId="038B8E4A" w14:textId="77777777" w:rsidR="00A63227" w:rsidRPr="00102E65" w:rsidRDefault="00A63227" w:rsidP="00A63227">
            <w:pPr>
              <w:rPr>
                <w:sz w:val="18"/>
                <w:szCs w:val="18"/>
              </w:rPr>
            </w:pPr>
            <w:r w:rsidRPr="00102E65">
              <w:rPr>
                <w:sz w:val="18"/>
                <w:szCs w:val="18"/>
              </w:rPr>
              <w:t>"yes"</w:t>
            </w:r>
          </w:p>
        </w:tc>
      </w:tr>
      <w:tr w:rsidR="0092099D" w:rsidRPr="0092099D" w14:paraId="09F0746D" w14:textId="77777777" w:rsidTr="0092099D">
        <w:tc>
          <w:tcPr>
            <w:tcW w:w="859" w:type="dxa"/>
          </w:tcPr>
          <w:p w14:paraId="3CDE7E33" w14:textId="77777777" w:rsidR="00A63227" w:rsidRPr="00102E65" w:rsidRDefault="00A63227" w:rsidP="00A63227">
            <w:pPr>
              <w:rPr>
                <w:sz w:val="18"/>
                <w:szCs w:val="18"/>
              </w:rPr>
            </w:pPr>
            <w:r w:rsidRPr="00102E65">
              <w:rPr>
                <w:sz w:val="18"/>
                <w:szCs w:val="18"/>
              </w:rPr>
              <w:t>"Hgb-5-92"</w:t>
            </w:r>
          </w:p>
        </w:tc>
        <w:tc>
          <w:tcPr>
            <w:tcW w:w="1476" w:type="dxa"/>
          </w:tcPr>
          <w:p w14:paraId="3E9C33BC" w14:textId="77777777" w:rsidR="00A63227" w:rsidRPr="00102E65" w:rsidRDefault="00A63227" w:rsidP="00A63227">
            <w:pPr>
              <w:rPr>
                <w:sz w:val="18"/>
                <w:szCs w:val="18"/>
              </w:rPr>
            </w:pPr>
            <w:r w:rsidRPr="00102E65">
              <w:rPr>
                <w:sz w:val="18"/>
                <w:szCs w:val="18"/>
              </w:rPr>
              <w:t>"BLANCHARD VALLEY HIGHLANDS"</w:t>
            </w:r>
          </w:p>
        </w:tc>
        <w:tc>
          <w:tcPr>
            <w:tcW w:w="1086" w:type="dxa"/>
          </w:tcPr>
          <w:p w14:paraId="09797889" w14:textId="77777777" w:rsidR="00A63227" w:rsidRPr="00102E65" w:rsidRDefault="00A63227" w:rsidP="00A63227">
            <w:pPr>
              <w:rPr>
                <w:sz w:val="18"/>
                <w:szCs w:val="18"/>
              </w:rPr>
            </w:pPr>
            <w:r w:rsidRPr="00102E65">
              <w:rPr>
                <w:sz w:val="18"/>
                <w:szCs w:val="18"/>
              </w:rPr>
              <w:t>299.56</w:t>
            </w:r>
          </w:p>
        </w:tc>
        <w:tc>
          <w:tcPr>
            <w:tcW w:w="889" w:type="dxa"/>
          </w:tcPr>
          <w:p w14:paraId="1411CCF4" w14:textId="77777777" w:rsidR="00A63227" w:rsidRPr="00102E65" w:rsidRDefault="00A63227" w:rsidP="00A63227">
            <w:pPr>
              <w:rPr>
                <w:sz w:val="18"/>
                <w:szCs w:val="18"/>
              </w:rPr>
            </w:pPr>
            <w:r w:rsidRPr="00102E65">
              <w:rPr>
                <w:sz w:val="18"/>
                <w:szCs w:val="18"/>
              </w:rPr>
              <w:t>"yes"</w:t>
            </w:r>
          </w:p>
        </w:tc>
      </w:tr>
      <w:tr w:rsidR="0092099D" w:rsidRPr="0092099D" w14:paraId="2E1FCC93" w14:textId="77777777" w:rsidTr="0092099D">
        <w:tc>
          <w:tcPr>
            <w:tcW w:w="859" w:type="dxa"/>
          </w:tcPr>
          <w:p w14:paraId="68AF2D85" w14:textId="77777777" w:rsidR="00A63227" w:rsidRPr="00102E65" w:rsidRDefault="00A63227" w:rsidP="00A63227">
            <w:pPr>
              <w:rPr>
                <w:sz w:val="18"/>
                <w:szCs w:val="18"/>
              </w:rPr>
            </w:pPr>
            <w:r w:rsidRPr="00102E65">
              <w:rPr>
                <w:sz w:val="18"/>
                <w:szCs w:val="18"/>
              </w:rPr>
              <w:t>"Hgb-5-93"</w:t>
            </w:r>
          </w:p>
        </w:tc>
        <w:tc>
          <w:tcPr>
            <w:tcW w:w="1476" w:type="dxa"/>
          </w:tcPr>
          <w:p w14:paraId="237242CD" w14:textId="77777777" w:rsidR="00A63227" w:rsidRPr="00102E65" w:rsidRDefault="00A63227" w:rsidP="00A63227">
            <w:pPr>
              <w:rPr>
                <w:sz w:val="18"/>
                <w:szCs w:val="18"/>
              </w:rPr>
            </w:pPr>
            <w:r w:rsidRPr="00102E65">
              <w:rPr>
                <w:sz w:val="18"/>
                <w:szCs w:val="18"/>
              </w:rPr>
              <w:t>"NORTH FORK CACHE CREEK HIGHLANDS"</w:t>
            </w:r>
          </w:p>
        </w:tc>
        <w:tc>
          <w:tcPr>
            <w:tcW w:w="1086" w:type="dxa"/>
          </w:tcPr>
          <w:p w14:paraId="71797322" w14:textId="77777777" w:rsidR="00A63227" w:rsidRPr="00102E65" w:rsidRDefault="00A63227" w:rsidP="00A63227">
            <w:pPr>
              <w:rPr>
                <w:sz w:val="18"/>
                <w:szCs w:val="18"/>
              </w:rPr>
            </w:pPr>
            <w:r w:rsidRPr="00102E65">
              <w:rPr>
                <w:sz w:val="18"/>
                <w:szCs w:val="18"/>
              </w:rPr>
              <w:t>334.22</w:t>
            </w:r>
          </w:p>
        </w:tc>
        <w:tc>
          <w:tcPr>
            <w:tcW w:w="889" w:type="dxa"/>
          </w:tcPr>
          <w:p w14:paraId="5B42D630" w14:textId="77777777" w:rsidR="00A63227" w:rsidRPr="00102E65" w:rsidRDefault="00A63227" w:rsidP="00A63227">
            <w:pPr>
              <w:rPr>
                <w:sz w:val="18"/>
                <w:szCs w:val="18"/>
              </w:rPr>
            </w:pPr>
            <w:r w:rsidRPr="00102E65">
              <w:rPr>
                <w:sz w:val="18"/>
                <w:szCs w:val="18"/>
              </w:rPr>
              <w:t>"no"</w:t>
            </w:r>
          </w:p>
        </w:tc>
      </w:tr>
      <w:tr w:rsidR="0092099D" w:rsidRPr="0092099D" w14:paraId="2F6EEF9F" w14:textId="77777777" w:rsidTr="0092099D">
        <w:tc>
          <w:tcPr>
            <w:tcW w:w="859" w:type="dxa"/>
          </w:tcPr>
          <w:p w14:paraId="14F7F4C7" w14:textId="77777777" w:rsidR="00A63227" w:rsidRPr="00102E65" w:rsidRDefault="00A63227" w:rsidP="00A63227">
            <w:pPr>
              <w:rPr>
                <w:sz w:val="18"/>
                <w:szCs w:val="18"/>
              </w:rPr>
            </w:pPr>
            <w:r w:rsidRPr="00102E65">
              <w:rPr>
                <w:sz w:val="18"/>
                <w:szCs w:val="18"/>
              </w:rPr>
              <w:t>"Hgb-5-94"</w:t>
            </w:r>
          </w:p>
        </w:tc>
        <w:tc>
          <w:tcPr>
            <w:tcW w:w="1476" w:type="dxa"/>
          </w:tcPr>
          <w:p w14:paraId="077633D0" w14:textId="77777777" w:rsidR="00A63227" w:rsidRPr="00102E65" w:rsidRDefault="00A63227" w:rsidP="00A63227">
            <w:pPr>
              <w:rPr>
                <w:sz w:val="18"/>
                <w:szCs w:val="18"/>
              </w:rPr>
            </w:pPr>
            <w:r w:rsidRPr="00102E65">
              <w:rPr>
                <w:sz w:val="18"/>
                <w:szCs w:val="18"/>
              </w:rPr>
              <w:t>"MIDDLE CREEK HIGHLANDS"</w:t>
            </w:r>
          </w:p>
        </w:tc>
        <w:tc>
          <w:tcPr>
            <w:tcW w:w="1086" w:type="dxa"/>
          </w:tcPr>
          <w:p w14:paraId="5CAE6AE8" w14:textId="77777777" w:rsidR="00A63227" w:rsidRPr="00102E65" w:rsidRDefault="00A63227" w:rsidP="00A63227">
            <w:pPr>
              <w:rPr>
                <w:sz w:val="18"/>
                <w:szCs w:val="18"/>
              </w:rPr>
            </w:pPr>
            <w:r w:rsidRPr="00102E65">
              <w:rPr>
                <w:sz w:val="18"/>
                <w:szCs w:val="18"/>
              </w:rPr>
              <w:t>537.36</w:t>
            </w:r>
          </w:p>
        </w:tc>
        <w:tc>
          <w:tcPr>
            <w:tcW w:w="889" w:type="dxa"/>
          </w:tcPr>
          <w:p w14:paraId="2A4836E6" w14:textId="77777777" w:rsidR="00A63227" w:rsidRPr="00102E65" w:rsidRDefault="00A63227" w:rsidP="00A63227">
            <w:pPr>
              <w:rPr>
                <w:sz w:val="18"/>
                <w:szCs w:val="18"/>
              </w:rPr>
            </w:pPr>
            <w:r w:rsidRPr="00102E65">
              <w:rPr>
                <w:sz w:val="18"/>
                <w:szCs w:val="18"/>
              </w:rPr>
              <w:t>"yes"</w:t>
            </w:r>
          </w:p>
        </w:tc>
      </w:tr>
      <w:tr w:rsidR="0092099D" w:rsidRPr="0092099D" w14:paraId="73B68A3A" w14:textId="77777777" w:rsidTr="0092099D">
        <w:tc>
          <w:tcPr>
            <w:tcW w:w="859" w:type="dxa"/>
          </w:tcPr>
          <w:p w14:paraId="4DEB66FA" w14:textId="77777777" w:rsidR="00A63227" w:rsidRPr="00102E65" w:rsidRDefault="00A63227" w:rsidP="00A63227">
            <w:pPr>
              <w:rPr>
                <w:sz w:val="18"/>
                <w:szCs w:val="18"/>
              </w:rPr>
            </w:pPr>
            <w:r w:rsidRPr="00102E65">
              <w:rPr>
                <w:sz w:val="18"/>
                <w:szCs w:val="18"/>
              </w:rPr>
              <w:t>"Hgb-5-95"</w:t>
            </w:r>
          </w:p>
        </w:tc>
        <w:tc>
          <w:tcPr>
            <w:tcW w:w="1476" w:type="dxa"/>
          </w:tcPr>
          <w:p w14:paraId="5ADA51D8" w14:textId="77777777" w:rsidR="00A63227" w:rsidRPr="00102E65" w:rsidRDefault="00A63227" w:rsidP="00A63227">
            <w:pPr>
              <w:rPr>
                <w:sz w:val="18"/>
                <w:szCs w:val="18"/>
              </w:rPr>
            </w:pPr>
            <w:r w:rsidRPr="00102E65">
              <w:rPr>
                <w:sz w:val="18"/>
                <w:szCs w:val="18"/>
              </w:rPr>
              <w:t>"MEADOW VALLEY HIGHLANDS"</w:t>
            </w:r>
          </w:p>
        </w:tc>
        <w:tc>
          <w:tcPr>
            <w:tcW w:w="1086" w:type="dxa"/>
          </w:tcPr>
          <w:p w14:paraId="0482C12F" w14:textId="77777777" w:rsidR="00A63227" w:rsidRPr="00102E65" w:rsidRDefault="00A63227" w:rsidP="00A63227">
            <w:pPr>
              <w:rPr>
                <w:sz w:val="18"/>
                <w:szCs w:val="18"/>
              </w:rPr>
            </w:pPr>
            <w:r w:rsidRPr="00102E65">
              <w:rPr>
                <w:sz w:val="18"/>
                <w:szCs w:val="18"/>
              </w:rPr>
              <w:t>440.92</w:t>
            </w:r>
          </w:p>
        </w:tc>
        <w:tc>
          <w:tcPr>
            <w:tcW w:w="889" w:type="dxa"/>
          </w:tcPr>
          <w:p w14:paraId="2739E944" w14:textId="77777777" w:rsidR="00A63227" w:rsidRPr="00102E65" w:rsidRDefault="00A63227" w:rsidP="00A63227">
            <w:pPr>
              <w:rPr>
                <w:sz w:val="18"/>
                <w:szCs w:val="18"/>
              </w:rPr>
            </w:pPr>
            <w:r w:rsidRPr="00102E65">
              <w:rPr>
                <w:sz w:val="18"/>
                <w:szCs w:val="18"/>
              </w:rPr>
              <w:t>"no"</w:t>
            </w:r>
          </w:p>
        </w:tc>
      </w:tr>
      <w:tr w:rsidR="0092099D" w:rsidRPr="0092099D" w14:paraId="6AF26547" w14:textId="77777777" w:rsidTr="0092099D">
        <w:tc>
          <w:tcPr>
            <w:tcW w:w="859" w:type="dxa"/>
          </w:tcPr>
          <w:p w14:paraId="3CE1B993" w14:textId="77777777" w:rsidR="00A63227" w:rsidRPr="00102E65" w:rsidRDefault="00A63227" w:rsidP="00A63227">
            <w:pPr>
              <w:rPr>
                <w:sz w:val="18"/>
                <w:szCs w:val="18"/>
              </w:rPr>
            </w:pPr>
            <w:r w:rsidRPr="00102E65">
              <w:rPr>
                <w:sz w:val="18"/>
                <w:szCs w:val="18"/>
              </w:rPr>
              <w:t>"Hgb-6-1"</w:t>
            </w:r>
          </w:p>
        </w:tc>
        <w:tc>
          <w:tcPr>
            <w:tcW w:w="1476" w:type="dxa"/>
          </w:tcPr>
          <w:p w14:paraId="3A990276" w14:textId="77777777" w:rsidR="00A63227" w:rsidRPr="00102E65" w:rsidRDefault="00A63227" w:rsidP="00A63227">
            <w:pPr>
              <w:rPr>
                <w:sz w:val="18"/>
                <w:szCs w:val="18"/>
              </w:rPr>
            </w:pPr>
            <w:r w:rsidRPr="00102E65">
              <w:rPr>
                <w:sz w:val="18"/>
                <w:szCs w:val="18"/>
              </w:rPr>
              <w:t>"SURPRISE VALLEY HIGHLANDS"</w:t>
            </w:r>
          </w:p>
        </w:tc>
        <w:tc>
          <w:tcPr>
            <w:tcW w:w="1086" w:type="dxa"/>
          </w:tcPr>
          <w:p w14:paraId="1B003C57" w14:textId="77777777" w:rsidR="00A63227" w:rsidRPr="00102E65" w:rsidRDefault="00A63227" w:rsidP="00A63227">
            <w:pPr>
              <w:rPr>
                <w:sz w:val="18"/>
                <w:szCs w:val="18"/>
              </w:rPr>
            </w:pPr>
            <w:r w:rsidRPr="00102E65">
              <w:rPr>
                <w:sz w:val="18"/>
                <w:szCs w:val="18"/>
              </w:rPr>
              <w:t>850.58</w:t>
            </w:r>
          </w:p>
        </w:tc>
        <w:tc>
          <w:tcPr>
            <w:tcW w:w="889" w:type="dxa"/>
          </w:tcPr>
          <w:p w14:paraId="7317966A" w14:textId="77777777" w:rsidR="00A63227" w:rsidRPr="00102E65" w:rsidRDefault="00A63227" w:rsidP="00A63227">
            <w:pPr>
              <w:rPr>
                <w:sz w:val="18"/>
                <w:szCs w:val="18"/>
              </w:rPr>
            </w:pPr>
            <w:r w:rsidRPr="00102E65">
              <w:rPr>
                <w:sz w:val="18"/>
                <w:szCs w:val="18"/>
              </w:rPr>
              <w:t>"yes"</w:t>
            </w:r>
          </w:p>
        </w:tc>
      </w:tr>
      <w:tr w:rsidR="0092099D" w:rsidRPr="0092099D" w14:paraId="0269D0E3" w14:textId="77777777" w:rsidTr="0092099D">
        <w:tc>
          <w:tcPr>
            <w:tcW w:w="859" w:type="dxa"/>
          </w:tcPr>
          <w:p w14:paraId="70244FE6" w14:textId="77777777" w:rsidR="00A63227" w:rsidRPr="00102E65" w:rsidRDefault="00A63227" w:rsidP="00A63227">
            <w:pPr>
              <w:rPr>
                <w:sz w:val="18"/>
                <w:szCs w:val="18"/>
              </w:rPr>
            </w:pPr>
            <w:r w:rsidRPr="00102E65">
              <w:rPr>
                <w:sz w:val="18"/>
                <w:szCs w:val="18"/>
              </w:rPr>
              <w:t>"Hgb-6-10"</w:t>
            </w:r>
          </w:p>
        </w:tc>
        <w:tc>
          <w:tcPr>
            <w:tcW w:w="1476" w:type="dxa"/>
          </w:tcPr>
          <w:p w14:paraId="3C1A152E" w14:textId="77777777" w:rsidR="00A63227" w:rsidRPr="00102E65" w:rsidRDefault="00A63227" w:rsidP="00A63227">
            <w:pPr>
              <w:rPr>
                <w:sz w:val="18"/>
                <w:szCs w:val="18"/>
              </w:rPr>
            </w:pPr>
            <w:r w:rsidRPr="00102E65">
              <w:rPr>
                <w:sz w:val="18"/>
                <w:szCs w:val="18"/>
              </w:rPr>
              <w:t>"ADOBE LAKE VALLEY HIGHLANDS"</w:t>
            </w:r>
          </w:p>
        </w:tc>
        <w:tc>
          <w:tcPr>
            <w:tcW w:w="1086" w:type="dxa"/>
          </w:tcPr>
          <w:p w14:paraId="4FAB4B78" w14:textId="77777777" w:rsidR="00A63227" w:rsidRPr="00102E65" w:rsidRDefault="00A63227" w:rsidP="00A63227">
            <w:pPr>
              <w:rPr>
                <w:sz w:val="18"/>
                <w:szCs w:val="18"/>
              </w:rPr>
            </w:pPr>
            <w:r w:rsidRPr="00102E65">
              <w:rPr>
                <w:sz w:val="18"/>
                <w:szCs w:val="18"/>
              </w:rPr>
              <w:t>447.89</w:t>
            </w:r>
          </w:p>
        </w:tc>
        <w:tc>
          <w:tcPr>
            <w:tcW w:w="889" w:type="dxa"/>
          </w:tcPr>
          <w:p w14:paraId="797B188D" w14:textId="77777777" w:rsidR="00A63227" w:rsidRPr="00102E65" w:rsidRDefault="00A63227" w:rsidP="00A63227">
            <w:pPr>
              <w:rPr>
                <w:sz w:val="18"/>
                <w:szCs w:val="18"/>
              </w:rPr>
            </w:pPr>
            <w:r w:rsidRPr="00102E65">
              <w:rPr>
                <w:sz w:val="18"/>
                <w:szCs w:val="18"/>
              </w:rPr>
              <w:t>"no"</w:t>
            </w:r>
          </w:p>
        </w:tc>
      </w:tr>
      <w:tr w:rsidR="0092099D" w:rsidRPr="0092099D" w14:paraId="51A45362" w14:textId="77777777" w:rsidTr="0092099D">
        <w:tc>
          <w:tcPr>
            <w:tcW w:w="859" w:type="dxa"/>
          </w:tcPr>
          <w:p w14:paraId="307F4B17" w14:textId="77777777" w:rsidR="00A63227" w:rsidRPr="00102E65" w:rsidRDefault="00A63227" w:rsidP="00A63227">
            <w:pPr>
              <w:rPr>
                <w:sz w:val="18"/>
                <w:szCs w:val="18"/>
              </w:rPr>
            </w:pPr>
            <w:r w:rsidRPr="00102E65">
              <w:rPr>
                <w:sz w:val="18"/>
                <w:szCs w:val="18"/>
              </w:rPr>
              <w:t>"Hgb-6-100"</w:t>
            </w:r>
          </w:p>
        </w:tc>
        <w:tc>
          <w:tcPr>
            <w:tcW w:w="1476" w:type="dxa"/>
          </w:tcPr>
          <w:p w14:paraId="1E7074CC" w14:textId="77777777" w:rsidR="00A63227" w:rsidRPr="00102E65" w:rsidRDefault="00A63227" w:rsidP="00A63227">
            <w:pPr>
              <w:rPr>
                <w:sz w:val="18"/>
                <w:szCs w:val="18"/>
              </w:rPr>
            </w:pPr>
            <w:r w:rsidRPr="00102E65">
              <w:rPr>
                <w:sz w:val="18"/>
                <w:szCs w:val="18"/>
              </w:rPr>
              <w:t>"SECRET VALLEY HIGHLANDS"</w:t>
            </w:r>
          </w:p>
        </w:tc>
        <w:tc>
          <w:tcPr>
            <w:tcW w:w="1086" w:type="dxa"/>
          </w:tcPr>
          <w:p w14:paraId="5B3D6C82" w14:textId="77777777" w:rsidR="00A63227" w:rsidRPr="00102E65" w:rsidRDefault="00A63227" w:rsidP="00A63227">
            <w:pPr>
              <w:rPr>
                <w:sz w:val="18"/>
                <w:szCs w:val="18"/>
              </w:rPr>
            </w:pPr>
            <w:r w:rsidRPr="00102E65">
              <w:rPr>
                <w:sz w:val="18"/>
                <w:szCs w:val="18"/>
              </w:rPr>
              <w:t>1002.93</w:t>
            </w:r>
          </w:p>
        </w:tc>
        <w:tc>
          <w:tcPr>
            <w:tcW w:w="889" w:type="dxa"/>
          </w:tcPr>
          <w:p w14:paraId="5E788C1E" w14:textId="77777777" w:rsidR="00A63227" w:rsidRPr="00102E65" w:rsidRDefault="00A63227" w:rsidP="00A63227">
            <w:pPr>
              <w:rPr>
                <w:sz w:val="18"/>
                <w:szCs w:val="18"/>
              </w:rPr>
            </w:pPr>
            <w:r w:rsidRPr="00102E65">
              <w:rPr>
                <w:sz w:val="18"/>
                <w:szCs w:val="18"/>
              </w:rPr>
              <w:t>"yes"</w:t>
            </w:r>
          </w:p>
        </w:tc>
      </w:tr>
      <w:tr w:rsidR="0092099D" w:rsidRPr="0092099D" w14:paraId="09F278B7" w14:textId="77777777" w:rsidTr="0092099D">
        <w:tc>
          <w:tcPr>
            <w:tcW w:w="859" w:type="dxa"/>
          </w:tcPr>
          <w:p w14:paraId="281FB371" w14:textId="77777777" w:rsidR="00A63227" w:rsidRPr="00102E65" w:rsidRDefault="00A63227" w:rsidP="00A63227">
            <w:pPr>
              <w:rPr>
                <w:sz w:val="18"/>
                <w:szCs w:val="18"/>
              </w:rPr>
            </w:pPr>
            <w:r w:rsidRPr="00102E65">
              <w:rPr>
                <w:sz w:val="18"/>
                <w:szCs w:val="18"/>
              </w:rPr>
              <w:t>"Hgb-6-101"</w:t>
            </w:r>
          </w:p>
        </w:tc>
        <w:tc>
          <w:tcPr>
            <w:tcW w:w="1476" w:type="dxa"/>
          </w:tcPr>
          <w:p w14:paraId="6333AB8C" w14:textId="77777777" w:rsidR="00A63227" w:rsidRPr="00102E65" w:rsidRDefault="00A63227" w:rsidP="00A63227">
            <w:pPr>
              <w:rPr>
                <w:sz w:val="18"/>
                <w:szCs w:val="18"/>
              </w:rPr>
            </w:pPr>
            <w:r w:rsidRPr="00102E65">
              <w:rPr>
                <w:sz w:val="18"/>
                <w:szCs w:val="18"/>
              </w:rPr>
              <w:t>"BULL FLAT HIGHLANDS"</w:t>
            </w:r>
          </w:p>
        </w:tc>
        <w:tc>
          <w:tcPr>
            <w:tcW w:w="1086" w:type="dxa"/>
          </w:tcPr>
          <w:p w14:paraId="50490E39" w14:textId="77777777" w:rsidR="00A63227" w:rsidRPr="00102E65" w:rsidRDefault="00A63227" w:rsidP="00A63227">
            <w:pPr>
              <w:rPr>
                <w:sz w:val="18"/>
                <w:szCs w:val="18"/>
              </w:rPr>
            </w:pPr>
            <w:r w:rsidRPr="00102E65">
              <w:rPr>
                <w:sz w:val="18"/>
                <w:szCs w:val="18"/>
              </w:rPr>
              <w:t>NA</w:t>
            </w:r>
          </w:p>
        </w:tc>
        <w:tc>
          <w:tcPr>
            <w:tcW w:w="889" w:type="dxa"/>
          </w:tcPr>
          <w:p w14:paraId="1DB37DEC" w14:textId="77777777" w:rsidR="00A63227" w:rsidRPr="00102E65" w:rsidRDefault="00A63227" w:rsidP="00A63227">
            <w:pPr>
              <w:rPr>
                <w:sz w:val="18"/>
                <w:szCs w:val="18"/>
              </w:rPr>
            </w:pPr>
            <w:r w:rsidRPr="00102E65">
              <w:rPr>
                <w:sz w:val="18"/>
                <w:szCs w:val="18"/>
              </w:rPr>
              <w:t>NA</w:t>
            </w:r>
          </w:p>
        </w:tc>
      </w:tr>
      <w:tr w:rsidR="0092099D" w:rsidRPr="0092099D" w14:paraId="434D86F1" w14:textId="77777777" w:rsidTr="0092099D">
        <w:tc>
          <w:tcPr>
            <w:tcW w:w="859" w:type="dxa"/>
          </w:tcPr>
          <w:p w14:paraId="360DBDE0" w14:textId="77777777" w:rsidR="00A63227" w:rsidRPr="00102E65" w:rsidRDefault="00A63227" w:rsidP="00A63227">
            <w:pPr>
              <w:rPr>
                <w:sz w:val="18"/>
                <w:szCs w:val="18"/>
              </w:rPr>
            </w:pPr>
            <w:r w:rsidRPr="00102E65">
              <w:rPr>
                <w:sz w:val="18"/>
                <w:szCs w:val="18"/>
              </w:rPr>
              <w:t>"Hgb-6-104"</w:t>
            </w:r>
          </w:p>
        </w:tc>
        <w:tc>
          <w:tcPr>
            <w:tcW w:w="1476" w:type="dxa"/>
          </w:tcPr>
          <w:p w14:paraId="483A1975" w14:textId="77777777" w:rsidR="00A63227" w:rsidRPr="00102E65" w:rsidRDefault="00A63227" w:rsidP="00A63227">
            <w:pPr>
              <w:rPr>
                <w:sz w:val="18"/>
                <w:szCs w:val="18"/>
              </w:rPr>
            </w:pPr>
            <w:r w:rsidRPr="00102E65">
              <w:rPr>
                <w:sz w:val="18"/>
                <w:szCs w:val="18"/>
              </w:rPr>
              <w:t>"LONG VALLEY HIGHLANDS"</w:t>
            </w:r>
          </w:p>
        </w:tc>
        <w:tc>
          <w:tcPr>
            <w:tcW w:w="1086" w:type="dxa"/>
          </w:tcPr>
          <w:p w14:paraId="77EF8A99" w14:textId="77777777" w:rsidR="00A63227" w:rsidRPr="00102E65" w:rsidRDefault="00A63227" w:rsidP="00A63227">
            <w:pPr>
              <w:rPr>
                <w:sz w:val="18"/>
                <w:szCs w:val="18"/>
              </w:rPr>
            </w:pPr>
            <w:r w:rsidRPr="00102E65">
              <w:rPr>
                <w:sz w:val="18"/>
                <w:szCs w:val="18"/>
              </w:rPr>
              <w:t>655.22</w:t>
            </w:r>
          </w:p>
        </w:tc>
        <w:tc>
          <w:tcPr>
            <w:tcW w:w="889" w:type="dxa"/>
          </w:tcPr>
          <w:p w14:paraId="3BA4FB68" w14:textId="77777777" w:rsidR="00A63227" w:rsidRPr="00102E65" w:rsidRDefault="00A63227" w:rsidP="00A63227">
            <w:pPr>
              <w:rPr>
                <w:sz w:val="18"/>
                <w:szCs w:val="18"/>
              </w:rPr>
            </w:pPr>
            <w:r w:rsidRPr="00102E65">
              <w:rPr>
                <w:sz w:val="18"/>
                <w:szCs w:val="18"/>
              </w:rPr>
              <w:t>"yes"</w:t>
            </w:r>
          </w:p>
        </w:tc>
      </w:tr>
      <w:tr w:rsidR="0092099D" w:rsidRPr="0092099D" w14:paraId="7D8BFBC4" w14:textId="77777777" w:rsidTr="0092099D">
        <w:tc>
          <w:tcPr>
            <w:tcW w:w="859" w:type="dxa"/>
          </w:tcPr>
          <w:p w14:paraId="103EB44E" w14:textId="77777777" w:rsidR="00A63227" w:rsidRPr="00102E65" w:rsidRDefault="00A63227" w:rsidP="00A63227">
            <w:pPr>
              <w:rPr>
                <w:sz w:val="18"/>
                <w:szCs w:val="18"/>
              </w:rPr>
            </w:pPr>
            <w:r w:rsidRPr="00102E65">
              <w:rPr>
                <w:sz w:val="18"/>
                <w:szCs w:val="18"/>
              </w:rPr>
              <w:t>"Hgb-6-105"</w:t>
            </w:r>
          </w:p>
        </w:tc>
        <w:tc>
          <w:tcPr>
            <w:tcW w:w="1476" w:type="dxa"/>
          </w:tcPr>
          <w:p w14:paraId="5097C543" w14:textId="77777777" w:rsidR="00A63227" w:rsidRPr="00102E65" w:rsidRDefault="00A63227" w:rsidP="00A63227">
            <w:pPr>
              <w:rPr>
                <w:sz w:val="18"/>
                <w:szCs w:val="18"/>
              </w:rPr>
            </w:pPr>
            <w:r w:rsidRPr="00102E65">
              <w:rPr>
                <w:sz w:val="18"/>
                <w:szCs w:val="18"/>
              </w:rPr>
              <w:t>"SLINKARD VALLEY HIGHLANDS"</w:t>
            </w:r>
          </w:p>
        </w:tc>
        <w:tc>
          <w:tcPr>
            <w:tcW w:w="1086" w:type="dxa"/>
          </w:tcPr>
          <w:p w14:paraId="69778CA1" w14:textId="77777777" w:rsidR="00A63227" w:rsidRPr="00102E65" w:rsidRDefault="00A63227" w:rsidP="00A63227">
            <w:pPr>
              <w:rPr>
                <w:sz w:val="18"/>
                <w:szCs w:val="18"/>
              </w:rPr>
            </w:pPr>
            <w:r w:rsidRPr="00102E65">
              <w:rPr>
                <w:sz w:val="18"/>
                <w:szCs w:val="18"/>
              </w:rPr>
              <w:t>550</w:t>
            </w:r>
          </w:p>
        </w:tc>
        <w:tc>
          <w:tcPr>
            <w:tcW w:w="889" w:type="dxa"/>
          </w:tcPr>
          <w:p w14:paraId="2A5AEEE8" w14:textId="77777777" w:rsidR="00A63227" w:rsidRPr="00102E65" w:rsidRDefault="00A63227" w:rsidP="00A63227">
            <w:pPr>
              <w:rPr>
                <w:sz w:val="18"/>
                <w:szCs w:val="18"/>
              </w:rPr>
            </w:pPr>
            <w:r w:rsidRPr="00102E65">
              <w:rPr>
                <w:sz w:val="18"/>
                <w:szCs w:val="18"/>
              </w:rPr>
              <w:t>"yes"</w:t>
            </w:r>
          </w:p>
        </w:tc>
      </w:tr>
      <w:tr w:rsidR="0092099D" w:rsidRPr="0092099D" w14:paraId="0AA60314" w14:textId="77777777" w:rsidTr="0092099D">
        <w:tc>
          <w:tcPr>
            <w:tcW w:w="859" w:type="dxa"/>
          </w:tcPr>
          <w:p w14:paraId="7E4684F6" w14:textId="77777777" w:rsidR="00A63227" w:rsidRPr="00102E65" w:rsidRDefault="00A63227" w:rsidP="00A63227">
            <w:pPr>
              <w:rPr>
                <w:sz w:val="18"/>
                <w:szCs w:val="18"/>
              </w:rPr>
            </w:pPr>
            <w:r w:rsidRPr="00102E65">
              <w:rPr>
                <w:sz w:val="18"/>
                <w:szCs w:val="18"/>
              </w:rPr>
              <w:t>"Hgb-6-106"</w:t>
            </w:r>
          </w:p>
        </w:tc>
        <w:tc>
          <w:tcPr>
            <w:tcW w:w="1476" w:type="dxa"/>
          </w:tcPr>
          <w:p w14:paraId="7267CDD2" w14:textId="77777777" w:rsidR="00A63227" w:rsidRPr="00102E65" w:rsidRDefault="00A63227" w:rsidP="00A63227">
            <w:pPr>
              <w:rPr>
                <w:sz w:val="18"/>
                <w:szCs w:val="18"/>
              </w:rPr>
            </w:pPr>
            <w:r w:rsidRPr="00102E65">
              <w:rPr>
                <w:sz w:val="18"/>
                <w:szCs w:val="18"/>
              </w:rPr>
              <w:t>"LITTLE ANTELOPE VALLEY HIGHLANDS"</w:t>
            </w:r>
          </w:p>
        </w:tc>
        <w:tc>
          <w:tcPr>
            <w:tcW w:w="1086" w:type="dxa"/>
          </w:tcPr>
          <w:p w14:paraId="134FE641" w14:textId="77777777" w:rsidR="00A63227" w:rsidRPr="00102E65" w:rsidRDefault="00A63227" w:rsidP="00A63227">
            <w:pPr>
              <w:rPr>
                <w:sz w:val="18"/>
                <w:szCs w:val="18"/>
              </w:rPr>
            </w:pPr>
            <w:r w:rsidRPr="00102E65">
              <w:rPr>
                <w:sz w:val="18"/>
                <w:szCs w:val="18"/>
              </w:rPr>
              <w:t>1089.94</w:t>
            </w:r>
          </w:p>
        </w:tc>
        <w:tc>
          <w:tcPr>
            <w:tcW w:w="889" w:type="dxa"/>
          </w:tcPr>
          <w:p w14:paraId="7B4113EA" w14:textId="77777777" w:rsidR="00A63227" w:rsidRPr="00102E65" w:rsidRDefault="00A63227" w:rsidP="00A63227">
            <w:pPr>
              <w:rPr>
                <w:sz w:val="18"/>
                <w:szCs w:val="18"/>
              </w:rPr>
            </w:pPr>
            <w:r w:rsidRPr="00102E65">
              <w:rPr>
                <w:sz w:val="18"/>
                <w:szCs w:val="18"/>
              </w:rPr>
              <w:t>"yes"</w:t>
            </w:r>
          </w:p>
        </w:tc>
      </w:tr>
      <w:tr w:rsidR="0092099D" w:rsidRPr="0092099D" w14:paraId="07ED2C4E" w14:textId="77777777" w:rsidTr="0092099D">
        <w:tc>
          <w:tcPr>
            <w:tcW w:w="859" w:type="dxa"/>
          </w:tcPr>
          <w:p w14:paraId="1DD0CE8A" w14:textId="77777777" w:rsidR="00A63227" w:rsidRPr="00102E65" w:rsidRDefault="00A63227" w:rsidP="00A63227">
            <w:pPr>
              <w:rPr>
                <w:sz w:val="18"/>
                <w:szCs w:val="18"/>
              </w:rPr>
            </w:pPr>
            <w:r w:rsidRPr="00102E65">
              <w:rPr>
                <w:sz w:val="18"/>
                <w:szCs w:val="18"/>
              </w:rPr>
              <w:t>"Hgb-6-107"</w:t>
            </w:r>
          </w:p>
        </w:tc>
        <w:tc>
          <w:tcPr>
            <w:tcW w:w="1476" w:type="dxa"/>
          </w:tcPr>
          <w:p w14:paraId="6E90476A" w14:textId="77777777" w:rsidR="00A63227" w:rsidRPr="00102E65" w:rsidRDefault="00A63227" w:rsidP="00A63227">
            <w:pPr>
              <w:rPr>
                <w:sz w:val="18"/>
                <w:szCs w:val="18"/>
              </w:rPr>
            </w:pPr>
            <w:r w:rsidRPr="00102E65">
              <w:rPr>
                <w:sz w:val="18"/>
                <w:szCs w:val="18"/>
              </w:rPr>
              <w:t>"SWEETWATER FLAT HIGHLANDS"</w:t>
            </w:r>
          </w:p>
        </w:tc>
        <w:tc>
          <w:tcPr>
            <w:tcW w:w="1086" w:type="dxa"/>
          </w:tcPr>
          <w:p w14:paraId="3010B20F" w14:textId="77777777" w:rsidR="00A63227" w:rsidRPr="00102E65" w:rsidRDefault="00A63227" w:rsidP="00A63227">
            <w:pPr>
              <w:rPr>
                <w:sz w:val="18"/>
                <w:szCs w:val="18"/>
              </w:rPr>
            </w:pPr>
            <w:r w:rsidRPr="00102E65">
              <w:rPr>
                <w:sz w:val="18"/>
                <w:szCs w:val="18"/>
              </w:rPr>
              <w:t>NA</w:t>
            </w:r>
          </w:p>
        </w:tc>
        <w:tc>
          <w:tcPr>
            <w:tcW w:w="889" w:type="dxa"/>
          </w:tcPr>
          <w:p w14:paraId="0B8BA95E" w14:textId="77777777" w:rsidR="00A63227" w:rsidRPr="00102E65" w:rsidRDefault="00A63227" w:rsidP="00A63227">
            <w:pPr>
              <w:rPr>
                <w:sz w:val="18"/>
                <w:szCs w:val="18"/>
              </w:rPr>
            </w:pPr>
            <w:r w:rsidRPr="00102E65">
              <w:rPr>
                <w:sz w:val="18"/>
                <w:szCs w:val="18"/>
              </w:rPr>
              <w:t>NA</w:t>
            </w:r>
          </w:p>
        </w:tc>
      </w:tr>
      <w:tr w:rsidR="0092099D" w:rsidRPr="0092099D" w14:paraId="6E8B8507" w14:textId="77777777" w:rsidTr="0092099D">
        <w:tc>
          <w:tcPr>
            <w:tcW w:w="859" w:type="dxa"/>
          </w:tcPr>
          <w:p w14:paraId="30C965CF" w14:textId="77777777" w:rsidR="00A63227" w:rsidRPr="00102E65" w:rsidRDefault="00A63227" w:rsidP="00A63227">
            <w:pPr>
              <w:rPr>
                <w:sz w:val="18"/>
                <w:szCs w:val="18"/>
              </w:rPr>
            </w:pPr>
            <w:r w:rsidRPr="00102E65">
              <w:rPr>
                <w:sz w:val="18"/>
                <w:szCs w:val="18"/>
              </w:rPr>
              <w:t>"Hgb-6-11"</w:t>
            </w:r>
          </w:p>
        </w:tc>
        <w:tc>
          <w:tcPr>
            <w:tcW w:w="1476" w:type="dxa"/>
          </w:tcPr>
          <w:p w14:paraId="395375E4" w14:textId="77777777" w:rsidR="00A63227" w:rsidRPr="00102E65" w:rsidRDefault="00A63227" w:rsidP="00A63227">
            <w:pPr>
              <w:rPr>
                <w:sz w:val="18"/>
                <w:szCs w:val="18"/>
              </w:rPr>
            </w:pPr>
            <w:r w:rsidRPr="00102E65">
              <w:rPr>
                <w:sz w:val="18"/>
                <w:szCs w:val="18"/>
              </w:rPr>
              <w:t>"LONG VALLEY HIGHLANDS"</w:t>
            </w:r>
          </w:p>
        </w:tc>
        <w:tc>
          <w:tcPr>
            <w:tcW w:w="1086" w:type="dxa"/>
          </w:tcPr>
          <w:p w14:paraId="51DE6E70" w14:textId="77777777" w:rsidR="00A63227" w:rsidRPr="00102E65" w:rsidRDefault="00A63227" w:rsidP="00A63227">
            <w:pPr>
              <w:rPr>
                <w:sz w:val="18"/>
                <w:szCs w:val="18"/>
              </w:rPr>
            </w:pPr>
            <w:r w:rsidRPr="00102E65">
              <w:rPr>
                <w:sz w:val="18"/>
                <w:szCs w:val="18"/>
              </w:rPr>
              <w:t>754.41</w:t>
            </w:r>
          </w:p>
        </w:tc>
        <w:tc>
          <w:tcPr>
            <w:tcW w:w="889" w:type="dxa"/>
          </w:tcPr>
          <w:p w14:paraId="5D3FAAE2" w14:textId="77777777" w:rsidR="00A63227" w:rsidRPr="00102E65" w:rsidRDefault="00A63227" w:rsidP="00A63227">
            <w:pPr>
              <w:rPr>
                <w:sz w:val="18"/>
                <w:szCs w:val="18"/>
              </w:rPr>
            </w:pPr>
            <w:r w:rsidRPr="00102E65">
              <w:rPr>
                <w:sz w:val="18"/>
                <w:szCs w:val="18"/>
              </w:rPr>
              <w:t>"no"</w:t>
            </w:r>
          </w:p>
        </w:tc>
      </w:tr>
      <w:tr w:rsidR="0092099D" w:rsidRPr="0092099D" w14:paraId="04D48D92" w14:textId="77777777" w:rsidTr="0092099D">
        <w:tc>
          <w:tcPr>
            <w:tcW w:w="859" w:type="dxa"/>
          </w:tcPr>
          <w:p w14:paraId="797B5114" w14:textId="77777777" w:rsidR="00A63227" w:rsidRPr="00102E65" w:rsidRDefault="00A63227" w:rsidP="00A63227">
            <w:pPr>
              <w:rPr>
                <w:sz w:val="18"/>
                <w:szCs w:val="18"/>
              </w:rPr>
            </w:pPr>
            <w:r w:rsidRPr="00102E65">
              <w:rPr>
                <w:sz w:val="18"/>
                <w:szCs w:val="18"/>
              </w:rPr>
              <w:t>"Hgb-6-12"</w:t>
            </w:r>
          </w:p>
        </w:tc>
        <w:tc>
          <w:tcPr>
            <w:tcW w:w="1476" w:type="dxa"/>
          </w:tcPr>
          <w:p w14:paraId="0AE27011" w14:textId="77777777" w:rsidR="00A63227" w:rsidRPr="00102E65" w:rsidRDefault="00A63227" w:rsidP="00A63227">
            <w:pPr>
              <w:rPr>
                <w:sz w:val="18"/>
                <w:szCs w:val="18"/>
              </w:rPr>
            </w:pPr>
            <w:r w:rsidRPr="00102E65">
              <w:rPr>
                <w:sz w:val="18"/>
                <w:szCs w:val="18"/>
              </w:rPr>
              <w:t>"OWENS VALLEY HIGHLANDS"</w:t>
            </w:r>
          </w:p>
        </w:tc>
        <w:tc>
          <w:tcPr>
            <w:tcW w:w="1086" w:type="dxa"/>
          </w:tcPr>
          <w:p w14:paraId="2BF20322" w14:textId="77777777" w:rsidR="00A63227" w:rsidRPr="00102E65" w:rsidRDefault="00A63227" w:rsidP="00A63227">
            <w:pPr>
              <w:rPr>
                <w:sz w:val="18"/>
                <w:szCs w:val="18"/>
              </w:rPr>
            </w:pPr>
            <w:r w:rsidRPr="00102E65">
              <w:rPr>
                <w:sz w:val="18"/>
                <w:szCs w:val="18"/>
              </w:rPr>
              <w:t>884.8</w:t>
            </w:r>
          </w:p>
        </w:tc>
        <w:tc>
          <w:tcPr>
            <w:tcW w:w="889" w:type="dxa"/>
          </w:tcPr>
          <w:p w14:paraId="7E6F09B6" w14:textId="77777777" w:rsidR="00A63227" w:rsidRPr="00102E65" w:rsidRDefault="00A63227" w:rsidP="00A63227">
            <w:pPr>
              <w:rPr>
                <w:sz w:val="18"/>
                <w:szCs w:val="18"/>
              </w:rPr>
            </w:pPr>
            <w:r w:rsidRPr="00102E65">
              <w:rPr>
                <w:sz w:val="18"/>
                <w:szCs w:val="18"/>
              </w:rPr>
              <w:t>"no"</w:t>
            </w:r>
          </w:p>
        </w:tc>
      </w:tr>
      <w:tr w:rsidR="0092099D" w:rsidRPr="0092099D" w14:paraId="72C9D6A1" w14:textId="77777777" w:rsidTr="0092099D">
        <w:tc>
          <w:tcPr>
            <w:tcW w:w="859" w:type="dxa"/>
          </w:tcPr>
          <w:p w14:paraId="6947D6A7" w14:textId="77777777" w:rsidR="00A63227" w:rsidRPr="00102E65" w:rsidRDefault="00A63227" w:rsidP="00A63227">
            <w:pPr>
              <w:rPr>
                <w:sz w:val="18"/>
                <w:szCs w:val="18"/>
              </w:rPr>
            </w:pPr>
            <w:r w:rsidRPr="00102E65">
              <w:rPr>
                <w:sz w:val="18"/>
                <w:szCs w:val="18"/>
              </w:rPr>
              <w:t>"Hgb-6-13"</w:t>
            </w:r>
          </w:p>
        </w:tc>
        <w:tc>
          <w:tcPr>
            <w:tcW w:w="1476" w:type="dxa"/>
          </w:tcPr>
          <w:p w14:paraId="0402C2DA" w14:textId="77777777" w:rsidR="00A63227" w:rsidRPr="00102E65" w:rsidRDefault="00A63227" w:rsidP="00A63227">
            <w:pPr>
              <w:rPr>
                <w:sz w:val="18"/>
                <w:szCs w:val="18"/>
              </w:rPr>
            </w:pPr>
            <w:r w:rsidRPr="00102E65">
              <w:rPr>
                <w:sz w:val="18"/>
                <w:szCs w:val="18"/>
              </w:rPr>
              <w:t>"BLACK SPRINGS VALLEY HIGHLANDS"</w:t>
            </w:r>
          </w:p>
        </w:tc>
        <w:tc>
          <w:tcPr>
            <w:tcW w:w="1086" w:type="dxa"/>
          </w:tcPr>
          <w:p w14:paraId="78F9D42C" w14:textId="77777777" w:rsidR="00A63227" w:rsidRPr="00102E65" w:rsidRDefault="00A63227" w:rsidP="00A63227">
            <w:pPr>
              <w:rPr>
                <w:sz w:val="18"/>
                <w:szCs w:val="18"/>
              </w:rPr>
            </w:pPr>
            <w:r w:rsidRPr="00102E65">
              <w:rPr>
                <w:sz w:val="18"/>
                <w:szCs w:val="18"/>
              </w:rPr>
              <w:t>NA</w:t>
            </w:r>
          </w:p>
        </w:tc>
        <w:tc>
          <w:tcPr>
            <w:tcW w:w="889" w:type="dxa"/>
          </w:tcPr>
          <w:p w14:paraId="234D97EB" w14:textId="77777777" w:rsidR="00A63227" w:rsidRPr="00102E65" w:rsidRDefault="00A63227" w:rsidP="00A63227">
            <w:pPr>
              <w:rPr>
                <w:sz w:val="18"/>
                <w:szCs w:val="18"/>
              </w:rPr>
            </w:pPr>
            <w:r w:rsidRPr="00102E65">
              <w:rPr>
                <w:sz w:val="18"/>
                <w:szCs w:val="18"/>
              </w:rPr>
              <w:t>NA</w:t>
            </w:r>
          </w:p>
        </w:tc>
      </w:tr>
      <w:tr w:rsidR="0092099D" w:rsidRPr="0092099D" w14:paraId="4204A659" w14:textId="77777777" w:rsidTr="0092099D">
        <w:tc>
          <w:tcPr>
            <w:tcW w:w="859" w:type="dxa"/>
          </w:tcPr>
          <w:p w14:paraId="443BCA89" w14:textId="77777777" w:rsidR="00A63227" w:rsidRPr="00102E65" w:rsidRDefault="00A63227" w:rsidP="00A63227">
            <w:pPr>
              <w:rPr>
                <w:sz w:val="18"/>
                <w:szCs w:val="18"/>
              </w:rPr>
            </w:pPr>
            <w:r w:rsidRPr="00102E65">
              <w:rPr>
                <w:sz w:val="18"/>
                <w:szCs w:val="18"/>
              </w:rPr>
              <w:t>"Hgb-6-14"</w:t>
            </w:r>
          </w:p>
        </w:tc>
        <w:tc>
          <w:tcPr>
            <w:tcW w:w="1476" w:type="dxa"/>
          </w:tcPr>
          <w:p w14:paraId="44D5C0E9" w14:textId="77777777" w:rsidR="00A63227" w:rsidRPr="00102E65" w:rsidRDefault="00A63227" w:rsidP="00A63227">
            <w:pPr>
              <w:rPr>
                <w:sz w:val="18"/>
                <w:szCs w:val="18"/>
              </w:rPr>
            </w:pPr>
            <w:r w:rsidRPr="00102E65">
              <w:rPr>
                <w:sz w:val="18"/>
                <w:szCs w:val="18"/>
              </w:rPr>
              <w:t>"FISH LAKE VALLEY HIGHLANDS"</w:t>
            </w:r>
          </w:p>
        </w:tc>
        <w:tc>
          <w:tcPr>
            <w:tcW w:w="1086" w:type="dxa"/>
          </w:tcPr>
          <w:p w14:paraId="57568E00" w14:textId="77777777" w:rsidR="00A63227" w:rsidRPr="00102E65" w:rsidRDefault="00A63227" w:rsidP="00A63227">
            <w:pPr>
              <w:rPr>
                <w:sz w:val="18"/>
                <w:szCs w:val="18"/>
              </w:rPr>
            </w:pPr>
            <w:r w:rsidRPr="00102E65">
              <w:rPr>
                <w:sz w:val="18"/>
                <w:szCs w:val="18"/>
              </w:rPr>
              <w:t>605</w:t>
            </w:r>
          </w:p>
        </w:tc>
        <w:tc>
          <w:tcPr>
            <w:tcW w:w="889" w:type="dxa"/>
          </w:tcPr>
          <w:p w14:paraId="2E926A4C" w14:textId="77777777" w:rsidR="00A63227" w:rsidRPr="00102E65" w:rsidRDefault="00A63227" w:rsidP="00A63227">
            <w:pPr>
              <w:rPr>
                <w:sz w:val="18"/>
                <w:szCs w:val="18"/>
              </w:rPr>
            </w:pPr>
            <w:r w:rsidRPr="00102E65">
              <w:rPr>
                <w:sz w:val="18"/>
                <w:szCs w:val="18"/>
              </w:rPr>
              <w:t>"yes"</w:t>
            </w:r>
          </w:p>
        </w:tc>
      </w:tr>
      <w:tr w:rsidR="0092099D" w:rsidRPr="0092099D" w14:paraId="0DB4F8B0" w14:textId="77777777" w:rsidTr="0092099D">
        <w:tc>
          <w:tcPr>
            <w:tcW w:w="859" w:type="dxa"/>
          </w:tcPr>
          <w:p w14:paraId="476E7BC6" w14:textId="77777777" w:rsidR="00A63227" w:rsidRPr="00102E65" w:rsidRDefault="00A63227" w:rsidP="00A63227">
            <w:pPr>
              <w:rPr>
                <w:sz w:val="18"/>
                <w:szCs w:val="18"/>
              </w:rPr>
            </w:pPr>
            <w:r w:rsidRPr="00102E65">
              <w:rPr>
                <w:sz w:val="18"/>
                <w:szCs w:val="18"/>
              </w:rPr>
              <w:t>"Hgb-6-15"</w:t>
            </w:r>
          </w:p>
        </w:tc>
        <w:tc>
          <w:tcPr>
            <w:tcW w:w="1476" w:type="dxa"/>
          </w:tcPr>
          <w:p w14:paraId="748F33CB" w14:textId="77777777" w:rsidR="00A63227" w:rsidRPr="00102E65" w:rsidRDefault="00A63227" w:rsidP="00A63227">
            <w:pPr>
              <w:rPr>
                <w:sz w:val="18"/>
                <w:szCs w:val="18"/>
              </w:rPr>
            </w:pPr>
            <w:r w:rsidRPr="00102E65">
              <w:rPr>
                <w:sz w:val="18"/>
                <w:szCs w:val="18"/>
              </w:rPr>
              <w:t>"DEEP SPRINGS VALLEY HIGHLANDS"</w:t>
            </w:r>
          </w:p>
        </w:tc>
        <w:tc>
          <w:tcPr>
            <w:tcW w:w="1086" w:type="dxa"/>
          </w:tcPr>
          <w:p w14:paraId="34C2DCEC" w14:textId="77777777" w:rsidR="00A63227" w:rsidRPr="00102E65" w:rsidRDefault="00A63227" w:rsidP="00A63227">
            <w:pPr>
              <w:rPr>
                <w:sz w:val="18"/>
                <w:szCs w:val="18"/>
              </w:rPr>
            </w:pPr>
            <w:r w:rsidRPr="00102E65">
              <w:rPr>
                <w:sz w:val="18"/>
                <w:szCs w:val="18"/>
              </w:rPr>
              <w:t>469.33</w:t>
            </w:r>
          </w:p>
        </w:tc>
        <w:tc>
          <w:tcPr>
            <w:tcW w:w="889" w:type="dxa"/>
          </w:tcPr>
          <w:p w14:paraId="32A20C0C" w14:textId="77777777" w:rsidR="00A63227" w:rsidRPr="00102E65" w:rsidRDefault="00A63227" w:rsidP="00A63227">
            <w:pPr>
              <w:rPr>
                <w:sz w:val="18"/>
                <w:szCs w:val="18"/>
              </w:rPr>
            </w:pPr>
            <w:r w:rsidRPr="00102E65">
              <w:rPr>
                <w:sz w:val="18"/>
                <w:szCs w:val="18"/>
              </w:rPr>
              <w:t>"no"</w:t>
            </w:r>
          </w:p>
        </w:tc>
      </w:tr>
      <w:tr w:rsidR="0092099D" w:rsidRPr="0092099D" w14:paraId="5F0814E2" w14:textId="77777777" w:rsidTr="0092099D">
        <w:tc>
          <w:tcPr>
            <w:tcW w:w="859" w:type="dxa"/>
          </w:tcPr>
          <w:p w14:paraId="72B5209F" w14:textId="77777777" w:rsidR="00A63227" w:rsidRPr="00102E65" w:rsidRDefault="00A63227" w:rsidP="00A63227">
            <w:pPr>
              <w:rPr>
                <w:sz w:val="18"/>
                <w:szCs w:val="18"/>
              </w:rPr>
            </w:pPr>
            <w:r w:rsidRPr="00102E65">
              <w:rPr>
                <w:sz w:val="18"/>
                <w:szCs w:val="18"/>
              </w:rPr>
              <w:t>"Hgb-6-16"</w:t>
            </w:r>
          </w:p>
        </w:tc>
        <w:tc>
          <w:tcPr>
            <w:tcW w:w="1476" w:type="dxa"/>
          </w:tcPr>
          <w:p w14:paraId="29B165CE" w14:textId="77777777" w:rsidR="00A63227" w:rsidRPr="00102E65" w:rsidRDefault="00A63227" w:rsidP="00A63227">
            <w:pPr>
              <w:rPr>
                <w:sz w:val="18"/>
                <w:szCs w:val="18"/>
              </w:rPr>
            </w:pPr>
            <w:r w:rsidRPr="00102E65">
              <w:rPr>
                <w:sz w:val="18"/>
                <w:szCs w:val="18"/>
              </w:rPr>
              <w:t>"EUREKA VALLEY HIGHLANDS"</w:t>
            </w:r>
          </w:p>
        </w:tc>
        <w:tc>
          <w:tcPr>
            <w:tcW w:w="1086" w:type="dxa"/>
          </w:tcPr>
          <w:p w14:paraId="159B54FF" w14:textId="77777777" w:rsidR="00A63227" w:rsidRPr="00102E65" w:rsidRDefault="00A63227" w:rsidP="00A63227">
            <w:pPr>
              <w:rPr>
                <w:sz w:val="18"/>
                <w:szCs w:val="18"/>
              </w:rPr>
            </w:pPr>
            <w:r w:rsidRPr="00102E65">
              <w:rPr>
                <w:sz w:val="18"/>
                <w:szCs w:val="18"/>
              </w:rPr>
              <w:t>754</w:t>
            </w:r>
          </w:p>
        </w:tc>
        <w:tc>
          <w:tcPr>
            <w:tcW w:w="889" w:type="dxa"/>
          </w:tcPr>
          <w:p w14:paraId="03188738" w14:textId="77777777" w:rsidR="00A63227" w:rsidRPr="00102E65" w:rsidRDefault="00A63227" w:rsidP="00A63227">
            <w:pPr>
              <w:rPr>
                <w:sz w:val="18"/>
                <w:szCs w:val="18"/>
              </w:rPr>
            </w:pPr>
            <w:r w:rsidRPr="00102E65">
              <w:rPr>
                <w:sz w:val="18"/>
                <w:szCs w:val="18"/>
              </w:rPr>
              <w:t>"yes"</w:t>
            </w:r>
          </w:p>
        </w:tc>
      </w:tr>
      <w:tr w:rsidR="0092099D" w:rsidRPr="0092099D" w14:paraId="2869FB12" w14:textId="77777777" w:rsidTr="0092099D">
        <w:tc>
          <w:tcPr>
            <w:tcW w:w="859" w:type="dxa"/>
          </w:tcPr>
          <w:p w14:paraId="5415FC04" w14:textId="77777777" w:rsidR="00A63227" w:rsidRPr="00102E65" w:rsidRDefault="00A63227" w:rsidP="00A63227">
            <w:pPr>
              <w:rPr>
                <w:sz w:val="18"/>
                <w:szCs w:val="18"/>
              </w:rPr>
            </w:pPr>
            <w:r w:rsidRPr="00102E65">
              <w:rPr>
                <w:sz w:val="18"/>
                <w:szCs w:val="18"/>
              </w:rPr>
              <w:t>"Hgb-6-17"</w:t>
            </w:r>
          </w:p>
        </w:tc>
        <w:tc>
          <w:tcPr>
            <w:tcW w:w="1476" w:type="dxa"/>
          </w:tcPr>
          <w:p w14:paraId="6A721518" w14:textId="77777777" w:rsidR="00A63227" w:rsidRPr="00102E65" w:rsidRDefault="00A63227" w:rsidP="00A63227">
            <w:pPr>
              <w:rPr>
                <w:sz w:val="18"/>
                <w:szCs w:val="18"/>
              </w:rPr>
            </w:pPr>
            <w:r w:rsidRPr="00102E65">
              <w:rPr>
                <w:sz w:val="18"/>
                <w:szCs w:val="18"/>
              </w:rPr>
              <w:t>"SALINE VALLEY HIGHLANDS"</w:t>
            </w:r>
          </w:p>
        </w:tc>
        <w:tc>
          <w:tcPr>
            <w:tcW w:w="1086" w:type="dxa"/>
          </w:tcPr>
          <w:p w14:paraId="35A02C49" w14:textId="77777777" w:rsidR="00A63227" w:rsidRPr="00102E65" w:rsidRDefault="00A63227" w:rsidP="00A63227">
            <w:pPr>
              <w:rPr>
                <w:sz w:val="18"/>
                <w:szCs w:val="18"/>
              </w:rPr>
            </w:pPr>
            <w:r w:rsidRPr="00102E65">
              <w:rPr>
                <w:sz w:val="18"/>
                <w:szCs w:val="18"/>
              </w:rPr>
              <w:t>688.2</w:t>
            </w:r>
          </w:p>
        </w:tc>
        <w:tc>
          <w:tcPr>
            <w:tcW w:w="889" w:type="dxa"/>
          </w:tcPr>
          <w:p w14:paraId="5CCFBBF1" w14:textId="77777777" w:rsidR="00A63227" w:rsidRPr="00102E65" w:rsidRDefault="00A63227" w:rsidP="00A63227">
            <w:pPr>
              <w:rPr>
                <w:sz w:val="18"/>
                <w:szCs w:val="18"/>
              </w:rPr>
            </w:pPr>
            <w:r w:rsidRPr="00102E65">
              <w:rPr>
                <w:sz w:val="18"/>
                <w:szCs w:val="18"/>
              </w:rPr>
              <w:t>"yes"</w:t>
            </w:r>
          </w:p>
        </w:tc>
      </w:tr>
      <w:tr w:rsidR="0092099D" w:rsidRPr="0092099D" w14:paraId="16CFD1D7" w14:textId="77777777" w:rsidTr="0092099D">
        <w:tc>
          <w:tcPr>
            <w:tcW w:w="859" w:type="dxa"/>
          </w:tcPr>
          <w:p w14:paraId="04D1B84F" w14:textId="77777777" w:rsidR="00A63227" w:rsidRPr="00102E65" w:rsidRDefault="00A63227" w:rsidP="00A63227">
            <w:pPr>
              <w:rPr>
                <w:sz w:val="18"/>
                <w:szCs w:val="18"/>
              </w:rPr>
            </w:pPr>
            <w:r w:rsidRPr="00102E65">
              <w:rPr>
                <w:sz w:val="18"/>
                <w:szCs w:val="18"/>
              </w:rPr>
              <w:t>"Hgb-6-18"</w:t>
            </w:r>
          </w:p>
        </w:tc>
        <w:tc>
          <w:tcPr>
            <w:tcW w:w="1476" w:type="dxa"/>
          </w:tcPr>
          <w:p w14:paraId="7C986F36" w14:textId="77777777" w:rsidR="00A63227" w:rsidRPr="00102E65" w:rsidRDefault="00A63227" w:rsidP="00A63227">
            <w:pPr>
              <w:rPr>
                <w:sz w:val="18"/>
                <w:szCs w:val="18"/>
              </w:rPr>
            </w:pPr>
            <w:r w:rsidRPr="00102E65">
              <w:rPr>
                <w:sz w:val="18"/>
                <w:szCs w:val="18"/>
              </w:rPr>
              <w:t>"DEATH VALLEY HIGHLANDS"</w:t>
            </w:r>
          </w:p>
        </w:tc>
        <w:tc>
          <w:tcPr>
            <w:tcW w:w="1086" w:type="dxa"/>
          </w:tcPr>
          <w:p w14:paraId="7EEF5383" w14:textId="77777777" w:rsidR="00A63227" w:rsidRPr="00102E65" w:rsidRDefault="00A63227" w:rsidP="00A63227">
            <w:pPr>
              <w:rPr>
                <w:sz w:val="18"/>
                <w:szCs w:val="18"/>
              </w:rPr>
            </w:pPr>
            <w:r w:rsidRPr="00102E65">
              <w:rPr>
                <w:sz w:val="18"/>
                <w:szCs w:val="18"/>
              </w:rPr>
              <w:t>NA</w:t>
            </w:r>
          </w:p>
        </w:tc>
        <w:tc>
          <w:tcPr>
            <w:tcW w:w="889" w:type="dxa"/>
          </w:tcPr>
          <w:p w14:paraId="3E63D42F" w14:textId="77777777" w:rsidR="00A63227" w:rsidRPr="00102E65" w:rsidRDefault="00A63227" w:rsidP="00A63227">
            <w:pPr>
              <w:rPr>
                <w:sz w:val="18"/>
                <w:szCs w:val="18"/>
              </w:rPr>
            </w:pPr>
            <w:r w:rsidRPr="00102E65">
              <w:rPr>
                <w:sz w:val="18"/>
                <w:szCs w:val="18"/>
              </w:rPr>
              <w:t>NA</w:t>
            </w:r>
          </w:p>
        </w:tc>
      </w:tr>
      <w:tr w:rsidR="0092099D" w:rsidRPr="0092099D" w14:paraId="48E5EE74" w14:textId="77777777" w:rsidTr="0092099D">
        <w:tc>
          <w:tcPr>
            <w:tcW w:w="859" w:type="dxa"/>
          </w:tcPr>
          <w:p w14:paraId="3DB1D283" w14:textId="77777777" w:rsidR="00A63227" w:rsidRPr="00102E65" w:rsidRDefault="00A63227" w:rsidP="00A63227">
            <w:pPr>
              <w:rPr>
                <w:sz w:val="18"/>
                <w:szCs w:val="18"/>
              </w:rPr>
            </w:pPr>
            <w:r w:rsidRPr="00102E65">
              <w:rPr>
                <w:sz w:val="18"/>
                <w:szCs w:val="18"/>
              </w:rPr>
              <w:t>"Hgb-6-19"</w:t>
            </w:r>
          </w:p>
        </w:tc>
        <w:tc>
          <w:tcPr>
            <w:tcW w:w="1476" w:type="dxa"/>
          </w:tcPr>
          <w:p w14:paraId="69E5C846" w14:textId="77777777" w:rsidR="00A63227" w:rsidRPr="00102E65" w:rsidRDefault="00A63227" w:rsidP="00A63227">
            <w:pPr>
              <w:rPr>
                <w:sz w:val="18"/>
                <w:szCs w:val="18"/>
              </w:rPr>
            </w:pPr>
            <w:r w:rsidRPr="00102E65">
              <w:rPr>
                <w:sz w:val="18"/>
                <w:szCs w:val="18"/>
              </w:rPr>
              <w:t>"WINGATE VALLEY HIGHLANDS"</w:t>
            </w:r>
          </w:p>
        </w:tc>
        <w:tc>
          <w:tcPr>
            <w:tcW w:w="1086" w:type="dxa"/>
          </w:tcPr>
          <w:p w14:paraId="2F4119B8" w14:textId="77777777" w:rsidR="00A63227" w:rsidRPr="00102E65" w:rsidRDefault="00A63227" w:rsidP="00A63227">
            <w:pPr>
              <w:rPr>
                <w:sz w:val="18"/>
                <w:szCs w:val="18"/>
              </w:rPr>
            </w:pPr>
            <w:r w:rsidRPr="00102E65">
              <w:rPr>
                <w:sz w:val="18"/>
                <w:szCs w:val="18"/>
              </w:rPr>
              <w:t>NA</w:t>
            </w:r>
          </w:p>
        </w:tc>
        <w:tc>
          <w:tcPr>
            <w:tcW w:w="889" w:type="dxa"/>
          </w:tcPr>
          <w:p w14:paraId="6F847E15" w14:textId="77777777" w:rsidR="00A63227" w:rsidRPr="00102E65" w:rsidRDefault="00A63227" w:rsidP="00A63227">
            <w:pPr>
              <w:rPr>
                <w:sz w:val="18"/>
                <w:szCs w:val="18"/>
              </w:rPr>
            </w:pPr>
            <w:r w:rsidRPr="00102E65">
              <w:rPr>
                <w:sz w:val="18"/>
                <w:szCs w:val="18"/>
              </w:rPr>
              <w:t>NA</w:t>
            </w:r>
          </w:p>
        </w:tc>
      </w:tr>
      <w:tr w:rsidR="0092099D" w:rsidRPr="0092099D" w14:paraId="066AA0AB" w14:textId="77777777" w:rsidTr="0092099D">
        <w:tc>
          <w:tcPr>
            <w:tcW w:w="859" w:type="dxa"/>
          </w:tcPr>
          <w:p w14:paraId="37F9B7AD" w14:textId="77777777" w:rsidR="00A63227" w:rsidRPr="00102E65" w:rsidRDefault="00A63227" w:rsidP="00A63227">
            <w:pPr>
              <w:rPr>
                <w:sz w:val="18"/>
                <w:szCs w:val="18"/>
              </w:rPr>
            </w:pPr>
            <w:r w:rsidRPr="00102E65">
              <w:rPr>
                <w:sz w:val="18"/>
                <w:szCs w:val="18"/>
              </w:rPr>
              <w:t>"Hgb-6-2"</w:t>
            </w:r>
          </w:p>
        </w:tc>
        <w:tc>
          <w:tcPr>
            <w:tcW w:w="1476" w:type="dxa"/>
          </w:tcPr>
          <w:p w14:paraId="02083208" w14:textId="77777777" w:rsidR="00A63227" w:rsidRPr="00102E65" w:rsidRDefault="00A63227" w:rsidP="00A63227">
            <w:pPr>
              <w:rPr>
                <w:sz w:val="18"/>
                <w:szCs w:val="18"/>
              </w:rPr>
            </w:pPr>
            <w:r w:rsidRPr="00102E65">
              <w:rPr>
                <w:sz w:val="18"/>
                <w:szCs w:val="18"/>
              </w:rPr>
              <w:t>"MADELINE PLAINS HIGHLANDS"</w:t>
            </w:r>
          </w:p>
        </w:tc>
        <w:tc>
          <w:tcPr>
            <w:tcW w:w="1086" w:type="dxa"/>
          </w:tcPr>
          <w:p w14:paraId="0F7409A4" w14:textId="77777777" w:rsidR="00A63227" w:rsidRPr="00102E65" w:rsidRDefault="00A63227" w:rsidP="00A63227">
            <w:pPr>
              <w:rPr>
                <w:sz w:val="18"/>
                <w:szCs w:val="18"/>
              </w:rPr>
            </w:pPr>
            <w:r w:rsidRPr="00102E65">
              <w:rPr>
                <w:sz w:val="18"/>
                <w:szCs w:val="18"/>
              </w:rPr>
              <w:t>953.01</w:t>
            </w:r>
          </w:p>
        </w:tc>
        <w:tc>
          <w:tcPr>
            <w:tcW w:w="889" w:type="dxa"/>
          </w:tcPr>
          <w:p w14:paraId="71A29CEA" w14:textId="77777777" w:rsidR="00A63227" w:rsidRPr="00102E65" w:rsidRDefault="00A63227" w:rsidP="00A63227">
            <w:pPr>
              <w:rPr>
                <w:sz w:val="18"/>
                <w:szCs w:val="18"/>
              </w:rPr>
            </w:pPr>
            <w:r w:rsidRPr="00102E65">
              <w:rPr>
                <w:sz w:val="18"/>
                <w:szCs w:val="18"/>
              </w:rPr>
              <w:t>"yes"</w:t>
            </w:r>
          </w:p>
        </w:tc>
      </w:tr>
      <w:tr w:rsidR="0092099D" w:rsidRPr="0092099D" w14:paraId="4EE4E361" w14:textId="77777777" w:rsidTr="0092099D">
        <w:tc>
          <w:tcPr>
            <w:tcW w:w="859" w:type="dxa"/>
          </w:tcPr>
          <w:p w14:paraId="43A263B6" w14:textId="77777777" w:rsidR="00A63227" w:rsidRPr="00102E65" w:rsidRDefault="00A63227" w:rsidP="00A63227">
            <w:pPr>
              <w:rPr>
                <w:sz w:val="18"/>
                <w:szCs w:val="18"/>
              </w:rPr>
            </w:pPr>
            <w:r w:rsidRPr="00102E65">
              <w:rPr>
                <w:sz w:val="18"/>
                <w:szCs w:val="18"/>
              </w:rPr>
              <w:t>"Hgb-6-20"</w:t>
            </w:r>
          </w:p>
        </w:tc>
        <w:tc>
          <w:tcPr>
            <w:tcW w:w="1476" w:type="dxa"/>
          </w:tcPr>
          <w:p w14:paraId="47D821AC" w14:textId="77777777" w:rsidR="00A63227" w:rsidRPr="00102E65" w:rsidRDefault="00A63227" w:rsidP="00A63227">
            <w:pPr>
              <w:rPr>
                <w:sz w:val="18"/>
                <w:szCs w:val="18"/>
              </w:rPr>
            </w:pPr>
            <w:r w:rsidRPr="00102E65">
              <w:rPr>
                <w:sz w:val="18"/>
                <w:szCs w:val="18"/>
              </w:rPr>
              <w:t>"MIDDLE AMARGOSA VALLEY HIGHLANDS"</w:t>
            </w:r>
          </w:p>
        </w:tc>
        <w:tc>
          <w:tcPr>
            <w:tcW w:w="1086" w:type="dxa"/>
          </w:tcPr>
          <w:p w14:paraId="4990942F" w14:textId="77777777" w:rsidR="00A63227" w:rsidRPr="00102E65" w:rsidRDefault="00A63227" w:rsidP="00A63227">
            <w:pPr>
              <w:rPr>
                <w:sz w:val="18"/>
                <w:szCs w:val="18"/>
              </w:rPr>
            </w:pPr>
            <w:r w:rsidRPr="00102E65">
              <w:rPr>
                <w:sz w:val="18"/>
                <w:szCs w:val="18"/>
              </w:rPr>
              <w:t>819.38</w:t>
            </w:r>
          </w:p>
        </w:tc>
        <w:tc>
          <w:tcPr>
            <w:tcW w:w="889" w:type="dxa"/>
          </w:tcPr>
          <w:p w14:paraId="4A919A9A" w14:textId="77777777" w:rsidR="00A63227" w:rsidRPr="00102E65" w:rsidRDefault="00A63227" w:rsidP="00A63227">
            <w:pPr>
              <w:rPr>
                <w:sz w:val="18"/>
                <w:szCs w:val="18"/>
              </w:rPr>
            </w:pPr>
            <w:r w:rsidRPr="00102E65">
              <w:rPr>
                <w:sz w:val="18"/>
                <w:szCs w:val="18"/>
              </w:rPr>
              <w:t>"yes"</w:t>
            </w:r>
          </w:p>
        </w:tc>
      </w:tr>
      <w:tr w:rsidR="0092099D" w:rsidRPr="0092099D" w14:paraId="32614999" w14:textId="77777777" w:rsidTr="0092099D">
        <w:tc>
          <w:tcPr>
            <w:tcW w:w="859" w:type="dxa"/>
          </w:tcPr>
          <w:p w14:paraId="3DF3ED7C" w14:textId="77777777" w:rsidR="00A63227" w:rsidRPr="00102E65" w:rsidRDefault="00A63227" w:rsidP="00A63227">
            <w:pPr>
              <w:rPr>
                <w:sz w:val="18"/>
                <w:szCs w:val="18"/>
              </w:rPr>
            </w:pPr>
            <w:r w:rsidRPr="00102E65">
              <w:rPr>
                <w:sz w:val="18"/>
                <w:szCs w:val="18"/>
              </w:rPr>
              <w:t>"Hgb-6-21"</w:t>
            </w:r>
          </w:p>
        </w:tc>
        <w:tc>
          <w:tcPr>
            <w:tcW w:w="1476" w:type="dxa"/>
          </w:tcPr>
          <w:p w14:paraId="51EA8171" w14:textId="77777777" w:rsidR="00A63227" w:rsidRPr="00102E65" w:rsidRDefault="00A63227" w:rsidP="00A63227">
            <w:pPr>
              <w:rPr>
                <w:sz w:val="18"/>
                <w:szCs w:val="18"/>
              </w:rPr>
            </w:pPr>
            <w:r w:rsidRPr="00102E65">
              <w:rPr>
                <w:sz w:val="18"/>
                <w:szCs w:val="18"/>
              </w:rPr>
              <w:t>"LOWER KINGSTON VALLEY HIGHLANDS"</w:t>
            </w:r>
          </w:p>
        </w:tc>
        <w:tc>
          <w:tcPr>
            <w:tcW w:w="1086" w:type="dxa"/>
          </w:tcPr>
          <w:p w14:paraId="2C74AC43" w14:textId="77777777" w:rsidR="00A63227" w:rsidRPr="00102E65" w:rsidRDefault="00A63227" w:rsidP="00A63227">
            <w:pPr>
              <w:rPr>
                <w:sz w:val="18"/>
                <w:szCs w:val="18"/>
              </w:rPr>
            </w:pPr>
            <w:r w:rsidRPr="00102E65">
              <w:rPr>
                <w:sz w:val="18"/>
                <w:szCs w:val="18"/>
              </w:rPr>
              <w:t>NA</w:t>
            </w:r>
          </w:p>
        </w:tc>
        <w:tc>
          <w:tcPr>
            <w:tcW w:w="889" w:type="dxa"/>
          </w:tcPr>
          <w:p w14:paraId="13014283" w14:textId="77777777" w:rsidR="00A63227" w:rsidRPr="00102E65" w:rsidRDefault="00A63227" w:rsidP="00A63227">
            <w:pPr>
              <w:rPr>
                <w:sz w:val="18"/>
                <w:szCs w:val="18"/>
              </w:rPr>
            </w:pPr>
            <w:r w:rsidRPr="00102E65">
              <w:rPr>
                <w:sz w:val="18"/>
                <w:szCs w:val="18"/>
              </w:rPr>
              <w:t>NA</w:t>
            </w:r>
          </w:p>
        </w:tc>
      </w:tr>
      <w:tr w:rsidR="0092099D" w:rsidRPr="0092099D" w14:paraId="60E78F92" w14:textId="77777777" w:rsidTr="0092099D">
        <w:tc>
          <w:tcPr>
            <w:tcW w:w="859" w:type="dxa"/>
          </w:tcPr>
          <w:p w14:paraId="59513A4A" w14:textId="77777777" w:rsidR="00A63227" w:rsidRPr="00102E65" w:rsidRDefault="00A63227" w:rsidP="00A63227">
            <w:pPr>
              <w:rPr>
                <w:sz w:val="18"/>
                <w:szCs w:val="18"/>
              </w:rPr>
            </w:pPr>
            <w:r w:rsidRPr="00102E65">
              <w:rPr>
                <w:sz w:val="18"/>
                <w:szCs w:val="18"/>
              </w:rPr>
              <w:t>"Hgb-6-22"</w:t>
            </w:r>
          </w:p>
        </w:tc>
        <w:tc>
          <w:tcPr>
            <w:tcW w:w="1476" w:type="dxa"/>
          </w:tcPr>
          <w:p w14:paraId="1C35FC35" w14:textId="77777777" w:rsidR="00A63227" w:rsidRPr="00102E65" w:rsidRDefault="00A63227" w:rsidP="00A63227">
            <w:pPr>
              <w:rPr>
                <w:sz w:val="18"/>
                <w:szCs w:val="18"/>
              </w:rPr>
            </w:pPr>
            <w:r w:rsidRPr="00102E65">
              <w:rPr>
                <w:sz w:val="18"/>
                <w:szCs w:val="18"/>
              </w:rPr>
              <w:t>"UPPER KINGSTON VALLEY HIGHLANDS"</w:t>
            </w:r>
          </w:p>
        </w:tc>
        <w:tc>
          <w:tcPr>
            <w:tcW w:w="1086" w:type="dxa"/>
          </w:tcPr>
          <w:p w14:paraId="5E193021" w14:textId="77777777" w:rsidR="00A63227" w:rsidRPr="00102E65" w:rsidRDefault="00A63227" w:rsidP="00A63227">
            <w:pPr>
              <w:rPr>
                <w:sz w:val="18"/>
                <w:szCs w:val="18"/>
              </w:rPr>
            </w:pPr>
            <w:r w:rsidRPr="00102E65">
              <w:rPr>
                <w:sz w:val="18"/>
                <w:szCs w:val="18"/>
              </w:rPr>
              <w:t>550</w:t>
            </w:r>
          </w:p>
        </w:tc>
        <w:tc>
          <w:tcPr>
            <w:tcW w:w="889" w:type="dxa"/>
          </w:tcPr>
          <w:p w14:paraId="075848A5" w14:textId="77777777" w:rsidR="00A63227" w:rsidRPr="00102E65" w:rsidRDefault="00A63227" w:rsidP="00A63227">
            <w:pPr>
              <w:rPr>
                <w:sz w:val="18"/>
                <w:szCs w:val="18"/>
              </w:rPr>
            </w:pPr>
            <w:r w:rsidRPr="00102E65">
              <w:rPr>
                <w:sz w:val="18"/>
                <w:szCs w:val="18"/>
              </w:rPr>
              <w:t>"yes"</w:t>
            </w:r>
          </w:p>
        </w:tc>
      </w:tr>
      <w:tr w:rsidR="0092099D" w:rsidRPr="0092099D" w14:paraId="500D7A5C" w14:textId="77777777" w:rsidTr="0092099D">
        <w:tc>
          <w:tcPr>
            <w:tcW w:w="859" w:type="dxa"/>
          </w:tcPr>
          <w:p w14:paraId="2E7BC5A2" w14:textId="77777777" w:rsidR="00A63227" w:rsidRPr="00102E65" w:rsidRDefault="00A63227" w:rsidP="00A63227">
            <w:pPr>
              <w:rPr>
                <w:sz w:val="18"/>
                <w:szCs w:val="18"/>
              </w:rPr>
            </w:pPr>
            <w:r w:rsidRPr="00102E65">
              <w:rPr>
                <w:sz w:val="18"/>
                <w:szCs w:val="18"/>
              </w:rPr>
              <w:t>"Hgb-6-23"</w:t>
            </w:r>
          </w:p>
        </w:tc>
        <w:tc>
          <w:tcPr>
            <w:tcW w:w="1476" w:type="dxa"/>
          </w:tcPr>
          <w:p w14:paraId="5D59996A" w14:textId="77777777" w:rsidR="00A63227" w:rsidRPr="00102E65" w:rsidRDefault="00A63227" w:rsidP="00A63227">
            <w:pPr>
              <w:rPr>
                <w:sz w:val="18"/>
                <w:szCs w:val="18"/>
              </w:rPr>
            </w:pPr>
            <w:r w:rsidRPr="00102E65">
              <w:rPr>
                <w:sz w:val="18"/>
                <w:szCs w:val="18"/>
              </w:rPr>
              <w:t>"RIGGS VALLEY HIGHLANDS"</w:t>
            </w:r>
          </w:p>
        </w:tc>
        <w:tc>
          <w:tcPr>
            <w:tcW w:w="1086" w:type="dxa"/>
          </w:tcPr>
          <w:p w14:paraId="515F4EE0" w14:textId="77777777" w:rsidR="00A63227" w:rsidRPr="00102E65" w:rsidRDefault="00A63227" w:rsidP="00A63227">
            <w:pPr>
              <w:rPr>
                <w:sz w:val="18"/>
                <w:szCs w:val="18"/>
              </w:rPr>
            </w:pPr>
            <w:r w:rsidRPr="00102E65">
              <w:rPr>
                <w:sz w:val="18"/>
                <w:szCs w:val="18"/>
              </w:rPr>
              <w:t>530</w:t>
            </w:r>
          </w:p>
        </w:tc>
        <w:tc>
          <w:tcPr>
            <w:tcW w:w="889" w:type="dxa"/>
          </w:tcPr>
          <w:p w14:paraId="5061B945" w14:textId="77777777" w:rsidR="00A63227" w:rsidRPr="00102E65" w:rsidRDefault="00A63227" w:rsidP="00A63227">
            <w:pPr>
              <w:rPr>
                <w:sz w:val="18"/>
                <w:szCs w:val="18"/>
              </w:rPr>
            </w:pPr>
            <w:r w:rsidRPr="00102E65">
              <w:rPr>
                <w:sz w:val="18"/>
                <w:szCs w:val="18"/>
              </w:rPr>
              <w:t>"no"</w:t>
            </w:r>
          </w:p>
        </w:tc>
      </w:tr>
      <w:tr w:rsidR="0092099D" w:rsidRPr="0092099D" w14:paraId="3157063F" w14:textId="77777777" w:rsidTr="0092099D">
        <w:tc>
          <w:tcPr>
            <w:tcW w:w="859" w:type="dxa"/>
          </w:tcPr>
          <w:p w14:paraId="301C03A6" w14:textId="77777777" w:rsidR="00A63227" w:rsidRPr="00102E65" w:rsidRDefault="00A63227" w:rsidP="00A63227">
            <w:pPr>
              <w:rPr>
                <w:sz w:val="18"/>
                <w:szCs w:val="18"/>
              </w:rPr>
            </w:pPr>
            <w:r w:rsidRPr="00102E65">
              <w:rPr>
                <w:sz w:val="18"/>
                <w:szCs w:val="18"/>
              </w:rPr>
              <w:t>"Hgb-6-24"</w:t>
            </w:r>
          </w:p>
        </w:tc>
        <w:tc>
          <w:tcPr>
            <w:tcW w:w="1476" w:type="dxa"/>
          </w:tcPr>
          <w:p w14:paraId="3DC4C42E" w14:textId="77777777" w:rsidR="00A63227" w:rsidRPr="00102E65" w:rsidRDefault="00A63227" w:rsidP="00A63227">
            <w:pPr>
              <w:rPr>
                <w:sz w:val="18"/>
                <w:szCs w:val="18"/>
              </w:rPr>
            </w:pPr>
            <w:r w:rsidRPr="00102E65">
              <w:rPr>
                <w:sz w:val="18"/>
                <w:szCs w:val="18"/>
              </w:rPr>
              <w:t>"RED PASS VALLEY HIGHLANDS"</w:t>
            </w:r>
          </w:p>
        </w:tc>
        <w:tc>
          <w:tcPr>
            <w:tcW w:w="1086" w:type="dxa"/>
          </w:tcPr>
          <w:p w14:paraId="40A7007D" w14:textId="77777777" w:rsidR="00A63227" w:rsidRPr="00102E65" w:rsidRDefault="00A63227" w:rsidP="00A63227">
            <w:pPr>
              <w:rPr>
                <w:sz w:val="18"/>
                <w:szCs w:val="18"/>
              </w:rPr>
            </w:pPr>
            <w:r w:rsidRPr="00102E65">
              <w:rPr>
                <w:sz w:val="18"/>
                <w:szCs w:val="18"/>
              </w:rPr>
              <w:t>730</w:t>
            </w:r>
          </w:p>
        </w:tc>
        <w:tc>
          <w:tcPr>
            <w:tcW w:w="889" w:type="dxa"/>
          </w:tcPr>
          <w:p w14:paraId="61CA84D7" w14:textId="77777777" w:rsidR="00A63227" w:rsidRPr="00102E65" w:rsidRDefault="00A63227" w:rsidP="00A63227">
            <w:pPr>
              <w:rPr>
                <w:sz w:val="18"/>
                <w:szCs w:val="18"/>
              </w:rPr>
            </w:pPr>
            <w:r w:rsidRPr="00102E65">
              <w:rPr>
                <w:sz w:val="18"/>
                <w:szCs w:val="18"/>
              </w:rPr>
              <w:t>"no"</w:t>
            </w:r>
          </w:p>
        </w:tc>
      </w:tr>
      <w:tr w:rsidR="0092099D" w:rsidRPr="0092099D" w14:paraId="7FA5A38E" w14:textId="77777777" w:rsidTr="0092099D">
        <w:tc>
          <w:tcPr>
            <w:tcW w:w="859" w:type="dxa"/>
          </w:tcPr>
          <w:p w14:paraId="72976611" w14:textId="77777777" w:rsidR="00A63227" w:rsidRPr="00102E65" w:rsidRDefault="00A63227" w:rsidP="00A63227">
            <w:pPr>
              <w:rPr>
                <w:sz w:val="18"/>
                <w:szCs w:val="18"/>
              </w:rPr>
            </w:pPr>
            <w:r w:rsidRPr="00102E65">
              <w:rPr>
                <w:sz w:val="18"/>
                <w:szCs w:val="18"/>
              </w:rPr>
              <w:t>"Hgb-6-25"</w:t>
            </w:r>
          </w:p>
        </w:tc>
        <w:tc>
          <w:tcPr>
            <w:tcW w:w="1476" w:type="dxa"/>
          </w:tcPr>
          <w:p w14:paraId="35338972" w14:textId="77777777" w:rsidR="00A63227" w:rsidRPr="00102E65" w:rsidRDefault="00A63227" w:rsidP="00A63227">
            <w:pPr>
              <w:rPr>
                <w:sz w:val="18"/>
                <w:szCs w:val="18"/>
              </w:rPr>
            </w:pPr>
            <w:r w:rsidRPr="00102E65">
              <w:rPr>
                <w:sz w:val="18"/>
                <w:szCs w:val="18"/>
              </w:rPr>
              <w:t>"BICYCLE VALLEY HIGHLANDS"</w:t>
            </w:r>
          </w:p>
        </w:tc>
        <w:tc>
          <w:tcPr>
            <w:tcW w:w="1086" w:type="dxa"/>
          </w:tcPr>
          <w:p w14:paraId="152CAA37" w14:textId="77777777" w:rsidR="00A63227" w:rsidRPr="00102E65" w:rsidRDefault="00A63227" w:rsidP="00A63227">
            <w:pPr>
              <w:rPr>
                <w:sz w:val="18"/>
                <w:szCs w:val="18"/>
              </w:rPr>
            </w:pPr>
            <w:r w:rsidRPr="00102E65">
              <w:rPr>
                <w:sz w:val="18"/>
                <w:szCs w:val="18"/>
              </w:rPr>
              <w:t>NA</w:t>
            </w:r>
          </w:p>
        </w:tc>
        <w:tc>
          <w:tcPr>
            <w:tcW w:w="889" w:type="dxa"/>
          </w:tcPr>
          <w:p w14:paraId="6D8AC49D" w14:textId="77777777" w:rsidR="00A63227" w:rsidRPr="00102E65" w:rsidRDefault="00A63227" w:rsidP="00A63227">
            <w:pPr>
              <w:rPr>
                <w:sz w:val="18"/>
                <w:szCs w:val="18"/>
              </w:rPr>
            </w:pPr>
            <w:r w:rsidRPr="00102E65">
              <w:rPr>
                <w:sz w:val="18"/>
                <w:szCs w:val="18"/>
              </w:rPr>
              <w:t>NA</w:t>
            </w:r>
          </w:p>
        </w:tc>
      </w:tr>
      <w:tr w:rsidR="0092099D" w:rsidRPr="0092099D" w14:paraId="2B73A99E" w14:textId="77777777" w:rsidTr="0092099D">
        <w:tc>
          <w:tcPr>
            <w:tcW w:w="859" w:type="dxa"/>
          </w:tcPr>
          <w:p w14:paraId="10808DC7" w14:textId="77777777" w:rsidR="00A63227" w:rsidRPr="00102E65" w:rsidRDefault="00A63227" w:rsidP="00A63227">
            <w:pPr>
              <w:rPr>
                <w:sz w:val="18"/>
                <w:szCs w:val="18"/>
              </w:rPr>
            </w:pPr>
            <w:r w:rsidRPr="00102E65">
              <w:rPr>
                <w:sz w:val="18"/>
                <w:szCs w:val="18"/>
              </w:rPr>
              <w:t>"Hgb-6-26"</w:t>
            </w:r>
          </w:p>
        </w:tc>
        <w:tc>
          <w:tcPr>
            <w:tcW w:w="1476" w:type="dxa"/>
          </w:tcPr>
          <w:p w14:paraId="2ECBC344" w14:textId="77777777" w:rsidR="00A63227" w:rsidRPr="00102E65" w:rsidRDefault="00A63227" w:rsidP="00A63227">
            <w:pPr>
              <w:rPr>
                <w:sz w:val="18"/>
                <w:szCs w:val="18"/>
              </w:rPr>
            </w:pPr>
            <w:r w:rsidRPr="00102E65">
              <w:rPr>
                <w:sz w:val="18"/>
                <w:szCs w:val="18"/>
              </w:rPr>
              <w:t>"AVAWATZ VALLEY HIGHLANDS"</w:t>
            </w:r>
          </w:p>
        </w:tc>
        <w:tc>
          <w:tcPr>
            <w:tcW w:w="1086" w:type="dxa"/>
          </w:tcPr>
          <w:p w14:paraId="5A0ED57A" w14:textId="77777777" w:rsidR="00A63227" w:rsidRPr="00102E65" w:rsidRDefault="00A63227" w:rsidP="00A63227">
            <w:pPr>
              <w:rPr>
                <w:sz w:val="18"/>
                <w:szCs w:val="18"/>
              </w:rPr>
            </w:pPr>
            <w:r w:rsidRPr="00102E65">
              <w:rPr>
                <w:sz w:val="18"/>
                <w:szCs w:val="18"/>
              </w:rPr>
              <w:t>NA</w:t>
            </w:r>
          </w:p>
        </w:tc>
        <w:tc>
          <w:tcPr>
            <w:tcW w:w="889" w:type="dxa"/>
          </w:tcPr>
          <w:p w14:paraId="062097FE" w14:textId="77777777" w:rsidR="00A63227" w:rsidRPr="00102E65" w:rsidRDefault="00A63227" w:rsidP="00A63227">
            <w:pPr>
              <w:rPr>
                <w:sz w:val="18"/>
                <w:szCs w:val="18"/>
              </w:rPr>
            </w:pPr>
            <w:r w:rsidRPr="00102E65">
              <w:rPr>
                <w:sz w:val="18"/>
                <w:szCs w:val="18"/>
              </w:rPr>
              <w:t>NA</w:t>
            </w:r>
          </w:p>
        </w:tc>
      </w:tr>
      <w:tr w:rsidR="0092099D" w:rsidRPr="0092099D" w14:paraId="2869B210" w14:textId="77777777" w:rsidTr="0092099D">
        <w:tc>
          <w:tcPr>
            <w:tcW w:w="859" w:type="dxa"/>
          </w:tcPr>
          <w:p w14:paraId="0F3ECAAC" w14:textId="77777777" w:rsidR="00A63227" w:rsidRPr="00102E65" w:rsidRDefault="00A63227" w:rsidP="00A63227">
            <w:pPr>
              <w:rPr>
                <w:sz w:val="18"/>
                <w:szCs w:val="18"/>
              </w:rPr>
            </w:pPr>
            <w:r w:rsidRPr="00102E65">
              <w:rPr>
                <w:sz w:val="18"/>
                <w:szCs w:val="18"/>
              </w:rPr>
              <w:t>"Hgb-6-27"</w:t>
            </w:r>
          </w:p>
        </w:tc>
        <w:tc>
          <w:tcPr>
            <w:tcW w:w="1476" w:type="dxa"/>
          </w:tcPr>
          <w:p w14:paraId="76F1EBC4" w14:textId="77777777" w:rsidR="00A63227" w:rsidRPr="00102E65" w:rsidRDefault="00A63227" w:rsidP="00A63227">
            <w:pPr>
              <w:rPr>
                <w:sz w:val="18"/>
                <w:szCs w:val="18"/>
              </w:rPr>
            </w:pPr>
            <w:r w:rsidRPr="00102E65">
              <w:rPr>
                <w:sz w:val="18"/>
                <w:szCs w:val="18"/>
              </w:rPr>
              <w:t>"LEACH VALLEY HIGHLANDS"</w:t>
            </w:r>
          </w:p>
        </w:tc>
        <w:tc>
          <w:tcPr>
            <w:tcW w:w="1086" w:type="dxa"/>
          </w:tcPr>
          <w:p w14:paraId="39EEC2C1" w14:textId="77777777" w:rsidR="00A63227" w:rsidRPr="00102E65" w:rsidRDefault="00A63227" w:rsidP="00A63227">
            <w:pPr>
              <w:rPr>
                <w:sz w:val="18"/>
                <w:szCs w:val="18"/>
              </w:rPr>
            </w:pPr>
            <w:r w:rsidRPr="00102E65">
              <w:rPr>
                <w:sz w:val="18"/>
                <w:szCs w:val="18"/>
              </w:rPr>
              <w:t>NA</w:t>
            </w:r>
          </w:p>
        </w:tc>
        <w:tc>
          <w:tcPr>
            <w:tcW w:w="889" w:type="dxa"/>
          </w:tcPr>
          <w:p w14:paraId="17B22608" w14:textId="77777777" w:rsidR="00A63227" w:rsidRPr="00102E65" w:rsidRDefault="00A63227" w:rsidP="00A63227">
            <w:pPr>
              <w:rPr>
                <w:sz w:val="18"/>
                <w:szCs w:val="18"/>
              </w:rPr>
            </w:pPr>
            <w:r w:rsidRPr="00102E65">
              <w:rPr>
                <w:sz w:val="18"/>
                <w:szCs w:val="18"/>
              </w:rPr>
              <w:t>NA</w:t>
            </w:r>
          </w:p>
        </w:tc>
      </w:tr>
      <w:tr w:rsidR="0092099D" w:rsidRPr="0092099D" w14:paraId="7C76A569" w14:textId="77777777" w:rsidTr="0092099D">
        <w:tc>
          <w:tcPr>
            <w:tcW w:w="859" w:type="dxa"/>
          </w:tcPr>
          <w:p w14:paraId="79E0C947" w14:textId="77777777" w:rsidR="00A63227" w:rsidRPr="00102E65" w:rsidRDefault="00A63227" w:rsidP="00A63227">
            <w:pPr>
              <w:rPr>
                <w:sz w:val="18"/>
                <w:szCs w:val="18"/>
              </w:rPr>
            </w:pPr>
            <w:r w:rsidRPr="00102E65">
              <w:rPr>
                <w:sz w:val="18"/>
                <w:szCs w:val="18"/>
              </w:rPr>
              <w:t>"Hgb-6-28"</w:t>
            </w:r>
          </w:p>
        </w:tc>
        <w:tc>
          <w:tcPr>
            <w:tcW w:w="1476" w:type="dxa"/>
          </w:tcPr>
          <w:p w14:paraId="3F96B535" w14:textId="77777777" w:rsidR="00A63227" w:rsidRPr="00102E65" w:rsidRDefault="00A63227" w:rsidP="00A63227">
            <w:pPr>
              <w:rPr>
                <w:sz w:val="18"/>
                <w:szCs w:val="18"/>
              </w:rPr>
            </w:pPr>
            <w:r w:rsidRPr="00102E65">
              <w:rPr>
                <w:sz w:val="18"/>
                <w:szCs w:val="18"/>
              </w:rPr>
              <w:t>"PAHRUMP VALLEY HIGHLANDS"</w:t>
            </w:r>
          </w:p>
        </w:tc>
        <w:tc>
          <w:tcPr>
            <w:tcW w:w="1086" w:type="dxa"/>
          </w:tcPr>
          <w:p w14:paraId="13B29B62" w14:textId="77777777" w:rsidR="00A63227" w:rsidRPr="00102E65" w:rsidRDefault="00A63227" w:rsidP="00A63227">
            <w:pPr>
              <w:rPr>
                <w:sz w:val="18"/>
                <w:szCs w:val="18"/>
              </w:rPr>
            </w:pPr>
            <w:r w:rsidRPr="00102E65">
              <w:rPr>
                <w:sz w:val="18"/>
                <w:szCs w:val="18"/>
              </w:rPr>
              <w:t>NA</w:t>
            </w:r>
          </w:p>
        </w:tc>
        <w:tc>
          <w:tcPr>
            <w:tcW w:w="889" w:type="dxa"/>
          </w:tcPr>
          <w:p w14:paraId="45FFAC02" w14:textId="77777777" w:rsidR="00A63227" w:rsidRPr="00102E65" w:rsidRDefault="00A63227" w:rsidP="00A63227">
            <w:pPr>
              <w:rPr>
                <w:sz w:val="18"/>
                <w:szCs w:val="18"/>
              </w:rPr>
            </w:pPr>
            <w:r w:rsidRPr="00102E65">
              <w:rPr>
                <w:sz w:val="18"/>
                <w:szCs w:val="18"/>
              </w:rPr>
              <w:t>NA</w:t>
            </w:r>
          </w:p>
        </w:tc>
      </w:tr>
      <w:tr w:rsidR="0092099D" w:rsidRPr="0092099D" w14:paraId="33954994" w14:textId="77777777" w:rsidTr="0092099D">
        <w:tc>
          <w:tcPr>
            <w:tcW w:w="859" w:type="dxa"/>
          </w:tcPr>
          <w:p w14:paraId="6EB4A16E" w14:textId="77777777" w:rsidR="00A63227" w:rsidRPr="00102E65" w:rsidRDefault="00A63227" w:rsidP="00A63227">
            <w:pPr>
              <w:rPr>
                <w:sz w:val="18"/>
                <w:szCs w:val="18"/>
              </w:rPr>
            </w:pPr>
            <w:r w:rsidRPr="00102E65">
              <w:rPr>
                <w:sz w:val="18"/>
                <w:szCs w:val="18"/>
              </w:rPr>
              <w:t>"Hgb-6-29"</w:t>
            </w:r>
          </w:p>
        </w:tc>
        <w:tc>
          <w:tcPr>
            <w:tcW w:w="1476" w:type="dxa"/>
          </w:tcPr>
          <w:p w14:paraId="22A1F592" w14:textId="77777777" w:rsidR="00A63227" w:rsidRPr="00102E65" w:rsidRDefault="00A63227" w:rsidP="00A63227">
            <w:pPr>
              <w:rPr>
                <w:sz w:val="18"/>
                <w:szCs w:val="18"/>
              </w:rPr>
            </w:pPr>
            <w:r w:rsidRPr="00102E65">
              <w:rPr>
                <w:sz w:val="18"/>
                <w:szCs w:val="18"/>
              </w:rPr>
              <w:t>"MESQUITE VALLEY HIGHLANDS"</w:t>
            </w:r>
          </w:p>
        </w:tc>
        <w:tc>
          <w:tcPr>
            <w:tcW w:w="1086" w:type="dxa"/>
          </w:tcPr>
          <w:p w14:paraId="3A569837" w14:textId="77777777" w:rsidR="00A63227" w:rsidRPr="00102E65" w:rsidRDefault="00A63227" w:rsidP="00A63227">
            <w:pPr>
              <w:rPr>
                <w:sz w:val="18"/>
                <w:szCs w:val="18"/>
              </w:rPr>
            </w:pPr>
            <w:r w:rsidRPr="00102E65">
              <w:rPr>
                <w:sz w:val="18"/>
                <w:szCs w:val="18"/>
              </w:rPr>
              <w:t>NA</w:t>
            </w:r>
          </w:p>
        </w:tc>
        <w:tc>
          <w:tcPr>
            <w:tcW w:w="889" w:type="dxa"/>
          </w:tcPr>
          <w:p w14:paraId="271A35F9" w14:textId="77777777" w:rsidR="00A63227" w:rsidRPr="00102E65" w:rsidRDefault="00A63227" w:rsidP="00A63227">
            <w:pPr>
              <w:rPr>
                <w:sz w:val="18"/>
                <w:szCs w:val="18"/>
              </w:rPr>
            </w:pPr>
            <w:r w:rsidRPr="00102E65">
              <w:rPr>
                <w:sz w:val="18"/>
                <w:szCs w:val="18"/>
              </w:rPr>
              <w:t>NA</w:t>
            </w:r>
          </w:p>
        </w:tc>
      </w:tr>
      <w:tr w:rsidR="0092099D" w:rsidRPr="0092099D" w14:paraId="511A4AAE" w14:textId="77777777" w:rsidTr="0092099D">
        <w:tc>
          <w:tcPr>
            <w:tcW w:w="859" w:type="dxa"/>
          </w:tcPr>
          <w:p w14:paraId="01348E7B" w14:textId="77777777" w:rsidR="00A63227" w:rsidRPr="00102E65" w:rsidRDefault="00A63227" w:rsidP="00A63227">
            <w:pPr>
              <w:rPr>
                <w:sz w:val="18"/>
                <w:szCs w:val="18"/>
              </w:rPr>
            </w:pPr>
            <w:r w:rsidRPr="00102E65">
              <w:rPr>
                <w:sz w:val="18"/>
                <w:szCs w:val="18"/>
              </w:rPr>
              <w:t>"Hgb-6-3"</w:t>
            </w:r>
          </w:p>
        </w:tc>
        <w:tc>
          <w:tcPr>
            <w:tcW w:w="1476" w:type="dxa"/>
          </w:tcPr>
          <w:p w14:paraId="584AC4BF" w14:textId="77777777" w:rsidR="00A63227" w:rsidRPr="00102E65" w:rsidRDefault="00A63227" w:rsidP="00A63227">
            <w:pPr>
              <w:rPr>
                <w:sz w:val="18"/>
                <w:szCs w:val="18"/>
              </w:rPr>
            </w:pPr>
            <w:r w:rsidRPr="00102E65">
              <w:rPr>
                <w:sz w:val="18"/>
                <w:szCs w:val="18"/>
              </w:rPr>
              <w:t>"WILLOW CREEK VALLEY HIGHLANDS"</w:t>
            </w:r>
          </w:p>
        </w:tc>
        <w:tc>
          <w:tcPr>
            <w:tcW w:w="1086" w:type="dxa"/>
          </w:tcPr>
          <w:p w14:paraId="476AB8D7" w14:textId="77777777" w:rsidR="00A63227" w:rsidRPr="00102E65" w:rsidRDefault="00A63227" w:rsidP="00A63227">
            <w:pPr>
              <w:rPr>
                <w:sz w:val="18"/>
                <w:szCs w:val="18"/>
              </w:rPr>
            </w:pPr>
            <w:r w:rsidRPr="00102E65">
              <w:rPr>
                <w:sz w:val="18"/>
                <w:szCs w:val="18"/>
              </w:rPr>
              <w:t>619.55</w:t>
            </w:r>
          </w:p>
        </w:tc>
        <w:tc>
          <w:tcPr>
            <w:tcW w:w="889" w:type="dxa"/>
          </w:tcPr>
          <w:p w14:paraId="6441F329" w14:textId="77777777" w:rsidR="00A63227" w:rsidRPr="00102E65" w:rsidRDefault="00A63227" w:rsidP="00A63227">
            <w:pPr>
              <w:rPr>
                <w:sz w:val="18"/>
                <w:szCs w:val="18"/>
              </w:rPr>
            </w:pPr>
            <w:r w:rsidRPr="00102E65">
              <w:rPr>
                <w:sz w:val="18"/>
                <w:szCs w:val="18"/>
              </w:rPr>
              <w:t>"yes"</w:t>
            </w:r>
          </w:p>
        </w:tc>
      </w:tr>
      <w:tr w:rsidR="0092099D" w:rsidRPr="0092099D" w14:paraId="78503DC4" w14:textId="77777777" w:rsidTr="0092099D">
        <w:tc>
          <w:tcPr>
            <w:tcW w:w="859" w:type="dxa"/>
          </w:tcPr>
          <w:p w14:paraId="78AFC66E" w14:textId="77777777" w:rsidR="00A63227" w:rsidRPr="00102E65" w:rsidRDefault="00A63227" w:rsidP="00A63227">
            <w:pPr>
              <w:rPr>
                <w:sz w:val="18"/>
                <w:szCs w:val="18"/>
              </w:rPr>
            </w:pPr>
            <w:r w:rsidRPr="00102E65">
              <w:rPr>
                <w:sz w:val="18"/>
                <w:szCs w:val="18"/>
              </w:rPr>
              <w:t>"Hgb-6-30"</w:t>
            </w:r>
          </w:p>
        </w:tc>
        <w:tc>
          <w:tcPr>
            <w:tcW w:w="1476" w:type="dxa"/>
          </w:tcPr>
          <w:p w14:paraId="0A5C6645" w14:textId="77777777" w:rsidR="00A63227" w:rsidRPr="00102E65" w:rsidRDefault="00A63227" w:rsidP="00A63227">
            <w:pPr>
              <w:rPr>
                <w:sz w:val="18"/>
                <w:szCs w:val="18"/>
              </w:rPr>
            </w:pPr>
            <w:r w:rsidRPr="00102E65">
              <w:rPr>
                <w:sz w:val="18"/>
                <w:szCs w:val="18"/>
              </w:rPr>
              <w:t>"IVANPAH VALLEY HIGHLANDS"</w:t>
            </w:r>
          </w:p>
        </w:tc>
        <w:tc>
          <w:tcPr>
            <w:tcW w:w="1086" w:type="dxa"/>
          </w:tcPr>
          <w:p w14:paraId="15CC25BC" w14:textId="77777777" w:rsidR="00A63227" w:rsidRPr="00102E65" w:rsidRDefault="00A63227" w:rsidP="00A63227">
            <w:pPr>
              <w:rPr>
                <w:sz w:val="18"/>
                <w:szCs w:val="18"/>
              </w:rPr>
            </w:pPr>
            <w:r w:rsidRPr="00102E65">
              <w:rPr>
                <w:sz w:val="18"/>
                <w:szCs w:val="18"/>
              </w:rPr>
              <w:t>1250</w:t>
            </w:r>
          </w:p>
        </w:tc>
        <w:tc>
          <w:tcPr>
            <w:tcW w:w="889" w:type="dxa"/>
          </w:tcPr>
          <w:p w14:paraId="53D04768" w14:textId="77777777" w:rsidR="00A63227" w:rsidRPr="00102E65" w:rsidRDefault="00A63227" w:rsidP="00A63227">
            <w:pPr>
              <w:rPr>
                <w:sz w:val="18"/>
                <w:szCs w:val="18"/>
              </w:rPr>
            </w:pPr>
            <w:r w:rsidRPr="00102E65">
              <w:rPr>
                <w:sz w:val="18"/>
                <w:szCs w:val="18"/>
              </w:rPr>
              <w:t>"yes"</w:t>
            </w:r>
          </w:p>
        </w:tc>
      </w:tr>
      <w:tr w:rsidR="0092099D" w:rsidRPr="0092099D" w14:paraId="428DB804" w14:textId="77777777" w:rsidTr="0092099D">
        <w:tc>
          <w:tcPr>
            <w:tcW w:w="859" w:type="dxa"/>
          </w:tcPr>
          <w:p w14:paraId="395E7201" w14:textId="77777777" w:rsidR="00A63227" w:rsidRPr="00102E65" w:rsidRDefault="00A63227" w:rsidP="00A63227">
            <w:pPr>
              <w:rPr>
                <w:sz w:val="18"/>
                <w:szCs w:val="18"/>
              </w:rPr>
            </w:pPr>
            <w:r w:rsidRPr="00102E65">
              <w:rPr>
                <w:sz w:val="18"/>
                <w:szCs w:val="18"/>
              </w:rPr>
              <w:t>"Hgb-6-31"</w:t>
            </w:r>
          </w:p>
        </w:tc>
        <w:tc>
          <w:tcPr>
            <w:tcW w:w="1476" w:type="dxa"/>
          </w:tcPr>
          <w:p w14:paraId="7748561E" w14:textId="77777777" w:rsidR="00A63227" w:rsidRPr="00102E65" w:rsidRDefault="00A63227" w:rsidP="00A63227">
            <w:pPr>
              <w:rPr>
                <w:sz w:val="18"/>
                <w:szCs w:val="18"/>
              </w:rPr>
            </w:pPr>
            <w:r w:rsidRPr="00102E65">
              <w:rPr>
                <w:sz w:val="18"/>
                <w:szCs w:val="18"/>
              </w:rPr>
              <w:t>"KELSO VALLEY HIGHLANDS"</w:t>
            </w:r>
          </w:p>
        </w:tc>
        <w:tc>
          <w:tcPr>
            <w:tcW w:w="1086" w:type="dxa"/>
          </w:tcPr>
          <w:p w14:paraId="2D1CC139" w14:textId="77777777" w:rsidR="00A63227" w:rsidRPr="00102E65" w:rsidRDefault="00A63227" w:rsidP="00A63227">
            <w:pPr>
              <w:rPr>
                <w:sz w:val="18"/>
                <w:szCs w:val="18"/>
              </w:rPr>
            </w:pPr>
            <w:r w:rsidRPr="00102E65">
              <w:rPr>
                <w:sz w:val="18"/>
                <w:szCs w:val="18"/>
              </w:rPr>
              <w:t>893.61</w:t>
            </w:r>
          </w:p>
        </w:tc>
        <w:tc>
          <w:tcPr>
            <w:tcW w:w="889" w:type="dxa"/>
          </w:tcPr>
          <w:p w14:paraId="432D7927" w14:textId="77777777" w:rsidR="00A63227" w:rsidRPr="00102E65" w:rsidRDefault="00A63227" w:rsidP="00A63227">
            <w:pPr>
              <w:rPr>
                <w:sz w:val="18"/>
                <w:szCs w:val="18"/>
              </w:rPr>
            </w:pPr>
            <w:r w:rsidRPr="00102E65">
              <w:rPr>
                <w:sz w:val="18"/>
                <w:szCs w:val="18"/>
              </w:rPr>
              <w:t>"yes"</w:t>
            </w:r>
          </w:p>
        </w:tc>
      </w:tr>
      <w:tr w:rsidR="0092099D" w:rsidRPr="0092099D" w14:paraId="392E5DC5" w14:textId="77777777" w:rsidTr="0092099D">
        <w:tc>
          <w:tcPr>
            <w:tcW w:w="859" w:type="dxa"/>
          </w:tcPr>
          <w:p w14:paraId="51D94C0A" w14:textId="77777777" w:rsidR="00A63227" w:rsidRPr="00102E65" w:rsidRDefault="00A63227" w:rsidP="00A63227">
            <w:pPr>
              <w:rPr>
                <w:sz w:val="18"/>
                <w:szCs w:val="18"/>
              </w:rPr>
            </w:pPr>
            <w:r w:rsidRPr="00102E65">
              <w:rPr>
                <w:sz w:val="18"/>
                <w:szCs w:val="18"/>
              </w:rPr>
              <w:t>"Hgb-6-32"</w:t>
            </w:r>
          </w:p>
        </w:tc>
        <w:tc>
          <w:tcPr>
            <w:tcW w:w="1476" w:type="dxa"/>
          </w:tcPr>
          <w:p w14:paraId="18470CA1" w14:textId="77777777" w:rsidR="00A63227" w:rsidRPr="00102E65" w:rsidRDefault="00A63227" w:rsidP="00A63227">
            <w:pPr>
              <w:rPr>
                <w:sz w:val="18"/>
                <w:szCs w:val="18"/>
              </w:rPr>
            </w:pPr>
            <w:r w:rsidRPr="00102E65">
              <w:rPr>
                <w:sz w:val="18"/>
                <w:szCs w:val="18"/>
              </w:rPr>
              <w:t>"BROADWELL VALLEY HIGHLANDS"</w:t>
            </w:r>
          </w:p>
        </w:tc>
        <w:tc>
          <w:tcPr>
            <w:tcW w:w="1086" w:type="dxa"/>
          </w:tcPr>
          <w:p w14:paraId="78BC2CAA" w14:textId="77777777" w:rsidR="00A63227" w:rsidRPr="00102E65" w:rsidRDefault="00A63227" w:rsidP="00A63227">
            <w:pPr>
              <w:rPr>
                <w:sz w:val="18"/>
                <w:szCs w:val="18"/>
              </w:rPr>
            </w:pPr>
            <w:r w:rsidRPr="00102E65">
              <w:rPr>
                <w:sz w:val="18"/>
                <w:szCs w:val="18"/>
              </w:rPr>
              <w:t>NA</w:t>
            </w:r>
          </w:p>
        </w:tc>
        <w:tc>
          <w:tcPr>
            <w:tcW w:w="889" w:type="dxa"/>
          </w:tcPr>
          <w:p w14:paraId="660A6E17" w14:textId="77777777" w:rsidR="00A63227" w:rsidRPr="00102E65" w:rsidRDefault="00A63227" w:rsidP="00A63227">
            <w:pPr>
              <w:rPr>
                <w:sz w:val="18"/>
                <w:szCs w:val="18"/>
              </w:rPr>
            </w:pPr>
            <w:r w:rsidRPr="00102E65">
              <w:rPr>
                <w:sz w:val="18"/>
                <w:szCs w:val="18"/>
              </w:rPr>
              <w:t>NA</w:t>
            </w:r>
          </w:p>
        </w:tc>
      </w:tr>
      <w:tr w:rsidR="0092099D" w:rsidRPr="0092099D" w14:paraId="08C822DE" w14:textId="77777777" w:rsidTr="0092099D">
        <w:tc>
          <w:tcPr>
            <w:tcW w:w="859" w:type="dxa"/>
          </w:tcPr>
          <w:p w14:paraId="42D01A3E" w14:textId="77777777" w:rsidR="00A63227" w:rsidRPr="00102E65" w:rsidRDefault="00A63227" w:rsidP="00A63227">
            <w:pPr>
              <w:rPr>
                <w:sz w:val="18"/>
                <w:szCs w:val="18"/>
              </w:rPr>
            </w:pPr>
            <w:r w:rsidRPr="00102E65">
              <w:rPr>
                <w:sz w:val="18"/>
                <w:szCs w:val="18"/>
              </w:rPr>
              <w:t>"Hgb-6-33"</w:t>
            </w:r>
          </w:p>
        </w:tc>
        <w:tc>
          <w:tcPr>
            <w:tcW w:w="1476" w:type="dxa"/>
          </w:tcPr>
          <w:p w14:paraId="448BA7E5" w14:textId="77777777" w:rsidR="00A63227" w:rsidRPr="00102E65" w:rsidRDefault="00A63227" w:rsidP="00A63227">
            <w:pPr>
              <w:rPr>
                <w:sz w:val="18"/>
                <w:szCs w:val="18"/>
              </w:rPr>
            </w:pPr>
            <w:r w:rsidRPr="00102E65">
              <w:rPr>
                <w:sz w:val="18"/>
                <w:szCs w:val="18"/>
              </w:rPr>
              <w:t>"SODA LAKE VALLEY HIGHLANDS"</w:t>
            </w:r>
          </w:p>
        </w:tc>
        <w:tc>
          <w:tcPr>
            <w:tcW w:w="1086" w:type="dxa"/>
          </w:tcPr>
          <w:p w14:paraId="3CB4E132" w14:textId="77777777" w:rsidR="00A63227" w:rsidRPr="00102E65" w:rsidRDefault="00A63227" w:rsidP="00A63227">
            <w:pPr>
              <w:rPr>
                <w:sz w:val="18"/>
                <w:szCs w:val="18"/>
              </w:rPr>
            </w:pPr>
            <w:r w:rsidRPr="00102E65">
              <w:rPr>
                <w:sz w:val="18"/>
                <w:szCs w:val="18"/>
              </w:rPr>
              <w:t>563.71</w:t>
            </w:r>
          </w:p>
        </w:tc>
        <w:tc>
          <w:tcPr>
            <w:tcW w:w="889" w:type="dxa"/>
          </w:tcPr>
          <w:p w14:paraId="02300F50" w14:textId="77777777" w:rsidR="00A63227" w:rsidRPr="00102E65" w:rsidRDefault="00A63227" w:rsidP="00A63227">
            <w:pPr>
              <w:rPr>
                <w:sz w:val="18"/>
                <w:szCs w:val="18"/>
              </w:rPr>
            </w:pPr>
            <w:r w:rsidRPr="00102E65">
              <w:rPr>
                <w:sz w:val="18"/>
                <w:szCs w:val="18"/>
              </w:rPr>
              <w:t>"yes"</w:t>
            </w:r>
          </w:p>
        </w:tc>
      </w:tr>
      <w:tr w:rsidR="0092099D" w:rsidRPr="0092099D" w14:paraId="44C4A607" w14:textId="77777777" w:rsidTr="0092099D">
        <w:tc>
          <w:tcPr>
            <w:tcW w:w="859" w:type="dxa"/>
          </w:tcPr>
          <w:p w14:paraId="00EE57FA" w14:textId="77777777" w:rsidR="00A63227" w:rsidRPr="00102E65" w:rsidRDefault="00A63227" w:rsidP="00A63227">
            <w:pPr>
              <w:rPr>
                <w:sz w:val="18"/>
                <w:szCs w:val="18"/>
              </w:rPr>
            </w:pPr>
            <w:r w:rsidRPr="00102E65">
              <w:rPr>
                <w:sz w:val="18"/>
                <w:szCs w:val="18"/>
              </w:rPr>
              <w:t>"Hgb-6-34"</w:t>
            </w:r>
          </w:p>
        </w:tc>
        <w:tc>
          <w:tcPr>
            <w:tcW w:w="1476" w:type="dxa"/>
          </w:tcPr>
          <w:p w14:paraId="52B1B434" w14:textId="77777777" w:rsidR="00A63227" w:rsidRPr="00102E65" w:rsidRDefault="00A63227" w:rsidP="00A63227">
            <w:pPr>
              <w:rPr>
                <w:sz w:val="18"/>
                <w:szCs w:val="18"/>
              </w:rPr>
            </w:pPr>
            <w:r w:rsidRPr="00102E65">
              <w:rPr>
                <w:sz w:val="18"/>
                <w:szCs w:val="18"/>
              </w:rPr>
              <w:t>"SILVER LAKE VALLEY HIGHLANDS"</w:t>
            </w:r>
          </w:p>
        </w:tc>
        <w:tc>
          <w:tcPr>
            <w:tcW w:w="1086" w:type="dxa"/>
          </w:tcPr>
          <w:p w14:paraId="065B07CA" w14:textId="77777777" w:rsidR="00A63227" w:rsidRPr="00102E65" w:rsidRDefault="00A63227" w:rsidP="00A63227">
            <w:pPr>
              <w:rPr>
                <w:sz w:val="18"/>
                <w:szCs w:val="18"/>
              </w:rPr>
            </w:pPr>
            <w:r w:rsidRPr="00102E65">
              <w:rPr>
                <w:sz w:val="18"/>
                <w:szCs w:val="18"/>
              </w:rPr>
              <w:t>530</w:t>
            </w:r>
          </w:p>
        </w:tc>
        <w:tc>
          <w:tcPr>
            <w:tcW w:w="889" w:type="dxa"/>
          </w:tcPr>
          <w:p w14:paraId="6D4680B6" w14:textId="77777777" w:rsidR="00A63227" w:rsidRPr="00102E65" w:rsidRDefault="00A63227" w:rsidP="00A63227">
            <w:pPr>
              <w:rPr>
                <w:sz w:val="18"/>
                <w:szCs w:val="18"/>
              </w:rPr>
            </w:pPr>
            <w:r w:rsidRPr="00102E65">
              <w:rPr>
                <w:sz w:val="18"/>
                <w:szCs w:val="18"/>
              </w:rPr>
              <w:t>"no"</w:t>
            </w:r>
          </w:p>
        </w:tc>
      </w:tr>
      <w:tr w:rsidR="0092099D" w:rsidRPr="0092099D" w14:paraId="42BD223E" w14:textId="77777777" w:rsidTr="0092099D">
        <w:tc>
          <w:tcPr>
            <w:tcW w:w="859" w:type="dxa"/>
          </w:tcPr>
          <w:p w14:paraId="47222133" w14:textId="77777777" w:rsidR="00A63227" w:rsidRPr="00102E65" w:rsidRDefault="00A63227" w:rsidP="00A63227">
            <w:pPr>
              <w:rPr>
                <w:sz w:val="18"/>
                <w:szCs w:val="18"/>
              </w:rPr>
            </w:pPr>
            <w:r w:rsidRPr="00102E65">
              <w:rPr>
                <w:sz w:val="18"/>
                <w:szCs w:val="18"/>
              </w:rPr>
              <w:t>"Hgb-6-35"</w:t>
            </w:r>
          </w:p>
        </w:tc>
        <w:tc>
          <w:tcPr>
            <w:tcW w:w="1476" w:type="dxa"/>
          </w:tcPr>
          <w:p w14:paraId="03608663" w14:textId="77777777" w:rsidR="00A63227" w:rsidRPr="00102E65" w:rsidRDefault="00A63227" w:rsidP="00A63227">
            <w:pPr>
              <w:rPr>
                <w:sz w:val="18"/>
                <w:szCs w:val="18"/>
              </w:rPr>
            </w:pPr>
            <w:r w:rsidRPr="00102E65">
              <w:rPr>
                <w:sz w:val="18"/>
                <w:szCs w:val="18"/>
              </w:rPr>
              <w:t>"CRONISE VALLEY HIGHLANDS"</w:t>
            </w:r>
          </w:p>
        </w:tc>
        <w:tc>
          <w:tcPr>
            <w:tcW w:w="1086" w:type="dxa"/>
          </w:tcPr>
          <w:p w14:paraId="291023D0" w14:textId="77777777" w:rsidR="00A63227" w:rsidRPr="00102E65" w:rsidRDefault="00A63227" w:rsidP="00A63227">
            <w:pPr>
              <w:rPr>
                <w:sz w:val="18"/>
                <w:szCs w:val="18"/>
              </w:rPr>
            </w:pPr>
            <w:r w:rsidRPr="00102E65">
              <w:rPr>
                <w:sz w:val="18"/>
                <w:szCs w:val="18"/>
              </w:rPr>
              <w:t>610</w:t>
            </w:r>
          </w:p>
        </w:tc>
        <w:tc>
          <w:tcPr>
            <w:tcW w:w="889" w:type="dxa"/>
          </w:tcPr>
          <w:p w14:paraId="6B3A9D9B" w14:textId="77777777" w:rsidR="00A63227" w:rsidRPr="00102E65" w:rsidRDefault="00A63227" w:rsidP="00A63227">
            <w:pPr>
              <w:rPr>
                <w:sz w:val="18"/>
                <w:szCs w:val="18"/>
              </w:rPr>
            </w:pPr>
            <w:r w:rsidRPr="00102E65">
              <w:rPr>
                <w:sz w:val="18"/>
                <w:szCs w:val="18"/>
              </w:rPr>
              <w:t>"no"</w:t>
            </w:r>
          </w:p>
        </w:tc>
      </w:tr>
      <w:tr w:rsidR="0092099D" w:rsidRPr="0092099D" w14:paraId="1C034A20" w14:textId="77777777" w:rsidTr="0092099D">
        <w:tc>
          <w:tcPr>
            <w:tcW w:w="859" w:type="dxa"/>
          </w:tcPr>
          <w:p w14:paraId="6CD783C1" w14:textId="77777777" w:rsidR="00A63227" w:rsidRPr="00102E65" w:rsidRDefault="00A63227" w:rsidP="00A63227">
            <w:pPr>
              <w:rPr>
                <w:sz w:val="18"/>
                <w:szCs w:val="18"/>
              </w:rPr>
            </w:pPr>
            <w:r w:rsidRPr="00102E65">
              <w:rPr>
                <w:sz w:val="18"/>
                <w:szCs w:val="18"/>
              </w:rPr>
              <w:lastRenderedPageBreak/>
              <w:t>"Hgb-6-36"</w:t>
            </w:r>
          </w:p>
        </w:tc>
        <w:tc>
          <w:tcPr>
            <w:tcW w:w="1476" w:type="dxa"/>
          </w:tcPr>
          <w:p w14:paraId="22E67E26" w14:textId="77777777" w:rsidR="00A63227" w:rsidRPr="00102E65" w:rsidRDefault="00A63227" w:rsidP="00A63227">
            <w:pPr>
              <w:rPr>
                <w:sz w:val="18"/>
                <w:szCs w:val="18"/>
              </w:rPr>
            </w:pPr>
            <w:r w:rsidRPr="00102E65">
              <w:rPr>
                <w:sz w:val="18"/>
                <w:szCs w:val="18"/>
              </w:rPr>
              <w:t>"LANGFORD VALLEY HIGHLANDS"</w:t>
            </w:r>
          </w:p>
        </w:tc>
        <w:tc>
          <w:tcPr>
            <w:tcW w:w="1086" w:type="dxa"/>
          </w:tcPr>
          <w:p w14:paraId="7F82352B" w14:textId="77777777" w:rsidR="00A63227" w:rsidRPr="00102E65" w:rsidRDefault="00A63227" w:rsidP="00A63227">
            <w:pPr>
              <w:rPr>
                <w:sz w:val="18"/>
                <w:szCs w:val="18"/>
              </w:rPr>
            </w:pPr>
            <w:r w:rsidRPr="00102E65">
              <w:rPr>
                <w:sz w:val="18"/>
                <w:szCs w:val="18"/>
              </w:rPr>
              <w:t>NA</w:t>
            </w:r>
          </w:p>
        </w:tc>
        <w:tc>
          <w:tcPr>
            <w:tcW w:w="889" w:type="dxa"/>
          </w:tcPr>
          <w:p w14:paraId="413EA9C2" w14:textId="77777777" w:rsidR="00A63227" w:rsidRPr="00102E65" w:rsidRDefault="00A63227" w:rsidP="00A63227">
            <w:pPr>
              <w:rPr>
                <w:sz w:val="18"/>
                <w:szCs w:val="18"/>
              </w:rPr>
            </w:pPr>
            <w:r w:rsidRPr="00102E65">
              <w:rPr>
                <w:sz w:val="18"/>
                <w:szCs w:val="18"/>
              </w:rPr>
              <w:t>NA</w:t>
            </w:r>
          </w:p>
        </w:tc>
      </w:tr>
      <w:tr w:rsidR="0092099D" w:rsidRPr="0092099D" w14:paraId="6BDAA1F9" w14:textId="77777777" w:rsidTr="0092099D">
        <w:tc>
          <w:tcPr>
            <w:tcW w:w="859" w:type="dxa"/>
          </w:tcPr>
          <w:p w14:paraId="453F6E83" w14:textId="77777777" w:rsidR="00A63227" w:rsidRPr="00102E65" w:rsidRDefault="00A63227" w:rsidP="00A63227">
            <w:pPr>
              <w:rPr>
                <w:sz w:val="18"/>
                <w:szCs w:val="18"/>
              </w:rPr>
            </w:pPr>
            <w:r w:rsidRPr="00102E65">
              <w:rPr>
                <w:sz w:val="18"/>
                <w:szCs w:val="18"/>
              </w:rPr>
              <w:t>"Hgb-6-37"</w:t>
            </w:r>
          </w:p>
        </w:tc>
        <w:tc>
          <w:tcPr>
            <w:tcW w:w="1476" w:type="dxa"/>
          </w:tcPr>
          <w:p w14:paraId="2D7F7CF8" w14:textId="77777777" w:rsidR="00A63227" w:rsidRPr="00102E65" w:rsidRDefault="00A63227" w:rsidP="00A63227">
            <w:pPr>
              <w:rPr>
                <w:sz w:val="18"/>
                <w:szCs w:val="18"/>
              </w:rPr>
            </w:pPr>
            <w:r w:rsidRPr="00102E65">
              <w:rPr>
                <w:sz w:val="18"/>
                <w:szCs w:val="18"/>
              </w:rPr>
              <w:t>"COYOTE LAKE VALLEY HIGHLANDS"</w:t>
            </w:r>
          </w:p>
        </w:tc>
        <w:tc>
          <w:tcPr>
            <w:tcW w:w="1086" w:type="dxa"/>
          </w:tcPr>
          <w:p w14:paraId="0EEA06B8" w14:textId="77777777" w:rsidR="00A63227" w:rsidRPr="00102E65" w:rsidRDefault="00A63227" w:rsidP="00A63227">
            <w:pPr>
              <w:rPr>
                <w:sz w:val="18"/>
                <w:szCs w:val="18"/>
              </w:rPr>
            </w:pPr>
            <w:r w:rsidRPr="00102E65">
              <w:rPr>
                <w:sz w:val="18"/>
                <w:szCs w:val="18"/>
              </w:rPr>
              <w:t>850</w:t>
            </w:r>
          </w:p>
        </w:tc>
        <w:tc>
          <w:tcPr>
            <w:tcW w:w="889" w:type="dxa"/>
          </w:tcPr>
          <w:p w14:paraId="43108567" w14:textId="77777777" w:rsidR="00A63227" w:rsidRPr="00102E65" w:rsidRDefault="00A63227" w:rsidP="00A63227">
            <w:pPr>
              <w:rPr>
                <w:sz w:val="18"/>
                <w:szCs w:val="18"/>
              </w:rPr>
            </w:pPr>
            <w:r w:rsidRPr="00102E65">
              <w:rPr>
                <w:sz w:val="18"/>
                <w:szCs w:val="18"/>
              </w:rPr>
              <w:t>"yes"</w:t>
            </w:r>
          </w:p>
        </w:tc>
      </w:tr>
      <w:tr w:rsidR="0092099D" w:rsidRPr="0092099D" w14:paraId="7F5277AB" w14:textId="77777777" w:rsidTr="0092099D">
        <w:tc>
          <w:tcPr>
            <w:tcW w:w="859" w:type="dxa"/>
          </w:tcPr>
          <w:p w14:paraId="3D84BA54" w14:textId="77777777" w:rsidR="00A63227" w:rsidRPr="00102E65" w:rsidRDefault="00A63227" w:rsidP="00A63227">
            <w:pPr>
              <w:rPr>
                <w:sz w:val="18"/>
                <w:szCs w:val="18"/>
              </w:rPr>
            </w:pPr>
            <w:r w:rsidRPr="00102E65">
              <w:rPr>
                <w:sz w:val="18"/>
                <w:szCs w:val="18"/>
              </w:rPr>
              <w:t>"Hgb-6-38"</w:t>
            </w:r>
          </w:p>
        </w:tc>
        <w:tc>
          <w:tcPr>
            <w:tcW w:w="1476" w:type="dxa"/>
          </w:tcPr>
          <w:p w14:paraId="27ECFF82" w14:textId="77777777" w:rsidR="00A63227" w:rsidRPr="00102E65" w:rsidRDefault="00A63227" w:rsidP="00A63227">
            <w:pPr>
              <w:rPr>
                <w:sz w:val="18"/>
                <w:szCs w:val="18"/>
              </w:rPr>
            </w:pPr>
            <w:r w:rsidRPr="00102E65">
              <w:rPr>
                <w:sz w:val="18"/>
                <w:szCs w:val="18"/>
              </w:rPr>
              <w:t>"CAVES CANYON VALLEY HIGHLANDS"</w:t>
            </w:r>
          </w:p>
        </w:tc>
        <w:tc>
          <w:tcPr>
            <w:tcW w:w="1086" w:type="dxa"/>
          </w:tcPr>
          <w:p w14:paraId="4A12F3A5" w14:textId="77777777" w:rsidR="00A63227" w:rsidRPr="00102E65" w:rsidRDefault="00A63227" w:rsidP="00A63227">
            <w:pPr>
              <w:rPr>
                <w:sz w:val="18"/>
                <w:szCs w:val="18"/>
              </w:rPr>
            </w:pPr>
            <w:r w:rsidRPr="00102E65">
              <w:rPr>
                <w:sz w:val="18"/>
                <w:szCs w:val="18"/>
              </w:rPr>
              <w:t>782.5</w:t>
            </w:r>
          </w:p>
        </w:tc>
        <w:tc>
          <w:tcPr>
            <w:tcW w:w="889" w:type="dxa"/>
          </w:tcPr>
          <w:p w14:paraId="5419DD7A" w14:textId="77777777" w:rsidR="00A63227" w:rsidRPr="00102E65" w:rsidRDefault="00A63227" w:rsidP="00A63227">
            <w:pPr>
              <w:rPr>
                <w:sz w:val="18"/>
                <w:szCs w:val="18"/>
              </w:rPr>
            </w:pPr>
            <w:r w:rsidRPr="00102E65">
              <w:rPr>
                <w:sz w:val="18"/>
                <w:szCs w:val="18"/>
              </w:rPr>
              <w:t>"yes"</w:t>
            </w:r>
          </w:p>
        </w:tc>
      </w:tr>
      <w:tr w:rsidR="0092099D" w:rsidRPr="0092099D" w14:paraId="403B3B8A" w14:textId="77777777" w:rsidTr="0092099D">
        <w:tc>
          <w:tcPr>
            <w:tcW w:w="859" w:type="dxa"/>
          </w:tcPr>
          <w:p w14:paraId="19C5DFF9" w14:textId="77777777" w:rsidR="00A63227" w:rsidRPr="00102E65" w:rsidRDefault="00A63227" w:rsidP="00A63227">
            <w:pPr>
              <w:rPr>
                <w:sz w:val="18"/>
                <w:szCs w:val="18"/>
              </w:rPr>
            </w:pPr>
            <w:r w:rsidRPr="00102E65">
              <w:rPr>
                <w:sz w:val="18"/>
                <w:szCs w:val="18"/>
              </w:rPr>
              <w:t>"Hgb-6-4"</w:t>
            </w:r>
          </w:p>
        </w:tc>
        <w:tc>
          <w:tcPr>
            <w:tcW w:w="1476" w:type="dxa"/>
          </w:tcPr>
          <w:p w14:paraId="572E08E1" w14:textId="77777777" w:rsidR="00A63227" w:rsidRPr="00102E65" w:rsidRDefault="00A63227" w:rsidP="00A63227">
            <w:pPr>
              <w:rPr>
                <w:sz w:val="18"/>
                <w:szCs w:val="18"/>
              </w:rPr>
            </w:pPr>
            <w:r w:rsidRPr="00102E65">
              <w:rPr>
                <w:sz w:val="18"/>
                <w:szCs w:val="18"/>
              </w:rPr>
              <w:t>"HONEY LAKE VALLEY HIGHLANDS"</w:t>
            </w:r>
          </w:p>
        </w:tc>
        <w:tc>
          <w:tcPr>
            <w:tcW w:w="1086" w:type="dxa"/>
          </w:tcPr>
          <w:p w14:paraId="1C178D23" w14:textId="77777777" w:rsidR="00A63227" w:rsidRPr="00102E65" w:rsidRDefault="00A63227" w:rsidP="00A63227">
            <w:pPr>
              <w:rPr>
                <w:sz w:val="18"/>
                <w:szCs w:val="18"/>
              </w:rPr>
            </w:pPr>
            <w:r w:rsidRPr="00102E65">
              <w:rPr>
                <w:sz w:val="18"/>
                <w:szCs w:val="18"/>
              </w:rPr>
              <w:t>840.63</w:t>
            </w:r>
          </w:p>
        </w:tc>
        <w:tc>
          <w:tcPr>
            <w:tcW w:w="889" w:type="dxa"/>
          </w:tcPr>
          <w:p w14:paraId="4E8E32AF" w14:textId="77777777" w:rsidR="00A63227" w:rsidRPr="00102E65" w:rsidRDefault="00A63227" w:rsidP="00A63227">
            <w:pPr>
              <w:rPr>
                <w:sz w:val="18"/>
                <w:szCs w:val="18"/>
              </w:rPr>
            </w:pPr>
            <w:r w:rsidRPr="00102E65">
              <w:rPr>
                <w:sz w:val="18"/>
                <w:szCs w:val="18"/>
              </w:rPr>
              <w:t>"no"</w:t>
            </w:r>
          </w:p>
        </w:tc>
      </w:tr>
      <w:tr w:rsidR="0092099D" w:rsidRPr="0092099D" w14:paraId="6B5D1F79" w14:textId="77777777" w:rsidTr="0092099D">
        <w:tc>
          <w:tcPr>
            <w:tcW w:w="859" w:type="dxa"/>
          </w:tcPr>
          <w:p w14:paraId="3B68006A" w14:textId="77777777" w:rsidR="00A63227" w:rsidRPr="00102E65" w:rsidRDefault="00A63227" w:rsidP="00A63227">
            <w:pPr>
              <w:rPr>
                <w:sz w:val="18"/>
                <w:szCs w:val="18"/>
              </w:rPr>
            </w:pPr>
            <w:r w:rsidRPr="00102E65">
              <w:rPr>
                <w:sz w:val="18"/>
                <w:szCs w:val="18"/>
              </w:rPr>
              <w:t>"Hgb-6-40"</w:t>
            </w:r>
          </w:p>
        </w:tc>
        <w:tc>
          <w:tcPr>
            <w:tcW w:w="1476" w:type="dxa"/>
          </w:tcPr>
          <w:p w14:paraId="1FE4AFD6" w14:textId="77777777" w:rsidR="00A63227" w:rsidRPr="00102E65" w:rsidRDefault="00A63227" w:rsidP="00A63227">
            <w:pPr>
              <w:rPr>
                <w:sz w:val="18"/>
                <w:szCs w:val="18"/>
              </w:rPr>
            </w:pPr>
            <w:r w:rsidRPr="00102E65">
              <w:rPr>
                <w:sz w:val="18"/>
                <w:szCs w:val="18"/>
              </w:rPr>
              <w:t>"LOWER MOJAVE RIVER VALLEY HIGHLANDS"</w:t>
            </w:r>
          </w:p>
        </w:tc>
        <w:tc>
          <w:tcPr>
            <w:tcW w:w="1086" w:type="dxa"/>
          </w:tcPr>
          <w:p w14:paraId="233A699A" w14:textId="77777777" w:rsidR="00A63227" w:rsidRPr="00102E65" w:rsidRDefault="00A63227" w:rsidP="00A63227">
            <w:pPr>
              <w:rPr>
                <w:sz w:val="18"/>
                <w:szCs w:val="18"/>
              </w:rPr>
            </w:pPr>
            <w:r w:rsidRPr="00102E65">
              <w:rPr>
                <w:sz w:val="18"/>
                <w:szCs w:val="18"/>
              </w:rPr>
              <w:t>623.35</w:t>
            </w:r>
          </w:p>
        </w:tc>
        <w:tc>
          <w:tcPr>
            <w:tcW w:w="889" w:type="dxa"/>
          </w:tcPr>
          <w:p w14:paraId="12F21004" w14:textId="77777777" w:rsidR="00A63227" w:rsidRPr="00102E65" w:rsidRDefault="00A63227" w:rsidP="00A63227">
            <w:pPr>
              <w:rPr>
                <w:sz w:val="18"/>
                <w:szCs w:val="18"/>
              </w:rPr>
            </w:pPr>
            <w:r w:rsidRPr="00102E65">
              <w:rPr>
                <w:sz w:val="18"/>
                <w:szCs w:val="18"/>
              </w:rPr>
              <w:t>"no"</w:t>
            </w:r>
          </w:p>
        </w:tc>
      </w:tr>
      <w:tr w:rsidR="0092099D" w:rsidRPr="0092099D" w14:paraId="476DD20D" w14:textId="77777777" w:rsidTr="0092099D">
        <w:tc>
          <w:tcPr>
            <w:tcW w:w="859" w:type="dxa"/>
          </w:tcPr>
          <w:p w14:paraId="6E8D63BC" w14:textId="77777777" w:rsidR="00A63227" w:rsidRPr="00102E65" w:rsidRDefault="00A63227" w:rsidP="00A63227">
            <w:pPr>
              <w:rPr>
                <w:sz w:val="18"/>
                <w:szCs w:val="18"/>
              </w:rPr>
            </w:pPr>
            <w:r w:rsidRPr="00102E65">
              <w:rPr>
                <w:sz w:val="18"/>
                <w:szCs w:val="18"/>
              </w:rPr>
              <w:t>"Hgb-6-41"</w:t>
            </w:r>
          </w:p>
        </w:tc>
        <w:tc>
          <w:tcPr>
            <w:tcW w:w="1476" w:type="dxa"/>
          </w:tcPr>
          <w:p w14:paraId="41380A06" w14:textId="77777777" w:rsidR="00A63227" w:rsidRPr="00102E65" w:rsidRDefault="00A63227" w:rsidP="00A63227">
            <w:pPr>
              <w:rPr>
                <w:sz w:val="18"/>
                <w:szCs w:val="18"/>
              </w:rPr>
            </w:pPr>
            <w:r w:rsidRPr="00102E65">
              <w:rPr>
                <w:sz w:val="18"/>
                <w:szCs w:val="18"/>
              </w:rPr>
              <w:t>"MIDDLE MOJAVE RIVER VALLEY HIGHLANDS"</w:t>
            </w:r>
          </w:p>
        </w:tc>
        <w:tc>
          <w:tcPr>
            <w:tcW w:w="1086" w:type="dxa"/>
          </w:tcPr>
          <w:p w14:paraId="1DE56338" w14:textId="77777777" w:rsidR="00A63227" w:rsidRPr="00102E65" w:rsidRDefault="00A63227" w:rsidP="00A63227">
            <w:pPr>
              <w:rPr>
                <w:sz w:val="18"/>
                <w:szCs w:val="18"/>
              </w:rPr>
            </w:pPr>
            <w:r w:rsidRPr="00102E65">
              <w:rPr>
                <w:sz w:val="18"/>
                <w:szCs w:val="18"/>
              </w:rPr>
              <w:t>899.06</w:t>
            </w:r>
          </w:p>
        </w:tc>
        <w:tc>
          <w:tcPr>
            <w:tcW w:w="889" w:type="dxa"/>
          </w:tcPr>
          <w:p w14:paraId="041C296C" w14:textId="77777777" w:rsidR="00A63227" w:rsidRPr="00102E65" w:rsidRDefault="00A63227" w:rsidP="00A63227">
            <w:pPr>
              <w:rPr>
                <w:sz w:val="18"/>
                <w:szCs w:val="18"/>
              </w:rPr>
            </w:pPr>
            <w:r w:rsidRPr="00102E65">
              <w:rPr>
                <w:sz w:val="18"/>
                <w:szCs w:val="18"/>
              </w:rPr>
              <w:t>"yes"</w:t>
            </w:r>
          </w:p>
        </w:tc>
      </w:tr>
      <w:tr w:rsidR="0092099D" w:rsidRPr="0092099D" w14:paraId="17815154" w14:textId="77777777" w:rsidTr="0092099D">
        <w:tc>
          <w:tcPr>
            <w:tcW w:w="859" w:type="dxa"/>
          </w:tcPr>
          <w:p w14:paraId="5B2010F1" w14:textId="77777777" w:rsidR="00A63227" w:rsidRPr="00102E65" w:rsidRDefault="00A63227" w:rsidP="00A63227">
            <w:pPr>
              <w:rPr>
                <w:sz w:val="18"/>
                <w:szCs w:val="18"/>
              </w:rPr>
            </w:pPr>
            <w:r w:rsidRPr="00102E65">
              <w:rPr>
                <w:sz w:val="18"/>
                <w:szCs w:val="18"/>
              </w:rPr>
              <w:t>"Hgb-6-42"</w:t>
            </w:r>
          </w:p>
        </w:tc>
        <w:tc>
          <w:tcPr>
            <w:tcW w:w="1476" w:type="dxa"/>
          </w:tcPr>
          <w:p w14:paraId="7836CDAE" w14:textId="77777777" w:rsidR="00A63227" w:rsidRPr="00102E65" w:rsidRDefault="00A63227" w:rsidP="00A63227">
            <w:pPr>
              <w:rPr>
                <w:sz w:val="18"/>
                <w:szCs w:val="18"/>
              </w:rPr>
            </w:pPr>
            <w:r w:rsidRPr="00102E65">
              <w:rPr>
                <w:sz w:val="18"/>
                <w:szCs w:val="18"/>
              </w:rPr>
              <w:t>"UPPER MOJAVE RIVER VALLEY HIGHLANDS"</w:t>
            </w:r>
          </w:p>
        </w:tc>
        <w:tc>
          <w:tcPr>
            <w:tcW w:w="1086" w:type="dxa"/>
          </w:tcPr>
          <w:p w14:paraId="697D8E22" w14:textId="77777777" w:rsidR="00A63227" w:rsidRPr="00102E65" w:rsidRDefault="00A63227" w:rsidP="00A63227">
            <w:pPr>
              <w:rPr>
                <w:sz w:val="18"/>
                <w:szCs w:val="18"/>
              </w:rPr>
            </w:pPr>
            <w:r w:rsidRPr="00102E65">
              <w:rPr>
                <w:sz w:val="18"/>
                <w:szCs w:val="18"/>
              </w:rPr>
              <w:t>950.28</w:t>
            </w:r>
          </w:p>
        </w:tc>
        <w:tc>
          <w:tcPr>
            <w:tcW w:w="889" w:type="dxa"/>
          </w:tcPr>
          <w:p w14:paraId="10C2AD5C" w14:textId="77777777" w:rsidR="00A63227" w:rsidRPr="00102E65" w:rsidRDefault="00A63227" w:rsidP="00A63227">
            <w:pPr>
              <w:rPr>
                <w:sz w:val="18"/>
                <w:szCs w:val="18"/>
              </w:rPr>
            </w:pPr>
            <w:r w:rsidRPr="00102E65">
              <w:rPr>
                <w:sz w:val="18"/>
                <w:szCs w:val="18"/>
              </w:rPr>
              <w:t>"yes"</w:t>
            </w:r>
          </w:p>
        </w:tc>
      </w:tr>
      <w:tr w:rsidR="0092099D" w:rsidRPr="0092099D" w14:paraId="232371A5" w14:textId="77777777" w:rsidTr="0092099D">
        <w:tc>
          <w:tcPr>
            <w:tcW w:w="859" w:type="dxa"/>
          </w:tcPr>
          <w:p w14:paraId="5719D21D" w14:textId="77777777" w:rsidR="00A63227" w:rsidRPr="00102E65" w:rsidRDefault="00A63227" w:rsidP="00A63227">
            <w:pPr>
              <w:rPr>
                <w:sz w:val="18"/>
                <w:szCs w:val="18"/>
              </w:rPr>
            </w:pPr>
            <w:r w:rsidRPr="00102E65">
              <w:rPr>
                <w:sz w:val="18"/>
                <w:szCs w:val="18"/>
              </w:rPr>
              <w:t>"Hgb-6-43"</w:t>
            </w:r>
          </w:p>
        </w:tc>
        <w:tc>
          <w:tcPr>
            <w:tcW w:w="1476" w:type="dxa"/>
          </w:tcPr>
          <w:p w14:paraId="149E9122" w14:textId="77777777" w:rsidR="00A63227" w:rsidRPr="00102E65" w:rsidRDefault="00A63227" w:rsidP="00A63227">
            <w:pPr>
              <w:rPr>
                <w:sz w:val="18"/>
                <w:szCs w:val="18"/>
              </w:rPr>
            </w:pPr>
            <w:r w:rsidRPr="00102E65">
              <w:rPr>
                <w:sz w:val="18"/>
                <w:szCs w:val="18"/>
              </w:rPr>
              <w:t>"EL MIRAGE VALLEY HIGHLANDS"</w:t>
            </w:r>
          </w:p>
        </w:tc>
        <w:tc>
          <w:tcPr>
            <w:tcW w:w="1086" w:type="dxa"/>
          </w:tcPr>
          <w:p w14:paraId="22327CBA" w14:textId="77777777" w:rsidR="00A63227" w:rsidRPr="00102E65" w:rsidRDefault="00A63227" w:rsidP="00A63227">
            <w:pPr>
              <w:rPr>
                <w:sz w:val="18"/>
                <w:szCs w:val="18"/>
              </w:rPr>
            </w:pPr>
            <w:r w:rsidRPr="00102E65">
              <w:rPr>
                <w:sz w:val="18"/>
                <w:szCs w:val="18"/>
              </w:rPr>
              <w:t>1017.74</w:t>
            </w:r>
          </w:p>
        </w:tc>
        <w:tc>
          <w:tcPr>
            <w:tcW w:w="889" w:type="dxa"/>
          </w:tcPr>
          <w:p w14:paraId="05E7A7F7" w14:textId="77777777" w:rsidR="00A63227" w:rsidRPr="00102E65" w:rsidRDefault="00A63227" w:rsidP="00A63227">
            <w:pPr>
              <w:rPr>
                <w:sz w:val="18"/>
                <w:szCs w:val="18"/>
              </w:rPr>
            </w:pPr>
            <w:r w:rsidRPr="00102E65">
              <w:rPr>
                <w:sz w:val="18"/>
                <w:szCs w:val="18"/>
              </w:rPr>
              <w:t>"no"</w:t>
            </w:r>
          </w:p>
        </w:tc>
      </w:tr>
      <w:tr w:rsidR="0092099D" w:rsidRPr="0092099D" w14:paraId="588CA2CC" w14:textId="77777777" w:rsidTr="0092099D">
        <w:tc>
          <w:tcPr>
            <w:tcW w:w="859" w:type="dxa"/>
          </w:tcPr>
          <w:p w14:paraId="21CB8249" w14:textId="77777777" w:rsidR="00A63227" w:rsidRPr="00102E65" w:rsidRDefault="00A63227" w:rsidP="00A63227">
            <w:pPr>
              <w:rPr>
                <w:sz w:val="18"/>
                <w:szCs w:val="18"/>
              </w:rPr>
            </w:pPr>
            <w:r w:rsidRPr="00102E65">
              <w:rPr>
                <w:sz w:val="18"/>
                <w:szCs w:val="18"/>
              </w:rPr>
              <w:t>"Hgb-6-44"</w:t>
            </w:r>
          </w:p>
        </w:tc>
        <w:tc>
          <w:tcPr>
            <w:tcW w:w="1476" w:type="dxa"/>
          </w:tcPr>
          <w:p w14:paraId="1751FEF7" w14:textId="77777777" w:rsidR="00A63227" w:rsidRPr="00102E65" w:rsidRDefault="00A63227" w:rsidP="00A63227">
            <w:pPr>
              <w:rPr>
                <w:sz w:val="18"/>
                <w:szCs w:val="18"/>
              </w:rPr>
            </w:pPr>
            <w:r w:rsidRPr="00102E65">
              <w:rPr>
                <w:sz w:val="18"/>
                <w:szCs w:val="18"/>
              </w:rPr>
              <w:t>"ANTELOPE VALLEY HIGHLANDS"</w:t>
            </w:r>
          </w:p>
        </w:tc>
        <w:tc>
          <w:tcPr>
            <w:tcW w:w="1086" w:type="dxa"/>
          </w:tcPr>
          <w:p w14:paraId="3FAF1868" w14:textId="77777777" w:rsidR="00A63227" w:rsidRPr="00102E65" w:rsidRDefault="00A63227" w:rsidP="00A63227">
            <w:pPr>
              <w:rPr>
                <w:sz w:val="18"/>
                <w:szCs w:val="18"/>
              </w:rPr>
            </w:pPr>
            <w:r w:rsidRPr="00102E65">
              <w:rPr>
                <w:sz w:val="18"/>
                <w:szCs w:val="18"/>
              </w:rPr>
              <w:t>1041.46</w:t>
            </w:r>
          </w:p>
        </w:tc>
        <w:tc>
          <w:tcPr>
            <w:tcW w:w="889" w:type="dxa"/>
          </w:tcPr>
          <w:p w14:paraId="3B481CFB" w14:textId="77777777" w:rsidR="00A63227" w:rsidRPr="00102E65" w:rsidRDefault="00A63227" w:rsidP="00A63227">
            <w:pPr>
              <w:rPr>
                <w:sz w:val="18"/>
                <w:szCs w:val="18"/>
              </w:rPr>
            </w:pPr>
            <w:r w:rsidRPr="00102E65">
              <w:rPr>
                <w:sz w:val="18"/>
                <w:szCs w:val="18"/>
              </w:rPr>
              <w:t>"yes"</w:t>
            </w:r>
          </w:p>
        </w:tc>
      </w:tr>
      <w:tr w:rsidR="0092099D" w:rsidRPr="0092099D" w14:paraId="1A2880D8" w14:textId="77777777" w:rsidTr="0092099D">
        <w:tc>
          <w:tcPr>
            <w:tcW w:w="859" w:type="dxa"/>
          </w:tcPr>
          <w:p w14:paraId="264E4F3E" w14:textId="77777777" w:rsidR="00A63227" w:rsidRPr="00102E65" w:rsidRDefault="00A63227" w:rsidP="00A63227">
            <w:pPr>
              <w:rPr>
                <w:sz w:val="18"/>
                <w:szCs w:val="18"/>
              </w:rPr>
            </w:pPr>
            <w:r w:rsidRPr="00102E65">
              <w:rPr>
                <w:sz w:val="18"/>
                <w:szCs w:val="18"/>
              </w:rPr>
              <w:t>"Hgb-6-45"</w:t>
            </w:r>
          </w:p>
        </w:tc>
        <w:tc>
          <w:tcPr>
            <w:tcW w:w="1476" w:type="dxa"/>
          </w:tcPr>
          <w:p w14:paraId="2542BCEA" w14:textId="77777777" w:rsidR="00A63227" w:rsidRPr="00102E65" w:rsidRDefault="00A63227" w:rsidP="00A63227">
            <w:pPr>
              <w:rPr>
                <w:sz w:val="18"/>
                <w:szCs w:val="18"/>
              </w:rPr>
            </w:pPr>
            <w:r w:rsidRPr="00102E65">
              <w:rPr>
                <w:sz w:val="18"/>
                <w:szCs w:val="18"/>
              </w:rPr>
              <w:t>"TEHACHAPI VALLEY EAST HIGHLANDS"</w:t>
            </w:r>
          </w:p>
        </w:tc>
        <w:tc>
          <w:tcPr>
            <w:tcW w:w="1086" w:type="dxa"/>
          </w:tcPr>
          <w:p w14:paraId="0C562A1D" w14:textId="77777777" w:rsidR="00A63227" w:rsidRPr="00102E65" w:rsidRDefault="00A63227" w:rsidP="00A63227">
            <w:pPr>
              <w:rPr>
                <w:sz w:val="18"/>
                <w:szCs w:val="18"/>
              </w:rPr>
            </w:pPr>
            <w:r w:rsidRPr="00102E65">
              <w:rPr>
                <w:sz w:val="18"/>
                <w:szCs w:val="18"/>
              </w:rPr>
              <w:t>889.93</w:t>
            </w:r>
          </w:p>
        </w:tc>
        <w:tc>
          <w:tcPr>
            <w:tcW w:w="889" w:type="dxa"/>
          </w:tcPr>
          <w:p w14:paraId="609A4A7D" w14:textId="77777777" w:rsidR="00A63227" w:rsidRPr="00102E65" w:rsidRDefault="00A63227" w:rsidP="00A63227">
            <w:pPr>
              <w:rPr>
                <w:sz w:val="18"/>
                <w:szCs w:val="18"/>
              </w:rPr>
            </w:pPr>
            <w:r w:rsidRPr="00102E65">
              <w:rPr>
                <w:sz w:val="18"/>
                <w:szCs w:val="18"/>
              </w:rPr>
              <w:t>"yes"</w:t>
            </w:r>
          </w:p>
        </w:tc>
      </w:tr>
      <w:tr w:rsidR="0092099D" w:rsidRPr="0092099D" w14:paraId="4D06CF47" w14:textId="77777777" w:rsidTr="0092099D">
        <w:tc>
          <w:tcPr>
            <w:tcW w:w="859" w:type="dxa"/>
          </w:tcPr>
          <w:p w14:paraId="1EE3935F" w14:textId="77777777" w:rsidR="00A63227" w:rsidRPr="00102E65" w:rsidRDefault="00A63227" w:rsidP="00A63227">
            <w:pPr>
              <w:rPr>
                <w:sz w:val="18"/>
                <w:szCs w:val="18"/>
              </w:rPr>
            </w:pPr>
            <w:r w:rsidRPr="00102E65">
              <w:rPr>
                <w:sz w:val="18"/>
                <w:szCs w:val="18"/>
              </w:rPr>
              <w:t>"Hgb-6-46"</w:t>
            </w:r>
          </w:p>
        </w:tc>
        <w:tc>
          <w:tcPr>
            <w:tcW w:w="1476" w:type="dxa"/>
          </w:tcPr>
          <w:p w14:paraId="1B996022" w14:textId="77777777" w:rsidR="00A63227" w:rsidRPr="00102E65" w:rsidRDefault="00A63227" w:rsidP="00A63227">
            <w:pPr>
              <w:rPr>
                <w:sz w:val="18"/>
                <w:szCs w:val="18"/>
              </w:rPr>
            </w:pPr>
            <w:r w:rsidRPr="00102E65">
              <w:rPr>
                <w:sz w:val="18"/>
                <w:szCs w:val="18"/>
              </w:rPr>
              <w:t>"FREMONT VALLEY HIGHLANDS"</w:t>
            </w:r>
          </w:p>
        </w:tc>
        <w:tc>
          <w:tcPr>
            <w:tcW w:w="1086" w:type="dxa"/>
          </w:tcPr>
          <w:p w14:paraId="6609A9CD" w14:textId="77777777" w:rsidR="00A63227" w:rsidRPr="00102E65" w:rsidRDefault="00A63227" w:rsidP="00A63227">
            <w:pPr>
              <w:rPr>
                <w:sz w:val="18"/>
                <w:szCs w:val="18"/>
              </w:rPr>
            </w:pPr>
            <w:r w:rsidRPr="00102E65">
              <w:rPr>
                <w:sz w:val="18"/>
                <w:szCs w:val="18"/>
              </w:rPr>
              <w:t>742.61</w:t>
            </w:r>
          </w:p>
        </w:tc>
        <w:tc>
          <w:tcPr>
            <w:tcW w:w="889" w:type="dxa"/>
          </w:tcPr>
          <w:p w14:paraId="1BC4192F" w14:textId="77777777" w:rsidR="00A63227" w:rsidRPr="00102E65" w:rsidRDefault="00A63227" w:rsidP="00A63227">
            <w:pPr>
              <w:rPr>
                <w:sz w:val="18"/>
                <w:szCs w:val="18"/>
              </w:rPr>
            </w:pPr>
            <w:r w:rsidRPr="00102E65">
              <w:rPr>
                <w:sz w:val="18"/>
                <w:szCs w:val="18"/>
              </w:rPr>
              <w:t>"yes"</w:t>
            </w:r>
          </w:p>
        </w:tc>
      </w:tr>
      <w:tr w:rsidR="0092099D" w:rsidRPr="0092099D" w14:paraId="281A74E0" w14:textId="77777777" w:rsidTr="0092099D">
        <w:tc>
          <w:tcPr>
            <w:tcW w:w="859" w:type="dxa"/>
          </w:tcPr>
          <w:p w14:paraId="194AC145" w14:textId="77777777" w:rsidR="00A63227" w:rsidRPr="00102E65" w:rsidRDefault="00A63227" w:rsidP="00A63227">
            <w:pPr>
              <w:rPr>
                <w:sz w:val="18"/>
                <w:szCs w:val="18"/>
              </w:rPr>
            </w:pPr>
            <w:r w:rsidRPr="00102E65">
              <w:rPr>
                <w:sz w:val="18"/>
                <w:szCs w:val="18"/>
              </w:rPr>
              <w:t>"Hgb-6-47"</w:t>
            </w:r>
          </w:p>
        </w:tc>
        <w:tc>
          <w:tcPr>
            <w:tcW w:w="1476" w:type="dxa"/>
          </w:tcPr>
          <w:p w14:paraId="63E52BD0" w14:textId="77777777" w:rsidR="00A63227" w:rsidRPr="00102E65" w:rsidRDefault="00A63227" w:rsidP="00A63227">
            <w:pPr>
              <w:rPr>
                <w:sz w:val="18"/>
                <w:szCs w:val="18"/>
              </w:rPr>
            </w:pPr>
            <w:r w:rsidRPr="00102E65">
              <w:rPr>
                <w:sz w:val="18"/>
                <w:szCs w:val="18"/>
              </w:rPr>
              <w:t>"HARPER VALLEY HIGHLANDS"</w:t>
            </w:r>
          </w:p>
        </w:tc>
        <w:tc>
          <w:tcPr>
            <w:tcW w:w="1086" w:type="dxa"/>
          </w:tcPr>
          <w:p w14:paraId="69CEA9CB" w14:textId="77777777" w:rsidR="00A63227" w:rsidRPr="00102E65" w:rsidRDefault="00A63227" w:rsidP="00A63227">
            <w:pPr>
              <w:rPr>
                <w:sz w:val="18"/>
                <w:szCs w:val="18"/>
              </w:rPr>
            </w:pPr>
            <w:r w:rsidRPr="00102E65">
              <w:rPr>
                <w:sz w:val="18"/>
                <w:szCs w:val="18"/>
              </w:rPr>
              <w:t>794.24</w:t>
            </w:r>
          </w:p>
        </w:tc>
        <w:tc>
          <w:tcPr>
            <w:tcW w:w="889" w:type="dxa"/>
          </w:tcPr>
          <w:p w14:paraId="3854CBC7" w14:textId="77777777" w:rsidR="00A63227" w:rsidRPr="00102E65" w:rsidRDefault="00A63227" w:rsidP="00A63227">
            <w:pPr>
              <w:rPr>
                <w:sz w:val="18"/>
                <w:szCs w:val="18"/>
              </w:rPr>
            </w:pPr>
            <w:r w:rsidRPr="00102E65">
              <w:rPr>
                <w:sz w:val="18"/>
                <w:szCs w:val="18"/>
              </w:rPr>
              <w:t>"yes"</w:t>
            </w:r>
          </w:p>
        </w:tc>
      </w:tr>
      <w:tr w:rsidR="0092099D" w:rsidRPr="0092099D" w14:paraId="1B8DD510" w14:textId="77777777" w:rsidTr="0092099D">
        <w:tc>
          <w:tcPr>
            <w:tcW w:w="859" w:type="dxa"/>
          </w:tcPr>
          <w:p w14:paraId="1A027837" w14:textId="77777777" w:rsidR="00A63227" w:rsidRPr="00102E65" w:rsidRDefault="00A63227" w:rsidP="00A63227">
            <w:pPr>
              <w:rPr>
                <w:sz w:val="18"/>
                <w:szCs w:val="18"/>
              </w:rPr>
            </w:pPr>
            <w:r w:rsidRPr="00102E65">
              <w:rPr>
                <w:sz w:val="18"/>
                <w:szCs w:val="18"/>
              </w:rPr>
              <w:t>"Hgb-6-48"</w:t>
            </w:r>
          </w:p>
        </w:tc>
        <w:tc>
          <w:tcPr>
            <w:tcW w:w="1476" w:type="dxa"/>
          </w:tcPr>
          <w:p w14:paraId="6BCA8A5A" w14:textId="77777777" w:rsidR="00A63227" w:rsidRPr="00102E65" w:rsidRDefault="00A63227" w:rsidP="00A63227">
            <w:pPr>
              <w:rPr>
                <w:sz w:val="18"/>
                <w:szCs w:val="18"/>
              </w:rPr>
            </w:pPr>
            <w:r w:rsidRPr="00102E65">
              <w:rPr>
                <w:sz w:val="18"/>
                <w:szCs w:val="18"/>
              </w:rPr>
              <w:t>"GOLDSTONE VALLEY HIGHLANDS"</w:t>
            </w:r>
          </w:p>
        </w:tc>
        <w:tc>
          <w:tcPr>
            <w:tcW w:w="1086" w:type="dxa"/>
          </w:tcPr>
          <w:p w14:paraId="542A9D9F" w14:textId="77777777" w:rsidR="00A63227" w:rsidRPr="00102E65" w:rsidRDefault="00A63227" w:rsidP="00A63227">
            <w:pPr>
              <w:rPr>
                <w:sz w:val="18"/>
                <w:szCs w:val="18"/>
              </w:rPr>
            </w:pPr>
            <w:r w:rsidRPr="00102E65">
              <w:rPr>
                <w:sz w:val="18"/>
                <w:szCs w:val="18"/>
              </w:rPr>
              <w:t>980</w:t>
            </w:r>
          </w:p>
        </w:tc>
        <w:tc>
          <w:tcPr>
            <w:tcW w:w="889" w:type="dxa"/>
          </w:tcPr>
          <w:p w14:paraId="01EDD194" w14:textId="77777777" w:rsidR="00A63227" w:rsidRPr="00102E65" w:rsidRDefault="00A63227" w:rsidP="00A63227">
            <w:pPr>
              <w:rPr>
                <w:sz w:val="18"/>
                <w:szCs w:val="18"/>
              </w:rPr>
            </w:pPr>
            <w:r w:rsidRPr="00102E65">
              <w:rPr>
                <w:sz w:val="18"/>
                <w:szCs w:val="18"/>
              </w:rPr>
              <w:t>"yes"</w:t>
            </w:r>
          </w:p>
        </w:tc>
      </w:tr>
      <w:tr w:rsidR="0092099D" w:rsidRPr="0092099D" w14:paraId="202122E2" w14:textId="77777777" w:rsidTr="0092099D">
        <w:tc>
          <w:tcPr>
            <w:tcW w:w="859" w:type="dxa"/>
          </w:tcPr>
          <w:p w14:paraId="2B33866E" w14:textId="77777777" w:rsidR="00A63227" w:rsidRPr="00102E65" w:rsidRDefault="00A63227" w:rsidP="00A63227">
            <w:pPr>
              <w:rPr>
                <w:sz w:val="18"/>
                <w:szCs w:val="18"/>
              </w:rPr>
            </w:pPr>
            <w:r w:rsidRPr="00102E65">
              <w:rPr>
                <w:sz w:val="18"/>
                <w:szCs w:val="18"/>
              </w:rPr>
              <w:t>"Hgb-6-49"</w:t>
            </w:r>
          </w:p>
        </w:tc>
        <w:tc>
          <w:tcPr>
            <w:tcW w:w="1476" w:type="dxa"/>
          </w:tcPr>
          <w:p w14:paraId="72B8FC9B" w14:textId="77777777" w:rsidR="00A63227" w:rsidRPr="00102E65" w:rsidRDefault="00A63227" w:rsidP="00A63227">
            <w:pPr>
              <w:rPr>
                <w:sz w:val="18"/>
                <w:szCs w:val="18"/>
              </w:rPr>
            </w:pPr>
            <w:r w:rsidRPr="00102E65">
              <w:rPr>
                <w:sz w:val="18"/>
                <w:szCs w:val="18"/>
              </w:rPr>
              <w:t>"SUPERIOR VALLEY HIGHLANDS"</w:t>
            </w:r>
          </w:p>
        </w:tc>
        <w:tc>
          <w:tcPr>
            <w:tcW w:w="1086" w:type="dxa"/>
          </w:tcPr>
          <w:p w14:paraId="3DBFAD8F" w14:textId="77777777" w:rsidR="00A63227" w:rsidRPr="00102E65" w:rsidRDefault="00A63227" w:rsidP="00A63227">
            <w:pPr>
              <w:rPr>
                <w:sz w:val="18"/>
                <w:szCs w:val="18"/>
              </w:rPr>
            </w:pPr>
            <w:r w:rsidRPr="00102E65">
              <w:rPr>
                <w:sz w:val="18"/>
                <w:szCs w:val="18"/>
              </w:rPr>
              <w:t>678.17</w:t>
            </w:r>
          </w:p>
        </w:tc>
        <w:tc>
          <w:tcPr>
            <w:tcW w:w="889" w:type="dxa"/>
          </w:tcPr>
          <w:p w14:paraId="7D722C79" w14:textId="77777777" w:rsidR="00A63227" w:rsidRPr="00102E65" w:rsidRDefault="00A63227" w:rsidP="00A63227">
            <w:pPr>
              <w:rPr>
                <w:sz w:val="18"/>
                <w:szCs w:val="18"/>
              </w:rPr>
            </w:pPr>
            <w:r w:rsidRPr="00102E65">
              <w:rPr>
                <w:sz w:val="18"/>
                <w:szCs w:val="18"/>
              </w:rPr>
              <w:t>"yes"</w:t>
            </w:r>
          </w:p>
        </w:tc>
      </w:tr>
      <w:tr w:rsidR="0092099D" w:rsidRPr="0092099D" w14:paraId="357802AD" w14:textId="77777777" w:rsidTr="0092099D">
        <w:tc>
          <w:tcPr>
            <w:tcW w:w="859" w:type="dxa"/>
          </w:tcPr>
          <w:p w14:paraId="3243F492" w14:textId="77777777" w:rsidR="00A63227" w:rsidRPr="00102E65" w:rsidRDefault="00A63227" w:rsidP="00A63227">
            <w:pPr>
              <w:rPr>
                <w:sz w:val="18"/>
                <w:szCs w:val="18"/>
              </w:rPr>
            </w:pPr>
            <w:r w:rsidRPr="00102E65">
              <w:rPr>
                <w:sz w:val="18"/>
                <w:szCs w:val="18"/>
              </w:rPr>
              <w:t>"Hgb-6-5"</w:t>
            </w:r>
          </w:p>
        </w:tc>
        <w:tc>
          <w:tcPr>
            <w:tcW w:w="1476" w:type="dxa"/>
          </w:tcPr>
          <w:p w14:paraId="740A4EEA" w14:textId="77777777" w:rsidR="00A63227" w:rsidRPr="00102E65" w:rsidRDefault="00A63227" w:rsidP="00A63227">
            <w:pPr>
              <w:rPr>
                <w:sz w:val="18"/>
                <w:szCs w:val="18"/>
              </w:rPr>
            </w:pPr>
            <w:r w:rsidRPr="00102E65">
              <w:rPr>
                <w:sz w:val="18"/>
                <w:szCs w:val="18"/>
              </w:rPr>
              <w:t>"TAHOE VALLEY HIGHLANDS"</w:t>
            </w:r>
          </w:p>
        </w:tc>
        <w:tc>
          <w:tcPr>
            <w:tcW w:w="1086" w:type="dxa"/>
          </w:tcPr>
          <w:p w14:paraId="4A826AF5" w14:textId="77777777" w:rsidR="00A63227" w:rsidRPr="00102E65" w:rsidRDefault="00A63227" w:rsidP="00A63227">
            <w:pPr>
              <w:rPr>
                <w:sz w:val="18"/>
                <w:szCs w:val="18"/>
              </w:rPr>
            </w:pPr>
            <w:r w:rsidRPr="00102E65">
              <w:rPr>
                <w:sz w:val="18"/>
                <w:szCs w:val="18"/>
              </w:rPr>
              <w:t>606.8</w:t>
            </w:r>
          </w:p>
        </w:tc>
        <w:tc>
          <w:tcPr>
            <w:tcW w:w="889" w:type="dxa"/>
          </w:tcPr>
          <w:p w14:paraId="084E0DE7" w14:textId="77777777" w:rsidR="00A63227" w:rsidRPr="00102E65" w:rsidRDefault="00A63227" w:rsidP="00A63227">
            <w:pPr>
              <w:rPr>
                <w:sz w:val="18"/>
                <w:szCs w:val="18"/>
              </w:rPr>
            </w:pPr>
            <w:r w:rsidRPr="00102E65">
              <w:rPr>
                <w:sz w:val="18"/>
                <w:szCs w:val="18"/>
              </w:rPr>
              <w:t>"no"</w:t>
            </w:r>
          </w:p>
        </w:tc>
      </w:tr>
      <w:tr w:rsidR="0092099D" w:rsidRPr="0092099D" w14:paraId="19A0D526" w14:textId="77777777" w:rsidTr="0092099D">
        <w:tc>
          <w:tcPr>
            <w:tcW w:w="859" w:type="dxa"/>
          </w:tcPr>
          <w:p w14:paraId="580B83AF" w14:textId="77777777" w:rsidR="00A63227" w:rsidRPr="00102E65" w:rsidRDefault="00A63227" w:rsidP="00A63227">
            <w:pPr>
              <w:rPr>
                <w:sz w:val="18"/>
                <w:szCs w:val="18"/>
              </w:rPr>
            </w:pPr>
            <w:r w:rsidRPr="00102E65">
              <w:rPr>
                <w:sz w:val="18"/>
                <w:szCs w:val="18"/>
              </w:rPr>
              <w:t>"Hgb-6-50"</w:t>
            </w:r>
          </w:p>
        </w:tc>
        <w:tc>
          <w:tcPr>
            <w:tcW w:w="1476" w:type="dxa"/>
          </w:tcPr>
          <w:p w14:paraId="4CC7AC70" w14:textId="77777777" w:rsidR="00A63227" w:rsidRPr="00102E65" w:rsidRDefault="00A63227" w:rsidP="00A63227">
            <w:pPr>
              <w:rPr>
                <w:sz w:val="18"/>
                <w:szCs w:val="18"/>
              </w:rPr>
            </w:pPr>
            <w:r w:rsidRPr="00102E65">
              <w:rPr>
                <w:sz w:val="18"/>
                <w:szCs w:val="18"/>
              </w:rPr>
              <w:t>"CUDDEBACK VALLEY HIGHLANDS"</w:t>
            </w:r>
          </w:p>
        </w:tc>
        <w:tc>
          <w:tcPr>
            <w:tcW w:w="1086" w:type="dxa"/>
          </w:tcPr>
          <w:p w14:paraId="232F12B1" w14:textId="77777777" w:rsidR="00A63227" w:rsidRPr="00102E65" w:rsidRDefault="00A63227" w:rsidP="00A63227">
            <w:pPr>
              <w:rPr>
                <w:sz w:val="18"/>
                <w:szCs w:val="18"/>
              </w:rPr>
            </w:pPr>
            <w:r w:rsidRPr="00102E65">
              <w:rPr>
                <w:sz w:val="18"/>
                <w:szCs w:val="18"/>
              </w:rPr>
              <w:t>830</w:t>
            </w:r>
          </w:p>
        </w:tc>
        <w:tc>
          <w:tcPr>
            <w:tcW w:w="889" w:type="dxa"/>
          </w:tcPr>
          <w:p w14:paraId="5FECC726" w14:textId="77777777" w:rsidR="00A63227" w:rsidRPr="00102E65" w:rsidRDefault="00A63227" w:rsidP="00A63227">
            <w:pPr>
              <w:rPr>
                <w:sz w:val="18"/>
                <w:szCs w:val="18"/>
              </w:rPr>
            </w:pPr>
            <w:r w:rsidRPr="00102E65">
              <w:rPr>
                <w:sz w:val="18"/>
                <w:szCs w:val="18"/>
              </w:rPr>
              <w:t>"yes"</w:t>
            </w:r>
          </w:p>
        </w:tc>
      </w:tr>
      <w:tr w:rsidR="0092099D" w:rsidRPr="0092099D" w14:paraId="560C9DA1" w14:textId="77777777" w:rsidTr="0092099D">
        <w:tc>
          <w:tcPr>
            <w:tcW w:w="859" w:type="dxa"/>
          </w:tcPr>
          <w:p w14:paraId="4A1DCC33" w14:textId="77777777" w:rsidR="00A63227" w:rsidRPr="00102E65" w:rsidRDefault="00A63227" w:rsidP="00A63227">
            <w:pPr>
              <w:rPr>
                <w:sz w:val="18"/>
                <w:szCs w:val="18"/>
              </w:rPr>
            </w:pPr>
            <w:r w:rsidRPr="00102E65">
              <w:rPr>
                <w:sz w:val="18"/>
                <w:szCs w:val="18"/>
              </w:rPr>
              <w:t>"Hgb-6-51"</w:t>
            </w:r>
          </w:p>
        </w:tc>
        <w:tc>
          <w:tcPr>
            <w:tcW w:w="1476" w:type="dxa"/>
          </w:tcPr>
          <w:p w14:paraId="742F9F9C" w14:textId="77777777" w:rsidR="00A63227" w:rsidRPr="00102E65" w:rsidRDefault="00A63227" w:rsidP="00A63227">
            <w:pPr>
              <w:rPr>
                <w:sz w:val="18"/>
                <w:szCs w:val="18"/>
              </w:rPr>
            </w:pPr>
            <w:r w:rsidRPr="00102E65">
              <w:rPr>
                <w:sz w:val="18"/>
                <w:szCs w:val="18"/>
              </w:rPr>
              <w:t>"PILOT KNOB VALLEY HIGHLANDS"</w:t>
            </w:r>
          </w:p>
        </w:tc>
        <w:tc>
          <w:tcPr>
            <w:tcW w:w="1086" w:type="dxa"/>
          </w:tcPr>
          <w:p w14:paraId="620B10C4" w14:textId="77777777" w:rsidR="00A63227" w:rsidRPr="00102E65" w:rsidRDefault="00A63227" w:rsidP="00A63227">
            <w:pPr>
              <w:rPr>
                <w:sz w:val="18"/>
                <w:szCs w:val="18"/>
              </w:rPr>
            </w:pPr>
            <w:r w:rsidRPr="00102E65">
              <w:rPr>
                <w:sz w:val="18"/>
                <w:szCs w:val="18"/>
              </w:rPr>
              <w:t>NA</w:t>
            </w:r>
          </w:p>
        </w:tc>
        <w:tc>
          <w:tcPr>
            <w:tcW w:w="889" w:type="dxa"/>
          </w:tcPr>
          <w:p w14:paraId="5D8F1B06" w14:textId="77777777" w:rsidR="00A63227" w:rsidRPr="00102E65" w:rsidRDefault="00A63227" w:rsidP="00A63227">
            <w:pPr>
              <w:rPr>
                <w:sz w:val="18"/>
                <w:szCs w:val="18"/>
              </w:rPr>
            </w:pPr>
            <w:r w:rsidRPr="00102E65">
              <w:rPr>
                <w:sz w:val="18"/>
                <w:szCs w:val="18"/>
              </w:rPr>
              <w:t>NA</w:t>
            </w:r>
          </w:p>
        </w:tc>
      </w:tr>
      <w:tr w:rsidR="0092099D" w:rsidRPr="0092099D" w14:paraId="6051DF55" w14:textId="77777777" w:rsidTr="0092099D">
        <w:tc>
          <w:tcPr>
            <w:tcW w:w="859" w:type="dxa"/>
          </w:tcPr>
          <w:p w14:paraId="3D080B45" w14:textId="77777777" w:rsidR="00A63227" w:rsidRPr="00102E65" w:rsidRDefault="00A63227" w:rsidP="00A63227">
            <w:pPr>
              <w:rPr>
                <w:sz w:val="18"/>
                <w:szCs w:val="18"/>
              </w:rPr>
            </w:pPr>
            <w:r w:rsidRPr="00102E65">
              <w:rPr>
                <w:sz w:val="18"/>
                <w:szCs w:val="18"/>
              </w:rPr>
              <w:t>"Hgb-6-52"</w:t>
            </w:r>
          </w:p>
        </w:tc>
        <w:tc>
          <w:tcPr>
            <w:tcW w:w="1476" w:type="dxa"/>
          </w:tcPr>
          <w:p w14:paraId="78A5317A" w14:textId="77777777" w:rsidR="00A63227" w:rsidRPr="00102E65" w:rsidRDefault="00A63227" w:rsidP="00A63227">
            <w:pPr>
              <w:rPr>
                <w:sz w:val="18"/>
                <w:szCs w:val="18"/>
              </w:rPr>
            </w:pPr>
            <w:r w:rsidRPr="00102E65">
              <w:rPr>
                <w:sz w:val="18"/>
                <w:szCs w:val="18"/>
              </w:rPr>
              <w:t>"SEARLES VALLEY HIGHLANDS"</w:t>
            </w:r>
          </w:p>
        </w:tc>
        <w:tc>
          <w:tcPr>
            <w:tcW w:w="1086" w:type="dxa"/>
          </w:tcPr>
          <w:p w14:paraId="7468063C" w14:textId="77777777" w:rsidR="00A63227" w:rsidRPr="00102E65" w:rsidRDefault="00A63227" w:rsidP="00A63227">
            <w:pPr>
              <w:rPr>
                <w:sz w:val="18"/>
                <w:szCs w:val="18"/>
              </w:rPr>
            </w:pPr>
            <w:r w:rsidRPr="00102E65">
              <w:rPr>
                <w:sz w:val="18"/>
                <w:szCs w:val="18"/>
              </w:rPr>
              <w:t>668.06</w:t>
            </w:r>
          </w:p>
        </w:tc>
        <w:tc>
          <w:tcPr>
            <w:tcW w:w="889" w:type="dxa"/>
          </w:tcPr>
          <w:p w14:paraId="55C421CF" w14:textId="77777777" w:rsidR="00A63227" w:rsidRPr="00102E65" w:rsidRDefault="00A63227" w:rsidP="00A63227">
            <w:pPr>
              <w:rPr>
                <w:sz w:val="18"/>
                <w:szCs w:val="18"/>
              </w:rPr>
            </w:pPr>
            <w:r w:rsidRPr="00102E65">
              <w:rPr>
                <w:sz w:val="18"/>
                <w:szCs w:val="18"/>
              </w:rPr>
              <w:t>"yes"</w:t>
            </w:r>
          </w:p>
        </w:tc>
      </w:tr>
      <w:tr w:rsidR="0092099D" w:rsidRPr="0092099D" w14:paraId="311B8226" w14:textId="77777777" w:rsidTr="0092099D">
        <w:tc>
          <w:tcPr>
            <w:tcW w:w="859" w:type="dxa"/>
          </w:tcPr>
          <w:p w14:paraId="3FF1B79D" w14:textId="77777777" w:rsidR="00A63227" w:rsidRPr="00102E65" w:rsidRDefault="00A63227" w:rsidP="00A63227">
            <w:pPr>
              <w:rPr>
                <w:sz w:val="18"/>
                <w:szCs w:val="18"/>
              </w:rPr>
            </w:pPr>
            <w:r w:rsidRPr="00102E65">
              <w:rPr>
                <w:sz w:val="18"/>
                <w:szCs w:val="18"/>
              </w:rPr>
              <w:t>"Hgb-6-53"</w:t>
            </w:r>
          </w:p>
        </w:tc>
        <w:tc>
          <w:tcPr>
            <w:tcW w:w="1476" w:type="dxa"/>
          </w:tcPr>
          <w:p w14:paraId="371DE5EA" w14:textId="77777777" w:rsidR="00A63227" w:rsidRPr="00102E65" w:rsidRDefault="00A63227" w:rsidP="00A63227">
            <w:pPr>
              <w:rPr>
                <w:sz w:val="18"/>
                <w:szCs w:val="18"/>
              </w:rPr>
            </w:pPr>
            <w:r w:rsidRPr="00102E65">
              <w:rPr>
                <w:sz w:val="18"/>
                <w:szCs w:val="18"/>
              </w:rPr>
              <w:t>"SALT WELLS VALLEY HIGHLANDS"</w:t>
            </w:r>
          </w:p>
        </w:tc>
        <w:tc>
          <w:tcPr>
            <w:tcW w:w="1086" w:type="dxa"/>
          </w:tcPr>
          <w:p w14:paraId="110A20B8" w14:textId="77777777" w:rsidR="00A63227" w:rsidRPr="00102E65" w:rsidRDefault="00A63227" w:rsidP="00A63227">
            <w:pPr>
              <w:rPr>
                <w:sz w:val="18"/>
                <w:szCs w:val="18"/>
              </w:rPr>
            </w:pPr>
            <w:r w:rsidRPr="00102E65">
              <w:rPr>
                <w:sz w:val="18"/>
                <w:szCs w:val="18"/>
              </w:rPr>
              <w:t>NA</w:t>
            </w:r>
          </w:p>
        </w:tc>
        <w:tc>
          <w:tcPr>
            <w:tcW w:w="889" w:type="dxa"/>
          </w:tcPr>
          <w:p w14:paraId="4C95FD19" w14:textId="77777777" w:rsidR="00A63227" w:rsidRPr="00102E65" w:rsidRDefault="00A63227" w:rsidP="00A63227">
            <w:pPr>
              <w:rPr>
                <w:sz w:val="18"/>
                <w:szCs w:val="18"/>
              </w:rPr>
            </w:pPr>
            <w:r w:rsidRPr="00102E65">
              <w:rPr>
                <w:sz w:val="18"/>
                <w:szCs w:val="18"/>
              </w:rPr>
              <w:t>NA</w:t>
            </w:r>
          </w:p>
        </w:tc>
      </w:tr>
      <w:tr w:rsidR="0092099D" w:rsidRPr="0092099D" w14:paraId="1AD7555C" w14:textId="77777777" w:rsidTr="0092099D">
        <w:tc>
          <w:tcPr>
            <w:tcW w:w="859" w:type="dxa"/>
          </w:tcPr>
          <w:p w14:paraId="075CAC06" w14:textId="77777777" w:rsidR="00A63227" w:rsidRPr="00102E65" w:rsidRDefault="00A63227" w:rsidP="00A63227">
            <w:pPr>
              <w:rPr>
                <w:sz w:val="18"/>
                <w:szCs w:val="18"/>
              </w:rPr>
            </w:pPr>
            <w:r w:rsidRPr="00102E65">
              <w:rPr>
                <w:sz w:val="18"/>
                <w:szCs w:val="18"/>
              </w:rPr>
              <w:t>"Hgb-6-54"</w:t>
            </w:r>
          </w:p>
        </w:tc>
        <w:tc>
          <w:tcPr>
            <w:tcW w:w="1476" w:type="dxa"/>
          </w:tcPr>
          <w:p w14:paraId="094008D9" w14:textId="77777777" w:rsidR="00A63227" w:rsidRPr="00102E65" w:rsidRDefault="00A63227" w:rsidP="00A63227">
            <w:pPr>
              <w:rPr>
                <w:sz w:val="18"/>
                <w:szCs w:val="18"/>
              </w:rPr>
            </w:pPr>
            <w:r w:rsidRPr="00102E65">
              <w:rPr>
                <w:sz w:val="18"/>
                <w:szCs w:val="18"/>
              </w:rPr>
              <w:t>"INDIAN WELLS VALLEY HIGHLANDS"</w:t>
            </w:r>
          </w:p>
        </w:tc>
        <w:tc>
          <w:tcPr>
            <w:tcW w:w="1086" w:type="dxa"/>
          </w:tcPr>
          <w:p w14:paraId="78A015D1" w14:textId="77777777" w:rsidR="00A63227" w:rsidRPr="00102E65" w:rsidRDefault="00A63227" w:rsidP="00A63227">
            <w:pPr>
              <w:rPr>
                <w:sz w:val="18"/>
                <w:szCs w:val="18"/>
              </w:rPr>
            </w:pPr>
            <w:r w:rsidRPr="00102E65">
              <w:rPr>
                <w:sz w:val="18"/>
                <w:szCs w:val="18"/>
              </w:rPr>
              <w:t>786.97</w:t>
            </w:r>
          </w:p>
        </w:tc>
        <w:tc>
          <w:tcPr>
            <w:tcW w:w="889" w:type="dxa"/>
          </w:tcPr>
          <w:p w14:paraId="3071DA7A" w14:textId="77777777" w:rsidR="00A63227" w:rsidRPr="00102E65" w:rsidRDefault="00A63227" w:rsidP="00A63227">
            <w:pPr>
              <w:rPr>
                <w:sz w:val="18"/>
                <w:szCs w:val="18"/>
              </w:rPr>
            </w:pPr>
            <w:r w:rsidRPr="00102E65">
              <w:rPr>
                <w:sz w:val="18"/>
                <w:szCs w:val="18"/>
              </w:rPr>
              <w:t>"yes"</w:t>
            </w:r>
          </w:p>
        </w:tc>
      </w:tr>
      <w:tr w:rsidR="0092099D" w:rsidRPr="0092099D" w14:paraId="7BC52976" w14:textId="77777777" w:rsidTr="0092099D">
        <w:tc>
          <w:tcPr>
            <w:tcW w:w="859" w:type="dxa"/>
          </w:tcPr>
          <w:p w14:paraId="51F2787F" w14:textId="77777777" w:rsidR="00A63227" w:rsidRPr="00102E65" w:rsidRDefault="00A63227" w:rsidP="00A63227">
            <w:pPr>
              <w:rPr>
                <w:sz w:val="18"/>
                <w:szCs w:val="18"/>
              </w:rPr>
            </w:pPr>
            <w:r w:rsidRPr="00102E65">
              <w:rPr>
                <w:sz w:val="18"/>
                <w:szCs w:val="18"/>
              </w:rPr>
              <w:t>"Hgb-6-55"</w:t>
            </w:r>
          </w:p>
        </w:tc>
        <w:tc>
          <w:tcPr>
            <w:tcW w:w="1476" w:type="dxa"/>
          </w:tcPr>
          <w:p w14:paraId="5E058450" w14:textId="77777777" w:rsidR="00A63227" w:rsidRPr="00102E65" w:rsidRDefault="00A63227" w:rsidP="00A63227">
            <w:pPr>
              <w:rPr>
                <w:sz w:val="18"/>
                <w:szCs w:val="18"/>
              </w:rPr>
            </w:pPr>
            <w:r w:rsidRPr="00102E65">
              <w:rPr>
                <w:sz w:val="18"/>
                <w:szCs w:val="18"/>
              </w:rPr>
              <w:t>"COSO VALLEY HIGHLANDS"</w:t>
            </w:r>
          </w:p>
        </w:tc>
        <w:tc>
          <w:tcPr>
            <w:tcW w:w="1086" w:type="dxa"/>
          </w:tcPr>
          <w:p w14:paraId="14B1EBA6" w14:textId="77777777" w:rsidR="00A63227" w:rsidRPr="00102E65" w:rsidRDefault="00A63227" w:rsidP="00A63227">
            <w:pPr>
              <w:rPr>
                <w:sz w:val="18"/>
                <w:szCs w:val="18"/>
              </w:rPr>
            </w:pPr>
            <w:r w:rsidRPr="00102E65">
              <w:rPr>
                <w:sz w:val="18"/>
                <w:szCs w:val="18"/>
              </w:rPr>
              <w:t>NA</w:t>
            </w:r>
          </w:p>
        </w:tc>
        <w:tc>
          <w:tcPr>
            <w:tcW w:w="889" w:type="dxa"/>
          </w:tcPr>
          <w:p w14:paraId="08A9F914" w14:textId="77777777" w:rsidR="00A63227" w:rsidRPr="00102E65" w:rsidRDefault="00A63227" w:rsidP="00A63227">
            <w:pPr>
              <w:rPr>
                <w:sz w:val="18"/>
                <w:szCs w:val="18"/>
              </w:rPr>
            </w:pPr>
            <w:r w:rsidRPr="00102E65">
              <w:rPr>
                <w:sz w:val="18"/>
                <w:szCs w:val="18"/>
              </w:rPr>
              <w:t>NA</w:t>
            </w:r>
          </w:p>
        </w:tc>
      </w:tr>
      <w:tr w:rsidR="0092099D" w:rsidRPr="0092099D" w14:paraId="01B19AF5" w14:textId="77777777" w:rsidTr="0092099D">
        <w:tc>
          <w:tcPr>
            <w:tcW w:w="859" w:type="dxa"/>
          </w:tcPr>
          <w:p w14:paraId="55D492B8" w14:textId="77777777" w:rsidR="00A63227" w:rsidRPr="00102E65" w:rsidRDefault="00A63227" w:rsidP="00A63227">
            <w:pPr>
              <w:rPr>
                <w:sz w:val="18"/>
                <w:szCs w:val="18"/>
              </w:rPr>
            </w:pPr>
            <w:r w:rsidRPr="00102E65">
              <w:rPr>
                <w:sz w:val="18"/>
                <w:szCs w:val="18"/>
              </w:rPr>
              <w:t>"Hgb-6-56"</w:t>
            </w:r>
          </w:p>
        </w:tc>
        <w:tc>
          <w:tcPr>
            <w:tcW w:w="1476" w:type="dxa"/>
          </w:tcPr>
          <w:p w14:paraId="570D8A9D" w14:textId="77777777" w:rsidR="00A63227" w:rsidRPr="00102E65" w:rsidRDefault="00A63227" w:rsidP="00A63227">
            <w:pPr>
              <w:rPr>
                <w:sz w:val="18"/>
                <w:szCs w:val="18"/>
              </w:rPr>
            </w:pPr>
            <w:r w:rsidRPr="00102E65">
              <w:rPr>
                <w:sz w:val="18"/>
                <w:szCs w:val="18"/>
              </w:rPr>
              <w:t>"ROSE VALLEY HIGHLANDS"</w:t>
            </w:r>
          </w:p>
        </w:tc>
        <w:tc>
          <w:tcPr>
            <w:tcW w:w="1086" w:type="dxa"/>
          </w:tcPr>
          <w:p w14:paraId="3D8B86D9" w14:textId="77777777" w:rsidR="00A63227" w:rsidRPr="00102E65" w:rsidRDefault="00A63227" w:rsidP="00A63227">
            <w:pPr>
              <w:rPr>
                <w:sz w:val="18"/>
                <w:szCs w:val="18"/>
              </w:rPr>
            </w:pPr>
            <w:r w:rsidRPr="00102E65">
              <w:rPr>
                <w:sz w:val="18"/>
                <w:szCs w:val="18"/>
              </w:rPr>
              <w:t>703.5</w:t>
            </w:r>
          </w:p>
        </w:tc>
        <w:tc>
          <w:tcPr>
            <w:tcW w:w="889" w:type="dxa"/>
          </w:tcPr>
          <w:p w14:paraId="2CC0F632" w14:textId="77777777" w:rsidR="00A63227" w:rsidRPr="00102E65" w:rsidRDefault="00A63227" w:rsidP="00A63227">
            <w:pPr>
              <w:rPr>
                <w:sz w:val="18"/>
                <w:szCs w:val="18"/>
              </w:rPr>
            </w:pPr>
            <w:r w:rsidRPr="00102E65">
              <w:rPr>
                <w:sz w:val="18"/>
                <w:szCs w:val="18"/>
              </w:rPr>
              <w:t>"yes"</w:t>
            </w:r>
          </w:p>
        </w:tc>
      </w:tr>
      <w:tr w:rsidR="0092099D" w:rsidRPr="0092099D" w14:paraId="0C74D324" w14:textId="77777777" w:rsidTr="0092099D">
        <w:tc>
          <w:tcPr>
            <w:tcW w:w="859" w:type="dxa"/>
          </w:tcPr>
          <w:p w14:paraId="159264BA" w14:textId="77777777" w:rsidR="00A63227" w:rsidRPr="00102E65" w:rsidRDefault="00A63227" w:rsidP="00A63227">
            <w:pPr>
              <w:rPr>
                <w:sz w:val="18"/>
                <w:szCs w:val="18"/>
              </w:rPr>
            </w:pPr>
            <w:r w:rsidRPr="00102E65">
              <w:rPr>
                <w:sz w:val="18"/>
                <w:szCs w:val="18"/>
              </w:rPr>
              <w:t>"Hgb-6-57"</w:t>
            </w:r>
          </w:p>
        </w:tc>
        <w:tc>
          <w:tcPr>
            <w:tcW w:w="1476" w:type="dxa"/>
          </w:tcPr>
          <w:p w14:paraId="2C2EDE22" w14:textId="77777777" w:rsidR="00A63227" w:rsidRPr="00102E65" w:rsidRDefault="00A63227" w:rsidP="00A63227">
            <w:pPr>
              <w:rPr>
                <w:sz w:val="18"/>
                <w:szCs w:val="18"/>
              </w:rPr>
            </w:pPr>
            <w:r w:rsidRPr="00102E65">
              <w:rPr>
                <w:sz w:val="18"/>
                <w:szCs w:val="18"/>
              </w:rPr>
              <w:t>"DARWIN VALLEY HIGHLANDS"</w:t>
            </w:r>
          </w:p>
        </w:tc>
        <w:tc>
          <w:tcPr>
            <w:tcW w:w="1086" w:type="dxa"/>
          </w:tcPr>
          <w:p w14:paraId="1D0C8F6D" w14:textId="77777777" w:rsidR="00A63227" w:rsidRPr="00102E65" w:rsidRDefault="00A63227" w:rsidP="00A63227">
            <w:pPr>
              <w:rPr>
                <w:sz w:val="18"/>
                <w:szCs w:val="18"/>
              </w:rPr>
            </w:pPr>
            <w:r w:rsidRPr="00102E65">
              <w:rPr>
                <w:sz w:val="18"/>
                <w:szCs w:val="18"/>
              </w:rPr>
              <w:t>NA</w:t>
            </w:r>
          </w:p>
        </w:tc>
        <w:tc>
          <w:tcPr>
            <w:tcW w:w="889" w:type="dxa"/>
          </w:tcPr>
          <w:p w14:paraId="05E7109C" w14:textId="77777777" w:rsidR="00A63227" w:rsidRPr="00102E65" w:rsidRDefault="00A63227" w:rsidP="00A63227">
            <w:pPr>
              <w:rPr>
                <w:sz w:val="18"/>
                <w:szCs w:val="18"/>
              </w:rPr>
            </w:pPr>
            <w:r w:rsidRPr="00102E65">
              <w:rPr>
                <w:sz w:val="18"/>
                <w:szCs w:val="18"/>
              </w:rPr>
              <w:t>NA</w:t>
            </w:r>
          </w:p>
        </w:tc>
      </w:tr>
      <w:tr w:rsidR="0092099D" w:rsidRPr="0092099D" w14:paraId="1ED29435" w14:textId="77777777" w:rsidTr="0092099D">
        <w:tc>
          <w:tcPr>
            <w:tcW w:w="859" w:type="dxa"/>
          </w:tcPr>
          <w:p w14:paraId="78D4D4D5" w14:textId="77777777" w:rsidR="00A63227" w:rsidRPr="00102E65" w:rsidRDefault="00A63227" w:rsidP="00A63227">
            <w:pPr>
              <w:rPr>
                <w:sz w:val="18"/>
                <w:szCs w:val="18"/>
              </w:rPr>
            </w:pPr>
            <w:r w:rsidRPr="00102E65">
              <w:rPr>
                <w:sz w:val="18"/>
                <w:szCs w:val="18"/>
              </w:rPr>
              <w:t>"Hgb-6-58"</w:t>
            </w:r>
          </w:p>
        </w:tc>
        <w:tc>
          <w:tcPr>
            <w:tcW w:w="1476" w:type="dxa"/>
          </w:tcPr>
          <w:p w14:paraId="17F5D788" w14:textId="77777777" w:rsidR="00A63227" w:rsidRPr="00102E65" w:rsidRDefault="00A63227" w:rsidP="00A63227">
            <w:pPr>
              <w:rPr>
                <w:sz w:val="18"/>
                <w:szCs w:val="18"/>
              </w:rPr>
            </w:pPr>
            <w:r w:rsidRPr="00102E65">
              <w:rPr>
                <w:sz w:val="18"/>
                <w:szCs w:val="18"/>
              </w:rPr>
              <w:t>"PANAMINT VALLEY HIGHLANDS"</w:t>
            </w:r>
          </w:p>
        </w:tc>
        <w:tc>
          <w:tcPr>
            <w:tcW w:w="1086" w:type="dxa"/>
          </w:tcPr>
          <w:p w14:paraId="4D5A4277" w14:textId="77777777" w:rsidR="00A63227" w:rsidRPr="00102E65" w:rsidRDefault="00A63227" w:rsidP="00A63227">
            <w:pPr>
              <w:rPr>
                <w:sz w:val="18"/>
                <w:szCs w:val="18"/>
              </w:rPr>
            </w:pPr>
            <w:r w:rsidRPr="00102E65">
              <w:rPr>
                <w:sz w:val="18"/>
                <w:szCs w:val="18"/>
              </w:rPr>
              <w:t>NA</w:t>
            </w:r>
          </w:p>
        </w:tc>
        <w:tc>
          <w:tcPr>
            <w:tcW w:w="889" w:type="dxa"/>
          </w:tcPr>
          <w:p w14:paraId="1AB4A2B4" w14:textId="77777777" w:rsidR="00A63227" w:rsidRPr="00102E65" w:rsidRDefault="00A63227" w:rsidP="00A63227">
            <w:pPr>
              <w:rPr>
                <w:sz w:val="18"/>
                <w:szCs w:val="18"/>
              </w:rPr>
            </w:pPr>
            <w:r w:rsidRPr="00102E65">
              <w:rPr>
                <w:sz w:val="18"/>
                <w:szCs w:val="18"/>
              </w:rPr>
              <w:t>NA</w:t>
            </w:r>
          </w:p>
        </w:tc>
      </w:tr>
      <w:tr w:rsidR="0092099D" w:rsidRPr="0092099D" w14:paraId="614C5DDF" w14:textId="77777777" w:rsidTr="0092099D">
        <w:tc>
          <w:tcPr>
            <w:tcW w:w="859" w:type="dxa"/>
          </w:tcPr>
          <w:p w14:paraId="0F8C6D4E" w14:textId="77777777" w:rsidR="00A63227" w:rsidRPr="00102E65" w:rsidRDefault="00A63227" w:rsidP="00A63227">
            <w:pPr>
              <w:rPr>
                <w:sz w:val="18"/>
                <w:szCs w:val="18"/>
              </w:rPr>
            </w:pPr>
            <w:r w:rsidRPr="00102E65">
              <w:rPr>
                <w:sz w:val="18"/>
                <w:szCs w:val="18"/>
              </w:rPr>
              <w:t>"Hgb-6-6"</w:t>
            </w:r>
          </w:p>
        </w:tc>
        <w:tc>
          <w:tcPr>
            <w:tcW w:w="1476" w:type="dxa"/>
          </w:tcPr>
          <w:p w14:paraId="1949F7B8" w14:textId="77777777" w:rsidR="00A63227" w:rsidRPr="00102E65" w:rsidRDefault="00A63227" w:rsidP="00A63227">
            <w:pPr>
              <w:rPr>
                <w:sz w:val="18"/>
                <w:szCs w:val="18"/>
              </w:rPr>
            </w:pPr>
            <w:r w:rsidRPr="00102E65">
              <w:rPr>
                <w:sz w:val="18"/>
                <w:szCs w:val="18"/>
              </w:rPr>
              <w:t>"CARSON VALLEY HIGHLANDS"</w:t>
            </w:r>
          </w:p>
        </w:tc>
        <w:tc>
          <w:tcPr>
            <w:tcW w:w="1086" w:type="dxa"/>
          </w:tcPr>
          <w:p w14:paraId="45B11207" w14:textId="77777777" w:rsidR="00A63227" w:rsidRPr="00102E65" w:rsidRDefault="00A63227" w:rsidP="00A63227">
            <w:pPr>
              <w:rPr>
                <w:sz w:val="18"/>
                <w:szCs w:val="18"/>
              </w:rPr>
            </w:pPr>
            <w:r w:rsidRPr="00102E65">
              <w:rPr>
                <w:sz w:val="18"/>
                <w:szCs w:val="18"/>
              </w:rPr>
              <w:t>851.14</w:t>
            </w:r>
          </w:p>
        </w:tc>
        <w:tc>
          <w:tcPr>
            <w:tcW w:w="889" w:type="dxa"/>
          </w:tcPr>
          <w:p w14:paraId="350D7B9F" w14:textId="77777777" w:rsidR="00A63227" w:rsidRPr="00102E65" w:rsidRDefault="00A63227" w:rsidP="00A63227">
            <w:pPr>
              <w:rPr>
                <w:sz w:val="18"/>
                <w:szCs w:val="18"/>
              </w:rPr>
            </w:pPr>
            <w:r w:rsidRPr="00102E65">
              <w:rPr>
                <w:sz w:val="18"/>
                <w:szCs w:val="18"/>
              </w:rPr>
              <w:t>"yes"</w:t>
            </w:r>
          </w:p>
        </w:tc>
      </w:tr>
      <w:tr w:rsidR="0092099D" w:rsidRPr="0092099D" w14:paraId="5E8538FC" w14:textId="77777777" w:rsidTr="0092099D">
        <w:tc>
          <w:tcPr>
            <w:tcW w:w="859" w:type="dxa"/>
          </w:tcPr>
          <w:p w14:paraId="49BA2F6B" w14:textId="77777777" w:rsidR="00A63227" w:rsidRPr="00102E65" w:rsidRDefault="00A63227" w:rsidP="00A63227">
            <w:pPr>
              <w:rPr>
                <w:sz w:val="18"/>
                <w:szCs w:val="18"/>
              </w:rPr>
            </w:pPr>
            <w:r w:rsidRPr="00102E65">
              <w:rPr>
                <w:sz w:val="18"/>
                <w:szCs w:val="18"/>
              </w:rPr>
              <w:t>"Hgb-6-61"</w:t>
            </w:r>
          </w:p>
        </w:tc>
        <w:tc>
          <w:tcPr>
            <w:tcW w:w="1476" w:type="dxa"/>
          </w:tcPr>
          <w:p w14:paraId="06B9FBEF" w14:textId="77777777" w:rsidR="00A63227" w:rsidRPr="00102E65" w:rsidRDefault="00A63227" w:rsidP="00A63227">
            <w:pPr>
              <w:rPr>
                <w:sz w:val="18"/>
                <w:szCs w:val="18"/>
              </w:rPr>
            </w:pPr>
            <w:r w:rsidRPr="00102E65">
              <w:rPr>
                <w:sz w:val="18"/>
                <w:szCs w:val="18"/>
              </w:rPr>
              <w:t>"CAMEO AREA HIGHLANDS"</w:t>
            </w:r>
          </w:p>
        </w:tc>
        <w:tc>
          <w:tcPr>
            <w:tcW w:w="1086" w:type="dxa"/>
          </w:tcPr>
          <w:p w14:paraId="2802AE0F" w14:textId="77777777" w:rsidR="00A63227" w:rsidRPr="00102E65" w:rsidRDefault="00A63227" w:rsidP="00A63227">
            <w:pPr>
              <w:rPr>
                <w:sz w:val="18"/>
                <w:szCs w:val="18"/>
              </w:rPr>
            </w:pPr>
            <w:r w:rsidRPr="00102E65">
              <w:rPr>
                <w:sz w:val="18"/>
                <w:szCs w:val="18"/>
              </w:rPr>
              <w:t>NA</w:t>
            </w:r>
          </w:p>
        </w:tc>
        <w:tc>
          <w:tcPr>
            <w:tcW w:w="889" w:type="dxa"/>
          </w:tcPr>
          <w:p w14:paraId="09DC2BB3" w14:textId="77777777" w:rsidR="00A63227" w:rsidRPr="00102E65" w:rsidRDefault="00A63227" w:rsidP="00A63227">
            <w:pPr>
              <w:rPr>
                <w:sz w:val="18"/>
                <w:szCs w:val="18"/>
              </w:rPr>
            </w:pPr>
            <w:r w:rsidRPr="00102E65">
              <w:rPr>
                <w:sz w:val="18"/>
                <w:szCs w:val="18"/>
              </w:rPr>
              <w:t>NA</w:t>
            </w:r>
          </w:p>
        </w:tc>
      </w:tr>
      <w:tr w:rsidR="0092099D" w:rsidRPr="0092099D" w14:paraId="6CB45D1B" w14:textId="77777777" w:rsidTr="0092099D">
        <w:tc>
          <w:tcPr>
            <w:tcW w:w="859" w:type="dxa"/>
          </w:tcPr>
          <w:p w14:paraId="37E7F5E9" w14:textId="77777777" w:rsidR="00A63227" w:rsidRPr="00102E65" w:rsidRDefault="00A63227" w:rsidP="00A63227">
            <w:pPr>
              <w:rPr>
                <w:sz w:val="18"/>
                <w:szCs w:val="18"/>
              </w:rPr>
            </w:pPr>
            <w:r w:rsidRPr="00102E65">
              <w:rPr>
                <w:sz w:val="18"/>
                <w:szCs w:val="18"/>
              </w:rPr>
              <w:t>"Hgb-6-62"</w:t>
            </w:r>
          </w:p>
        </w:tc>
        <w:tc>
          <w:tcPr>
            <w:tcW w:w="1476" w:type="dxa"/>
          </w:tcPr>
          <w:p w14:paraId="58D1C7BB" w14:textId="77777777" w:rsidR="00A63227" w:rsidRPr="00102E65" w:rsidRDefault="00A63227" w:rsidP="00A63227">
            <w:pPr>
              <w:rPr>
                <w:sz w:val="18"/>
                <w:szCs w:val="18"/>
              </w:rPr>
            </w:pPr>
            <w:r w:rsidRPr="00102E65">
              <w:rPr>
                <w:sz w:val="18"/>
                <w:szCs w:val="18"/>
              </w:rPr>
              <w:t>"</w:t>
            </w:r>
            <w:proofErr w:type="gramStart"/>
            <w:r w:rsidRPr="00102E65">
              <w:rPr>
                <w:sz w:val="18"/>
                <w:szCs w:val="18"/>
              </w:rPr>
              <w:t>RACE TRACK</w:t>
            </w:r>
            <w:proofErr w:type="gramEnd"/>
            <w:r w:rsidRPr="00102E65">
              <w:rPr>
                <w:sz w:val="18"/>
                <w:szCs w:val="18"/>
              </w:rPr>
              <w:t xml:space="preserve"> VALLEY HIGHLANDS"</w:t>
            </w:r>
          </w:p>
        </w:tc>
        <w:tc>
          <w:tcPr>
            <w:tcW w:w="1086" w:type="dxa"/>
          </w:tcPr>
          <w:p w14:paraId="02E833D8" w14:textId="77777777" w:rsidR="00A63227" w:rsidRPr="00102E65" w:rsidRDefault="00A63227" w:rsidP="00A63227">
            <w:pPr>
              <w:rPr>
                <w:sz w:val="18"/>
                <w:szCs w:val="18"/>
              </w:rPr>
            </w:pPr>
            <w:r w:rsidRPr="00102E65">
              <w:rPr>
                <w:sz w:val="18"/>
                <w:szCs w:val="18"/>
              </w:rPr>
              <w:t>756</w:t>
            </w:r>
          </w:p>
        </w:tc>
        <w:tc>
          <w:tcPr>
            <w:tcW w:w="889" w:type="dxa"/>
          </w:tcPr>
          <w:p w14:paraId="21198FF5" w14:textId="77777777" w:rsidR="00A63227" w:rsidRPr="00102E65" w:rsidRDefault="00A63227" w:rsidP="00A63227">
            <w:pPr>
              <w:rPr>
                <w:sz w:val="18"/>
                <w:szCs w:val="18"/>
              </w:rPr>
            </w:pPr>
            <w:r w:rsidRPr="00102E65">
              <w:rPr>
                <w:sz w:val="18"/>
                <w:szCs w:val="18"/>
              </w:rPr>
              <w:t>"yes"</w:t>
            </w:r>
          </w:p>
        </w:tc>
      </w:tr>
      <w:tr w:rsidR="0092099D" w:rsidRPr="0092099D" w14:paraId="4279CBA0" w14:textId="77777777" w:rsidTr="0092099D">
        <w:tc>
          <w:tcPr>
            <w:tcW w:w="859" w:type="dxa"/>
          </w:tcPr>
          <w:p w14:paraId="5E64C101" w14:textId="77777777" w:rsidR="00A63227" w:rsidRPr="00102E65" w:rsidRDefault="00A63227" w:rsidP="00A63227">
            <w:pPr>
              <w:rPr>
                <w:sz w:val="18"/>
                <w:szCs w:val="18"/>
              </w:rPr>
            </w:pPr>
            <w:r w:rsidRPr="00102E65">
              <w:rPr>
                <w:sz w:val="18"/>
                <w:szCs w:val="18"/>
              </w:rPr>
              <w:t>"Hgb-6-63"</w:t>
            </w:r>
          </w:p>
        </w:tc>
        <w:tc>
          <w:tcPr>
            <w:tcW w:w="1476" w:type="dxa"/>
          </w:tcPr>
          <w:p w14:paraId="5A4D284A" w14:textId="77777777" w:rsidR="00A63227" w:rsidRPr="00102E65" w:rsidRDefault="00A63227" w:rsidP="00A63227">
            <w:pPr>
              <w:rPr>
                <w:sz w:val="18"/>
                <w:szCs w:val="18"/>
              </w:rPr>
            </w:pPr>
            <w:r w:rsidRPr="00102E65">
              <w:rPr>
                <w:sz w:val="18"/>
                <w:szCs w:val="18"/>
              </w:rPr>
              <w:t>"HIDDEN VALLEY HIGHLANDS"</w:t>
            </w:r>
          </w:p>
        </w:tc>
        <w:tc>
          <w:tcPr>
            <w:tcW w:w="1086" w:type="dxa"/>
          </w:tcPr>
          <w:p w14:paraId="5D0F926C" w14:textId="77777777" w:rsidR="00A63227" w:rsidRPr="00102E65" w:rsidRDefault="00A63227" w:rsidP="00A63227">
            <w:pPr>
              <w:rPr>
                <w:sz w:val="18"/>
                <w:szCs w:val="18"/>
              </w:rPr>
            </w:pPr>
            <w:r w:rsidRPr="00102E65">
              <w:rPr>
                <w:sz w:val="18"/>
                <w:szCs w:val="18"/>
              </w:rPr>
              <w:t>NA</w:t>
            </w:r>
          </w:p>
        </w:tc>
        <w:tc>
          <w:tcPr>
            <w:tcW w:w="889" w:type="dxa"/>
          </w:tcPr>
          <w:p w14:paraId="39711685" w14:textId="77777777" w:rsidR="00A63227" w:rsidRPr="00102E65" w:rsidRDefault="00A63227" w:rsidP="00A63227">
            <w:pPr>
              <w:rPr>
                <w:sz w:val="18"/>
                <w:szCs w:val="18"/>
              </w:rPr>
            </w:pPr>
            <w:r w:rsidRPr="00102E65">
              <w:rPr>
                <w:sz w:val="18"/>
                <w:szCs w:val="18"/>
              </w:rPr>
              <w:t>NA</w:t>
            </w:r>
          </w:p>
        </w:tc>
      </w:tr>
      <w:tr w:rsidR="0092099D" w:rsidRPr="0092099D" w14:paraId="51F6E7AB" w14:textId="77777777" w:rsidTr="0092099D">
        <w:tc>
          <w:tcPr>
            <w:tcW w:w="859" w:type="dxa"/>
          </w:tcPr>
          <w:p w14:paraId="558594C3" w14:textId="77777777" w:rsidR="00A63227" w:rsidRPr="00102E65" w:rsidRDefault="00A63227" w:rsidP="00A63227">
            <w:pPr>
              <w:rPr>
                <w:sz w:val="18"/>
                <w:szCs w:val="18"/>
              </w:rPr>
            </w:pPr>
            <w:r w:rsidRPr="00102E65">
              <w:rPr>
                <w:sz w:val="18"/>
                <w:szCs w:val="18"/>
              </w:rPr>
              <w:t>"Hgb-6-64"</w:t>
            </w:r>
          </w:p>
        </w:tc>
        <w:tc>
          <w:tcPr>
            <w:tcW w:w="1476" w:type="dxa"/>
          </w:tcPr>
          <w:p w14:paraId="00A8DC4D" w14:textId="77777777" w:rsidR="00A63227" w:rsidRPr="00102E65" w:rsidRDefault="00A63227" w:rsidP="00A63227">
            <w:pPr>
              <w:rPr>
                <w:sz w:val="18"/>
                <w:szCs w:val="18"/>
              </w:rPr>
            </w:pPr>
            <w:r w:rsidRPr="00102E65">
              <w:rPr>
                <w:sz w:val="18"/>
                <w:szCs w:val="18"/>
              </w:rPr>
              <w:t>"MARBLE CANYON AREA HIGHLANDS"</w:t>
            </w:r>
          </w:p>
        </w:tc>
        <w:tc>
          <w:tcPr>
            <w:tcW w:w="1086" w:type="dxa"/>
          </w:tcPr>
          <w:p w14:paraId="6918392E" w14:textId="77777777" w:rsidR="00A63227" w:rsidRPr="00102E65" w:rsidRDefault="00A63227" w:rsidP="00A63227">
            <w:pPr>
              <w:rPr>
                <w:sz w:val="18"/>
                <w:szCs w:val="18"/>
              </w:rPr>
            </w:pPr>
            <w:r w:rsidRPr="00102E65">
              <w:rPr>
                <w:sz w:val="18"/>
                <w:szCs w:val="18"/>
              </w:rPr>
              <w:t>NA</w:t>
            </w:r>
          </w:p>
        </w:tc>
        <w:tc>
          <w:tcPr>
            <w:tcW w:w="889" w:type="dxa"/>
          </w:tcPr>
          <w:p w14:paraId="6156974A" w14:textId="77777777" w:rsidR="00A63227" w:rsidRPr="00102E65" w:rsidRDefault="00A63227" w:rsidP="00A63227">
            <w:pPr>
              <w:rPr>
                <w:sz w:val="18"/>
                <w:szCs w:val="18"/>
              </w:rPr>
            </w:pPr>
            <w:r w:rsidRPr="00102E65">
              <w:rPr>
                <w:sz w:val="18"/>
                <w:szCs w:val="18"/>
              </w:rPr>
              <w:t>NA</w:t>
            </w:r>
          </w:p>
        </w:tc>
      </w:tr>
      <w:tr w:rsidR="0092099D" w:rsidRPr="0092099D" w14:paraId="6A2FE760" w14:textId="77777777" w:rsidTr="0092099D">
        <w:tc>
          <w:tcPr>
            <w:tcW w:w="859" w:type="dxa"/>
          </w:tcPr>
          <w:p w14:paraId="082279A5" w14:textId="77777777" w:rsidR="00A63227" w:rsidRPr="00102E65" w:rsidRDefault="00A63227" w:rsidP="00A63227">
            <w:pPr>
              <w:rPr>
                <w:sz w:val="18"/>
                <w:szCs w:val="18"/>
              </w:rPr>
            </w:pPr>
            <w:r w:rsidRPr="00102E65">
              <w:rPr>
                <w:sz w:val="18"/>
                <w:szCs w:val="18"/>
              </w:rPr>
              <w:t>"Hgb-6-65"</w:t>
            </w:r>
          </w:p>
        </w:tc>
        <w:tc>
          <w:tcPr>
            <w:tcW w:w="1476" w:type="dxa"/>
          </w:tcPr>
          <w:p w14:paraId="2DA15F59" w14:textId="77777777" w:rsidR="00A63227" w:rsidRPr="00102E65" w:rsidRDefault="00A63227" w:rsidP="00A63227">
            <w:pPr>
              <w:rPr>
                <w:sz w:val="18"/>
                <w:szCs w:val="18"/>
              </w:rPr>
            </w:pPr>
            <w:r w:rsidRPr="00102E65">
              <w:rPr>
                <w:sz w:val="18"/>
                <w:szCs w:val="18"/>
              </w:rPr>
              <w:t>"COTTONWOOD SPRING AREA HIGHLANDS"</w:t>
            </w:r>
          </w:p>
        </w:tc>
        <w:tc>
          <w:tcPr>
            <w:tcW w:w="1086" w:type="dxa"/>
          </w:tcPr>
          <w:p w14:paraId="22D399D9" w14:textId="77777777" w:rsidR="00A63227" w:rsidRPr="00102E65" w:rsidRDefault="00A63227" w:rsidP="00A63227">
            <w:pPr>
              <w:rPr>
                <w:sz w:val="18"/>
                <w:szCs w:val="18"/>
              </w:rPr>
            </w:pPr>
            <w:r w:rsidRPr="00102E65">
              <w:rPr>
                <w:sz w:val="18"/>
                <w:szCs w:val="18"/>
              </w:rPr>
              <w:t>NA</w:t>
            </w:r>
          </w:p>
        </w:tc>
        <w:tc>
          <w:tcPr>
            <w:tcW w:w="889" w:type="dxa"/>
          </w:tcPr>
          <w:p w14:paraId="2AC1DC5F" w14:textId="77777777" w:rsidR="00A63227" w:rsidRPr="00102E65" w:rsidRDefault="00A63227" w:rsidP="00A63227">
            <w:pPr>
              <w:rPr>
                <w:sz w:val="18"/>
                <w:szCs w:val="18"/>
              </w:rPr>
            </w:pPr>
            <w:r w:rsidRPr="00102E65">
              <w:rPr>
                <w:sz w:val="18"/>
                <w:szCs w:val="18"/>
              </w:rPr>
              <w:t>NA</w:t>
            </w:r>
          </w:p>
        </w:tc>
      </w:tr>
      <w:tr w:rsidR="0092099D" w:rsidRPr="0092099D" w14:paraId="10E62416" w14:textId="77777777" w:rsidTr="0092099D">
        <w:tc>
          <w:tcPr>
            <w:tcW w:w="859" w:type="dxa"/>
          </w:tcPr>
          <w:p w14:paraId="4ACC36ED" w14:textId="77777777" w:rsidR="00A63227" w:rsidRPr="00102E65" w:rsidRDefault="00A63227" w:rsidP="00A63227">
            <w:pPr>
              <w:rPr>
                <w:sz w:val="18"/>
                <w:szCs w:val="18"/>
              </w:rPr>
            </w:pPr>
            <w:r w:rsidRPr="00102E65">
              <w:rPr>
                <w:sz w:val="18"/>
                <w:szCs w:val="18"/>
              </w:rPr>
              <w:t>"Hgb-6-66"</w:t>
            </w:r>
          </w:p>
        </w:tc>
        <w:tc>
          <w:tcPr>
            <w:tcW w:w="1476" w:type="dxa"/>
          </w:tcPr>
          <w:p w14:paraId="1763EEE7" w14:textId="77777777" w:rsidR="00A63227" w:rsidRPr="00102E65" w:rsidRDefault="00A63227" w:rsidP="00A63227">
            <w:pPr>
              <w:rPr>
                <w:sz w:val="18"/>
                <w:szCs w:val="18"/>
              </w:rPr>
            </w:pPr>
            <w:r w:rsidRPr="00102E65">
              <w:rPr>
                <w:sz w:val="18"/>
                <w:szCs w:val="18"/>
              </w:rPr>
              <w:t>"LEE FLAT HIGHLANDS"</w:t>
            </w:r>
          </w:p>
        </w:tc>
        <w:tc>
          <w:tcPr>
            <w:tcW w:w="1086" w:type="dxa"/>
          </w:tcPr>
          <w:p w14:paraId="6FD0CE5C" w14:textId="77777777" w:rsidR="00A63227" w:rsidRPr="00102E65" w:rsidRDefault="00A63227" w:rsidP="00A63227">
            <w:pPr>
              <w:rPr>
                <w:sz w:val="18"/>
                <w:szCs w:val="18"/>
              </w:rPr>
            </w:pPr>
            <w:r w:rsidRPr="00102E65">
              <w:rPr>
                <w:sz w:val="18"/>
                <w:szCs w:val="18"/>
              </w:rPr>
              <w:t>158.39</w:t>
            </w:r>
          </w:p>
        </w:tc>
        <w:tc>
          <w:tcPr>
            <w:tcW w:w="889" w:type="dxa"/>
          </w:tcPr>
          <w:p w14:paraId="38899356" w14:textId="77777777" w:rsidR="00A63227" w:rsidRPr="00102E65" w:rsidRDefault="00A63227" w:rsidP="00A63227">
            <w:pPr>
              <w:rPr>
                <w:sz w:val="18"/>
                <w:szCs w:val="18"/>
              </w:rPr>
            </w:pPr>
            <w:r w:rsidRPr="00102E65">
              <w:rPr>
                <w:sz w:val="18"/>
                <w:szCs w:val="18"/>
              </w:rPr>
              <w:t>"yes"</w:t>
            </w:r>
          </w:p>
        </w:tc>
      </w:tr>
      <w:tr w:rsidR="0092099D" w:rsidRPr="0092099D" w14:paraId="6030C872" w14:textId="77777777" w:rsidTr="0092099D">
        <w:tc>
          <w:tcPr>
            <w:tcW w:w="859" w:type="dxa"/>
          </w:tcPr>
          <w:p w14:paraId="68030B4C" w14:textId="77777777" w:rsidR="00A63227" w:rsidRPr="00102E65" w:rsidRDefault="00A63227" w:rsidP="00A63227">
            <w:pPr>
              <w:rPr>
                <w:sz w:val="18"/>
                <w:szCs w:val="18"/>
              </w:rPr>
            </w:pPr>
            <w:r w:rsidRPr="00102E65">
              <w:rPr>
                <w:sz w:val="18"/>
                <w:szCs w:val="18"/>
              </w:rPr>
              <w:t>"Hgb-6-67"</w:t>
            </w:r>
          </w:p>
        </w:tc>
        <w:tc>
          <w:tcPr>
            <w:tcW w:w="1476" w:type="dxa"/>
          </w:tcPr>
          <w:p w14:paraId="57D5625C" w14:textId="77777777" w:rsidR="00A63227" w:rsidRPr="00102E65" w:rsidRDefault="00A63227" w:rsidP="00A63227">
            <w:pPr>
              <w:rPr>
                <w:sz w:val="18"/>
                <w:szCs w:val="18"/>
              </w:rPr>
            </w:pPr>
            <w:r w:rsidRPr="00102E65">
              <w:rPr>
                <w:sz w:val="18"/>
                <w:szCs w:val="18"/>
              </w:rPr>
              <w:t>"MARTIS VALLEY HIGHLANDS"</w:t>
            </w:r>
          </w:p>
        </w:tc>
        <w:tc>
          <w:tcPr>
            <w:tcW w:w="1086" w:type="dxa"/>
          </w:tcPr>
          <w:p w14:paraId="302B5803" w14:textId="77777777" w:rsidR="00A63227" w:rsidRPr="00102E65" w:rsidRDefault="00A63227" w:rsidP="00A63227">
            <w:pPr>
              <w:rPr>
                <w:sz w:val="18"/>
                <w:szCs w:val="18"/>
              </w:rPr>
            </w:pPr>
            <w:r w:rsidRPr="00102E65">
              <w:rPr>
                <w:sz w:val="18"/>
                <w:szCs w:val="18"/>
              </w:rPr>
              <w:t>1190.98</w:t>
            </w:r>
          </w:p>
        </w:tc>
        <w:tc>
          <w:tcPr>
            <w:tcW w:w="889" w:type="dxa"/>
          </w:tcPr>
          <w:p w14:paraId="09DC36D9" w14:textId="77777777" w:rsidR="00A63227" w:rsidRPr="00102E65" w:rsidRDefault="00A63227" w:rsidP="00A63227">
            <w:pPr>
              <w:rPr>
                <w:sz w:val="18"/>
                <w:szCs w:val="18"/>
              </w:rPr>
            </w:pPr>
            <w:r w:rsidRPr="00102E65">
              <w:rPr>
                <w:sz w:val="18"/>
                <w:szCs w:val="18"/>
              </w:rPr>
              <w:t>"yes"</w:t>
            </w:r>
          </w:p>
        </w:tc>
      </w:tr>
      <w:tr w:rsidR="0092099D" w:rsidRPr="0092099D" w14:paraId="2EC00674" w14:textId="77777777" w:rsidTr="0092099D">
        <w:tc>
          <w:tcPr>
            <w:tcW w:w="859" w:type="dxa"/>
          </w:tcPr>
          <w:p w14:paraId="4A869E4C" w14:textId="77777777" w:rsidR="00A63227" w:rsidRPr="00102E65" w:rsidRDefault="00A63227" w:rsidP="00A63227">
            <w:pPr>
              <w:rPr>
                <w:sz w:val="18"/>
                <w:szCs w:val="18"/>
              </w:rPr>
            </w:pPr>
            <w:r w:rsidRPr="00102E65">
              <w:rPr>
                <w:sz w:val="18"/>
                <w:szCs w:val="18"/>
              </w:rPr>
              <w:t>"Hgb-6-68"</w:t>
            </w:r>
          </w:p>
        </w:tc>
        <w:tc>
          <w:tcPr>
            <w:tcW w:w="1476" w:type="dxa"/>
          </w:tcPr>
          <w:p w14:paraId="29739E21" w14:textId="77777777" w:rsidR="00A63227" w:rsidRPr="00102E65" w:rsidRDefault="00A63227" w:rsidP="00A63227">
            <w:pPr>
              <w:rPr>
                <w:sz w:val="18"/>
                <w:szCs w:val="18"/>
              </w:rPr>
            </w:pPr>
            <w:r w:rsidRPr="00102E65">
              <w:rPr>
                <w:sz w:val="18"/>
                <w:szCs w:val="18"/>
              </w:rPr>
              <w:t>"SANTA ROSA FLAT HIGHLANDS"</w:t>
            </w:r>
          </w:p>
        </w:tc>
        <w:tc>
          <w:tcPr>
            <w:tcW w:w="1086" w:type="dxa"/>
          </w:tcPr>
          <w:p w14:paraId="53862DA1" w14:textId="77777777" w:rsidR="00A63227" w:rsidRPr="00102E65" w:rsidRDefault="00A63227" w:rsidP="00A63227">
            <w:pPr>
              <w:rPr>
                <w:sz w:val="18"/>
                <w:szCs w:val="18"/>
              </w:rPr>
            </w:pPr>
            <w:r w:rsidRPr="00102E65">
              <w:rPr>
                <w:sz w:val="18"/>
                <w:szCs w:val="18"/>
              </w:rPr>
              <w:t>NA</w:t>
            </w:r>
          </w:p>
        </w:tc>
        <w:tc>
          <w:tcPr>
            <w:tcW w:w="889" w:type="dxa"/>
          </w:tcPr>
          <w:p w14:paraId="5D916AEE" w14:textId="77777777" w:rsidR="00A63227" w:rsidRPr="00102E65" w:rsidRDefault="00A63227" w:rsidP="00A63227">
            <w:pPr>
              <w:rPr>
                <w:sz w:val="18"/>
                <w:szCs w:val="18"/>
              </w:rPr>
            </w:pPr>
            <w:r w:rsidRPr="00102E65">
              <w:rPr>
                <w:sz w:val="18"/>
                <w:szCs w:val="18"/>
              </w:rPr>
              <w:t>NA</w:t>
            </w:r>
          </w:p>
        </w:tc>
      </w:tr>
      <w:tr w:rsidR="0092099D" w:rsidRPr="0092099D" w14:paraId="0FE4DC1B" w14:textId="77777777" w:rsidTr="0092099D">
        <w:tc>
          <w:tcPr>
            <w:tcW w:w="859" w:type="dxa"/>
          </w:tcPr>
          <w:p w14:paraId="17C44963" w14:textId="77777777" w:rsidR="00A63227" w:rsidRPr="00102E65" w:rsidRDefault="00A63227" w:rsidP="00A63227">
            <w:pPr>
              <w:rPr>
                <w:sz w:val="18"/>
                <w:szCs w:val="18"/>
              </w:rPr>
            </w:pPr>
            <w:r w:rsidRPr="00102E65">
              <w:rPr>
                <w:sz w:val="18"/>
                <w:szCs w:val="18"/>
              </w:rPr>
              <w:t>"Hgb-6-69"</w:t>
            </w:r>
          </w:p>
        </w:tc>
        <w:tc>
          <w:tcPr>
            <w:tcW w:w="1476" w:type="dxa"/>
          </w:tcPr>
          <w:p w14:paraId="60402C1C" w14:textId="77777777" w:rsidR="00A63227" w:rsidRPr="00102E65" w:rsidRDefault="00A63227" w:rsidP="00A63227">
            <w:pPr>
              <w:rPr>
                <w:sz w:val="18"/>
                <w:szCs w:val="18"/>
              </w:rPr>
            </w:pPr>
            <w:r w:rsidRPr="00102E65">
              <w:rPr>
                <w:sz w:val="18"/>
                <w:szCs w:val="18"/>
              </w:rPr>
              <w:t>"KELSO LANDER VALLEY HIGHLANDS"</w:t>
            </w:r>
          </w:p>
        </w:tc>
        <w:tc>
          <w:tcPr>
            <w:tcW w:w="1086" w:type="dxa"/>
          </w:tcPr>
          <w:p w14:paraId="18E92383" w14:textId="77777777" w:rsidR="00A63227" w:rsidRPr="00102E65" w:rsidRDefault="00A63227" w:rsidP="00A63227">
            <w:pPr>
              <w:rPr>
                <w:sz w:val="18"/>
                <w:szCs w:val="18"/>
              </w:rPr>
            </w:pPr>
            <w:r w:rsidRPr="00102E65">
              <w:rPr>
                <w:sz w:val="18"/>
                <w:szCs w:val="18"/>
              </w:rPr>
              <w:t>855.81</w:t>
            </w:r>
          </w:p>
        </w:tc>
        <w:tc>
          <w:tcPr>
            <w:tcW w:w="889" w:type="dxa"/>
          </w:tcPr>
          <w:p w14:paraId="43041D4D" w14:textId="77777777" w:rsidR="00A63227" w:rsidRPr="00102E65" w:rsidRDefault="00A63227" w:rsidP="00A63227">
            <w:pPr>
              <w:rPr>
                <w:sz w:val="18"/>
                <w:szCs w:val="18"/>
              </w:rPr>
            </w:pPr>
            <w:r w:rsidRPr="00102E65">
              <w:rPr>
                <w:sz w:val="18"/>
                <w:szCs w:val="18"/>
              </w:rPr>
              <w:t>"yes"</w:t>
            </w:r>
          </w:p>
        </w:tc>
      </w:tr>
      <w:tr w:rsidR="0092099D" w:rsidRPr="0092099D" w14:paraId="667FC06F" w14:textId="77777777" w:rsidTr="0092099D">
        <w:tc>
          <w:tcPr>
            <w:tcW w:w="859" w:type="dxa"/>
          </w:tcPr>
          <w:p w14:paraId="59DCB613" w14:textId="77777777" w:rsidR="00A63227" w:rsidRPr="00102E65" w:rsidRDefault="00A63227" w:rsidP="00A63227">
            <w:pPr>
              <w:rPr>
                <w:sz w:val="18"/>
                <w:szCs w:val="18"/>
              </w:rPr>
            </w:pPr>
            <w:r w:rsidRPr="00102E65">
              <w:rPr>
                <w:sz w:val="18"/>
                <w:szCs w:val="18"/>
              </w:rPr>
              <w:t>"Hgb-6-7"</w:t>
            </w:r>
          </w:p>
        </w:tc>
        <w:tc>
          <w:tcPr>
            <w:tcW w:w="1476" w:type="dxa"/>
          </w:tcPr>
          <w:p w14:paraId="0341CE93" w14:textId="77777777" w:rsidR="00A63227" w:rsidRPr="00102E65" w:rsidRDefault="00A63227" w:rsidP="00A63227">
            <w:pPr>
              <w:rPr>
                <w:sz w:val="18"/>
                <w:szCs w:val="18"/>
              </w:rPr>
            </w:pPr>
            <w:r w:rsidRPr="00102E65">
              <w:rPr>
                <w:sz w:val="18"/>
                <w:szCs w:val="18"/>
              </w:rPr>
              <w:t>"ANTELOPE VALLEY HIGHLANDS"</w:t>
            </w:r>
          </w:p>
        </w:tc>
        <w:tc>
          <w:tcPr>
            <w:tcW w:w="1086" w:type="dxa"/>
          </w:tcPr>
          <w:p w14:paraId="0E9E7E73" w14:textId="77777777" w:rsidR="00A63227" w:rsidRPr="00102E65" w:rsidRDefault="00A63227" w:rsidP="00A63227">
            <w:pPr>
              <w:rPr>
                <w:sz w:val="18"/>
                <w:szCs w:val="18"/>
              </w:rPr>
            </w:pPr>
            <w:r w:rsidRPr="00102E65">
              <w:rPr>
                <w:sz w:val="18"/>
                <w:szCs w:val="18"/>
              </w:rPr>
              <w:t>896.22</w:t>
            </w:r>
          </w:p>
        </w:tc>
        <w:tc>
          <w:tcPr>
            <w:tcW w:w="889" w:type="dxa"/>
          </w:tcPr>
          <w:p w14:paraId="7165B939" w14:textId="77777777" w:rsidR="00A63227" w:rsidRPr="00102E65" w:rsidRDefault="00A63227" w:rsidP="00A63227">
            <w:pPr>
              <w:rPr>
                <w:sz w:val="18"/>
                <w:szCs w:val="18"/>
              </w:rPr>
            </w:pPr>
            <w:r w:rsidRPr="00102E65">
              <w:rPr>
                <w:sz w:val="18"/>
                <w:szCs w:val="18"/>
              </w:rPr>
              <w:t>"yes"</w:t>
            </w:r>
          </w:p>
        </w:tc>
      </w:tr>
      <w:tr w:rsidR="0092099D" w:rsidRPr="0092099D" w14:paraId="33FB3ECC" w14:textId="77777777" w:rsidTr="0092099D">
        <w:tc>
          <w:tcPr>
            <w:tcW w:w="859" w:type="dxa"/>
          </w:tcPr>
          <w:p w14:paraId="4E063E8F" w14:textId="77777777" w:rsidR="00A63227" w:rsidRPr="00102E65" w:rsidRDefault="00A63227" w:rsidP="00A63227">
            <w:pPr>
              <w:rPr>
                <w:sz w:val="18"/>
                <w:szCs w:val="18"/>
              </w:rPr>
            </w:pPr>
            <w:r w:rsidRPr="00102E65">
              <w:rPr>
                <w:sz w:val="18"/>
                <w:szCs w:val="18"/>
              </w:rPr>
              <w:t>"Hgb-6-70"</w:t>
            </w:r>
          </w:p>
        </w:tc>
        <w:tc>
          <w:tcPr>
            <w:tcW w:w="1476" w:type="dxa"/>
          </w:tcPr>
          <w:p w14:paraId="609AE4CA" w14:textId="77777777" w:rsidR="00A63227" w:rsidRPr="00102E65" w:rsidRDefault="00A63227" w:rsidP="00A63227">
            <w:pPr>
              <w:rPr>
                <w:sz w:val="18"/>
                <w:szCs w:val="18"/>
              </w:rPr>
            </w:pPr>
            <w:r w:rsidRPr="00102E65">
              <w:rPr>
                <w:sz w:val="18"/>
                <w:szCs w:val="18"/>
              </w:rPr>
              <w:t>"CACTUS FLAT HIGHLANDS"</w:t>
            </w:r>
          </w:p>
        </w:tc>
        <w:tc>
          <w:tcPr>
            <w:tcW w:w="1086" w:type="dxa"/>
          </w:tcPr>
          <w:p w14:paraId="3148085A" w14:textId="77777777" w:rsidR="00A63227" w:rsidRPr="00102E65" w:rsidRDefault="00A63227" w:rsidP="00A63227">
            <w:pPr>
              <w:rPr>
                <w:sz w:val="18"/>
                <w:szCs w:val="18"/>
              </w:rPr>
            </w:pPr>
            <w:r w:rsidRPr="00102E65">
              <w:rPr>
                <w:sz w:val="18"/>
                <w:szCs w:val="18"/>
              </w:rPr>
              <w:t>NA</w:t>
            </w:r>
          </w:p>
        </w:tc>
        <w:tc>
          <w:tcPr>
            <w:tcW w:w="889" w:type="dxa"/>
          </w:tcPr>
          <w:p w14:paraId="33753EE9" w14:textId="77777777" w:rsidR="00A63227" w:rsidRPr="00102E65" w:rsidRDefault="00A63227" w:rsidP="00A63227">
            <w:pPr>
              <w:rPr>
                <w:sz w:val="18"/>
                <w:szCs w:val="18"/>
              </w:rPr>
            </w:pPr>
            <w:r w:rsidRPr="00102E65">
              <w:rPr>
                <w:sz w:val="18"/>
                <w:szCs w:val="18"/>
              </w:rPr>
              <w:t>NA</w:t>
            </w:r>
          </w:p>
        </w:tc>
      </w:tr>
      <w:tr w:rsidR="0092099D" w:rsidRPr="0092099D" w14:paraId="05AA3467" w14:textId="77777777" w:rsidTr="0092099D">
        <w:tc>
          <w:tcPr>
            <w:tcW w:w="859" w:type="dxa"/>
          </w:tcPr>
          <w:p w14:paraId="48A4DCE5" w14:textId="77777777" w:rsidR="00A63227" w:rsidRPr="00102E65" w:rsidRDefault="00A63227" w:rsidP="00A63227">
            <w:pPr>
              <w:rPr>
                <w:sz w:val="18"/>
                <w:szCs w:val="18"/>
              </w:rPr>
            </w:pPr>
            <w:r w:rsidRPr="00102E65">
              <w:rPr>
                <w:sz w:val="18"/>
                <w:szCs w:val="18"/>
              </w:rPr>
              <w:t>"Hgb-6-71"</w:t>
            </w:r>
          </w:p>
        </w:tc>
        <w:tc>
          <w:tcPr>
            <w:tcW w:w="1476" w:type="dxa"/>
          </w:tcPr>
          <w:p w14:paraId="77BB0D49" w14:textId="77777777" w:rsidR="00A63227" w:rsidRPr="00102E65" w:rsidRDefault="00A63227" w:rsidP="00A63227">
            <w:pPr>
              <w:rPr>
                <w:sz w:val="18"/>
                <w:szCs w:val="18"/>
              </w:rPr>
            </w:pPr>
            <w:r w:rsidRPr="00102E65">
              <w:rPr>
                <w:sz w:val="18"/>
                <w:szCs w:val="18"/>
              </w:rPr>
              <w:t>"LOST LAKE VALLEY HIGHLANDS"</w:t>
            </w:r>
          </w:p>
        </w:tc>
        <w:tc>
          <w:tcPr>
            <w:tcW w:w="1086" w:type="dxa"/>
          </w:tcPr>
          <w:p w14:paraId="5DF9B064" w14:textId="77777777" w:rsidR="00A63227" w:rsidRPr="00102E65" w:rsidRDefault="00A63227" w:rsidP="00A63227">
            <w:pPr>
              <w:rPr>
                <w:sz w:val="18"/>
                <w:szCs w:val="18"/>
              </w:rPr>
            </w:pPr>
            <w:r w:rsidRPr="00102E65">
              <w:rPr>
                <w:sz w:val="18"/>
                <w:szCs w:val="18"/>
              </w:rPr>
              <w:t>NA</w:t>
            </w:r>
          </w:p>
        </w:tc>
        <w:tc>
          <w:tcPr>
            <w:tcW w:w="889" w:type="dxa"/>
          </w:tcPr>
          <w:p w14:paraId="4EF0C45E" w14:textId="77777777" w:rsidR="00A63227" w:rsidRPr="00102E65" w:rsidRDefault="00A63227" w:rsidP="00A63227">
            <w:pPr>
              <w:rPr>
                <w:sz w:val="18"/>
                <w:szCs w:val="18"/>
              </w:rPr>
            </w:pPr>
            <w:r w:rsidRPr="00102E65">
              <w:rPr>
                <w:sz w:val="18"/>
                <w:szCs w:val="18"/>
              </w:rPr>
              <w:t>NA</w:t>
            </w:r>
          </w:p>
        </w:tc>
      </w:tr>
      <w:tr w:rsidR="0092099D" w:rsidRPr="0092099D" w14:paraId="30BE4EBD" w14:textId="77777777" w:rsidTr="0092099D">
        <w:tc>
          <w:tcPr>
            <w:tcW w:w="859" w:type="dxa"/>
          </w:tcPr>
          <w:p w14:paraId="6DA8F642" w14:textId="77777777" w:rsidR="00A63227" w:rsidRPr="00102E65" w:rsidRDefault="00A63227" w:rsidP="00A63227">
            <w:pPr>
              <w:rPr>
                <w:sz w:val="18"/>
                <w:szCs w:val="18"/>
              </w:rPr>
            </w:pPr>
            <w:r w:rsidRPr="00102E65">
              <w:rPr>
                <w:sz w:val="18"/>
                <w:szCs w:val="18"/>
              </w:rPr>
              <w:t>"Hgb-6-72"</w:t>
            </w:r>
          </w:p>
        </w:tc>
        <w:tc>
          <w:tcPr>
            <w:tcW w:w="1476" w:type="dxa"/>
          </w:tcPr>
          <w:p w14:paraId="05FC2D94" w14:textId="77777777" w:rsidR="00A63227" w:rsidRPr="00102E65" w:rsidRDefault="00A63227" w:rsidP="00A63227">
            <w:pPr>
              <w:rPr>
                <w:sz w:val="18"/>
                <w:szCs w:val="18"/>
              </w:rPr>
            </w:pPr>
            <w:r w:rsidRPr="00102E65">
              <w:rPr>
                <w:sz w:val="18"/>
                <w:szCs w:val="18"/>
              </w:rPr>
              <w:t>"COLES FLAT HIGHLANDS"</w:t>
            </w:r>
          </w:p>
        </w:tc>
        <w:tc>
          <w:tcPr>
            <w:tcW w:w="1086" w:type="dxa"/>
          </w:tcPr>
          <w:p w14:paraId="366D33F3" w14:textId="77777777" w:rsidR="00A63227" w:rsidRPr="00102E65" w:rsidRDefault="00A63227" w:rsidP="00A63227">
            <w:pPr>
              <w:rPr>
                <w:sz w:val="18"/>
                <w:szCs w:val="18"/>
              </w:rPr>
            </w:pPr>
            <w:r w:rsidRPr="00102E65">
              <w:rPr>
                <w:sz w:val="18"/>
                <w:szCs w:val="18"/>
              </w:rPr>
              <w:t>NA</w:t>
            </w:r>
          </w:p>
        </w:tc>
        <w:tc>
          <w:tcPr>
            <w:tcW w:w="889" w:type="dxa"/>
          </w:tcPr>
          <w:p w14:paraId="166EB910" w14:textId="77777777" w:rsidR="00A63227" w:rsidRPr="00102E65" w:rsidRDefault="00A63227" w:rsidP="00A63227">
            <w:pPr>
              <w:rPr>
                <w:sz w:val="18"/>
                <w:szCs w:val="18"/>
              </w:rPr>
            </w:pPr>
            <w:r w:rsidRPr="00102E65">
              <w:rPr>
                <w:sz w:val="18"/>
                <w:szCs w:val="18"/>
              </w:rPr>
              <w:t>NA</w:t>
            </w:r>
          </w:p>
        </w:tc>
      </w:tr>
      <w:tr w:rsidR="0092099D" w:rsidRPr="0092099D" w14:paraId="71BA58F3" w14:textId="77777777" w:rsidTr="0092099D">
        <w:tc>
          <w:tcPr>
            <w:tcW w:w="859" w:type="dxa"/>
          </w:tcPr>
          <w:p w14:paraId="0FDF7DC8" w14:textId="77777777" w:rsidR="00A63227" w:rsidRPr="00102E65" w:rsidRDefault="00A63227" w:rsidP="00A63227">
            <w:pPr>
              <w:rPr>
                <w:sz w:val="18"/>
                <w:szCs w:val="18"/>
              </w:rPr>
            </w:pPr>
            <w:r w:rsidRPr="00102E65">
              <w:rPr>
                <w:sz w:val="18"/>
                <w:szCs w:val="18"/>
              </w:rPr>
              <w:t>"Hgb-6-73"</w:t>
            </w:r>
          </w:p>
        </w:tc>
        <w:tc>
          <w:tcPr>
            <w:tcW w:w="1476" w:type="dxa"/>
          </w:tcPr>
          <w:p w14:paraId="0BE92253" w14:textId="77777777" w:rsidR="00A63227" w:rsidRPr="00102E65" w:rsidRDefault="00A63227" w:rsidP="00A63227">
            <w:pPr>
              <w:rPr>
                <w:sz w:val="18"/>
                <w:szCs w:val="18"/>
              </w:rPr>
            </w:pPr>
            <w:r w:rsidRPr="00102E65">
              <w:rPr>
                <w:sz w:val="18"/>
                <w:szCs w:val="18"/>
              </w:rPr>
              <w:t>"WILD HORSE MESA AREA HIGHLANDS"</w:t>
            </w:r>
          </w:p>
        </w:tc>
        <w:tc>
          <w:tcPr>
            <w:tcW w:w="1086" w:type="dxa"/>
          </w:tcPr>
          <w:p w14:paraId="09D67444" w14:textId="77777777" w:rsidR="00A63227" w:rsidRPr="00102E65" w:rsidRDefault="00A63227" w:rsidP="00A63227">
            <w:pPr>
              <w:rPr>
                <w:sz w:val="18"/>
                <w:szCs w:val="18"/>
              </w:rPr>
            </w:pPr>
            <w:r w:rsidRPr="00102E65">
              <w:rPr>
                <w:sz w:val="18"/>
                <w:szCs w:val="18"/>
              </w:rPr>
              <w:t>NA</w:t>
            </w:r>
          </w:p>
        </w:tc>
        <w:tc>
          <w:tcPr>
            <w:tcW w:w="889" w:type="dxa"/>
          </w:tcPr>
          <w:p w14:paraId="03370B54" w14:textId="77777777" w:rsidR="00A63227" w:rsidRPr="00102E65" w:rsidRDefault="00A63227" w:rsidP="00A63227">
            <w:pPr>
              <w:rPr>
                <w:sz w:val="18"/>
                <w:szCs w:val="18"/>
              </w:rPr>
            </w:pPr>
            <w:r w:rsidRPr="00102E65">
              <w:rPr>
                <w:sz w:val="18"/>
                <w:szCs w:val="18"/>
              </w:rPr>
              <w:t>NA</w:t>
            </w:r>
          </w:p>
        </w:tc>
      </w:tr>
      <w:tr w:rsidR="0092099D" w:rsidRPr="0092099D" w14:paraId="40A9E98D" w14:textId="77777777" w:rsidTr="0092099D">
        <w:tc>
          <w:tcPr>
            <w:tcW w:w="859" w:type="dxa"/>
          </w:tcPr>
          <w:p w14:paraId="14F34E67" w14:textId="77777777" w:rsidR="00A63227" w:rsidRPr="00102E65" w:rsidRDefault="00A63227" w:rsidP="00A63227">
            <w:pPr>
              <w:rPr>
                <w:sz w:val="18"/>
                <w:szCs w:val="18"/>
              </w:rPr>
            </w:pPr>
            <w:r w:rsidRPr="00102E65">
              <w:rPr>
                <w:sz w:val="18"/>
                <w:szCs w:val="18"/>
              </w:rPr>
              <w:t>"Hgb-6-74"</w:t>
            </w:r>
          </w:p>
        </w:tc>
        <w:tc>
          <w:tcPr>
            <w:tcW w:w="1476" w:type="dxa"/>
          </w:tcPr>
          <w:p w14:paraId="55139404" w14:textId="77777777" w:rsidR="00A63227" w:rsidRPr="00102E65" w:rsidRDefault="00A63227" w:rsidP="00A63227">
            <w:pPr>
              <w:rPr>
                <w:sz w:val="18"/>
                <w:szCs w:val="18"/>
              </w:rPr>
            </w:pPr>
            <w:r w:rsidRPr="00102E65">
              <w:rPr>
                <w:sz w:val="18"/>
                <w:szCs w:val="18"/>
              </w:rPr>
              <w:t>"HARRISBURG FLATS HIGHLANDS"</w:t>
            </w:r>
          </w:p>
        </w:tc>
        <w:tc>
          <w:tcPr>
            <w:tcW w:w="1086" w:type="dxa"/>
          </w:tcPr>
          <w:p w14:paraId="6B224C0C" w14:textId="77777777" w:rsidR="00A63227" w:rsidRPr="00102E65" w:rsidRDefault="00A63227" w:rsidP="00A63227">
            <w:pPr>
              <w:rPr>
                <w:sz w:val="18"/>
                <w:szCs w:val="18"/>
              </w:rPr>
            </w:pPr>
            <w:r w:rsidRPr="00102E65">
              <w:rPr>
                <w:sz w:val="18"/>
                <w:szCs w:val="18"/>
              </w:rPr>
              <w:t>NA</w:t>
            </w:r>
          </w:p>
        </w:tc>
        <w:tc>
          <w:tcPr>
            <w:tcW w:w="889" w:type="dxa"/>
          </w:tcPr>
          <w:p w14:paraId="1DCC4619" w14:textId="77777777" w:rsidR="00A63227" w:rsidRPr="00102E65" w:rsidRDefault="00A63227" w:rsidP="00A63227">
            <w:pPr>
              <w:rPr>
                <w:sz w:val="18"/>
                <w:szCs w:val="18"/>
              </w:rPr>
            </w:pPr>
            <w:r w:rsidRPr="00102E65">
              <w:rPr>
                <w:sz w:val="18"/>
                <w:szCs w:val="18"/>
              </w:rPr>
              <w:t>NA</w:t>
            </w:r>
          </w:p>
        </w:tc>
      </w:tr>
      <w:tr w:rsidR="0092099D" w:rsidRPr="0092099D" w14:paraId="5BAB3A2A" w14:textId="77777777" w:rsidTr="0092099D">
        <w:tc>
          <w:tcPr>
            <w:tcW w:w="859" w:type="dxa"/>
          </w:tcPr>
          <w:p w14:paraId="5171901A" w14:textId="77777777" w:rsidR="00A63227" w:rsidRPr="00102E65" w:rsidRDefault="00A63227" w:rsidP="00A63227">
            <w:pPr>
              <w:rPr>
                <w:sz w:val="18"/>
                <w:szCs w:val="18"/>
              </w:rPr>
            </w:pPr>
            <w:r w:rsidRPr="00102E65">
              <w:rPr>
                <w:sz w:val="18"/>
                <w:szCs w:val="18"/>
              </w:rPr>
              <w:lastRenderedPageBreak/>
              <w:t>"Hgb-6-75"</w:t>
            </w:r>
          </w:p>
        </w:tc>
        <w:tc>
          <w:tcPr>
            <w:tcW w:w="1476" w:type="dxa"/>
          </w:tcPr>
          <w:p w14:paraId="0CB21309" w14:textId="77777777" w:rsidR="00A63227" w:rsidRPr="00102E65" w:rsidRDefault="00A63227" w:rsidP="00A63227">
            <w:pPr>
              <w:rPr>
                <w:sz w:val="18"/>
                <w:szCs w:val="18"/>
              </w:rPr>
            </w:pPr>
            <w:r w:rsidRPr="00102E65">
              <w:rPr>
                <w:sz w:val="18"/>
                <w:szCs w:val="18"/>
              </w:rPr>
              <w:t>"WILDROSE CANYON HIGHLANDS"</w:t>
            </w:r>
          </w:p>
        </w:tc>
        <w:tc>
          <w:tcPr>
            <w:tcW w:w="1086" w:type="dxa"/>
          </w:tcPr>
          <w:p w14:paraId="2690EEBA" w14:textId="77777777" w:rsidR="00A63227" w:rsidRPr="00102E65" w:rsidRDefault="00A63227" w:rsidP="00A63227">
            <w:pPr>
              <w:rPr>
                <w:sz w:val="18"/>
                <w:szCs w:val="18"/>
              </w:rPr>
            </w:pPr>
            <w:r w:rsidRPr="00102E65">
              <w:rPr>
                <w:sz w:val="18"/>
                <w:szCs w:val="18"/>
              </w:rPr>
              <w:t>NA</w:t>
            </w:r>
          </w:p>
        </w:tc>
        <w:tc>
          <w:tcPr>
            <w:tcW w:w="889" w:type="dxa"/>
          </w:tcPr>
          <w:p w14:paraId="212320BA" w14:textId="77777777" w:rsidR="00A63227" w:rsidRPr="00102E65" w:rsidRDefault="00A63227" w:rsidP="00A63227">
            <w:pPr>
              <w:rPr>
                <w:sz w:val="18"/>
                <w:szCs w:val="18"/>
              </w:rPr>
            </w:pPr>
            <w:r w:rsidRPr="00102E65">
              <w:rPr>
                <w:sz w:val="18"/>
                <w:szCs w:val="18"/>
              </w:rPr>
              <w:t>NA</w:t>
            </w:r>
          </w:p>
        </w:tc>
      </w:tr>
      <w:tr w:rsidR="0092099D" w:rsidRPr="0092099D" w14:paraId="1074BB1A" w14:textId="77777777" w:rsidTr="0092099D">
        <w:tc>
          <w:tcPr>
            <w:tcW w:w="859" w:type="dxa"/>
          </w:tcPr>
          <w:p w14:paraId="52E338BF" w14:textId="77777777" w:rsidR="00A63227" w:rsidRPr="00102E65" w:rsidRDefault="00A63227" w:rsidP="00A63227">
            <w:pPr>
              <w:rPr>
                <w:sz w:val="18"/>
                <w:szCs w:val="18"/>
              </w:rPr>
            </w:pPr>
            <w:r w:rsidRPr="00102E65">
              <w:rPr>
                <w:sz w:val="18"/>
                <w:szCs w:val="18"/>
              </w:rPr>
              <w:t>"Hgb-6-76"</w:t>
            </w:r>
          </w:p>
        </w:tc>
        <w:tc>
          <w:tcPr>
            <w:tcW w:w="1476" w:type="dxa"/>
          </w:tcPr>
          <w:p w14:paraId="7204C8E8" w14:textId="77777777" w:rsidR="00A63227" w:rsidRPr="00102E65" w:rsidRDefault="00A63227" w:rsidP="00A63227">
            <w:pPr>
              <w:rPr>
                <w:sz w:val="18"/>
                <w:szCs w:val="18"/>
              </w:rPr>
            </w:pPr>
            <w:r w:rsidRPr="00102E65">
              <w:rPr>
                <w:sz w:val="18"/>
                <w:szCs w:val="18"/>
              </w:rPr>
              <w:t>"BROWN MOUNTAIN VALLEY HIGHLANDS"</w:t>
            </w:r>
          </w:p>
        </w:tc>
        <w:tc>
          <w:tcPr>
            <w:tcW w:w="1086" w:type="dxa"/>
          </w:tcPr>
          <w:p w14:paraId="3C9C5E19" w14:textId="77777777" w:rsidR="00A63227" w:rsidRPr="00102E65" w:rsidRDefault="00A63227" w:rsidP="00A63227">
            <w:pPr>
              <w:rPr>
                <w:sz w:val="18"/>
                <w:szCs w:val="18"/>
              </w:rPr>
            </w:pPr>
            <w:r w:rsidRPr="00102E65">
              <w:rPr>
                <w:sz w:val="18"/>
                <w:szCs w:val="18"/>
              </w:rPr>
              <w:t>NA</w:t>
            </w:r>
          </w:p>
        </w:tc>
        <w:tc>
          <w:tcPr>
            <w:tcW w:w="889" w:type="dxa"/>
          </w:tcPr>
          <w:p w14:paraId="55D2BBA0" w14:textId="77777777" w:rsidR="00A63227" w:rsidRPr="00102E65" w:rsidRDefault="00A63227" w:rsidP="00A63227">
            <w:pPr>
              <w:rPr>
                <w:sz w:val="18"/>
                <w:szCs w:val="18"/>
              </w:rPr>
            </w:pPr>
            <w:r w:rsidRPr="00102E65">
              <w:rPr>
                <w:sz w:val="18"/>
                <w:szCs w:val="18"/>
              </w:rPr>
              <w:t>NA</w:t>
            </w:r>
          </w:p>
        </w:tc>
      </w:tr>
      <w:tr w:rsidR="0092099D" w:rsidRPr="0092099D" w14:paraId="6192667F" w14:textId="77777777" w:rsidTr="0092099D">
        <w:tc>
          <w:tcPr>
            <w:tcW w:w="859" w:type="dxa"/>
          </w:tcPr>
          <w:p w14:paraId="693A7CFB" w14:textId="77777777" w:rsidR="00A63227" w:rsidRPr="00102E65" w:rsidRDefault="00A63227" w:rsidP="00A63227">
            <w:pPr>
              <w:rPr>
                <w:sz w:val="18"/>
                <w:szCs w:val="18"/>
              </w:rPr>
            </w:pPr>
            <w:r w:rsidRPr="00102E65">
              <w:rPr>
                <w:sz w:val="18"/>
                <w:szCs w:val="18"/>
              </w:rPr>
              <w:t>"Hgb-6-77"</w:t>
            </w:r>
          </w:p>
        </w:tc>
        <w:tc>
          <w:tcPr>
            <w:tcW w:w="1476" w:type="dxa"/>
          </w:tcPr>
          <w:p w14:paraId="03D98D4B" w14:textId="77777777" w:rsidR="00A63227" w:rsidRPr="00102E65" w:rsidRDefault="00A63227" w:rsidP="00A63227">
            <w:pPr>
              <w:rPr>
                <w:sz w:val="18"/>
                <w:szCs w:val="18"/>
              </w:rPr>
            </w:pPr>
            <w:r w:rsidRPr="00102E65">
              <w:rPr>
                <w:sz w:val="18"/>
                <w:szCs w:val="18"/>
              </w:rPr>
              <w:t>"GRASS VALLEY HIGHLANDS"</w:t>
            </w:r>
          </w:p>
        </w:tc>
        <w:tc>
          <w:tcPr>
            <w:tcW w:w="1086" w:type="dxa"/>
          </w:tcPr>
          <w:p w14:paraId="4C0E1D22" w14:textId="77777777" w:rsidR="00A63227" w:rsidRPr="00102E65" w:rsidRDefault="00A63227" w:rsidP="00A63227">
            <w:pPr>
              <w:rPr>
                <w:sz w:val="18"/>
                <w:szCs w:val="18"/>
              </w:rPr>
            </w:pPr>
            <w:r w:rsidRPr="00102E65">
              <w:rPr>
                <w:sz w:val="18"/>
                <w:szCs w:val="18"/>
              </w:rPr>
              <w:t>NA</w:t>
            </w:r>
          </w:p>
        </w:tc>
        <w:tc>
          <w:tcPr>
            <w:tcW w:w="889" w:type="dxa"/>
          </w:tcPr>
          <w:p w14:paraId="5480859B" w14:textId="77777777" w:rsidR="00A63227" w:rsidRPr="00102E65" w:rsidRDefault="00A63227" w:rsidP="00A63227">
            <w:pPr>
              <w:rPr>
                <w:sz w:val="18"/>
                <w:szCs w:val="18"/>
              </w:rPr>
            </w:pPr>
            <w:r w:rsidRPr="00102E65">
              <w:rPr>
                <w:sz w:val="18"/>
                <w:szCs w:val="18"/>
              </w:rPr>
              <w:t>NA</w:t>
            </w:r>
          </w:p>
        </w:tc>
      </w:tr>
      <w:tr w:rsidR="0092099D" w:rsidRPr="0092099D" w14:paraId="3135F551" w14:textId="77777777" w:rsidTr="0092099D">
        <w:tc>
          <w:tcPr>
            <w:tcW w:w="859" w:type="dxa"/>
          </w:tcPr>
          <w:p w14:paraId="4872F226" w14:textId="77777777" w:rsidR="00A63227" w:rsidRPr="00102E65" w:rsidRDefault="00A63227" w:rsidP="00A63227">
            <w:pPr>
              <w:rPr>
                <w:sz w:val="18"/>
                <w:szCs w:val="18"/>
              </w:rPr>
            </w:pPr>
            <w:r w:rsidRPr="00102E65">
              <w:rPr>
                <w:sz w:val="18"/>
                <w:szCs w:val="18"/>
              </w:rPr>
              <w:t>"Hgb-6-78"</w:t>
            </w:r>
          </w:p>
        </w:tc>
        <w:tc>
          <w:tcPr>
            <w:tcW w:w="1476" w:type="dxa"/>
          </w:tcPr>
          <w:p w14:paraId="7CC077BD" w14:textId="77777777" w:rsidR="00A63227" w:rsidRPr="00102E65" w:rsidRDefault="00A63227" w:rsidP="00A63227">
            <w:pPr>
              <w:rPr>
                <w:sz w:val="18"/>
                <w:szCs w:val="18"/>
              </w:rPr>
            </w:pPr>
            <w:r w:rsidRPr="00102E65">
              <w:rPr>
                <w:sz w:val="18"/>
                <w:szCs w:val="18"/>
              </w:rPr>
              <w:t>"DENNING SPRING VALLEY HIGHLANDS"</w:t>
            </w:r>
          </w:p>
        </w:tc>
        <w:tc>
          <w:tcPr>
            <w:tcW w:w="1086" w:type="dxa"/>
          </w:tcPr>
          <w:p w14:paraId="7EBE88FD" w14:textId="77777777" w:rsidR="00A63227" w:rsidRPr="00102E65" w:rsidRDefault="00A63227" w:rsidP="00A63227">
            <w:pPr>
              <w:rPr>
                <w:sz w:val="18"/>
                <w:szCs w:val="18"/>
              </w:rPr>
            </w:pPr>
            <w:r w:rsidRPr="00102E65">
              <w:rPr>
                <w:sz w:val="18"/>
                <w:szCs w:val="18"/>
              </w:rPr>
              <w:t>NA</w:t>
            </w:r>
          </w:p>
        </w:tc>
        <w:tc>
          <w:tcPr>
            <w:tcW w:w="889" w:type="dxa"/>
          </w:tcPr>
          <w:p w14:paraId="6E9A5183" w14:textId="77777777" w:rsidR="00A63227" w:rsidRPr="00102E65" w:rsidRDefault="00A63227" w:rsidP="00A63227">
            <w:pPr>
              <w:rPr>
                <w:sz w:val="18"/>
                <w:szCs w:val="18"/>
              </w:rPr>
            </w:pPr>
            <w:r w:rsidRPr="00102E65">
              <w:rPr>
                <w:sz w:val="18"/>
                <w:szCs w:val="18"/>
              </w:rPr>
              <w:t>NA</w:t>
            </w:r>
          </w:p>
        </w:tc>
      </w:tr>
      <w:tr w:rsidR="0092099D" w:rsidRPr="0092099D" w14:paraId="739E69C4" w14:textId="77777777" w:rsidTr="0092099D">
        <w:tc>
          <w:tcPr>
            <w:tcW w:w="859" w:type="dxa"/>
          </w:tcPr>
          <w:p w14:paraId="7E10FF76" w14:textId="77777777" w:rsidR="00A63227" w:rsidRPr="00102E65" w:rsidRDefault="00A63227" w:rsidP="00A63227">
            <w:pPr>
              <w:rPr>
                <w:sz w:val="18"/>
                <w:szCs w:val="18"/>
              </w:rPr>
            </w:pPr>
            <w:r w:rsidRPr="00102E65">
              <w:rPr>
                <w:sz w:val="18"/>
                <w:szCs w:val="18"/>
              </w:rPr>
              <w:t>"Hgb-6-79"</w:t>
            </w:r>
          </w:p>
        </w:tc>
        <w:tc>
          <w:tcPr>
            <w:tcW w:w="1476" w:type="dxa"/>
          </w:tcPr>
          <w:p w14:paraId="6D25464E" w14:textId="77777777" w:rsidR="00A63227" w:rsidRPr="00102E65" w:rsidRDefault="00A63227" w:rsidP="00A63227">
            <w:pPr>
              <w:rPr>
                <w:sz w:val="18"/>
                <w:szCs w:val="18"/>
              </w:rPr>
            </w:pPr>
            <w:r w:rsidRPr="00102E65">
              <w:rPr>
                <w:sz w:val="18"/>
                <w:szCs w:val="18"/>
              </w:rPr>
              <w:t>"CALIFORNIA VALLEY HIGHLANDS"</w:t>
            </w:r>
          </w:p>
        </w:tc>
        <w:tc>
          <w:tcPr>
            <w:tcW w:w="1086" w:type="dxa"/>
          </w:tcPr>
          <w:p w14:paraId="4A0702AA" w14:textId="77777777" w:rsidR="00A63227" w:rsidRPr="00102E65" w:rsidRDefault="00A63227" w:rsidP="00A63227">
            <w:pPr>
              <w:rPr>
                <w:sz w:val="18"/>
                <w:szCs w:val="18"/>
              </w:rPr>
            </w:pPr>
            <w:r w:rsidRPr="00102E65">
              <w:rPr>
                <w:sz w:val="18"/>
                <w:szCs w:val="18"/>
              </w:rPr>
              <w:t>850</w:t>
            </w:r>
          </w:p>
        </w:tc>
        <w:tc>
          <w:tcPr>
            <w:tcW w:w="889" w:type="dxa"/>
          </w:tcPr>
          <w:p w14:paraId="09FE15FE" w14:textId="77777777" w:rsidR="00A63227" w:rsidRPr="00102E65" w:rsidRDefault="00A63227" w:rsidP="00A63227">
            <w:pPr>
              <w:rPr>
                <w:sz w:val="18"/>
                <w:szCs w:val="18"/>
              </w:rPr>
            </w:pPr>
            <w:r w:rsidRPr="00102E65">
              <w:rPr>
                <w:sz w:val="18"/>
                <w:szCs w:val="18"/>
              </w:rPr>
              <w:t>"yes"</w:t>
            </w:r>
          </w:p>
        </w:tc>
      </w:tr>
      <w:tr w:rsidR="0092099D" w:rsidRPr="0092099D" w14:paraId="698C0DB0" w14:textId="77777777" w:rsidTr="0092099D">
        <w:tc>
          <w:tcPr>
            <w:tcW w:w="859" w:type="dxa"/>
          </w:tcPr>
          <w:p w14:paraId="1F4C82C2" w14:textId="77777777" w:rsidR="00A63227" w:rsidRPr="00102E65" w:rsidRDefault="00A63227" w:rsidP="00A63227">
            <w:pPr>
              <w:rPr>
                <w:sz w:val="18"/>
                <w:szCs w:val="18"/>
              </w:rPr>
            </w:pPr>
            <w:r w:rsidRPr="00102E65">
              <w:rPr>
                <w:sz w:val="18"/>
                <w:szCs w:val="18"/>
              </w:rPr>
              <w:t>"Hgb-6-8"</w:t>
            </w:r>
          </w:p>
        </w:tc>
        <w:tc>
          <w:tcPr>
            <w:tcW w:w="1476" w:type="dxa"/>
          </w:tcPr>
          <w:p w14:paraId="55411E5F" w14:textId="77777777" w:rsidR="00A63227" w:rsidRPr="00102E65" w:rsidRDefault="00A63227" w:rsidP="00A63227">
            <w:pPr>
              <w:rPr>
                <w:sz w:val="18"/>
                <w:szCs w:val="18"/>
              </w:rPr>
            </w:pPr>
            <w:r w:rsidRPr="00102E65">
              <w:rPr>
                <w:sz w:val="18"/>
                <w:szCs w:val="18"/>
              </w:rPr>
              <w:t>"BRIDGEPORT VALLEY HIGHLANDS"</w:t>
            </w:r>
          </w:p>
        </w:tc>
        <w:tc>
          <w:tcPr>
            <w:tcW w:w="1086" w:type="dxa"/>
          </w:tcPr>
          <w:p w14:paraId="3E3710CE" w14:textId="77777777" w:rsidR="00A63227" w:rsidRPr="00102E65" w:rsidRDefault="00A63227" w:rsidP="00A63227">
            <w:pPr>
              <w:rPr>
                <w:sz w:val="18"/>
                <w:szCs w:val="18"/>
              </w:rPr>
            </w:pPr>
            <w:r w:rsidRPr="00102E65">
              <w:rPr>
                <w:sz w:val="18"/>
                <w:szCs w:val="18"/>
              </w:rPr>
              <w:t>528.44</w:t>
            </w:r>
          </w:p>
        </w:tc>
        <w:tc>
          <w:tcPr>
            <w:tcW w:w="889" w:type="dxa"/>
          </w:tcPr>
          <w:p w14:paraId="618C970F" w14:textId="77777777" w:rsidR="00A63227" w:rsidRPr="00102E65" w:rsidRDefault="00A63227" w:rsidP="00A63227">
            <w:pPr>
              <w:rPr>
                <w:sz w:val="18"/>
                <w:szCs w:val="18"/>
              </w:rPr>
            </w:pPr>
            <w:r w:rsidRPr="00102E65">
              <w:rPr>
                <w:sz w:val="18"/>
                <w:szCs w:val="18"/>
              </w:rPr>
              <w:t>"yes"</w:t>
            </w:r>
          </w:p>
        </w:tc>
      </w:tr>
      <w:tr w:rsidR="0092099D" w:rsidRPr="0092099D" w14:paraId="0F0A0EF3" w14:textId="77777777" w:rsidTr="0092099D">
        <w:tc>
          <w:tcPr>
            <w:tcW w:w="859" w:type="dxa"/>
          </w:tcPr>
          <w:p w14:paraId="3CF600B7" w14:textId="77777777" w:rsidR="00A63227" w:rsidRPr="00102E65" w:rsidRDefault="00A63227" w:rsidP="00A63227">
            <w:pPr>
              <w:rPr>
                <w:sz w:val="18"/>
                <w:szCs w:val="18"/>
              </w:rPr>
            </w:pPr>
            <w:r w:rsidRPr="00102E65">
              <w:rPr>
                <w:sz w:val="18"/>
                <w:szCs w:val="18"/>
              </w:rPr>
              <w:t>"Hgb-6-80"</w:t>
            </w:r>
          </w:p>
        </w:tc>
        <w:tc>
          <w:tcPr>
            <w:tcW w:w="1476" w:type="dxa"/>
          </w:tcPr>
          <w:p w14:paraId="448635E9" w14:textId="77777777" w:rsidR="00A63227" w:rsidRPr="00102E65" w:rsidRDefault="00A63227" w:rsidP="00A63227">
            <w:pPr>
              <w:rPr>
                <w:sz w:val="18"/>
                <w:szCs w:val="18"/>
              </w:rPr>
            </w:pPr>
            <w:r w:rsidRPr="00102E65">
              <w:rPr>
                <w:sz w:val="18"/>
                <w:szCs w:val="18"/>
              </w:rPr>
              <w:t>"MIDDLE PARK CANYON HIGHLANDS"</w:t>
            </w:r>
          </w:p>
        </w:tc>
        <w:tc>
          <w:tcPr>
            <w:tcW w:w="1086" w:type="dxa"/>
          </w:tcPr>
          <w:p w14:paraId="6BCF05C8" w14:textId="77777777" w:rsidR="00A63227" w:rsidRPr="00102E65" w:rsidRDefault="00A63227" w:rsidP="00A63227">
            <w:pPr>
              <w:rPr>
                <w:sz w:val="18"/>
                <w:szCs w:val="18"/>
              </w:rPr>
            </w:pPr>
            <w:r w:rsidRPr="00102E65">
              <w:rPr>
                <w:sz w:val="18"/>
                <w:szCs w:val="18"/>
              </w:rPr>
              <w:t>NA</w:t>
            </w:r>
          </w:p>
        </w:tc>
        <w:tc>
          <w:tcPr>
            <w:tcW w:w="889" w:type="dxa"/>
          </w:tcPr>
          <w:p w14:paraId="001DB735" w14:textId="77777777" w:rsidR="00A63227" w:rsidRPr="00102E65" w:rsidRDefault="00A63227" w:rsidP="00A63227">
            <w:pPr>
              <w:rPr>
                <w:sz w:val="18"/>
                <w:szCs w:val="18"/>
              </w:rPr>
            </w:pPr>
            <w:r w:rsidRPr="00102E65">
              <w:rPr>
                <w:sz w:val="18"/>
                <w:szCs w:val="18"/>
              </w:rPr>
              <w:t>NA</w:t>
            </w:r>
          </w:p>
        </w:tc>
      </w:tr>
      <w:tr w:rsidR="0092099D" w:rsidRPr="0092099D" w14:paraId="4411E8EE" w14:textId="77777777" w:rsidTr="0092099D">
        <w:tc>
          <w:tcPr>
            <w:tcW w:w="859" w:type="dxa"/>
          </w:tcPr>
          <w:p w14:paraId="0FEC3794" w14:textId="77777777" w:rsidR="00A63227" w:rsidRPr="00102E65" w:rsidRDefault="00A63227" w:rsidP="00A63227">
            <w:pPr>
              <w:rPr>
                <w:sz w:val="18"/>
                <w:szCs w:val="18"/>
              </w:rPr>
            </w:pPr>
            <w:r w:rsidRPr="00102E65">
              <w:rPr>
                <w:sz w:val="18"/>
                <w:szCs w:val="18"/>
              </w:rPr>
              <w:t>"Hgb-6-81"</w:t>
            </w:r>
          </w:p>
        </w:tc>
        <w:tc>
          <w:tcPr>
            <w:tcW w:w="1476" w:type="dxa"/>
          </w:tcPr>
          <w:p w14:paraId="741CEC8E" w14:textId="77777777" w:rsidR="00A63227" w:rsidRPr="00102E65" w:rsidRDefault="00A63227" w:rsidP="00A63227">
            <w:pPr>
              <w:rPr>
                <w:sz w:val="18"/>
                <w:szCs w:val="18"/>
              </w:rPr>
            </w:pPr>
            <w:r w:rsidRPr="00102E65">
              <w:rPr>
                <w:sz w:val="18"/>
                <w:szCs w:val="18"/>
              </w:rPr>
              <w:t>"BUTTE VALLEY HIGHLANDS"</w:t>
            </w:r>
          </w:p>
        </w:tc>
        <w:tc>
          <w:tcPr>
            <w:tcW w:w="1086" w:type="dxa"/>
          </w:tcPr>
          <w:p w14:paraId="14ABF40A" w14:textId="77777777" w:rsidR="00A63227" w:rsidRPr="00102E65" w:rsidRDefault="00A63227" w:rsidP="00A63227">
            <w:pPr>
              <w:rPr>
                <w:sz w:val="18"/>
                <w:szCs w:val="18"/>
              </w:rPr>
            </w:pPr>
            <w:r w:rsidRPr="00102E65">
              <w:rPr>
                <w:sz w:val="18"/>
                <w:szCs w:val="18"/>
              </w:rPr>
              <w:t>NA</w:t>
            </w:r>
          </w:p>
        </w:tc>
        <w:tc>
          <w:tcPr>
            <w:tcW w:w="889" w:type="dxa"/>
          </w:tcPr>
          <w:p w14:paraId="23BDD144" w14:textId="77777777" w:rsidR="00A63227" w:rsidRPr="00102E65" w:rsidRDefault="00A63227" w:rsidP="00A63227">
            <w:pPr>
              <w:rPr>
                <w:sz w:val="18"/>
                <w:szCs w:val="18"/>
              </w:rPr>
            </w:pPr>
            <w:r w:rsidRPr="00102E65">
              <w:rPr>
                <w:sz w:val="18"/>
                <w:szCs w:val="18"/>
              </w:rPr>
              <w:t>NA</w:t>
            </w:r>
          </w:p>
        </w:tc>
      </w:tr>
      <w:tr w:rsidR="0092099D" w:rsidRPr="0092099D" w14:paraId="55ECF195" w14:textId="77777777" w:rsidTr="0092099D">
        <w:tc>
          <w:tcPr>
            <w:tcW w:w="859" w:type="dxa"/>
          </w:tcPr>
          <w:p w14:paraId="7E21DA62" w14:textId="77777777" w:rsidR="00A63227" w:rsidRPr="00102E65" w:rsidRDefault="00A63227" w:rsidP="00A63227">
            <w:pPr>
              <w:rPr>
                <w:sz w:val="18"/>
                <w:szCs w:val="18"/>
              </w:rPr>
            </w:pPr>
            <w:r w:rsidRPr="00102E65">
              <w:rPr>
                <w:sz w:val="18"/>
                <w:szCs w:val="18"/>
              </w:rPr>
              <w:t>"Hgb-6-82"</w:t>
            </w:r>
          </w:p>
        </w:tc>
        <w:tc>
          <w:tcPr>
            <w:tcW w:w="1476" w:type="dxa"/>
          </w:tcPr>
          <w:p w14:paraId="73C3DF54" w14:textId="77777777" w:rsidR="00A63227" w:rsidRPr="00102E65" w:rsidRDefault="00A63227" w:rsidP="00A63227">
            <w:pPr>
              <w:rPr>
                <w:sz w:val="18"/>
                <w:szCs w:val="18"/>
              </w:rPr>
            </w:pPr>
            <w:r w:rsidRPr="00102E65">
              <w:rPr>
                <w:sz w:val="18"/>
                <w:szCs w:val="18"/>
              </w:rPr>
              <w:t>"SPRING CANYON VALLEY HIGHLANDS"</w:t>
            </w:r>
          </w:p>
        </w:tc>
        <w:tc>
          <w:tcPr>
            <w:tcW w:w="1086" w:type="dxa"/>
          </w:tcPr>
          <w:p w14:paraId="3C5B91ED" w14:textId="77777777" w:rsidR="00A63227" w:rsidRPr="00102E65" w:rsidRDefault="00A63227" w:rsidP="00A63227">
            <w:pPr>
              <w:rPr>
                <w:sz w:val="18"/>
                <w:szCs w:val="18"/>
              </w:rPr>
            </w:pPr>
            <w:r w:rsidRPr="00102E65">
              <w:rPr>
                <w:sz w:val="18"/>
                <w:szCs w:val="18"/>
              </w:rPr>
              <w:t>NA</w:t>
            </w:r>
          </w:p>
        </w:tc>
        <w:tc>
          <w:tcPr>
            <w:tcW w:w="889" w:type="dxa"/>
          </w:tcPr>
          <w:p w14:paraId="1FFA070B" w14:textId="77777777" w:rsidR="00A63227" w:rsidRPr="00102E65" w:rsidRDefault="00A63227" w:rsidP="00A63227">
            <w:pPr>
              <w:rPr>
                <w:sz w:val="18"/>
                <w:szCs w:val="18"/>
              </w:rPr>
            </w:pPr>
            <w:r w:rsidRPr="00102E65">
              <w:rPr>
                <w:sz w:val="18"/>
                <w:szCs w:val="18"/>
              </w:rPr>
              <w:t>NA</w:t>
            </w:r>
          </w:p>
        </w:tc>
      </w:tr>
      <w:tr w:rsidR="0092099D" w:rsidRPr="0092099D" w14:paraId="629A11A6" w14:textId="77777777" w:rsidTr="0092099D">
        <w:tc>
          <w:tcPr>
            <w:tcW w:w="859" w:type="dxa"/>
          </w:tcPr>
          <w:p w14:paraId="7DFCD0FE" w14:textId="77777777" w:rsidR="00A63227" w:rsidRPr="00102E65" w:rsidRDefault="00A63227" w:rsidP="00A63227">
            <w:pPr>
              <w:rPr>
                <w:sz w:val="18"/>
                <w:szCs w:val="18"/>
              </w:rPr>
            </w:pPr>
            <w:r w:rsidRPr="00102E65">
              <w:rPr>
                <w:sz w:val="18"/>
                <w:szCs w:val="18"/>
              </w:rPr>
              <w:t>"Hgb-6-84"</w:t>
            </w:r>
          </w:p>
        </w:tc>
        <w:tc>
          <w:tcPr>
            <w:tcW w:w="1476" w:type="dxa"/>
          </w:tcPr>
          <w:p w14:paraId="66EAA7BE" w14:textId="77777777" w:rsidR="00A63227" w:rsidRPr="00102E65" w:rsidRDefault="00A63227" w:rsidP="00A63227">
            <w:pPr>
              <w:rPr>
                <w:sz w:val="18"/>
                <w:szCs w:val="18"/>
              </w:rPr>
            </w:pPr>
            <w:r w:rsidRPr="00102E65">
              <w:rPr>
                <w:sz w:val="18"/>
                <w:szCs w:val="18"/>
              </w:rPr>
              <w:t>"GREENWATER VALLEY HIGHLANDS"</w:t>
            </w:r>
          </w:p>
        </w:tc>
        <w:tc>
          <w:tcPr>
            <w:tcW w:w="1086" w:type="dxa"/>
          </w:tcPr>
          <w:p w14:paraId="53320D72" w14:textId="77777777" w:rsidR="00A63227" w:rsidRPr="00102E65" w:rsidRDefault="00A63227" w:rsidP="00A63227">
            <w:pPr>
              <w:rPr>
                <w:sz w:val="18"/>
                <w:szCs w:val="18"/>
              </w:rPr>
            </w:pPr>
            <w:r w:rsidRPr="00102E65">
              <w:rPr>
                <w:sz w:val="18"/>
                <w:szCs w:val="18"/>
              </w:rPr>
              <w:t>NA</w:t>
            </w:r>
          </w:p>
        </w:tc>
        <w:tc>
          <w:tcPr>
            <w:tcW w:w="889" w:type="dxa"/>
          </w:tcPr>
          <w:p w14:paraId="423ABE0F" w14:textId="77777777" w:rsidR="00A63227" w:rsidRPr="00102E65" w:rsidRDefault="00A63227" w:rsidP="00A63227">
            <w:pPr>
              <w:rPr>
                <w:sz w:val="18"/>
                <w:szCs w:val="18"/>
              </w:rPr>
            </w:pPr>
            <w:r w:rsidRPr="00102E65">
              <w:rPr>
                <w:sz w:val="18"/>
                <w:szCs w:val="18"/>
              </w:rPr>
              <w:t>NA</w:t>
            </w:r>
          </w:p>
        </w:tc>
      </w:tr>
      <w:tr w:rsidR="0092099D" w:rsidRPr="0092099D" w14:paraId="6AA37348" w14:textId="77777777" w:rsidTr="0092099D">
        <w:tc>
          <w:tcPr>
            <w:tcW w:w="859" w:type="dxa"/>
          </w:tcPr>
          <w:p w14:paraId="4BA40317" w14:textId="77777777" w:rsidR="00A63227" w:rsidRPr="00102E65" w:rsidRDefault="00A63227" w:rsidP="00A63227">
            <w:pPr>
              <w:rPr>
                <w:sz w:val="18"/>
                <w:szCs w:val="18"/>
              </w:rPr>
            </w:pPr>
            <w:r w:rsidRPr="00102E65">
              <w:rPr>
                <w:sz w:val="18"/>
                <w:szCs w:val="18"/>
              </w:rPr>
              <w:t>"Hgb-6-85"</w:t>
            </w:r>
          </w:p>
        </w:tc>
        <w:tc>
          <w:tcPr>
            <w:tcW w:w="1476" w:type="dxa"/>
          </w:tcPr>
          <w:p w14:paraId="6E1777DF" w14:textId="77777777" w:rsidR="00A63227" w:rsidRPr="00102E65" w:rsidRDefault="00A63227" w:rsidP="00A63227">
            <w:pPr>
              <w:rPr>
                <w:sz w:val="18"/>
                <w:szCs w:val="18"/>
              </w:rPr>
            </w:pPr>
            <w:r w:rsidRPr="00102E65">
              <w:rPr>
                <w:sz w:val="18"/>
                <w:szCs w:val="18"/>
              </w:rPr>
              <w:t>"GOLD VALLEY HIGHLANDS"</w:t>
            </w:r>
          </w:p>
        </w:tc>
        <w:tc>
          <w:tcPr>
            <w:tcW w:w="1086" w:type="dxa"/>
          </w:tcPr>
          <w:p w14:paraId="155EA325" w14:textId="77777777" w:rsidR="00A63227" w:rsidRPr="00102E65" w:rsidRDefault="00A63227" w:rsidP="00A63227">
            <w:pPr>
              <w:rPr>
                <w:sz w:val="18"/>
                <w:szCs w:val="18"/>
              </w:rPr>
            </w:pPr>
            <w:r w:rsidRPr="00102E65">
              <w:rPr>
                <w:sz w:val="18"/>
                <w:szCs w:val="18"/>
              </w:rPr>
              <w:t>NA</w:t>
            </w:r>
          </w:p>
        </w:tc>
        <w:tc>
          <w:tcPr>
            <w:tcW w:w="889" w:type="dxa"/>
          </w:tcPr>
          <w:p w14:paraId="6AA5831A" w14:textId="77777777" w:rsidR="00A63227" w:rsidRPr="00102E65" w:rsidRDefault="00A63227" w:rsidP="00A63227">
            <w:pPr>
              <w:rPr>
                <w:sz w:val="18"/>
                <w:szCs w:val="18"/>
              </w:rPr>
            </w:pPr>
            <w:r w:rsidRPr="00102E65">
              <w:rPr>
                <w:sz w:val="18"/>
                <w:szCs w:val="18"/>
              </w:rPr>
              <w:t>NA</w:t>
            </w:r>
          </w:p>
        </w:tc>
      </w:tr>
      <w:tr w:rsidR="0092099D" w:rsidRPr="0092099D" w14:paraId="2B259761" w14:textId="77777777" w:rsidTr="0092099D">
        <w:tc>
          <w:tcPr>
            <w:tcW w:w="859" w:type="dxa"/>
          </w:tcPr>
          <w:p w14:paraId="1B8A6E25" w14:textId="77777777" w:rsidR="00A63227" w:rsidRPr="00102E65" w:rsidRDefault="00A63227" w:rsidP="00A63227">
            <w:pPr>
              <w:rPr>
                <w:sz w:val="18"/>
                <w:szCs w:val="18"/>
              </w:rPr>
            </w:pPr>
            <w:r w:rsidRPr="00102E65">
              <w:rPr>
                <w:sz w:val="18"/>
                <w:szCs w:val="18"/>
              </w:rPr>
              <w:t>"Hgb-6-86"</w:t>
            </w:r>
          </w:p>
        </w:tc>
        <w:tc>
          <w:tcPr>
            <w:tcW w:w="1476" w:type="dxa"/>
          </w:tcPr>
          <w:p w14:paraId="28B044E1" w14:textId="77777777" w:rsidR="00A63227" w:rsidRPr="00102E65" w:rsidRDefault="00A63227" w:rsidP="00A63227">
            <w:pPr>
              <w:rPr>
                <w:sz w:val="18"/>
                <w:szCs w:val="18"/>
              </w:rPr>
            </w:pPr>
            <w:r w:rsidRPr="00102E65">
              <w:rPr>
                <w:sz w:val="18"/>
                <w:szCs w:val="18"/>
              </w:rPr>
              <w:t>"RHODES HILL AREA HIGHLANDS"</w:t>
            </w:r>
          </w:p>
        </w:tc>
        <w:tc>
          <w:tcPr>
            <w:tcW w:w="1086" w:type="dxa"/>
          </w:tcPr>
          <w:p w14:paraId="0D4F3180" w14:textId="77777777" w:rsidR="00A63227" w:rsidRPr="00102E65" w:rsidRDefault="00A63227" w:rsidP="00A63227">
            <w:pPr>
              <w:rPr>
                <w:sz w:val="18"/>
                <w:szCs w:val="18"/>
              </w:rPr>
            </w:pPr>
            <w:r w:rsidRPr="00102E65">
              <w:rPr>
                <w:sz w:val="18"/>
                <w:szCs w:val="18"/>
              </w:rPr>
              <w:t>NA</w:t>
            </w:r>
          </w:p>
        </w:tc>
        <w:tc>
          <w:tcPr>
            <w:tcW w:w="889" w:type="dxa"/>
          </w:tcPr>
          <w:p w14:paraId="322AB319" w14:textId="77777777" w:rsidR="00A63227" w:rsidRPr="00102E65" w:rsidRDefault="00A63227" w:rsidP="00A63227">
            <w:pPr>
              <w:rPr>
                <w:sz w:val="18"/>
                <w:szCs w:val="18"/>
              </w:rPr>
            </w:pPr>
            <w:r w:rsidRPr="00102E65">
              <w:rPr>
                <w:sz w:val="18"/>
                <w:szCs w:val="18"/>
              </w:rPr>
              <w:t>NA</w:t>
            </w:r>
          </w:p>
        </w:tc>
      </w:tr>
      <w:tr w:rsidR="0092099D" w:rsidRPr="0092099D" w14:paraId="5180873B" w14:textId="77777777" w:rsidTr="0092099D">
        <w:tc>
          <w:tcPr>
            <w:tcW w:w="859" w:type="dxa"/>
          </w:tcPr>
          <w:p w14:paraId="5C2D4126" w14:textId="77777777" w:rsidR="00A63227" w:rsidRPr="00102E65" w:rsidRDefault="00A63227" w:rsidP="00A63227">
            <w:pPr>
              <w:rPr>
                <w:sz w:val="18"/>
                <w:szCs w:val="18"/>
              </w:rPr>
            </w:pPr>
            <w:r w:rsidRPr="00102E65">
              <w:rPr>
                <w:sz w:val="18"/>
                <w:szCs w:val="18"/>
              </w:rPr>
              <w:t>"Hgb-6-88"</w:t>
            </w:r>
          </w:p>
        </w:tc>
        <w:tc>
          <w:tcPr>
            <w:tcW w:w="1476" w:type="dxa"/>
          </w:tcPr>
          <w:p w14:paraId="4F2931A2" w14:textId="77777777" w:rsidR="00A63227" w:rsidRPr="00102E65" w:rsidRDefault="00A63227" w:rsidP="00A63227">
            <w:pPr>
              <w:rPr>
                <w:sz w:val="18"/>
                <w:szCs w:val="18"/>
              </w:rPr>
            </w:pPr>
            <w:r w:rsidRPr="00102E65">
              <w:rPr>
                <w:sz w:val="18"/>
                <w:szCs w:val="18"/>
              </w:rPr>
              <w:t>"OWL LAKE VALLEY HIGHLANDS"</w:t>
            </w:r>
          </w:p>
        </w:tc>
        <w:tc>
          <w:tcPr>
            <w:tcW w:w="1086" w:type="dxa"/>
          </w:tcPr>
          <w:p w14:paraId="7A620417" w14:textId="77777777" w:rsidR="00A63227" w:rsidRPr="00102E65" w:rsidRDefault="00A63227" w:rsidP="00A63227">
            <w:pPr>
              <w:rPr>
                <w:sz w:val="18"/>
                <w:szCs w:val="18"/>
              </w:rPr>
            </w:pPr>
            <w:r w:rsidRPr="00102E65">
              <w:rPr>
                <w:sz w:val="18"/>
                <w:szCs w:val="18"/>
              </w:rPr>
              <w:t>NA</w:t>
            </w:r>
          </w:p>
        </w:tc>
        <w:tc>
          <w:tcPr>
            <w:tcW w:w="889" w:type="dxa"/>
          </w:tcPr>
          <w:p w14:paraId="1D43EA4E" w14:textId="77777777" w:rsidR="00A63227" w:rsidRPr="00102E65" w:rsidRDefault="00A63227" w:rsidP="00A63227">
            <w:pPr>
              <w:rPr>
                <w:sz w:val="18"/>
                <w:szCs w:val="18"/>
              </w:rPr>
            </w:pPr>
            <w:r w:rsidRPr="00102E65">
              <w:rPr>
                <w:sz w:val="18"/>
                <w:szCs w:val="18"/>
              </w:rPr>
              <w:t>NA</w:t>
            </w:r>
          </w:p>
        </w:tc>
      </w:tr>
      <w:tr w:rsidR="0092099D" w:rsidRPr="0092099D" w14:paraId="418786D7" w14:textId="77777777" w:rsidTr="0092099D">
        <w:tc>
          <w:tcPr>
            <w:tcW w:w="859" w:type="dxa"/>
          </w:tcPr>
          <w:p w14:paraId="4AD0B48E" w14:textId="77777777" w:rsidR="00A63227" w:rsidRPr="00102E65" w:rsidRDefault="00A63227" w:rsidP="00A63227">
            <w:pPr>
              <w:rPr>
                <w:sz w:val="18"/>
                <w:szCs w:val="18"/>
              </w:rPr>
            </w:pPr>
            <w:r w:rsidRPr="00102E65">
              <w:rPr>
                <w:sz w:val="18"/>
                <w:szCs w:val="18"/>
              </w:rPr>
              <w:t>"Hgb-6-89"</w:t>
            </w:r>
          </w:p>
        </w:tc>
        <w:tc>
          <w:tcPr>
            <w:tcW w:w="1476" w:type="dxa"/>
          </w:tcPr>
          <w:p w14:paraId="43AB886C" w14:textId="77777777" w:rsidR="00A63227" w:rsidRPr="00102E65" w:rsidRDefault="00A63227" w:rsidP="00A63227">
            <w:pPr>
              <w:rPr>
                <w:sz w:val="18"/>
                <w:szCs w:val="18"/>
              </w:rPr>
            </w:pPr>
            <w:r w:rsidRPr="00102E65">
              <w:rPr>
                <w:sz w:val="18"/>
                <w:szCs w:val="18"/>
              </w:rPr>
              <w:t>"KANE WASH AREA HIGHLANDS"</w:t>
            </w:r>
          </w:p>
        </w:tc>
        <w:tc>
          <w:tcPr>
            <w:tcW w:w="1086" w:type="dxa"/>
          </w:tcPr>
          <w:p w14:paraId="269D7319" w14:textId="77777777" w:rsidR="00A63227" w:rsidRPr="00102E65" w:rsidRDefault="00A63227" w:rsidP="00A63227">
            <w:pPr>
              <w:rPr>
                <w:sz w:val="18"/>
                <w:szCs w:val="18"/>
              </w:rPr>
            </w:pPr>
            <w:r w:rsidRPr="00102E65">
              <w:rPr>
                <w:sz w:val="18"/>
                <w:szCs w:val="18"/>
              </w:rPr>
              <w:t>NA</w:t>
            </w:r>
          </w:p>
        </w:tc>
        <w:tc>
          <w:tcPr>
            <w:tcW w:w="889" w:type="dxa"/>
          </w:tcPr>
          <w:p w14:paraId="01555416" w14:textId="77777777" w:rsidR="00A63227" w:rsidRPr="00102E65" w:rsidRDefault="00A63227" w:rsidP="00A63227">
            <w:pPr>
              <w:rPr>
                <w:sz w:val="18"/>
                <w:szCs w:val="18"/>
              </w:rPr>
            </w:pPr>
            <w:r w:rsidRPr="00102E65">
              <w:rPr>
                <w:sz w:val="18"/>
                <w:szCs w:val="18"/>
              </w:rPr>
              <w:t>NA</w:t>
            </w:r>
          </w:p>
        </w:tc>
      </w:tr>
      <w:tr w:rsidR="0092099D" w:rsidRPr="0092099D" w14:paraId="12827CEA" w14:textId="77777777" w:rsidTr="0092099D">
        <w:tc>
          <w:tcPr>
            <w:tcW w:w="859" w:type="dxa"/>
          </w:tcPr>
          <w:p w14:paraId="074CBE73" w14:textId="77777777" w:rsidR="00A63227" w:rsidRPr="00102E65" w:rsidRDefault="00A63227" w:rsidP="00A63227">
            <w:pPr>
              <w:rPr>
                <w:sz w:val="18"/>
                <w:szCs w:val="18"/>
              </w:rPr>
            </w:pPr>
            <w:r w:rsidRPr="00102E65">
              <w:rPr>
                <w:sz w:val="18"/>
                <w:szCs w:val="18"/>
              </w:rPr>
              <w:t>"Hgb-6-9"</w:t>
            </w:r>
          </w:p>
        </w:tc>
        <w:tc>
          <w:tcPr>
            <w:tcW w:w="1476" w:type="dxa"/>
          </w:tcPr>
          <w:p w14:paraId="263306A3" w14:textId="77777777" w:rsidR="00A63227" w:rsidRPr="00102E65" w:rsidRDefault="00A63227" w:rsidP="00A63227">
            <w:pPr>
              <w:rPr>
                <w:sz w:val="18"/>
                <w:szCs w:val="18"/>
              </w:rPr>
            </w:pPr>
            <w:r w:rsidRPr="00102E65">
              <w:rPr>
                <w:sz w:val="18"/>
                <w:szCs w:val="18"/>
              </w:rPr>
              <w:t>"MONO VALLEY HIGHLANDS"</w:t>
            </w:r>
          </w:p>
        </w:tc>
        <w:tc>
          <w:tcPr>
            <w:tcW w:w="1086" w:type="dxa"/>
          </w:tcPr>
          <w:p w14:paraId="0E927249" w14:textId="77777777" w:rsidR="00A63227" w:rsidRPr="00102E65" w:rsidRDefault="00A63227" w:rsidP="00A63227">
            <w:pPr>
              <w:rPr>
                <w:sz w:val="18"/>
                <w:szCs w:val="18"/>
              </w:rPr>
            </w:pPr>
            <w:r w:rsidRPr="00102E65">
              <w:rPr>
                <w:sz w:val="18"/>
                <w:szCs w:val="18"/>
              </w:rPr>
              <w:t>775.36</w:t>
            </w:r>
          </w:p>
        </w:tc>
        <w:tc>
          <w:tcPr>
            <w:tcW w:w="889" w:type="dxa"/>
          </w:tcPr>
          <w:p w14:paraId="2337108B" w14:textId="77777777" w:rsidR="00A63227" w:rsidRPr="00102E65" w:rsidRDefault="00A63227" w:rsidP="00A63227">
            <w:pPr>
              <w:rPr>
                <w:sz w:val="18"/>
                <w:szCs w:val="18"/>
              </w:rPr>
            </w:pPr>
            <w:r w:rsidRPr="00102E65">
              <w:rPr>
                <w:sz w:val="18"/>
                <w:szCs w:val="18"/>
              </w:rPr>
              <w:t>"yes"</w:t>
            </w:r>
          </w:p>
        </w:tc>
      </w:tr>
      <w:tr w:rsidR="0092099D" w:rsidRPr="0092099D" w14:paraId="29D1FB46" w14:textId="77777777" w:rsidTr="0092099D">
        <w:tc>
          <w:tcPr>
            <w:tcW w:w="859" w:type="dxa"/>
          </w:tcPr>
          <w:p w14:paraId="32FEDD5F" w14:textId="77777777" w:rsidR="00A63227" w:rsidRPr="00102E65" w:rsidRDefault="00A63227" w:rsidP="00A63227">
            <w:pPr>
              <w:rPr>
                <w:sz w:val="18"/>
                <w:szCs w:val="18"/>
              </w:rPr>
            </w:pPr>
            <w:r w:rsidRPr="00102E65">
              <w:rPr>
                <w:sz w:val="18"/>
                <w:szCs w:val="18"/>
              </w:rPr>
              <w:t>"Hgb-6-90"</w:t>
            </w:r>
          </w:p>
        </w:tc>
        <w:tc>
          <w:tcPr>
            <w:tcW w:w="1476" w:type="dxa"/>
          </w:tcPr>
          <w:p w14:paraId="767F6079" w14:textId="77777777" w:rsidR="00A63227" w:rsidRPr="00102E65" w:rsidRDefault="00A63227" w:rsidP="00A63227">
            <w:pPr>
              <w:rPr>
                <w:sz w:val="18"/>
                <w:szCs w:val="18"/>
              </w:rPr>
            </w:pPr>
            <w:r w:rsidRPr="00102E65">
              <w:rPr>
                <w:sz w:val="18"/>
                <w:szCs w:val="18"/>
              </w:rPr>
              <w:t>"CADY FAULT AREA HIGHLANDS"</w:t>
            </w:r>
          </w:p>
        </w:tc>
        <w:tc>
          <w:tcPr>
            <w:tcW w:w="1086" w:type="dxa"/>
          </w:tcPr>
          <w:p w14:paraId="0FA4EF6E" w14:textId="77777777" w:rsidR="00A63227" w:rsidRPr="00102E65" w:rsidRDefault="00A63227" w:rsidP="00A63227">
            <w:pPr>
              <w:rPr>
                <w:sz w:val="18"/>
                <w:szCs w:val="18"/>
              </w:rPr>
            </w:pPr>
            <w:r w:rsidRPr="00102E65">
              <w:rPr>
                <w:sz w:val="18"/>
                <w:szCs w:val="18"/>
              </w:rPr>
              <w:t>NA</w:t>
            </w:r>
          </w:p>
        </w:tc>
        <w:tc>
          <w:tcPr>
            <w:tcW w:w="889" w:type="dxa"/>
          </w:tcPr>
          <w:p w14:paraId="458210F9" w14:textId="77777777" w:rsidR="00A63227" w:rsidRPr="00102E65" w:rsidRDefault="00A63227" w:rsidP="00A63227">
            <w:pPr>
              <w:rPr>
                <w:sz w:val="18"/>
                <w:szCs w:val="18"/>
              </w:rPr>
            </w:pPr>
            <w:r w:rsidRPr="00102E65">
              <w:rPr>
                <w:sz w:val="18"/>
                <w:szCs w:val="18"/>
              </w:rPr>
              <w:t>NA</w:t>
            </w:r>
          </w:p>
        </w:tc>
      </w:tr>
      <w:tr w:rsidR="0092099D" w:rsidRPr="0092099D" w14:paraId="3DF6B6EE" w14:textId="77777777" w:rsidTr="0092099D">
        <w:tc>
          <w:tcPr>
            <w:tcW w:w="859" w:type="dxa"/>
          </w:tcPr>
          <w:p w14:paraId="77A16599" w14:textId="77777777" w:rsidR="00A63227" w:rsidRPr="00102E65" w:rsidRDefault="00A63227" w:rsidP="00A63227">
            <w:pPr>
              <w:rPr>
                <w:sz w:val="18"/>
                <w:szCs w:val="18"/>
              </w:rPr>
            </w:pPr>
            <w:r w:rsidRPr="00102E65">
              <w:rPr>
                <w:sz w:val="18"/>
                <w:szCs w:val="18"/>
              </w:rPr>
              <w:t>"Hgb-6-91"</w:t>
            </w:r>
          </w:p>
        </w:tc>
        <w:tc>
          <w:tcPr>
            <w:tcW w:w="1476" w:type="dxa"/>
          </w:tcPr>
          <w:p w14:paraId="05C38F21" w14:textId="77777777" w:rsidR="00A63227" w:rsidRPr="00102E65" w:rsidRDefault="00A63227" w:rsidP="00A63227">
            <w:pPr>
              <w:rPr>
                <w:sz w:val="18"/>
                <w:szCs w:val="18"/>
              </w:rPr>
            </w:pPr>
            <w:r w:rsidRPr="00102E65">
              <w:rPr>
                <w:sz w:val="18"/>
                <w:szCs w:val="18"/>
              </w:rPr>
              <w:t>"COW HEAD LAKE VALLEY HIGHLANDS"</w:t>
            </w:r>
          </w:p>
        </w:tc>
        <w:tc>
          <w:tcPr>
            <w:tcW w:w="1086" w:type="dxa"/>
          </w:tcPr>
          <w:p w14:paraId="3A5691DF" w14:textId="77777777" w:rsidR="00A63227" w:rsidRPr="00102E65" w:rsidRDefault="00A63227" w:rsidP="00A63227">
            <w:pPr>
              <w:rPr>
                <w:sz w:val="18"/>
                <w:szCs w:val="18"/>
              </w:rPr>
            </w:pPr>
            <w:r w:rsidRPr="00102E65">
              <w:rPr>
                <w:sz w:val="18"/>
                <w:szCs w:val="18"/>
              </w:rPr>
              <w:t>NA</w:t>
            </w:r>
          </w:p>
        </w:tc>
        <w:tc>
          <w:tcPr>
            <w:tcW w:w="889" w:type="dxa"/>
          </w:tcPr>
          <w:p w14:paraId="2626EA49" w14:textId="77777777" w:rsidR="00A63227" w:rsidRPr="00102E65" w:rsidRDefault="00A63227" w:rsidP="00A63227">
            <w:pPr>
              <w:rPr>
                <w:sz w:val="18"/>
                <w:szCs w:val="18"/>
              </w:rPr>
            </w:pPr>
            <w:r w:rsidRPr="00102E65">
              <w:rPr>
                <w:sz w:val="18"/>
                <w:szCs w:val="18"/>
              </w:rPr>
              <w:t>NA</w:t>
            </w:r>
          </w:p>
        </w:tc>
      </w:tr>
      <w:tr w:rsidR="0092099D" w:rsidRPr="0092099D" w14:paraId="5933F702" w14:textId="77777777" w:rsidTr="0092099D">
        <w:tc>
          <w:tcPr>
            <w:tcW w:w="859" w:type="dxa"/>
          </w:tcPr>
          <w:p w14:paraId="3CD49C15" w14:textId="77777777" w:rsidR="00A63227" w:rsidRPr="00102E65" w:rsidRDefault="00A63227" w:rsidP="00A63227">
            <w:pPr>
              <w:rPr>
                <w:sz w:val="18"/>
                <w:szCs w:val="18"/>
              </w:rPr>
            </w:pPr>
            <w:r w:rsidRPr="00102E65">
              <w:rPr>
                <w:sz w:val="18"/>
                <w:szCs w:val="18"/>
              </w:rPr>
              <w:t>"Hgb-6-92"</w:t>
            </w:r>
          </w:p>
        </w:tc>
        <w:tc>
          <w:tcPr>
            <w:tcW w:w="1476" w:type="dxa"/>
          </w:tcPr>
          <w:p w14:paraId="4374A061" w14:textId="77777777" w:rsidR="00A63227" w:rsidRPr="00102E65" w:rsidRDefault="00A63227" w:rsidP="00A63227">
            <w:pPr>
              <w:rPr>
                <w:sz w:val="18"/>
                <w:szCs w:val="18"/>
              </w:rPr>
            </w:pPr>
            <w:r w:rsidRPr="00102E65">
              <w:rPr>
                <w:sz w:val="18"/>
                <w:szCs w:val="18"/>
              </w:rPr>
              <w:t>"PINE CREEK VALLEY HIGHLANDS"</w:t>
            </w:r>
          </w:p>
        </w:tc>
        <w:tc>
          <w:tcPr>
            <w:tcW w:w="1086" w:type="dxa"/>
          </w:tcPr>
          <w:p w14:paraId="6C397F67" w14:textId="77777777" w:rsidR="00A63227" w:rsidRPr="00102E65" w:rsidRDefault="00A63227" w:rsidP="00A63227">
            <w:pPr>
              <w:rPr>
                <w:sz w:val="18"/>
                <w:szCs w:val="18"/>
              </w:rPr>
            </w:pPr>
            <w:r w:rsidRPr="00102E65">
              <w:rPr>
                <w:sz w:val="18"/>
                <w:szCs w:val="18"/>
              </w:rPr>
              <w:t>514</w:t>
            </w:r>
          </w:p>
        </w:tc>
        <w:tc>
          <w:tcPr>
            <w:tcW w:w="889" w:type="dxa"/>
          </w:tcPr>
          <w:p w14:paraId="74D98E46" w14:textId="77777777" w:rsidR="00A63227" w:rsidRPr="00102E65" w:rsidRDefault="00A63227" w:rsidP="00A63227">
            <w:pPr>
              <w:rPr>
                <w:sz w:val="18"/>
                <w:szCs w:val="18"/>
              </w:rPr>
            </w:pPr>
            <w:r w:rsidRPr="00102E65">
              <w:rPr>
                <w:sz w:val="18"/>
                <w:szCs w:val="18"/>
              </w:rPr>
              <w:t>"yes"</w:t>
            </w:r>
          </w:p>
        </w:tc>
      </w:tr>
      <w:tr w:rsidR="0092099D" w:rsidRPr="0092099D" w14:paraId="29221B17" w14:textId="77777777" w:rsidTr="0092099D">
        <w:tc>
          <w:tcPr>
            <w:tcW w:w="859" w:type="dxa"/>
          </w:tcPr>
          <w:p w14:paraId="3997F100" w14:textId="77777777" w:rsidR="00A63227" w:rsidRPr="00102E65" w:rsidRDefault="00A63227" w:rsidP="00A63227">
            <w:pPr>
              <w:rPr>
                <w:sz w:val="18"/>
                <w:szCs w:val="18"/>
              </w:rPr>
            </w:pPr>
            <w:r w:rsidRPr="00102E65">
              <w:rPr>
                <w:sz w:val="18"/>
                <w:szCs w:val="18"/>
              </w:rPr>
              <w:t>"Hgb-6-93"</w:t>
            </w:r>
          </w:p>
        </w:tc>
        <w:tc>
          <w:tcPr>
            <w:tcW w:w="1476" w:type="dxa"/>
          </w:tcPr>
          <w:p w14:paraId="15056EB6" w14:textId="77777777" w:rsidR="00A63227" w:rsidRPr="00102E65" w:rsidRDefault="00A63227" w:rsidP="00A63227">
            <w:pPr>
              <w:rPr>
                <w:sz w:val="18"/>
                <w:szCs w:val="18"/>
              </w:rPr>
            </w:pPr>
            <w:r w:rsidRPr="00102E65">
              <w:rPr>
                <w:sz w:val="18"/>
                <w:szCs w:val="18"/>
              </w:rPr>
              <w:t>"HARVEY VALLEY HIGHLANDS"</w:t>
            </w:r>
          </w:p>
        </w:tc>
        <w:tc>
          <w:tcPr>
            <w:tcW w:w="1086" w:type="dxa"/>
          </w:tcPr>
          <w:p w14:paraId="0C74EA34" w14:textId="77777777" w:rsidR="00A63227" w:rsidRPr="00102E65" w:rsidRDefault="00A63227" w:rsidP="00A63227">
            <w:pPr>
              <w:rPr>
                <w:sz w:val="18"/>
                <w:szCs w:val="18"/>
              </w:rPr>
            </w:pPr>
            <w:r w:rsidRPr="00102E65">
              <w:rPr>
                <w:sz w:val="18"/>
                <w:szCs w:val="18"/>
              </w:rPr>
              <w:t>NA</w:t>
            </w:r>
          </w:p>
        </w:tc>
        <w:tc>
          <w:tcPr>
            <w:tcW w:w="889" w:type="dxa"/>
          </w:tcPr>
          <w:p w14:paraId="7C497533" w14:textId="77777777" w:rsidR="00A63227" w:rsidRPr="00102E65" w:rsidRDefault="00A63227" w:rsidP="00A63227">
            <w:pPr>
              <w:rPr>
                <w:sz w:val="18"/>
                <w:szCs w:val="18"/>
              </w:rPr>
            </w:pPr>
            <w:r w:rsidRPr="00102E65">
              <w:rPr>
                <w:sz w:val="18"/>
                <w:szCs w:val="18"/>
              </w:rPr>
              <w:t>NA</w:t>
            </w:r>
          </w:p>
        </w:tc>
      </w:tr>
      <w:tr w:rsidR="0092099D" w:rsidRPr="0092099D" w14:paraId="03B2D1A8" w14:textId="77777777" w:rsidTr="0092099D">
        <w:tc>
          <w:tcPr>
            <w:tcW w:w="859" w:type="dxa"/>
          </w:tcPr>
          <w:p w14:paraId="1C761B0C" w14:textId="77777777" w:rsidR="00A63227" w:rsidRPr="00102E65" w:rsidRDefault="00A63227" w:rsidP="00A63227">
            <w:pPr>
              <w:rPr>
                <w:sz w:val="18"/>
                <w:szCs w:val="18"/>
              </w:rPr>
            </w:pPr>
            <w:r w:rsidRPr="00102E65">
              <w:rPr>
                <w:sz w:val="18"/>
                <w:szCs w:val="18"/>
              </w:rPr>
              <w:t>"Hgb-6-94"</w:t>
            </w:r>
          </w:p>
        </w:tc>
        <w:tc>
          <w:tcPr>
            <w:tcW w:w="1476" w:type="dxa"/>
          </w:tcPr>
          <w:p w14:paraId="79F85F17" w14:textId="77777777" w:rsidR="00A63227" w:rsidRPr="00102E65" w:rsidRDefault="00A63227" w:rsidP="00A63227">
            <w:pPr>
              <w:rPr>
                <w:sz w:val="18"/>
                <w:szCs w:val="18"/>
              </w:rPr>
            </w:pPr>
            <w:r w:rsidRPr="00102E65">
              <w:rPr>
                <w:sz w:val="18"/>
                <w:szCs w:val="18"/>
              </w:rPr>
              <w:t>"GRASSHOPPER VALLEY HIGHLANDS"</w:t>
            </w:r>
          </w:p>
        </w:tc>
        <w:tc>
          <w:tcPr>
            <w:tcW w:w="1086" w:type="dxa"/>
          </w:tcPr>
          <w:p w14:paraId="4864FD5A" w14:textId="77777777" w:rsidR="00A63227" w:rsidRPr="00102E65" w:rsidRDefault="00A63227" w:rsidP="00A63227">
            <w:pPr>
              <w:rPr>
                <w:sz w:val="18"/>
                <w:szCs w:val="18"/>
              </w:rPr>
            </w:pPr>
            <w:r w:rsidRPr="00102E65">
              <w:rPr>
                <w:sz w:val="18"/>
                <w:szCs w:val="18"/>
              </w:rPr>
              <w:t>767.93</w:t>
            </w:r>
          </w:p>
        </w:tc>
        <w:tc>
          <w:tcPr>
            <w:tcW w:w="889" w:type="dxa"/>
          </w:tcPr>
          <w:p w14:paraId="6558333F" w14:textId="77777777" w:rsidR="00A63227" w:rsidRPr="00102E65" w:rsidRDefault="00A63227" w:rsidP="00A63227">
            <w:pPr>
              <w:rPr>
                <w:sz w:val="18"/>
                <w:szCs w:val="18"/>
              </w:rPr>
            </w:pPr>
            <w:r w:rsidRPr="00102E65">
              <w:rPr>
                <w:sz w:val="18"/>
                <w:szCs w:val="18"/>
              </w:rPr>
              <w:t>"yes"</w:t>
            </w:r>
          </w:p>
        </w:tc>
      </w:tr>
      <w:tr w:rsidR="0092099D" w:rsidRPr="0092099D" w14:paraId="19F5532B" w14:textId="77777777" w:rsidTr="0092099D">
        <w:tc>
          <w:tcPr>
            <w:tcW w:w="859" w:type="dxa"/>
          </w:tcPr>
          <w:p w14:paraId="7E21BE5E" w14:textId="77777777" w:rsidR="00A63227" w:rsidRPr="00102E65" w:rsidRDefault="00A63227" w:rsidP="00A63227">
            <w:pPr>
              <w:rPr>
                <w:sz w:val="18"/>
                <w:szCs w:val="18"/>
              </w:rPr>
            </w:pPr>
            <w:r w:rsidRPr="00102E65">
              <w:rPr>
                <w:sz w:val="18"/>
                <w:szCs w:val="18"/>
              </w:rPr>
              <w:t>"Hgb-6-95"</w:t>
            </w:r>
          </w:p>
        </w:tc>
        <w:tc>
          <w:tcPr>
            <w:tcW w:w="1476" w:type="dxa"/>
          </w:tcPr>
          <w:p w14:paraId="6F912005" w14:textId="77777777" w:rsidR="00A63227" w:rsidRPr="00102E65" w:rsidRDefault="00A63227" w:rsidP="00A63227">
            <w:pPr>
              <w:rPr>
                <w:sz w:val="18"/>
                <w:szCs w:val="18"/>
              </w:rPr>
            </w:pPr>
            <w:r w:rsidRPr="00102E65">
              <w:rPr>
                <w:sz w:val="18"/>
                <w:szCs w:val="18"/>
              </w:rPr>
              <w:t>"DRY VALLEY HIGHLANDS"</w:t>
            </w:r>
          </w:p>
        </w:tc>
        <w:tc>
          <w:tcPr>
            <w:tcW w:w="1086" w:type="dxa"/>
          </w:tcPr>
          <w:p w14:paraId="2D865408" w14:textId="77777777" w:rsidR="00A63227" w:rsidRPr="00102E65" w:rsidRDefault="00A63227" w:rsidP="00A63227">
            <w:pPr>
              <w:rPr>
                <w:sz w:val="18"/>
                <w:szCs w:val="18"/>
              </w:rPr>
            </w:pPr>
            <w:r w:rsidRPr="00102E65">
              <w:rPr>
                <w:sz w:val="18"/>
                <w:szCs w:val="18"/>
              </w:rPr>
              <w:t>1154.39</w:t>
            </w:r>
          </w:p>
        </w:tc>
        <w:tc>
          <w:tcPr>
            <w:tcW w:w="889" w:type="dxa"/>
          </w:tcPr>
          <w:p w14:paraId="15528642" w14:textId="77777777" w:rsidR="00A63227" w:rsidRPr="00102E65" w:rsidRDefault="00A63227" w:rsidP="00A63227">
            <w:pPr>
              <w:rPr>
                <w:sz w:val="18"/>
                <w:szCs w:val="18"/>
              </w:rPr>
            </w:pPr>
            <w:r w:rsidRPr="00102E65">
              <w:rPr>
                <w:sz w:val="18"/>
                <w:szCs w:val="18"/>
              </w:rPr>
              <w:t>"yes"</w:t>
            </w:r>
          </w:p>
        </w:tc>
      </w:tr>
      <w:tr w:rsidR="0092099D" w:rsidRPr="0092099D" w14:paraId="6E604546" w14:textId="77777777" w:rsidTr="0092099D">
        <w:tc>
          <w:tcPr>
            <w:tcW w:w="859" w:type="dxa"/>
          </w:tcPr>
          <w:p w14:paraId="73844D25" w14:textId="77777777" w:rsidR="00A63227" w:rsidRPr="00102E65" w:rsidRDefault="00A63227" w:rsidP="00A63227">
            <w:pPr>
              <w:rPr>
                <w:sz w:val="18"/>
                <w:szCs w:val="18"/>
              </w:rPr>
            </w:pPr>
            <w:r w:rsidRPr="00102E65">
              <w:rPr>
                <w:sz w:val="18"/>
                <w:szCs w:val="18"/>
              </w:rPr>
              <w:t>"Hgb-6-96"</w:t>
            </w:r>
          </w:p>
        </w:tc>
        <w:tc>
          <w:tcPr>
            <w:tcW w:w="1476" w:type="dxa"/>
          </w:tcPr>
          <w:p w14:paraId="35906AF2" w14:textId="77777777" w:rsidR="00A63227" w:rsidRPr="00102E65" w:rsidRDefault="00A63227" w:rsidP="00A63227">
            <w:pPr>
              <w:rPr>
                <w:sz w:val="18"/>
                <w:szCs w:val="18"/>
              </w:rPr>
            </w:pPr>
            <w:r w:rsidRPr="00102E65">
              <w:rPr>
                <w:sz w:val="18"/>
                <w:szCs w:val="18"/>
              </w:rPr>
              <w:t>"EAGLE LAKE AREA HIGHLANDS"</w:t>
            </w:r>
          </w:p>
        </w:tc>
        <w:tc>
          <w:tcPr>
            <w:tcW w:w="1086" w:type="dxa"/>
          </w:tcPr>
          <w:p w14:paraId="00638BFA" w14:textId="77777777" w:rsidR="00A63227" w:rsidRPr="00102E65" w:rsidRDefault="00A63227" w:rsidP="00A63227">
            <w:pPr>
              <w:rPr>
                <w:sz w:val="18"/>
                <w:szCs w:val="18"/>
              </w:rPr>
            </w:pPr>
            <w:r w:rsidRPr="00102E65">
              <w:rPr>
                <w:sz w:val="18"/>
                <w:szCs w:val="18"/>
              </w:rPr>
              <w:t>388.65</w:t>
            </w:r>
          </w:p>
        </w:tc>
        <w:tc>
          <w:tcPr>
            <w:tcW w:w="889" w:type="dxa"/>
          </w:tcPr>
          <w:p w14:paraId="05FDA2EE" w14:textId="77777777" w:rsidR="00A63227" w:rsidRPr="00102E65" w:rsidRDefault="00A63227" w:rsidP="00A63227">
            <w:pPr>
              <w:rPr>
                <w:sz w:val="18"/>
                <w:szCs w:val="18"/>
              </w:rPr>
            </w:pPr>
            <w:r w:rsidRPr="00102E65">
              <w:rPr>
                <w:sz w:val="18"/>
                <w:szCs w:val="18"/>
              </w:rPr>
              <w:t>"no"</w:t>
            </w:r>
          </w:p>
        </w:tc>
      </w:tr>
      <w:tr w:rsidR="0092099D" w:rsidRPr="0092099D" w14:paraId="3425FF56" w14:textId="77777777" w:rsidTr="0092099D">
        <w:tc>
          <w:tcPr>
            <w:tcW w:w="859" w:type="dxa"/>
          </w:tcPr>
          <w:p w14:paraId="7E4E7B35" w14:textId="77777777" w:rsidR="00A63227" w:rsidRPr="00102E65" w:rsidRDefault="00A63227" w:rsidP="00A63227">
            <w:pPr>
              <w:rPr>
                <w:sz w:val="18"/>
                <w:szCs w:val="18"/>
              </w:rPr>
            </w:pPr>
            <w:r w:rsidRPr="00102E65">
              <w:rPr>
                <w:sz w:val="18"/>
                <w:szCs w:val="18"/>
              </w:rPr>
              <w:t>"Hgb-6-97"</w:t>
            </w:r>
          </w:p>
        </w:tc>
        <w:tc>
          <w:tcPr>
            <w:tcW w:w="1476" w:type="dxa"/>
          </w:tcPr>
          <w:p w14:paraId="23D9A627" w14:textId="77777777" w:rsidR="00A63227" w:rsidRPr="00102E65" w:rsidRDefault="00A63227" w:rsidP="00A63227">
            <w:pPr>
              <w:rPr>
                <w:sz w:val="18"/>
                <w:szCs w:val="18"/>
              </w:rPr>
            </w:pPr>
            <w:r w:rsidRPr="00102E65">
              <w:rPr>
                <w:sz w:val="18"/>
                <w:szCs w:val="18"/>
              </w:rPr>
              <w:t>"HORSE LAKE VALLEY HIGHLANDS"</w:t>
            </w:r>
          </w:p>
        </w:tc>
        <w:tc>
          <w:tcPr>
            <w:tcW w:w="1086" w:type="dxa"/>
          </w:tcPr>
          <w:p w14:paraId="6FC7F06B" w14:textId="77777777" w:rsidR="00A63227" w:rsidRPr="00102E65" w:rsidRDefault="00A63227" w:rsidP="00A63227">
            <w:pPr>
              <w:rPr>
                <w:sz w:val="18"/>
                <w:szCs w:val="18"/>
              </w:rPr>
            </w:pPr>
            <w:r w:rsidRPr="00102E65">
              <w:rPr>
                <w:sz w:val="18"/>
                <w:szCs w:val="18"/>
              </w:rPr>
              <w:t>527.5</w:t>
            </w:r>
          </w:p>
        </w:tc>
        <w:tc>
          <w:tcPr>
            <w:tcW w:w="889" w:type="dxa"/>
          </w:tcPr>
          <w:p w14:paraId="645F394C" w14:textId="77777777" w:rsidR="00A63227" w:rsidRPr="00102E65" w:rsidRDefault="00A63227" w:rsidP="00A63227">
            <w:pPr>
              <w:rPr>
                <w:sz w:val="18"/>
                <w:szCs w:val="18"/>
              </w:rPr>
            </w:pPr>
            <w:r w:rsidRPr="00102E65">
              <w:rPr>
                <w:sz w:val="18"/>
                <w:szCs w:val="18"/>
              </w:rPr>
              <w:t>"yes"</w:t>
            </w:r>
          </w:p>
        </w:tc>
      </w:tr>
      <w:tr w:rsidR="0092099D" w:rsidRPr="0092099D" w14:paraId="2468D174" w14:textId="77777777" w:rsidTr="0092099D">
        <w:tc>
          <w:tcPr>
            <w:tcW w:w="859" w:type="dxa"/>
          </w:tcPr>
          <w:p w14:paraId="30C16135" w14:textId="77777777" w:rsidR="00A63227" w:rsidRPr="00102E65" w:rsidRDefault="00A63227" w:rsidP="00A63227">
            <w:pPr>
              <w:rPr>
                <w:sz w:val="18"/>
                <w:szCs w:val="18"/>
              </w:rPr>
            </w:pPr>
            <w:r w:rsidRPr="00102E65">
              <w:rPr>
                <w:sz w:val="18"/>
                <w:szCs w:val="18"/>
              </w:rPr>
              <w:t>"Hgb-6-98"</w:t>
            </w:r>
          </w:p>
        </w:tc>
        <w:tc>
          <w:tcPr>
            <w:tcW w:w="1476" w:type="dxa"/>
          </w:tcPr>
          <w:p w14:paraId="05BAF55D" w14:textId="77777777" w:rsidR="00A63227" w:rsidRPr="00102E65" w:rsidRDefault="00A63227" w:rsidP="00A63227">
            <w:pPr>
              <w:rPr>
                <w:sz w:val="18"/>
                <w:szCs w:val="18"/>
              </w:rPr>
            </w:pPr>
            <w:r w:rsidRPr="00102E65">
              <w:rPr>
                <w:sz w:val="18"/>
                <w:szCs w:val="18"/>
              </w:rPr>
              <w:t>"TULEDAD CANYON VALLEY HIGHLANDS"</w:t>
            </w:r>
          </w:p>
        </w:tc>
        <w:tc>
          <w:tcPr>
            <w:tcW w:w="1086" w:type="dxa"/>
          </w:tcPr>
          <w:p w14:paraId="7063B2B8" w14:textId="77777777" w:rsidR="00A63227" w:rsidRPr="00102E65" w:rsidRDefault="00A63227" w:rsidP="00A63227">
            <w:pPr>
              <w:rPr>
                <w:sz w:val="18"/>
                <w:szCs w:val="18"/>
              </w:rPr>
            </w:pPr>
            <w:r w:rsidRPr="00102E65">
              <w:rPr>
                <w:sz w:val="18"/>
                <w:szCs w:val="18"/>
              </w:rPr>
              <w:t>NA</w:t>
            </w:r>
          </w:p>
        </w:tc>
        <w:tc>
          <w:tcPr>
            <w:tcW w:w="889" w:type="dxa"/>
          </w:tcPr>
          <w:p w14:paraId="3BCC370D" w14:textId="77777777" w:rsidR="00A63227" w:rsidRPr="00102E65" w:rsidRDefault="00A63227" w:rsidP="00A63227">
            <w:pPr>
              <w:rPr>
                <w:sz w:val="18"/>
                <w:szCs w:val="18"/>
              </w:rPr>
            </w:pPr>
            <w:r w:rsidRPr="00102E65">
              <w:rPr>
                <w:sz w:val="18"/>
                <w:szCs w:val="18"/>
              </w:rPr>
              <w:t>NA</w:t>
            </w:r>
          </w:p>
        </w:tc>
      </w:tr>
      <w:tr w:rsidR="0092099D" w:rsidRPr="0092099D" w14:paraId="0D84F4F9" w14:textId="77777777" w:rsidTr="0092099D">
        <w:tc>
          <w:tcPr>
            <w:tcW w:w="859" w:type="dxa"/>
          </w:tcPr>
          <w:p w14:paraId="64381FE9" w14:textId="77777777" w:rsidR="00A63227" w:rsidRPr="00102E65" w:rsidRDefault="00A63227" w:rsidP="00A63227">
            <w:pPr>
              <w:rPr>
                <w:sz w:val="18"/>
                <w:szCs w:val="18"/>
              </w:rPr>
            </w:pPr>
            <w:r w:rsidRPr="00102E65">
              <w:rPr>
                <w:sz w:val="18"/>
                <w:szCs w:val="18"/>
              </w:rPr>
              <w:t>"Hgb-6-99"</w:t>
            </w:r>
          </w:p>
        </w:tc>
        <w:tc>
          <w:tcPr>
            <w:tcW w:w="1476" w:type="dxa"/>
          </w:tcPr>
          <w:p w14:paraId="582D2681" w14:textId="77777777" w:rsidR="00A63227" w:rsidRPr="00102E65" w:rsidRDefault="00A63227" w:rsidP="00A63227">
            <w:pPr>
              <w:rPr>
                <w:sz w:val="18"/>
                <w:szCs w:val="18"/>
              </w:rPr>
            </w:pPr>
            <w:r w:rsidRPr="00102E65">
              <w:rPr>
                <w:sz w:val="18"/>
                <w:szCs w:val="18"/>
              </w:rPr>
              <w:t>"PAINTERS FLAT HIGHLANDS"</w:t>
            </w:r>
          </w:p>
        </w:tc>
        <w:tc>
          <w:tcPr>
            <w:tcW w:w="1086" w:type="dxa"/>
          </w:tcPr>
          <w:p w14:paraId="572AFC2D" w14:textId="77777777" w:rsidR="00A63227" w:rsidRPr="00102E65" w:rsidRDefault="00A63227" w:rsidP="00A63227">
            <w:pPr>
              <w:rPr>
                <w:sz w:val="18"/>
                <w:szCs w:val="18"/>
              </w:rPr>
            </w:pPr>
            <w:r w:rsidRPr="00102E65">
              <w:rPr>
                <w:sz w:val="18"/>
                <w:szCs w:val="18"/>
              </w:rPr>
              <w:t>NA</w:t>
            </w:r>
          </w:p>
        </w:tc>
        <w:tc>
          <w:tcPr>
            <w:tcW w:w="889" w:type="dxa"/>
          </w:tcPr>
          <w:p w14:paraId="271937F8" w14:textId="77777777" w:rsidR="00A63227" w:rsidRPr="00102E65" w:rsidRDefault="00A63227" w:rsidP="00A63227">
            <w:pPr>
              <w:rPr>
                <w:sz w:val="18"/>
                <w:szCs w:val="18"/>
              </w:rPr>
            </w:pPr>
            <w:r w:rsidRPr="00102E65">
              <w:rPr>
                <w:sz w:val="18"/>
                <w:szCs w:val="18"/>
              </w:rPr>
              <w:t>NA</w:t>
            </w:r>
          </w:p>
        </w:tc>
      </w:tr>
      <w:tr w:rsidR="0092099D" w:rsidRPr="0092099D" w14:paraId="6504B9B5" w14:textId="77777777" w:rsidTr="0092099D">
        <w:tc>
          <w:tcPr>
            <w:tcW w:w="859" w:type="dxa"/>
          </w:tcPr>
          <w:p w14:paraId="40B699B2" w14:textId="77777777" w:rsidR="00A63227" w:rsidRPr="00102E65" w:rsidRDefault="00A63227" w:rsidP="00A63227">
            <w:pPr>
              <w:rPr>
                <w:sz w:val="18"/>
                <w:szCs w:val="18"/>
              </w:rPr>
            </w:pPr>
            <w:r w:rsidRPr="00102E65">
              <w:rPr>
                <w:sz w:val="18"/>
                <w:szCs w:val="18"/>
              </w:rPr>
              <w:t>"Hgb-7-1"</w:t>
            </w:r>
          </w:p>
        </w:tc>
        <w:tc>
          <w:tcPr>
            <w:tcW w:w="1476" w:type="dxa"/>
          </w:tcPr>
          <w:p w14:paraId="38332612" w14:textId="77777777" w:rsidR="00A63227" w:rsidRPr="00102E65" w:rsidRDefault="00A63227" w:rsidP="00A63227">
            <w:pPr>
              <w:rPr>
                <w:sz w:val="18"/>
                <w:szCs w:val="18"/>
              </w:rPr>
            </w:pPr>
            <w:r w:rsidRPr="00102E65">
              <w:rPr>
                <w:sz w:val="18"/>
                <w:szCs w:val="18"/>
              </w:rPr>
              <w:t>"LANFAIR VALLEY HIGHLANDS"</w:t>
            </w:r>
          </w:p>
        </w:tc>
        <w:tc>
          <w:tcPr>
            <w:tcW w:w="1086" w:type="dxa"/>
          </w:tcPr>
          <w:p w14:paraId="1D48434D" w14:textId="77777777" w:rsidR="00A63227" w:rsidRPr="00102E65" w:rsidRDefault="00A63227" w:rsidP="00A63227">
            <w:pPr>
              <w:rPr>
                <w:sz w:val="18"/>
                <w:szCs w:val="18"/>
              </w:rPr>
            </w:pPr>
            <w:r w:rsidRPr="00102E65">
              <w:rPr>
                <w:sz w:val="18"/>
                <w:szCs w:val="18"/>
              </w:rPr>
              <w:t>1491.04</w:t>
            </w:r>
          </w:p>
        </w:tc>
        <w:tc>
          <w:tcPr>
            <w:tcW w:w="889" w:type="dxa"/>
          </w:tcPr>
          <w:p w14:paraId="784AB4BD" w14:textId="77777777" w:rsidR="00A63227" w:rsidRPr="00102E65" w:rsidRDefault="00A63227" w:rsidP="00A63227">
            <w:pPr>
              <w:rPr>
                <w:sz w:val="18"/>
                <w:szCs w:val="18"/>
              </w:rPr>
            </w:pPr>
            <w:r w:rsidRPr="00102E65">
              <w:rPr>
                <w:sz w:val="18"/>
                <w:szCs w:val="18"/>
              </w:rPr>
              <w:t>"yes"</w:t>
            </w:r>
          </w:p>
        </w:tc>
      </w:tr>
      <w:tr w:rsidR="0092099D" w:rsidRPr="0092099D" w14:paraId="07C01DB5" w14:textId="77777777" w:rsidTr="0092099D">
        <w:tc>
          <w:tcPr>
            <w:tcW w:w="859" w:type="dxa"/>
          </w:tcPr>
          <w:p w14:paraId="0155491F" w14:textId="77777777" w:rsidR="00A63227" w:rsidRPr="00102E65" w:rsidRDefault="00A63227" w:rsidP="00A63227">
            <w:pPr>
              <w:rPr>
                <w:sz w:val="18"/>
                <w:szCs w:val="18"/>
              </w:rPr>
            </w:pPr>
            <w:r w:rsidRPr="00102E65">
              <w:rPr>
                <w:sz w:val="18"/>
                <w:szCs w:val="18"/>
              </w:rPr>
              <w:t>"Hgb-7-10"</w:t>
            </w:r>
          </w:p>
        </w:tc>
        <w:tc>
          <w:tcPr>
            <w:tcW w:w="1476" w:type="dxa"/>
          </w:tcPr>
          <w:p w14:paraId="3FE2E11C" w14:textId="77777777" w:rsidR="00A63227" w:rsidRPr="00102E65" w:rsidRDefault="00A63227" w:rsidP="00A63227">
            <w:pPr>
              <w:rPr>
                <w:sz w:val="18"/>
                <w:szCs w:val="18"/>
              </w:rPr>
            </w:pPr>
            <w:r w:rsidRPr="00102E65">
              <w:rPr>
                <w:sz w:val="18"/>
                <w:szCs w:val="18"/>
              </w:rPr>
              <w:t>"TWENTYNINE PALMS VALLEY HIGHLANDS"</w:t>
            </w:r>
          </w:p>
        </w:tc>
        <w:tc>
          <w:tcPr>
            <w:tcW w:w="1086" w:type="dxa"/>
          </w:tcPr>
          <w:p w14:paraId="7DE2C783" w14:textId="77777777" w:rsidR="00A63227" w:rsidRPr="00102E65" w:rsidRDefault="00A63227" w:rsidP="00A63227">
            <w:pPr>
              <w:rPr>
                <w:sz w:val="18"/>
                <w:szCs w:val="18"/>
              </w:rPr>
            </w:pPr>
            <w:r w:rsidRPr="00102E65">
              <w:rPr>
                <w:sz w:val="18"/>
                <w:szCs w:val="18"/>
              </w:rPr>
              <w:t>847.82</w:t>
            </w:r>
          </w:p>
        </w:tc>
        <w:tc>
          <w:tcPr>
            <w:tcW w:w="889" w:type="dxa"/>
          </w:tcPr>
          <w:p w14:paraId="000CD7D1" w14:textId="77777777" w:rsidR="00A63227" w:rsidRPr="00102E65" w:rsidRDefault="00A63227" w:rsidP="00A63227">
            <w:pPr>
              <w:rPr>
                <w:sz w:val="18"/>
                <w:szCs w:val="18"/>
              </w:rPr>
            </w:pPr>
            <w:r w:rsidRPr="00102E65">
              <w:rPr>
                <w:sz w:val="18"/>
                <w:szCs w:val="18"/>
              </w:rPr>
              <w:t>"no"</w:t>
            </w:r>
          </w:p>
        </w:tc>
      </w:tr>
      <w:tr w:rsidR="0092099D" w:rsidRPr="0092099D" w14:paraId="5AB861DC" w14:textId="77777777" w:rsidTr="0092099D">
        <w:tc>
          <w:tcPr>
            <w:tcW w:w="859" w:type="dxa"/>
          </w:tcPr>
          <w:p w14:paraId="704065BF" w14:textId="77777777" w:rsidR="00A63227" w:rsidRPr="00102E65" w:rsidRDefault="00A63227" w:rsidP="00A63227">
            <w:pPr>
              <w:rPr>
                <w:sz w:val="18"/>
                <w:szCs w:val="18"/>
              </w:rPr>
            </w:pPr>
            <w:r w:rsidRPr="00102E65">
              <w:rPr>
                <w:sz w:val="18"/>
                <w:szCs w:val="18"/>
              </w:rPr>
              <w:t>"Hgb-7-11"</w:t>
            </w:r>
          </w:p>
        </w:tc>
        <w:tc>
          <w:tcPr>
            <w:tcW w:w="1476" w:type="dxa"/>
          </w:tcPr>
          <w:p w14:paraId="718C3256" w14:textId="77777777" w:rsidR="00A63227" w:rsidRPr="00102E65" w:rsidRDefault="00A63227" w:rsidP="00A63227">
            <w:pPr>
              <w:rPr>
                <w:sz w:val="18"/>
                <w:szCs w:val="18"/>
              </w:rPr>
            </w:pPr>
            <w:r w:rsidRPr="00102E65">
              <w:rPr>
                <w:sz w:val="18"/>
                <w:szCs w:val="18"/>
              </w:rPr>
              <w:t>"COPPER MOUNTAIN VALLEY HIGHLANDS"</w:t>
            </w:r>
          </w:p>
        </w:tc>
        <w:tc>
          <w:tcPr>
            <w:tcW w:w="1086" w:type="dxa"/>
          </w:tcPr>
          <w:p w14:paraId="2A73EEE0" w14:textId="77777777" w:rsidR="00A63227" w:rsidRPr="00102E65" w:rsidRDefault="00A63227" w:rsidP="00A63227">
            <w:pPr>
              <w:rPr>
                <w:sz w:val="18"/>
                <w:szCs w:val="18"/>
              </w:rPr>
            </w:pPr>
            <w:r w:rsidRPr="00102E65">
              <w:rPr>
                <w:sz w:val="18"/>
                <w:szCs w:val="18"/>
              </w:rPr>
              <w:t>868.92</w:t>
            </w:r>
          </w:p>
        </w:tc>
        <w:tc>
          <w:tcPr>
            <w:tcW w:w="889" w:type="dxa"/>
          </w:tcPr>
          <w:p w14:paraId="3C9FD4ED" w14:textId="77777777" w:rsidR="00A63227" w:rsidRPr="00102E65" w:rsidRDefault="00A63227" w:rsidP="00A63227">
            <w:pPr>
              <w:rPr>
                <w:sz w:val="18"/>
                <w:szCs w:val="18"/>
              </w:rPr>
            </w:pPr>
            <w:r w:rsidRPr="00102E65">
              <w:rPr>
                <w:sz w:val="18"/>
                <w:szCs w:val="18"/>
              </w:rPr>
              <w:t>"no"</w:t>
            </w:r>
          </w:p>
        </w:tc>
      </w:tr>
      <w:tr w:rsidR="0092099D" w:rsidRPr="0092099D" w14:paraId="7AB49D48" w14:textId="77777777" w:rsidTr="0092099D">
        <w:tc>
          <w:tcPr>
            <w:tcW w:w="859" w:type="dxa"/>
          </w:tcPr>
          <w:p w14:paraId="6E8F25FC" w14:textId="77777777" w:rsidR="00A63227" w:rsidRPr="00102E65" w:rsidRDefault="00A63227" w:rsidP="00A63227">
            <w:pPr>
              <w:rPr>
                <w:sz w:val="18"/>
                <w:szCs w:val="18"/>
              </w:rPr>
            </w:pPr>
            <w:r w:rsidRPr="00102E65">
              <w:rPr>
                <w:sz w:val="18"/>
                <w:szCs w:val="18"/>
              </w:rPr>
              <w:t>"Hgb-7-12"</w:t>
            </w:r>
          </w:p>
        </w:tc>
        <w:tc>
          <w:tcPr>
            <w:tcW w:w="1476" w:type="dxa"/>
          </w:tcPr>
          <w:p w14:paraId="04B1386D" w14:textId="77777777" w:rsidR="00A63227" w:rsidRPr="00102E65" w:rsidRDefault="00A63227" w:rsidP="00A63227">
            <w:pPr>
              <w:rPr>
                <w:sz w:val="18"/>
                <w:szCs w:val="18"/>
              </w:rPr>
            </w:pPr>
            <w:r w:rsidRPr="00102E65">
              <w:rPr>
                <w:sz w:val="18"/>
                <w:szCs w:val="18"/>
              </w:rPr>
              <w:t>"WARREN VALLEY HIGHLANDS"</w:t>
            </w:r>
          </w:p>
        </w:tc>
        <w:tc>
          <w:tcPr>
            <w:tcW w:w="1086" w:type="dxa"/>
          </w:tcPr>
          <w:p w14:paraId="1DCE5516" w14:textId="77777777" w:rsidR="00A63227" w:rsidRPr="00102E65" w:rsidRDefault="00A63227" w:rsidP="00A63227">
            <w:pPr>
              <w:rPr>
                <w:sz w:val="18"/>
                <w:szCs w:val="18"/>
              </w:rPr>
            </w:pPr>
            <w:r w:rsidRPr="00102E65">
              <w:rPr>
                <w:sz w:val="18"/>
                <w:szCs w:val="18"/>
              </w:rPr>
              <w:t>894.35</w:t>
            </w:r>
          </w:p>
        </w:tc>
        <w:tc>
          <w:tcPr>
            <w:tcW w:w="889" w:type="dxa"/>
          </w:tcPr>
          <w:p w14:paraId="0FA2FC45" w14:textId="77777777" w:rsidR="00A63227" w:rsidRPr="00102E65" w:rsidRDefault="00A63227" w:rsidP="00A63227">
            <w:pPr>
              <w:rPr>
                <w:sz w:val="18"/>
                <w:szCs w:val="18"/>
              </w:rPr>
            </w:pPr>
            <w:r w:rsidRPr="00102E65">
              <w:rPr>
                <w:sz w:val="18"/>
                <w:szCs w:val="18"/>
              </w:rPr>
              <w:t>"no"</w:t>
            </w:r>
          </w:p>
        </w:tc>
      </w:tr>
      <w:tr w:rsidR="0092099D" w:rsidRPr="0092099D" w14:paraId="14CD5729" w14:textId="77777777" w:rsidTr="0092099D">
        <w:tc>
          <w:tcPr>
            <w:tcW w:w="859" w:type="dxa"/>
          </w:tcPr>
          <w:p w14:paraId="7E02D886" w14:textId="77777777" w:rsidR="00A63227" w:rsidRPr="00102E65" w:rsidRDefault="00A63227" w:rsidP="00A63227">
            <w:pPr>
              <w:rPr>
                <w:sz w:val="18"/>
                <w:szCs w:val="18"/>
              </w:rPr>
            </w:pPr>
            <w:r w:rsidRPr="00102E65">
              <w:rPr>
                <w:sz w:val="18"/>
                <w:szCs w:val="18"/>
              </w:rPr>
              <w:t>"Hgb-7-13"</w:t>
            </w:r>
          </w:p>
        </w:tc>
        <w:tc>
          <w:tcPr>
            <w:tcW w:w="1476" w:type="dxa"/>
          </w:tcPr>
          <w:p w14:paraId="4E39992B" w14:textId="77777777" w:rsidR="00A63227" w:rsidRPr="00102E65" w:rsidRDefault="00A63227" w:rsidP="00A63227">
            <w:pPr>
              <w:rPr>
                <w:sz w:val="18"/>
                <w:szCs w:val="18"/>
              </w:rPr>
            </w:pPr>
            <w:r w:rsidRPr="00102E65">
              <w:rPr>
                <w:sz w:val="18"/>
                <w:szCs w:val="18"/>
              </w:rPr>
              <w:t>"DEADMAN VALLEY HIGHLANDS"</w:t>
            </w:r>
          </w:p>
        </w:tc>
        <w:tc>
          <w:tcPr>
            <w:tcW w:w="1086" w:type="dxa"/>
          </w:tcPr>
          <w:p w14:paraId="12B5F6A4" w14:textId="77777777" w:rsidR="00A63227" w:rsidRPr="00102E65" w:rsidRDefault="00A63227" w:rsidP="00A63227">
            <w:pPr>
              <w:rPr>
                <w:sz w:val="18"/>
                <w:szCs w:val="18"/>
              </w:rPr>
            </w:pPr>
            <w:r w:rsidRPr="00102E65">
              <w:rPr>
                <w:sz w:val="18"/>
                <w:szCs w:val="18"/>
              </w:rPr>
              <w:t>556</w:t>
            </w:r>
          </w:p>
        </w:tc>
        <w:tc>
          <w:tcPr>
            <w:tcW w:w="889" w:type="dxa"/>
          </w:tcPr>
          <w:p w14:paraId="69C3BA42" w14:textId="77777777" w:rsidR="00A63227" w:rsidRPr="00102E65" w:rsidRDefault="00A63227" w:rsidP="00A63227">
            <w:pPr>
              <w:rPr>
                <w:sz w:val="18"/>
                <w:szCs w:val="18"/>
              </w:rPr>
            </w:pPr>
            <w:r w:rsidRPr="00102E65">
              <w:rPr>
                <w:sz w:val="18"/>
                <w:szCs w:val="18"/>
              </w:rPr>
              <w:t>"yes"</w:t>
            </w:r>
          </w:p>
        </w:tc>
      </w:tr>
      <w:tr w:rsidR="0092099D" w:rsidRPr="0092099D" w14:paraId="6E3FF266" w14:textId="77777777" w:rsidTr="0092099D">
        <w:tc>
          <w:tcPr>
            <w:tcW w:w="859" w:type="dxa"/>
          </w:tcPr>
          <w:p w14:paraId="249589ED" w14:textId="77777777" w:rsidR="00A63227" w:rsidRPr="00102E65" w:rsidRDefault="00A63227" w:rsidP="00A63227">
            <w:pPr>
              <w:rPr>
                <w:sz w:val="18"/>
                <w:szCs w:val="18"/>
              </w:rPr>
            </w:pPr>
            <w:r w:rsidRPr="00102E65">
              <w:rPr>
                <w:sz w:val="18"/>
                <w:szCs w:val="18"/>
              </w:rPr>
              <w:t>"Hgb-7-14"</w:t>
            </w:r>
          </w:p>
        </w:tc>
        <w:tc>
          <w:tcPr>
            <w:tcW w:w="1476" w:type="dxa"/>
          </w:tcPr>
          <w:p w14:paraId="17D90E42" w14:textId="77777777" w:rsidR="00A63227" w:rsidRPr="00102E65" w:rsidRDefault="00A63227" w:rsidP="00A63227">
            <w:pPr>
              <w:rPr>
                <w:sz w:val="18"/>
                <w:szCs w:val="18"/>
              </w:rPr>
            </w:pPr>
            <w:r w:rsidRPr="00102E65">
              <w:rPr>
                <w:sz w:val="18"/>
                <w:szCs w:val="18"/>
              </w:rPr>
              <w:t>"LAVIC VALLEY HIGHLANDS"</w:t>
            </w:r>
          </w:p>
        </w:tc>
        <w:tc>
          <w:tcPr>
            <w:tcW w:w="1086" w:type="dxa"/>
          </w:tcPr>
          <w:p w14:paraId="7D04C68D" w14:textId="77777777" w:rsidR="00A63227" w:rsidRPr="00102E65" w:rsidRDefault="00A63227" w:rsidP="00A63227">
            <w:pPr>
              <w:rPr>
                <w:sz w:val="18"/>
                <w:szCs w:val="18"/>
              </w:rPr>
            </w:pPr>
            <w:r w:rsidRPr="00102E65">
              <w:rPr>
                <w:sz w:val="18"/>
                <w:szCs w:val="18"/>
              </w:rPr>
              <w:t>624</w:t>
            </w:r>
          </w:p>
        </w:tc>
        <w:tc>
          <w:tcPr>
            <w:tcW w:w="889" w:type="dxa"/>
          </w:tcPr>
          <w:p w14:paraId="3B42017D" w14:textId="77777777" w:rsidR="00A63227" w:rsidRPr="00102E65" w:rsidRDefault="00A63227" w:rsidP="00A63227">
            <w:pPr>
              <w:rPr>
                <w:sz w:val="18"/>
                <w:szCs w:val="18"/>
              </w:rPr>
            </w:pPr>
            <w:r w:rsidRPr="00102E65">
              <w:rPr>
                <w:sz w:val="18"/>
                <w:szCs w:val="18"/>
              </w:rPr>
              <w:t>"no"</w:t>
            </w:r>
          </w:p>
        </w:tc>
      </w:tr>
      <w:tr w:rsidR="0092099D" w:rsidRPr="0092099D" w14:paraId="5CC87FCF" w14:textId="77777777" w:rsidTr="0092099D">
        <w:tc>
          <w:tcPr>
            <w:tcW w:w="859" w:type="dxa"/>
          </w:tcPr>
          <w:p w14:paraId="264312AA" w14:textId="77777777" w:rsidR="00A63227" w:rsidRPr="00102E65" w:rsidRDefault="00A63227" w:rsidP="00A63227">
            <w:pPr>
              <w:rPr>
                <w:sz w:val="18"/>
                <w:szCs w:val="18"/>
              </w:rPr>
            </w:pPr>
            <w:r w:rsidRPr="00102E65">
              <w:rPr>
                <w:sz w:val="18"/>
                <w:szCs w:val="18"/>
              </w:rPr>
              <w:t>"Hgb-7-15"</w:t>
            </w:r>
          </w:p>
        </w:tc>
        <w:tc>
          <w:tcPr>
            <w:tcW w:w="1476" w:type="dxa"/>
          </w:tcPr>
          <w:p w14:paraId="762FD4E7" w14:textId="77777777" w:rsidR="00A63227" w:rsidRPr="00102E65" w:rsidRDefault="00A63227" w:rsidP="00A63227">
            <w:pPr>
              <w:rPr>
                <w:sz w:val="18"/>
                <w:szCs w:val="18"/>
              </w:rPr>
            </w:pPr>
            <w:r w:rsidRPr="00102E65">
              <w:rPr>
                <w:sz w:val="18"/>
                <w:szCs w:val="18"/>
              </w:rPr>
              <w:t>"BESSEMER VALLEY HIGHLANDS"</w:t>
            </w:r>
          </w:p>
        </w:tc>
        <w:tc>
          <w:tcPr>
            <w:tcW w:w="1086" w:type="dxa"/>
          </w:tcPr>
          <w:p w14:paraId="24079742" w14:textId="77777777" w:rsidR="00A63227" w:rsidRPr="00102E65" w:rsidRDefault="00A63227" w:rsidP="00A63227">
            <w:pPr>
              <w:rPr>
                <w:sz w:val="18"/>
                <w:szCs w:val="18"/>
              </w:rPr>
            </w:pPr>
            <w:r w:rsidRPr="00102E65">
              <w:rPr>
                <w:sz w:val="18"/>
                <w:szCs w:val="18"/>
              </w:rPr>
              <w:t>670</w:t>
            </w:r>
          </w:p>
        </w:tc>
        <w:tc>
          <w:tcPr>
            <w:tcW w:w="889" w:type="dxa"/>
          </w:tcPr>
          <w:p w14:paraId="524283D6" w14:textId="77777777" w:rsidR="00A63227" w:rsidRPr="00102E65" w:rsidRDefault="00A63227" w:rsidP="00A63227">
            <w:pPr>
              <w:rPr>
                <w:sz w:val="18"/>
                <w:szCs w:val="18"/>
              </w:rPr>
            </w:pPr>
            <w:r w:rsidRPr="00102E65">
              <w:rPr>
                <w:sz w:val="18"/>
                <w:szCs w:val="18"/>
              </w:rPr>
              <w:t>"yes"</w:t>
            </w:r>
          </w:p>
        </w:tc>
      </w:tr>
      <w:tr w:rsidR="0092099D" w:rsidRPr="0092099D" w14:paraId="2260998F" w14:textId="77777777" w:rsidTr="0092099D">
        <w:tc>
          <w:tcPr>
            <w:tcW w:w="859" w:type="dxa"/>
          </w:tcPr>
          <w:p w14:paraId="12DC0497" w14:textId="77777777" w:rsidR="00A63227" w:rsidRPr="00102E65" w:rsidRDefault="00A63227" w:rsidP="00A63227">
            <w:pPr>
              <w:rPr>
                <w:sz w:val="18"/>
                <w:szCs w:val="18"/>
              </w:rPr>
            </w:pPr>
            <w:r w:rsidRPr="00102E65">
              <w:rPr>
                <w:sz w:val="18"/>
                <w:szCs w:val="18"/>
              </w:rPr>
              <w:t>"Hgb-7-16"</w:t>
            </w:r>
          </w:p>
        </w:tc>
        <w:tc>
          <w:tcPr>
            <w:tcW w:w="1476" w:type="dxa"/>
          </w:tcPr>
          <w:p w14:paraId="1DA8C6E9" w14:textId="77777777" w:rsidR="00A63227" w:rsidRPr="00102E65" w:rsidRDefault="00A63227" w:rsidP="00A63227">
            <w:pPr>
              <w:rPr>
                <w:sz w:val="18"/>
                <w:szCs w:val="18"/>
              </w:rPr>
            </w:pPr>
            <w:r w:rsidRPr="00102E65">
              <w:rPr>
                <w:sz w:val="18"/>
                <w:szCs w:val="18"/>
              </w:rPr>
              <w:t>"AMES VALLEY HIGHLANDS"</w:t>
            </w:r>
          </w:p>
        </w:tc>
        <w:tc>
          <w:tcPr>
            <w:tcW w:w="1086" w:type="dxa"/>
          </w:tcPr>
          <w:p w14:paraId="6EE39901" w14:textId="77777777" w:rsidR="00A63227" w:rsidRPr="00102E65" w:rsidRDefault="00A63227" w:rsidP="00A63227">
            <w:pPr>
              <w:rPr>
                <w:sz w:val="18"/>
                <w:szCs w:val="18"/>
              </w:rPr>
            </w:pPr>
            <w:r w:rsidRPr="00102E65">
              <w:rPr>
                <w:sz w:val="18"/>
                <w:szCs w:val="18"/>
              </w:rPr>
              <w:t>768.66</w:t>
            </w:r>
          </w:p>
        </w:tc>
        <w:tc>
          <w:tcPr>
            <w:tcW w:w="889" w:type="dxa"/>
          </w:tcPr>
          <w:p w14:paraId="2C71BCB1" w14:textId="77777777" w:rsidR="00A63227" w:rsidRPr="00102E65" w:rsidRDefault="00A63227" w:rsidP="00A63227">
            <w:pPr>
              <w:rPr>
                <w:sz w:val="18"/>
                <w:szCs w:val="18"/>
              </w:rPr>
            </w:pPr>
            <w:r w:rsidRPr="00102E65">
              <w:rPr>
                <w:sz w:val="18"/>
                <w:szCs w:val="18"/>
              </w:rPr>
              <w:t>"yes"</w:t>
            </w:r>
          </w:p>
        </w:tc>
      </w:tr>
      <w:tr w:rsidR="0092099D" w:rsidRPr="0092099D" w14:paraId="1EF366E4" w14:textId="77777777" w:rsidTr="0092099D">
        <w:tc>
          <w:tcPr>
            <w:tcW w:w="859" w:type="dxa"/>
          </w:tcPr>
          <w:p w14:paraId="6EEFD2D2" w14:textId="77777777" w:rsidR="00A63227" w:rsidRPr="00102E65" w:rsidRDefault="00A63227" w:rsidP="00A63227">
            <w:pPr>
              <w:rPr>
                <w:sz w:val="18"/>
                <w:szCs w:val="18"/>
              </w:rPr>
            </w:pPr>
            <w:r w:rsidRPr="00102E65">
              <w:rPr>
                <w:sz w:val="18"/>
                <w:szCs w:val="18"/>
              </w:rPr>
              <w:t>"Hgb-7-17"</w:t>
            </w:r>
          </w:p>
        </w:tc>
        <w:tc>
          <w:tcPr>
            <w:tcW w:w="1476" w:type="dxa"/>
          </w:tcPr>
          <w:p w14:paraId="0177B442" w14:textId="77777777" w:rsidR="00A63227" w:rsidRPr="00102E65" w:rsidRDefault="00A63227" w:rsidP="00A63227">
            <w:pPr>
              <w:rPr>
                <w:sz w:val="18"/>
                <w:szCs w:val="18"/>
              </w:rPr>
            </w:pPr>
            <w:r w:rsidRPr="00102E65">
              <w:rPr>
                <w:sz w:val="18"/>
                <w:szCs w:val="18"/>
              </w:rPr>
              <w:t>"MEANS VALLEY HIGHLANDS"</w:t>
            </w:r>
          </w:p>
        </w:tc>
        <w:tc>
          <w:tcPr>
            <w:tcW w:w="1086" w:type="dxa"/>
          </w:tcPr>
          <w:p w14:paraId="684B0617" w14:textId="77777777" w:rsidR="00A63227" w:rsidRPr="00102E65" w:rsidRDefault="00A63227" w:rsidP="00A63227">
            <w:pPr>
              <w:rPr>
                <w:sz w:val="18"/>
                <w:szCs w:val="18"/>
              </w:rPr>
            </w:pPr>
            <w:r w:rsidRPr="00102E65">
              <w:rPr>
                <w:sz w:val="18"/>
                <w:szCs w:val="18"/>
              </w:rPr>
              <w:t>1048.63</w:t>
            </w:r>
          </w:p>
        </w:tc>
        <w:tc>
          <w:tcPr>
            <w:tcW w:w="889" w:type="dxa"/>
          </w:tcPr>
          <w:p w14:paraId="21359074" w14:textId="77777777" w:rsidR="00A63227" w:rsidRPr="00102E65" w:rsidRDefault="00A63227" w:rsidP="00A63227">
            <w:pPr>
              <w:rPr>
                <w:sz w:val="18"/>
                <w:szCs w:val="18"/>
              </w:rPr>
            </w:pPr>
            <w:r w:rsidRPr="00102E65">
              <w:rPr>
                <w:sz w:val="18"/>
                <w:szCs w:val="18"/>
              </w:rPr>
              <w:t>"yes"</w:t>
            </w:r>
          </w:p>
        </w:tc>
      </w:tr>
      <w:tr w:rsidR="0092099D" w:rsidRPr="0092099D" w14:paraId="1E0C559F" w14:textId="77777777" w:rsidTr="0092099D">
        <w:tc>
          <w:tcPr>
            <w:tcW w:w="859" w:type="dxa"/>
          </w:tcPr>
          <w:p w14:paraId="7ABF0DDE" w14:textId="77777777" w:rsidR="00A63227" w:rsidRPr="00102E65" w:rsidRDefault="00A63227" w:rsidP="00A63227">
            <w:pPr>
              <w:rPr>
                <w:sz w:val="18"/>
                <w:szCs w:val="18"/>
              </w:rPr>
            </w:pPr>
            <w:r w:rsidRPr="00102E65">
              <w:rPr>
                <w:sz w:val="18"/>
                <w:szCs w:val="18"/>
              </w:rPr>
              <w:t>"Hgb-7-18"</w:t>
            </w:r>
          </w:p>
        </w:tc>
        <w:tc>
          <w:tcPr>
            <w:tcW w:w="1476" w:type="dxa"/>
          </w:tcPr>
          <w:p w14:paraId="0E840413" w14:textId="77777777" w:rsidR="00A63227" w:rsidRPr="00102E65" w:rsidRDefault="00A63227" w:rsidP="00A63227">
            <w:pPr>
              <w:rPr>
                <w:sz w:val="18"/>
                <w:szCs w:val="18"/>
              </w:rPr>
            </w:pPr>
            <w:r w:rsidRPr="00102E65">
              <w:rPr>
                <w:sz w:val="18"/>
                <w:szCs w:val="18"/>
              </w:rPr>
              <w:t>"JOHNSON VALLEY HIGHLANDS"</w:t>
            </w:r>
          </w:p>
        </w:tc>
        <w:tc>
          <w:tcPr>
            <w:tcW w:w="1086" w:type="dxa"/>
          </w:tcPr>
          <w:p w14:paraId="799CFB48" w14:textId="77777777" w:rsidR="00A63227" w:rsidRPr="00102E65" w:rsidRDefault="00A63227" w:rsidP="00A63227">
            <w:pPr>
              <w:rPr>
                <w:sz w:val="18"/>
                <w:szCs w:val="18"/>
              </w:rPr>
            </w:pPr>
            <w:r w:rsidRPr="00102E65">
              <w:rPr>
                <w:sz w:val="18"/>
                <w:szCs w:val="18"/>
              </w:rPr>
              <w:t>982.46</w:t>
            </w:r>
          </w:p>
        </w:tc>
        <w:tc>
          <w:tcPr>
            <w:tcW w:w="889" w:type="dxa"/>
          </w:tcPr>
          <w:p w14:paraId="1660E3B5" w14:textId="77777777" w:rsidR="00A63227" w:rsidRPr="00102E65" w:rsidRDefault="00A63227" w:rsidP="00A63227">
            <w:pPr>
              <w:rPr>
                <w:sz w:val="18"/>
                <w:szCs w:val="18"/>
              </w:rPr>
            </w:pPr>
            <w:r w:rsidRPr="00102E65">
              <w:rPr>
                <w:sz w:val="18"/>
                <w:szCs w:val="18"/>
              </w:rPr>
              <w:t>"yes"</w:t>
            </w:r>
          </w:p>
        </w:tc>
      </w:tr>
      <w:tr w:rsidR="0092099D" w:rsidRPr="0092099D" w14:paraId="2111D269" w14:textId="77777777" w:rsidTr="0092099D">
        <w:tc>
          <w:tcPr>
            <w:tcW w:w="859" w:type="dxa"/>
          </w:tcPr>
          <w:p w14:paraId="5A3D7772" w14:textId="77777777" w:rsidR="00A63227" w:rsidRPr="00102E65" w:rsidRDefault="00A63227" w:rsidP="00A63227">
            <w:pPr>
              <w:rPr>
                <w:sz w:val="18"/>
                <w:szCs w:val="18"/>
              </w:rPr>
            </w:pPr>
            <w:r w:rsidRPr="00102E65">
              <w:rPr>
                <w:sz w:val="18"/>
                <w:szCs w:val="18"/>
              </w:rPr>
              <w:t>"Hgb-7-19"</w:t>
            </w:r>
          </w:p>
        </w:tc>
        <w:tc>
          <w:tcPr>
            <w:tcW w:w="1476" w:type="dxa"/>
          </w:tcPr>
          <w:p w14:paraId="031C4395" w14:textId="77777777" w:rsidR="00A63227" w:rsidRPr="00102E65" w:rsidRDefault="00A63227" w:rsidP="00A63227">
            <w:pPr>
              <w:rPr>
                <w:sz w:val="18"/>
                <w:szCs w:val="18"/>
              </w:rPr>
            </w:pPr>
            <w:r w:rsidRPr="00102E65">
              <w:rPr>
                <w:sz w:val="18"/>
                <w:szCs w:val="18"/>
              </w:rPr>
              <w:t>"LUCERNE VALLEY HIGHLANDS"</w:t>
            </w:r>
          </w:p>
        </w:tc>
        <w:tc>
          <w:tcPr>
            <w:tcW w:w="1086" w:type="dxa"/>
          </w:tcPr>
          <w:p w14:paraId="6E596592" w14:textId="77777777" w:rsidR="00A63227" w:rsidRPr="00102E65" w:rsidRDefault="00A63227" w:rsidP="00A63227">
            <w:pPr>
              <w:rPr>
                <w:sz w:val="18"/>
                <w:szCs w:val="18"/>
              </w:rPr>
            </w:pPr>
            <w:r w:rsidRPr="00102E65">
              <w:rPr>
                <w:sz w:val="18"/>
                <w:szCs w:val="18"/>
              </w:rPr>
              <w:t>788.61</w:t>
            </w:r>
          </w:p>
        </w:tc>
        <w:tc>
          <w:tcPr>
            <w:tcW w:w="889" w:type="dxa"/>
          </w:tcPr>
          <w:p w14:paraId="769A85F4" w14:textId="77777777" w:rsidR="00A63227" w:rsidRPr="00102E65" w:rsidRDefault="00A63227" w:rsidP="00A63227">
            <w:pPr>
              <w:rPr>
                <w:sz w:val="18"/>
                <w:szCs w:val="18"/>
              </w:rPr>
            </w:pPr>
            <w:r w:rsidRPr="00102E65">
              <w:rPr>
                <w:sz w:val="18"/>
                <w:szCs w:val="18"/>
              </w:rPr>
              <w:t>"yes"</w:t>
            </w:r>
          </w:p>
        </w:tc>
      </w:tr>
      <w:tr w:rsidR="0092099D" w:rsidRPr="0092099D" w14:paraId="39EE8A90" w14:textId="77777777" w:rsidTr="0092099D">
        <w:tc>
          <w:tcPr>
            <w:tcW w:w="859" w:type="dxa"/>
          </w:tcPr>
          <w:p w14:paraId="43C1C7DB" w14:textId="77777777" w:rsidR="00A63227" w:rsidRPr="00102E65" w:rsidRDefault="00A63227" w:rsidP="00A63227">
            <w:pPr>
              <w:rPr>
                <w:sz w:val="18"/>
                <w:szCs w:val="18"/>
              </w:rPr>
            </w:pPr>
            <w:r w:rsidRPr="00102E65">
              <w:rPr>
                <w:sz w:val="18"/>
                <w:szCs w:val="18"/>
              </w:rPr>
              <w:t>"Hgb-7-2"</w:t>
            </w:r>
          </w:p>
        </w:tc>
        <w:tc>
          <w:tcPr>
            <w:tcW w:w="1476" w:type="dxa"/>
          </w:tcPr>
          <w:p w14:paraId="7C1D01DC" w14:textId="77777777" w:rsidR="00A63227" w:rsidRPr="00102E65" w:rsidRDefault="00A63227" w:rsidP="00A63227">
            <w:pPr>
              <w:rPr>
                <w:sz w:val="18"/>
                <w:szCs w:val="18"/>
              </w:rPr>
            </w:pPr>
            <w:r w:rsidRPr="00102E65">
              <w:rPr>
                <w:sz w:val="18"/>
                <w:szCs w:val="18"/>
              </w:rPr>
              <w:t>"FENNER VALLEY HIGHLANDS"</w:t>
            </w:r>
          </w:p>
        </w:tc>
        <w:tc>
          <w:tcPr>
            <w:tcW w:w="1086" w:type="dxa"/>
          </w:tcPr>
          <w:p w14:paraId="7FDD44F0" w14:textId="77777777" w:rsidR="00A63227" w:rsidRPr="00102E65" w:rsidRDefault="00A63227" w:rsidP="00A63227">
            <w:pPr>
              <w:rPr>
                <w:sz w:val="18"/>
                <w:szCs w:val="18"/>
              </w:rPr>
            </w:pPr>
            <w:r w:rsidRPr="00102E65">
              <w:rPr>
                <w:sz w:val="18"/>
                <w:szCs w:val="18"/>
              </w:rPr>
              <w:t>852</w:t>
            </w:r>
          </w:p>
        </w:tc>
        <w:tc>
          <w:tcPr>
            <w:tcW w:w="889" w:type="dxa"/>
          </w:tcPr>
          <w:p w14:paraId="66AA9A4E" w14:textId="77777777" w:rsidR="00A63227" w:rsidRPr="00102E65" w:rsidRDefault="00A63227" w:rsidP="00A63227">
            <w:pPr>
              <w:rPr>
                <w:sz w:val="18"/>
                <w:szCs w:val="18"/>
              </w:rPr>
            </w:pPr>
            <w:r w:rsidRPr="00102E65">
              <w:rPr>
                <w:sz w:val="18"/>
                <w:szCs w:val="18"/>
              </w:rPr>
              <w:t>"yes"</w:t>
            </w:r>
          </w:p>
        </w:tc>
      </w:tr>
      <w:tr w:rsidR="0092099D" w:rsidRPr="0092099D" w14:paraId="429E24B4" w14:textId="77777777" w:rsidTr="0092099D">
        <w:tc>
          <w:tcPr>
            <w:tcW w:w="859" w:type="dxa"/>
          </w:tcPr>
          <w:p w14:paraId="0F468331" w14:textId="77777777" w:rsidR="00A63227" w:rsidRPr="00102E65" w:rsidRDefault="00A63227" w:rsidP="00A63227">
            <w:pPr>
              <w:rPr>
                <w:sz w:val="18"/>
                <w:szCs w:val="18"/>
              </w:rPr>
            </w:pPr>
            <w:r w:rsidRPr="00102E65">
              <w:rPr>
                <w:sz w:val="18"/>
                <w:szCs w:val="18"/>
              </w:rPr>
              <w:t>"Hgb-7-20"</w:t>
            </w:r>
          </w:p>
        </w:tc>
        <w:tc>
          <w:tcPr>
            <w:tcW w:w="1476" w:type="dxa"/>
          </w:tcPr>
          <w:p w14:paraId="1F23B037" w14:textId="77777777" w:rsidR="00A63227" w:rsidRPr="00102E65" w:rsidRDefault="00A63227" w:rsidP="00A63227">
            <w:pPr>
              <w:rPr>
                <w:sz w:val="18"/>
                <w:szCs w:val="18"/>
              </w:rPr>
            </w:pPr>
            <w:r w:rsidRPr="00102E65">
              <w:rPr>
                <w:sz w:val="18"/>
                <w:szCs w:val="18"/>
              </w:rPr>
              <w:t>"MORONGO VALLEY HIGHLANDS"</w:t>
            </w:r>
          </w:p>
        </w:tc>
        <w:tc>
          <w:tcPr>
            <w:tcW w:w="1086" w:type="dxa"/>
          </w:tcPr>
          <w:p w14:paraId="372BF769" w14:textId="77777777" w:rsidR="00A63227" w:rsidRPr="00102E65" w:rsidRDefault="00A63227" w:rsidP="00A63227">
            <w:pPr>
              <w:rPr>
                <w:sz w:val="18"/>
                <w:szCs w:val="18"/>
              </w:rPr>
            </w:pPr>
            <w:r w:rsidRPr="00102E65">
              <w:rPr>
                <w:sz w:val="18"/>
                <w:szCs w:val="18"/>
              </w:rPr>
              <w:t>724.73</w:t>
            </w:r>
          </w:p>
        </w:tc>
        <w:tc>
          <w:tcPr>
            <w:tcW w:w="889" w:type="dxa"/>
          </w:tcPr>
          <w:p w14:paraId="2CBF5149" w14:textId="77777777" w:rsidR="00A63227" w:rsidRPr="00102E65" w:rsidRDefault="00A63227" w:rsidP="00A63227">
            <w:pPr>
              <w:rPr>
                <w:sz w:val="18"/>
                <w:szCs w:val="18"/>
              </w:rPr>
            </w:pPr>
            <w:r w:rsidRPr="00102E65">
              <w:rPr>
                <w:sz w:val="18"/>
                <w:szCs w:val="18"/>
              </w:rPr>
              <w:t>"yes"</w:t>
            </w:r>
          </w:p>
        </w:tc>
      </w:tr>
      <w:tr w:rsidR="0092099D" w:rsidRPr="0092099D" w14:paraId="4B8DB19F" w14:textId="77777777" w:rsidTr="0092099D">
        <w:tc>
          <w:tcPr>
            <w:tcW w:w="859" w:type="dxa"/>
          </w:tcPr>
          <w:p w14:paraId="47F2D64C" w14:textId="77777777" w:rsidR="00A63227" w:rsidRPr="00102E65" w:rsidRDefault="00A63227" w:rsidP="00A63227">
            <w:pPr>
              <w:rPr>
                <w:sz w:val="18"/>
                <w:szCs w:val="18"/>
              </w:rPr>
            </w:pPr>
            <w:r w:rsidRPr="00102E65">
              <w:rPr>
                <w:sz w:val="18"/>
                <w:szCs w:val="18"/>
              </w:rPr>
              <w:t>"Hgb-7-21"</w:t>
            </w:r>
          </w:p>
        </w:tc>
        <w:tc>
          <w:tcPr>
            <w:tcW w:w="1476" w:type="dxa"/>
          </w:tcPr>
          <w:p w14:paraId="4A13F155" w14:textId="77777777" w:rsidR="00A63227" w:rsidRPr="00102E65" w:rsidRDefault="00A63227" w:rsidP="00A63227">
            <w:pPr>
              <w:rPr>
                <w:sz w:val="18"/>
                <w:szCs w:val="18"/>
              </w:rPr>
            </w:pPr>
            <w:r w:rsidRPr="00102E65">
              <w:rPr>
                <w:sz w:val="18"/>
                <w:szCs w:val="18"/>
              </w:rPr>
              <w:t>"COACHELLA VALLEY HIGHLANDS"</w:t>
            </w:r>
          </w:p>
        </w:tc>
        <w:tc>
          <w:tcPr>
            <w:tcW w:w="1086" w:type="dxa"/>
          </w:tcPr>
          <w:p w14:paraId="7A1E2DE8" w14:textId="77777777" w:rsidR="00A63227" w:rsidRPr="00102E65" w:rsidRDefault="00A63227" w:rsidP="00A63227">
            <w:pPr>
              <w:rPr>
                <w:sz w:val="18"/>
                <w:szCs w:val="18"/>
              </w:rPr>
            </w:pPr>
            <w:r w:rsidRPr="00102E65">
              <w:rPr>
                <w:sz w:val="18"/>
                <w:szCs w:val="18"/>
              </w:rPr>
              <w:t>1137.61</w:t>
            </w:r>
          </w:p>
        </w:tc>
        <w:tc>
          <w:tcPr>
            <w:tcW w:w="889" w:type="dxa"/>
          </w:tcPr>
          <w:p w14:paraId="72D409ED" w14:textId="77777777" w:rsidR="00A63227" w:rsidRPr="00102E65" w:rsidRDefault="00A63227" w:rsidP="00A63227">
            <w:pPr>
              <w:rPr>
                <w:sz w:val="18"/>
                <w:szCs w:val="18"/>
              </w:rPr>
            </w:pPr>
            <w:r w:rsidRPr="00102E65">
              <w:rPr>
                <w:sz w:val="18"/>
                <w:szCs w:val="18"/>
              </w:rPr>
              <w:t>"no"</w:t>
            </w:r>
          </w:p>
        </w:tc>
      </w:tr>
      <w:tr w:rsidR="0092099D" w:rsidRPr="0092099D" w14:paraId="77301E38" w14:textId="77777777" w:rsidTr="0092099D">
        <w:tc>
          <w:tcPr>
            <w:tcW w:w="859" w:type="dxa"/>
          </w:tcPr>
          <w:p w14:paraId="15E40997" w14:textId="77777777" w:rsidR="00A63227" w:rsidRPr="00102E65" w:rsidRDefault="00A63227" w:rsidP="00A63227">
            <w:pPr>
              <w:rPr>
                <w:sz w:val="18"/>
                <w:szCs w:val="18"/>
              </w:rPr>
            </w:pPr>
            <w:r w:rsidRPr="00102E65">
              <w:rPr>
                <w:sz w:val="18"/>
                <w:szCs w:val="18"/>
              </w:rPr>
              <w:t>"Hgb-7-22"</w:t>
            </w:r>
          </w:p>
        </w:tc>
        <w:tc>
          <w:tcPr>
            <w:tcW w:w="1476" w:type="dxa"/>
          </w:tcPr>
          <w:p w14:paraId="68509DC0" w14:textId="77777777" w:rsidR="00A63227" w:rsidRPr="00102E65" w:rsidRDefault="00A63227" w:rsidP="00A63227">
            <w:pPr>
              <w:rPr>
                <w:sz w:val="18"/>
                <w:szCs w:val="18"/>
              </w:rPr>
            </w:pPr>
            <w:r w:rsidRPr="00102E65">
              <w:rPr>
                <w:sz w:val="18"/>
                <w:szCs w:val="18"/>
              </w:rPr>
              <w:t>"WEST SALTON SEA HIGHLANDS"</w:t>
            </w:r>
          </w:p>
        </w:tc>
        <w:tc>
          <w:tcPr>
            <w:tcW w:w="1086" w:type="dxa"/>
          </w:tcPr>
          <w:p w14:paraId="77C0BBEB" w14:textId="77777777" w:rsidR="00A63227" w:rsidRPr="00102E65" w:rsidRDefault="00A63227" w:rsidP="00A63227">
            <w:pPr>
              <w:rPr>
                <w:sz w:val="18"/>
                <w:szCs w:val="18"/>
              </w:rPr>
            </w:pPr>
            <w:r w:rsidRPr="00102E65">
              <w:rPr>
                <w:sz w:val="18"/>
                <w:szCs w:val="18"/>
              </w:rPr>
              <w:t>1675.83</w:t>
            </w:r>
          </w:p>
        </w:tc>
        <w:tc>
          <w:tcPr>
            <w:tcW w:w="889" w:type="dxa"/>
          </w:tcPr>
          <w:p w14:paraId="37F61929" w14:textId="77777777" w:rsidR="00A63227" w:rsidRPr="00102E65" w:rsidRDefault="00A63227" w:rsidP="00A63227">
            <w:pPr>
              <w:rPr>
                <w:sz w:val="18"/>
                <w:szCs w:val="18"/>
              </w:rPr>
            </w:pPr>
            <w:r w:rsidRPr="00102E65">
              <w:rPr>
                <w:sz w:val="18"/>
                <w:szCs w:val="18"/>
              </w:rPr>
              <w:t>"yes"</w:t>
            </w:r>
          </w:p>
        </w:tc>
      </w:tr>
      <w:tr w:rsidR="0092099D" w:rsidRPr="0092099D" w14:paraId="47A9815C" w14:textId="77777777" w:rsidTr="0092099D">
        <w:tc>
          <w:tcPr>
            <w:tcW w:w="859" w:type="dxa"/>
          </w:tcPr>
          <w:p w14:paraId="0C0452DE" w14:textId="77777777" w:rsidR="00A63227" w:rsidRPr="00102E65" w:rsidRDefault="00A63227" w:rsidP="00A63227">
            <w:pPr>
              <w:rPr>
                <w:sz w:val="18"/>
                <w:szCs w:val="18"/>
              </w:rPr>
            </w:pPr>
            <w:r w:rsidRPr="00102E65">
              <w:rPr>
                <w:sz w:val="18"/>
                <w:szCs w:val="18"/>
              </w:rPr>
              <w:lastRenderedPageBreak/>
              <w:t>"Hgb-7-24"</w:t>
            </w:r>
          </w:p>
        </w:tc>
        <w:tc>
          <w:tcPr>
            <w:tcW w:w="1476" w:type="dxa"/>
          </w:tcPr>
          <w:p w14:paraId="1CEBC054" w14:textId="77777777" w:rsidR="00A63227" w:rsidRPr="00102E65" w:rsidRDefault="00A63227" w:rsidP="00A63227">
            <w:pPr>
              <w:rPr>
                <w:sz w:val="18"/>
                <w:szCs w:val="18"/>
              </w:rPr>
            </w:pPr>
            <w:r w:rsidRPr="00102E65">
              <w:rPr>
                <w:sz w:val="18"/>
                <w:szCs w:val="18"/>
              </w:rPr>
              <w:t>"BORREGO VALLEY HIGHLANDS"</w:t>
            </w:r>
          </w:p>
        </w:tc>
        <w:tc>
          <w:tcPr>
            <w:tcW w:w="1086" w:type="dxa"/>
          </w:tcPr>
          <w:p w14:paraId="1B3E1A67" w14:textId="77777777" w:rsidR="00A63227" w:rsidRPr="00102E65" w:rsidRDefault="00A63227" w:rsidP="00A63227">
            <w:pPr>
              <w:rPr>
                <w:sz w:val="18"/>
                <w:szCs w:val="18"/>
              </w:rPr>
            </w:pPr>
            <w:r w:rsidRPr="00102E65">
              <w:rPr>
                <w:sz w:val="18"/>
                <w:szCs w:val="18"/>
              </w:rPr>
              <w:t>759.16</w:t>
            </w:r>
          </w:p>
        </w:tc>
        <w:tc>
          <w:tcPr>
            <w:tcW w:w="889" w:type="dxa"/>
          </w:tcPr>
          <w:p w14:paraId="3887AAA0" w14:textId="77777777" w:rsidR="00A63227" w:rsidRPr="00102E65" w:rsidRDefault="00A63227" w:rsidP="00A63227">
            <w:pPr>
              <w:rPr>
                <w:sz w:val="18"/>
                <w:szCs w:val="18"/>
              </w:rPr>
            </w:pPr>
            <w:r w:rsidRPr="00102E65">
              <w:rPr>
                <w:sz w:val="18"/>
                <w:szCs w:val="18"/>
              </w:rPr>
              <w:t>"no"</w:t>
            </w:r>
          </w:p>
        </w:tc>
      </w:tr>
      <w:tr w:rsidR="0092099D" w:rsidRPr="0092099D" w14:paraId="1E854F67" w14:textId="77777777" w:rsidTr="0092099D">
        <w:tc>
          <w:tcPr>
            <w:tcW w:w="859" w:type="dxa"/>
          </w:tcPr>
          <w:p w14:paraId="4CD479F7" w14:textId="77777777" w:rsidR="00A63227" w:rsidRPr="00102E65" w:rsidRDefault="00A63227" w:rsidP="00A63227">
            <w:pPr>
              <w:rPr>
                <w:sz w:val="18"/>
                <w:szCs w:val="18"/>
              </w:rPr>
            </w:pPr>
            <w:r w:rsidRPr="00102E65">
              <w:rPr>
                <w:sz w:val="18"/>
                <w:szCs w:val="18"/>
              </w:rPr>
              <w:t>"Hgb-7-25"</w:t>
            </w:r>
          </w:p>
        </w:tc>
        <w:tc>
          <w:tcPr>
            <w:tcW w:w="1476" w:type="dxa"/>
          </w:tcPr>
          <w:p w14:paraId="0E57E6E1" w14:textId="77777777" w:rsidR="00A63227" w:rsidRPr="00102E65" w:rsidRDefault="00A63227" w:rsidP="00A63227">
            <w:pPr>
              <w:rPr>
                <w:sz w:val="18"/>
                <w:szCs w:val="18"/>
              </w:rPr>
            </w:pPr>
            <w:r w:rsidRPr="00102E65">
              <w:rPr>
                <w:sz w:val="18"/>
                <w:szCs w:val="18"/>
              </w:rPr>
              <w:t>"OCOTILLO-CLARK VALLEY HIGHLANDS"</w:t>
            </w:r>
          </w:p>
        </w:tc>
        <w:tc>
          <w:tcPr>
            <w:tcW w:w="1086" w:type="dxa"/>
          </w:tcPr>
          <w:p w14:paraId="5D40F9AA" w14:textId="77777777" w:rsidR="00A63227" w:rsidRPr="00102E65" w:rsidRDefault="00A63227" w:rsidP="00A63227">
            <w:pPr>
              <w:rPr>
                <w:sz w:val="18"/>
                <w:szCs w:val="18"/>
              </w:rPr>
            </w:pPr>
            <w:r w:rsidRPr="00102E65">
              <w:rPr>
                <w:sz w:val="18"/>
                <w:szCs w:val="18"/>
              </w:rPr>
              <w:t>651.69</w:t>
            </w:r>
          </w:p>
        </w:tc>
        <w:tc>
          <w:tcPr>
            <w:tcW w:w="889" w:type="dxa"/>
          </w:tcPr>
          <w:p w14:paraId="20B6C3E1" w14:textId="77777777" w:rsidR="00A63227" w:rsidRPr="00102E65" w:rsidRDefault="00A63227" w:rsidP="00A63227">
            <w:pPr>
              <w:rPr>
                <w:sz w:val="18"/>
                <w:szCs w:val="18"/>
              </w:rPr>
            </w:pPr>
            <w:r w:rsidRPr="00102E65">
              <w:rPr>
                <w:sz w:val="18"/>
                <w:szCs w:val="18"/>
              </w:rPr>
              <w:t>"yes"</w:t>
            </w:r>
          </w:p>
        </w:tc>
      </w:tr>
      <w:tr w:rsidR="0092099D" w:rsidRPr="0092099D" w14:paraId="2853EF4B" w14:textId="77777777" w:rsidTr="0092099D">
        <w:tc>
          <w:tcPr>
            <w:tcW w:w="859" w:type="dxa"/>
          </w:tcPr>
          <w:p w14:paraId="7B43F2E3" w14:textId="77777777" w:rsidR="00A63227" w:rsidRPr="00102E65" w:rsidRDefault="00A63227" w:rsidP="00A63227">
            <w:pPr>
              <w:rPr>
                <w:sz w:val="18"/>
                <w:szCs w:val="18"/>
              </w:rPr>
            </w:pPr>
            <w:r w:rsidRPr="00102E65">
              <w:rPr>
                <w:sz w:val="18"/>
                <w:szCs w:val="18"/>
              </w:rPr>
              <w:t>"Hgb-7-26"</w:t>
            </w:r>
          </w:p>
        </w:tc>
        <w:tc>
          <w:tcPr>
            <w:tcW w:w="1476" w:type="dxa"/>
          </w:tcPr>
          <w:p w14:paraId="78C9F1D0" w14:textId="77777777" w:rsidR="00A63227" w:rsidRPr="00102E65" w:rsidRDefault="00A63227" w:rsidP="00A63227">
            <w:pPr>
              <w:rPr>
                <w:sz w:val="18"/>
                <w:szCs w:val="18"/>
              </w:rPr>
            </w:pPr>
            <w:r w:rsidRPr="00102E65">
              <w:rPr>
                <w:sz w:val="18"/>
                <w:szCs w:val="18"/>
              </w:rPr>
              <w:t>"TERWILLIGER VALLEY HIGHLANDS"</w:t>
            </w:r>
          </w:p>
        </w:tc>
        <w:tc>
          <w:tcPr>
            <w:tcW w:w="1086" w:type="dxa"/>
          </w:tcPr>
          <w:p w14:paraId="764EA26F" w14:textId="77777777" w:rsidR="00A63227" w:rsidRPr="00102E65" w:rsidRDefault="00A63227" w:rsidP="00A63227">
            <w:pPr>
              <w:rPr>
                <w:sz w:val="18"/>
                <w:szCs w:val="18"/>
              </w:rPr>
            </w:pPr>
            <w:r w:rsidRPr="00102E65">
              <w:rPr>
                <w:sz w:val="18"/>
                <w:szCs w:val="18"/>
              </w:rPr>
              <w:t>1324.45</w:t>
            </w:r>
          </w:p>
        </w:tc>
        <w:tc>
          <w:tcPr>
            <w:tcW w:w="889" w:type="dxa"/>
          </w:tcPr>
          <w:p w14:paraId="41BA6F7D" w14:textId="77777777" w:rsidR="00A63227" w:rsidRPr="00102E65" w:rsidRDefault="00A63227" w:rsidP="00A63227">
            <w:pPr>
              <w:rPr>
                <w:sz w:val="18"/>
                <w:szCs w:val="18"/>
              </w:rPr>
            </w:pPr>
            <w:r w:rsidRPr="00102E65">
              <w:rPr>
                <w:sz w:val="18"/>
                <w:szCs w:val="18"/>
              </w:rPr>
              <w:t>"yes"</w:t>
            </w:r>
          </w:p>
        </w:tc>
      </w:tr>
      <w:tr w:rsidR="0092099D" w:rsidRPr="0092099D" w14:paraId="02AB4935" w14:textId="77777777" w:rsidTr="0092099D">
        <w:tc>
          <w:tcPr>
            <w:tcW w:w="859" w:type="dxa"/>
          </w:tcPr>
          <w:p w14:paraId="370FE4C4" w14:textId="77777777" w:rsidR="00A63227" w:rsidRPr="00102E65" w:rsidRDefault="00A63227" w:rsidP="00A63227">
            <w:pPr>
              <w:rPr>
                <w:sz w:val="18"/>
                <w:szCs w:val="18"/>
              </w:rPr>
            </w:pPr>
            <w:r w:rsidRPr="00102E65">
              <w:rPr>
                <w:sz w:val="18"/>
                <w:szCs w:val="18"/>
              </w:rPr>
              <w:t>"Hgb-7-27"</w:t>
            </w:r>
          </w:p>
        </w:tc>
        <w:tc>
          <w:tcPr>
            <w:tcW w:w="1476" w:type="dxa"/>
          </w:tcPr>
          <w:p w14:paraId="77C808D8" w14:textId="77777777" w:rsidR="00A63227" w:rsidRPr="00102E65" w:rsidRDefault="00A63227" w:rsidP="00A63227">
            <w:pPr>
              <w:rPr>
                <w:sz w:val="18"/>
                <w:szCs w:val="18"/>
              </w:rPr>
            </w:pPr>
            <w:r w:rsidRPr="00102E65">
              <w:rPr>
                <w:sz w:val="18"/>
                <w:szCs w:val="18"/>
              </w:rPr>
              <w:t>"SAN FELIPE VALLEY HIGHLANDS"</w:t>
            </w:r>
          </w:p>
        </w:tc>
        <w:tc>
          <w:tcPr>
            <w:tcW w:w="1086" w:type="dxa"/>
          </w:tcPr>
          <w:p w14:paraId="500837E9" w14:textId="77777777" w:rsidR="00A63227" w:rsidRPr="00102E65" w:rsidRDefault="00A63227" w:rsidP="00A63227">
            <w:pPr>
              <w:rPr>
                <w:sz w:val="18"/>
                <w:szCs w:val="18"/>
              </w:rPr>
            </w:pPr>
            <w:r w:rsidRPr="00102E65">
              <w:rPr>
                <w:sz w:val="18"/>
                <w:szCs w:val="18"/>
              </w:rPr>
              <w:t>1293.4</w:t>
            </w:r>
          </w:p>
        </w:tc>
        <w:tc>
          <w:tcPr>
            <w:tcW w:w="889" w:type="dxa"/>
          </w:tcPr>
          <w:p w14:paraId="6655BFC8" w14:textId="77777777" w:rsidR="00A63227" w:rsidRPr="00102E65" w:rsidRDefault="00A63227" w:rsidP="00A63227">
            <w:pPr>
              <w:rPr>
                <w:sz w:val="18"/>
                <w:szCs w:val="18"/>
              </w:rPr>
            </w:pPr>
            <w:r w:rsidRPr="00102E65">
              <w:rPr>
                <w:sz w:val="18"/>
                <w:szCs w:val="18"/>
              </w:rPr>
              <w:t>"yes"</w:t>
            </w:r>
          </w:p>
        </w:tc>
      </w:tr>
      <w:tr w:rsidR="0092099D" w:rsidRPr="0092099D" w14:paraId="43C852A9" w14:textId="77777777" w:rsidTr="0092099D">
        <w:tc>
          <w:tcPr>
            <w:tcW w:w="859" w:type="dxa"/>
          </w:tcPr>
          <w:p w14:paraId="002418CD" w14:textId="77777777" w:rsidR="00A63227" w:rsidRPr="00102E65" w:rsidRDefault="00A63227" w:rsidP="00A63227">
            <w:pPr>
              <w:rPr>
                <w:sz w:val="18"/>
                <w:szCs w:val="18"/>
              </w:rPr>
            </w:pPr>
            <w:r w:rsidRPr="00102E65">
              <w:rPr>
                <w:sz w:val="18"/>
                <w:szCs w:val="18"/>
              </w:rPr>
              <w:t>"Hgb-7-28"</w:t>
            </w:r>
          </w:p>
        </w:tc>
        <w:tc>
          <w:tcPr>
            <w:tcW w:w="1476" w:type="dxa"/>
          </w:tcPr>
          <w:p w14:paraId="03D819D7" w14:textId="77777777" w:rsidR="00A63227" w:rsidRPr="00102E65" w:rsidRDefault="00A63227" w:rsidP="00A63227">
            <w:pPr>
              <w:rPr>
                <w:sz w:val="18"/>
                <w:szCs w:val="18"/>
              </w:rPr>
            </w:pPr>
            <w:r w:rsidRPr="00102E65">
              <w:rPr>
                <w:sz w:val="18"/>
                <w:szCs w:val="18"/>
              </w:rPr>
              <w:t>"VALLECITO-CARRIZO VALLEY HIGHLANDS"</w:t>
            </w:r>
          </w:p>
        </w:tc>
        <w:tc>
          <w:tcPr>
            <w:tcW w:w="1086" w:type="dxa"/>
          </w:tcPr>
          <w:p w14:paraId="1463FB69" w14:textId="77777777" w:rsidR="00A63227" w:rsidRPr="00102E65" w:rsidRDefault="00A63227" w:rsidP="00A63227">
            <w:pPr>
              <w:rPr>
                <w:sz w:val="18"/>
                <w:szCs w:val="18"/>
              </w:rPr>
            </w:pPr>
            <w:r w:rsidRPr="00102E65">
              <w:rPr>
                <w:sz w:val="18"/>
                <w:szCs w:val="18"/>
              </w:rPr>
              <w:t>1145.07</w:t>
            </w:r>
          </w:p>
        </w:tc>
        <w:tc>
          <w:tcPr>
            <w:tcW w:w="889" w:type="dxa"/>
          </w:tcPr>
          <w:p w14:paraId="5AB0981C" w14:textId="77777777" w:rsidR="00A63227" w:rsidRPr="00102E65" w:rsidRDefault="00A63227" w:rsidP="00A63227">
            <w:pPr>
              <w:rPr>
                <w:sz w:val="18"/>
                <w:szCs w:val="18"/>
              </w:rPr>
            </w:pPr>
            <w:r w:rsidRPr="00102E65">
              <w:rPr>
                <w:sz w:val="18"/>
                <w:szCs w:val="18"/>
              </w:rPr>
              <w:t>"no"</w:t>
            </w:r>
          </w:p>
        </w:tc>
      </w:tr>
      <w:tr w:rsidR="0092099D" w:rsidRPr="0092099D" w14:paraId="6870ED6F" w14:textId="77777777" w:rsidTr="0092099D">
        <w:tc>
          <w:tcPr>
            <w:tcW w:w="859" w:type="dxa"/>
          </w:tcPr>
          <w:p w14:paraId="7717EF83" w14:textId="77777777" w:rsidR="00A63227" w:rsidRPr="00102E65" w:rsidRDefault="00A63227" w:rsidP="00A63227">
            <w:pPr>
              <w:rPr>
                <w:sz w:val="18"/>
                <w:szCs w:val="18"/>
              </w:rPr>
            </w:pPr>
            <w:r w:rsidRPr="00102E65">
              <w:rPr>
                <w:sz w:val="18"/>
                <w:szCs w:val="18"/>
              </w:rPr>
              <w:t>"Hgb-7-29"</w:t>
            </w:r>
          </w:p>
        </w:tc>
        <w:tc>
          <w:tcPr>
            <w:tcW w:w="1476" w:type="dxa"/>
          </w:tcPr>
          <w:p w14:paraId="6C4C77C9" w14:textId="77777777" w:rsidR="00A63227" w:rsidRPr="00102E65" w:rsidRDefault="00A63227" w:rsidP="00A63227">
            <w:pPr>
              <w:rPr>
                <w:sz w:val="18"/>
                <w:szCs w:val="18"/>
              </w:rPr>
            </w:pPr>
            <w:r w:rsidRPr="00102E65">
              <w:rPr>
                <w:sz w:val="18"/>
                <w:szCs w:val="18"/>
              </w:rPr>
              <w:t>"COYOTE WELLS VALLEY HIGHLANDS"</w:t>
            </w:r>
          </w:p>
        </w:tc>
        <w:tc>
          <w:tcPr>
            <w:tcW w:w="1086" w:type="dxa"/>
          </w:tcPr>
          <w:p w14:paraId="4C9C5C52" w14:textId="77777777" w:rsidR="00A63227" w:rsidRPr="00102E65" w:rsidRDefault="00A63227" w:rsidP="00A63227">
            <w:pPr>
              <w:rPr>
                <w:sz w:val="18"/>
                <w:szCs w:val="18"/>
              </w:rPr>
            </w:pPr>
            <w:r w:rsidRPr="00102E65">
              <w:rPr>
                <w:sz w:val="18"/>
                <w:szCs w:val="18"/>
              </w:rPr>
              <w:t>1228.22</w:t>
            </w:r>
          </w:p>
        </w:tc>
        <w:tc>
          <w:tcPr>
            <w:tcW w:w="889" w:type="dxa"/>
          </w:tcPr>
          <w:p w14:paraId="258E8AD6" w14:textId="77777777" w:rsidR="00A63227" w:rsidRPr="00102E65" w:rsidRDefault="00A63227" w:rsidP="00A63227">
            <w:pPr>
              <w:rPr>
                <w:sz w:val="18"/>
                <w:szCs w:val="18"/>
              </w:rPr>
            </w:pPr>
            <w:r w:rsidRPr="00102E65">
              <w:rPr>
                <w:sz w:val="18"/>
                <w:szCs w:val="18"/>
              </w:rPr>
              <w:t>"yes"</w:t>
            </w:r>
          </w:p>
        </w:tc>
      </w:tr>
      <w:tr w:rsidR="0092099D" w:rsidRPr="0092099D" w14:paraId="50E6D515" w14:textId="77777777" w:rsidTr="0092099D">
        <w:tc>
          <w:tcPr>
            <w:tcW w:w="859" w:type="dxa"/>
          </w:tcPr>
          <w:p w14:paraId="4F51B648" w14:textId="77777777" w:rsidR="00A63227" w:rsidRPr="00102E65" w:rsidRDefault="00A63227" w:rsidP="00A63227">
            <w:pPr>
              <w:rPr>
                <w:sz w:val="18"/>
                <w:szCs w:val="18"/>
              </w:rPr>
            </w:pPr>
            <w:r w:rsidRPr="00102E65">
              <w:rPr>
                <w:sz w:val="18"/>
                <w:szCs w:val="18"/>
              </w:rPr>
              <w:t>"Hgb-7-3"</w:t>
            </w:r>
          </w:p>
        </w:tc>
        <w:tc>
          <w:tcPr>
            <w:tcW w:w="1476" w:type="dxa"/>
          </w:tcPr>
          <w:p w14:paraId="0CCAC4C5" w14:textId="77777777" w:rsidR="00A63227" w:rsidRPr="00102E65" w:rsidRDefault="00A63227" w:rsidP="00A63227">
            <w:pPr>
              <w:rPr>
                <w:sz w:val="18"/>
                <w:szCs w:val="18"/>
              </w:rPr>
            </w:pPr>
            <w:r w:rsidRPr="00102E65">
              <w:rPr>
                <w:sz w:val="18"/>
                <w:szCs w:val="18"/>
              </w:rPr>
              <w:t>"WARD VALLEY HIGHLANDS"</w:t>
            </w:r>
          </w:p>
        </w:tc>
        <w:tc>
          <w:tcPr>
            <w:tcW w:w="1086" w:type="dxa"/>
          </w:tcPr>
          <w:p w14:paraId="59EB8086" w14:textId="77777777" w:rsidR="00A63227" w:rsidRPr="00102E65" w:rsidRDefault="00A63227" w:rsidP="00A63227">
            <w:pPr>
              <w:rPr>
                <w:sz w:val="18"/>
                <w:szCs w:val="18"/>
              </w:rPr>
            </w:pPr>
            <w:r w:rsidRPr="00102E65">
              <w:rPr>
                <w:sz w:val="18"/>
                <w:szCs w:val="18"/>
              </w:rPr>
              <w:t>NA</w:t>
            </w:r>
          </w:p>
        </w:tc>
        <w:tc>
          <w:tcPr>
            <w:tcW w:w="889" w:type="dxa"/>
          </w:tcPr>
          <w:p w14:paraId="3AAE6F0B" w14:textId="77777777" w:rsidR="00A63227" w:rsidRPr="00102E65" w:rsidRDefault="00A63227" w:rsidP="00A63227">
            <w:pPr>
              <w:rPr>
                <w:sz w:val="18"/>
                <w:szCs w:val="18"/>
              </w:rPr>
            </w:pPr>
            <w:r w:rsidRPr="00102E65">
              <w:rPr>
                <w:sz w:val="18"/>
                <w:szCs w:val="18"/>
              </w:rPr>
              <w:t>NA</w:t>
            </w:r>
          </w:p>
        </w:tc>
      </w:tr>
      <w:tr w:rsidR="0092099D" w:rsidRPr="0092099D" w14:paraId="65522463" w14:textId="77777777" w:rsidTr="0092099D">
        <w:tc>
          <w:tcPr>
            <w:tcW w:w="859" w:type="dxa"/>
          </w:tcPr>
          <w:p w14:paraId="42896989" w14:textId="77777777" w:rsidR="00A63227" w:rsidRPr="00102E65" w:rsidRDefault="00A63227" w:rsidP="00A63227">
            <w:pPr>
              <w:rPr>
                <w:sz w:val="18"/>
                <w:szCs w:val="18"/>
              </w:rPr>
            </w:pPr>
            <w:r w:rsidRPr="00102E65">
              <w:rPr>
                <w:sz w:val="18"/>
                <w:szCs w:val="18"/>
              </w:rPr>
              <w:t>"Hgb-7-30"</w:t>
            </w:r>
          </w:p>
        </w:tc>
        <w:tc>
          <w:tcPr>
            <w:tcW w:w="1476" w:type="dxa"/>
          </w:tcPr>
          <w:p w14:paraId="2CA27D9E" w14:textId="77777777" w:rsidR="00A63227" w:rsidRPr="00102E65" w:rsidRDefault="00A63227" w:rsidP="00A63227">
            <w:pPr>
              <w:rPr>
                <w:sz w:val="18"/>
                <w:szCs w:val="18"/>
              </w:rPr>
            </w:pPr>
            <w:r w:rsidRPr="00102E65">
              <w:rPr>
                <w:sz w:val="18"/>
                <w:szCs w:val="18"/>
              </w:rPr>
              <w:t>"IMPERIAL VALLEY HIGHLANDS"</w:t>
            </w:r>
          </w:p>
        </w:tc>
        <w:tc>
          <w:tcPr>
            <w:tcW w:w="1086" w:type="dxa"/>
          </w:tcPr>
          <w:p w14:paraId="70B9EFDC" w14:textId="77777777" w:rsidR="00A63227" w:rsidRPr="00102E65" w:rsidRDefault="00A63227" w:rsidP="00A63227">
            <w:pPr>
              <w:rPr>
                <w:sz w:val="18"/>
                <w:szCs w:val="18"/>
              </w:rPr>
            </w:pPr>
            <w:r w:rsidRPr="00102E65">
              <w:rPr>
                <w:sz w:val="18"/>
                <w:szCs w:val="18"/>
              </w:rPr>
              <w:t>NA</w:t>
            </w:r>
          </w:p>
        </w:tc>
        <w:tc>
          <w:tcPr>
            <w:tcW w:w="889" w:type="dxa"/>
          </w:tcPr>
          <w:p w14:paraId="2833C67B" w14:textId="77777777" w:rsidR="00A63227" w:rsidRPr="00102E65" w:rsidRDefault="00A63227" w:rsidP="00A63227">
            <w:pPr>
              <w:rPr>
                <w:sz w:val="18"/>
                <w:szCs w:val="18"/>
              </w:rPr>
            </w:pPr>
            <w:r w:rsidRPr="00102E65">
              <w:rPr>
                <w:sz w:val="18"/>
                <w:szCs w:val="18"/>
              </w:rPr>
              <w:t>NA</w:t>
            </w:r>
          </w:p>
        </w:tc>
      </w:tr>
      <w:tr w:rsidR="0092099D" w:rsidRPr="0092099D" w14:paraId="2EEB97B4" w14:textId="77777777" w:rsidTr="0092099D">
        <w:tc>
          <w:tcPr>
            <w:tcW w:w="859" w:type="dxa"/>
          </w:tcPr>
          <w:p w14:paraId="1B4AE3A7" w14:textId="77777777" w:rsidR="00A63227" w:rsidRPr="00102E65" w:rsidRDefault="00A63227" w:rsidP="00A63227">
            <w:pPr>
              <w:rPr>
                <w:sz w:val="18"/>
                <w:szCs w:val="18"/>
              </w:rPr>
            </w:pPr>
            <w:r w:rsidRPr="00102E65">
              <w:rPr>
                <w:sz w:val="18"/>
                <w:szCs w:val="18"/>
              </w:rPr>
              <w:t>"Hgb-7-31"</w:t>
            </w:r>
          </w:p>
        </w:tc>
        <w:tc>
          <w:tcPr>
            <w:tcW w:w="1476" w:type="dxa"/>
          </w:tcPr>
          <w:p w14:paraId="230C308C" w14:textId="77777777" w:rsidR="00A63227" w:rsidRPr="00102E65" w:rsidRDefault="00A63227" w:rsidP="00A63227">
            <w:pPr>
              <w:rPr>
                <w:sz w:val="18"/>
                <w:szCs w:val="18"/>
              </w:rPr>
            </w:pPr>
            <w:r w:rsidRPr="00102E65">
              <w:rPr>
                <w:sz w:val="18"/>
                <w:szCs w:val="18"/>
              </w:rPr>
              <w:t>"OROCOPIA VALLEY HIGHLANDS"</w:t>
            </w:r>
          </w:p>
        </w:tc>
        <w:tc>
          <w:tcPr>
            <w:tcW w:w="1086" w:type="dxa"/>
          </w:tcPr>
          <w:p w14:paraId="25AF2B26" w14:textId="77777777" w:rsidR="00A63227" w:rsidRPr="00102E65" w:rsidRDefault="00A63227" w:rsidP="00A63227">
            <w:pPr>
              <w:rPr>
                <w:sz w:val="18"/>
                <w:szCs w:val="18"/>
              </w:rPr>
            </w:pPr>
            <w:r w:rsidRPr="00102E65">
              <w:rPr>
                <w:sz w:val="18"/>
                <w:szCs w:val="18"/>
              </w:rPr>
              <w:t>650</w:t>
            </w:r>
          </w:p>
        </w:tc>
        <w:tc>
          <w:tcPr>
            <w:tcW w:w="889" w:type="dxa"/>
          </w:tcPr>
          <w:p w14:paraId="4C1724CD" w14:textId="77777777" w:rsidR="00A63227" w:rsidRPr="00102E65" w:rsidRDefault="00A63227" w:rsidP="00A63227">
            <w:pPr>
              <w:rPr>
                <w:sz w:val="18"/>
                <w:szCs w:val="18"/>
              </w:rPr>
            </w:pPr>
            <w:r w:rsidRPr="00102E65">
              <w:rPr>
                <w:sz w:val="18"/>
                <w:szCs w:val="18"/>
              </w:rPr>
              <w:t>"yes"</w:t>
            </w:r>
          </w:p>
        </w:tc>
      </w:tr>
      <w:tr w:rsidR="0092099D" w:rsidRPr="0092099D" w14:paraId="1022B650" w14:textId="77777777" w:rsidTr="0092099D">
        <w:tc>
          <w:tcPr>
            <w:tcW w:w="859" w:type="dxa"/>
          </w:tcPr>
          <w:p w14:paraId="1F2795F5" w14:textId="77777777" w:rsidR="00A63227" w:rsidRPr="00102E65" w:rsidRDefault="00A63227" w:rsidP="00A63227">
            <w:pPr>
              <w:rPr>
                <w:sz w:val="18"/>
                <w:szCs w:val="18"/>
              </w:rPr>
            </w:pPr>
            <w:r w:rsidRPr="00102E65">
              <w:rPr>
                <w:sz w:val="18"/>
                <w:szCs w:val="18"/>
              </w:rPr>
              <w:t>"Hgb-7-32"</w:t>
            </w:r>
          </w:p>
        </w:tc>
        <w:tc>
          <w:tcPr>
            <w:tcW w:w="1476" w:type="dxa"/>
          </w:tcPr>
          <w:p w14:paraId="4CB08902" w14:textId="77777777" w:rsidR="00A63227" w:rsidRPr="00102E65" w:rsidRDefault="00A63227" w:rsidP="00A63227">
            <w:pPr>
              <w:rPr>
                <w:sz w:val="18"/>
                <w:szCs w:val="18"/>
              </w:rPr>
            </w:pPr>
            <w:r w:rsidRPr="00102E65">
              <w:rPr>
                <w:sz w:val="18"/>
                <w:szCs w:val="18"/>
              </w:rPr>
              <w:t>"CHOCOLATE VALLEY HIGHLANDS"</w:t>
            </w:r>
          </w:p>
        </w:tc>
        <w:tc>
          <w:tcPr>
            <w:tcW w:w="1086" w:type="dxa"/>
          </w:tcPr>
          <w:p w14:paraId="2B84E3A0" w14:textId="77777777" w:rsidR="00A63227" w:rsidRPr="00102E65" w:rsidRDefault="00A63227" w:rsidP="00A63227">
            <w:pPr>
              <w:rPr>
                <w:sz w:val="18"/>
                <w:szCs w:val="18"/>
              </w:rPr>
            </w:pPr>
            <w:r w:rsidRPr="00102E65">
              <w:rPr>
                <w:sz w:val="18"/>
                <w:szCs w:val="18"/>
              </w:rPr>
              <w:t>627</w:t>
            </w:r>
          </w:p>
        </w:tc>
        <w:tc>
          <w:tcPr>
            <w:tcW w:w="889" w:type="dxa"/>
          </w:tcPr>
          <w:p w14:paraId="241D390F" w14:textId="77777777" w:rsidR="00A63227" w:rsidRPr="00102E65" w:rsidRDefault="00A63227" w:rsidP="00A63227">
            <w:pPr>
              <w:rPr>
                <w:sz w:val="18"/>
                <w:szCs w:val="18"/>
              </w:rPr>
            </w:pPr>
            <w:r w:rsidRPr="00102E65">
              <w:rPr>
                <w:sz w:val="18"/>
                <w:szCs w:val="18"/>
              </w:rPr>
              <w:t>"yes"</w:t>
            </w:r>
          </w:p>
        </w:tc>
      </w:tr>
      <w:tr w:rsidR="0092099D" w:rsidRPr="0092099D" w14:paraId="5D8BA573" w14:textId="77777777" w:rsidTr="0092099D">
        <w:tc>
          <w:tcPr>
            <w:tcW w:w="859" w:type="dxa"/>
          </w:tcPr>
          <w:p w14:paraId="1EB8E7F1" w14:textId="77777777" w:rsidR="00A63227" w:rsidRPr="00102E65" w:rsidRDefault="00A63227" w:rsidP="00A63227">
            <w:pPr>
              <w:rPr>
                <w:sz w:val="18"/>
                <w:szCs w:val="18"/>
              </w:rPr>
            </w:pPr>
            <w:r w:rsidRPr="00102E65">
              <w:rPr>
                <w:sz w:val="18"/>
                <w:szCs w:val="18"/>
              </w:rPr>
              <w:t>"Hgb-7-33"</w:t>
            </w:r>
          </w:p>
        </w:tc>
        <w:tc>
          <w:tcPr>
            <w:tcW w:w="1476" w:type="dxa"/>
          </w:tcPr>
          <w:p w14:paraId="36A6C9F7" w14:textId="77777777" w:rsidR="00A63227" w:rsidRPr="00102E65" w:rsidRDefault="00A63227" w:rsidP="00A63227">
            <w:pPr>
              <w:rPr>
                <w:sz w:val="18"/>
                <w:szCs w:val="18"/>
              </w:rPr>
            </w:pPr>
            <w:r w:rsidRPr="00102E65">
              <w:rPr>
                <w:sz w:val="18"/>
                <w:szCs w:val="18"/>
              </w:rPr>
              <w:t>"EAST SALTON SEA HIGHLANDS"</w:t>
            </w:r>
          </w:p>
        </w:tc>
        <w:tc>
          <w:tcPr>
            <w:tcW w:w="1086" w:type="dxa"/>
          </w:tcPr>
          <w:p w14:paraId="379ED229" w14:textId="77777777" w:rsidR="00A63227" w:rsidRPr="00102E65" w:rsidRDefault="00A63227" w:rsidP="00A63227">
            <w:pPr>
              <w:rPr>
                <w:sz w:val="18"/>
                <w:szCs w:val="18"/>
              </w:rPr>
            </w:pPr>
            <w:r w:rsidRPr="00102E65">
              <w:rPr>
                <w:sz w:val="18"/>
                <w:szCs w:val="18"/>
              </w:rPr>
              <w:t>696.83</w:t>
            </w:r>
          </w:p>
        </w:tc>
        <w:tc>
          <w:tcPr>
            <w:tcW w:w="889" w:type="dxa"/>
          </w:tcPr>
          <w:p w14:paraId="62F14908" w14:textId="77777777" w:rsidR="00A63227" w:rsidRPr="00102E65" w:rsidRDefault="00A63227" w:rsidP="00A63227">
            <w:pPr>
              <w:rPr>
                <w:sz w:val="18"/>
                <w:szCs w:val="18"/>
              </w:rPr>
            </w:pPr>
            <w:r w:rsidRPr="00102E65">
              <w:rPr>
                <w:sz w:val="18"/>
                <w:szCs w:val="18"/>
              </w:rPr>
              <w:t>"yes"</w:t>
            </w:r>
          </w:p>
        </w:tc>
      </w:tr>
      <w:tr w:rsidR="0092099D" w:rsidRPr="0092099D" w14:paraId="667AE339" w14:textId="77777777" w:rsidTr="0092099D">
        <w:tc>
          <w:tcPr>
            <w:tcW w:w="859" w:type="dxa"/>
          </w:tcPr>
          <w:p w14:paraId="51571C0C" w14:textId="77777777" w:rsidR="00A63227" w:rsidRPr="00102E65" w:rsidRDefault="00A63227" w:rsidP="00A63227">
            <w:pPr>
              <w:rPr>
                <w:sz w:val="18"/>
                <w:szCs w:val="18"/>
              </w:rPr>
            </w:pPr>
            <w:r w:rsidRPr="00102E65">
              <w:rPr>
                <w:sz w:val="18"/>
                <w:szCs w:val="18"/>
              </w:rPr>
              <w:t>"Hgb-7-34"</w:t>
            </w:r>
          </w:p>
        </w:tc>
        <w:tc>
          <w:tcPr>
            <w:tcW w:w="1476" w:type="dxa"/>
          </w:tcPr>
          <w:p w14:paraId="15DBC816" w14:textId="77777777" w:rsidR="00A63227" w:rsidRPr="00102E65" w:rsidRDefault="00A63227" w:rsidP="00A63227">
            <w:pPr>
              <w:rPr>
                <w:sz w:val="18"/>
                <w:szCs w:val="18"/>
              </w:rPr>
            </w:pPr>
            <w:r w:rsidRPr="00102E65">
              <w:rPr>
                <w:sz w:val="18"/>
                <w:szCs w:val="18"/>
              </w:rPr>
              <w:t>"AMOS VALLEY HIGHLANDS"</w:t>
            </w:r>
          </w:p>
        </w:tc>
        <w:tc>
          <w:tcPr>
            <w:tcW w:w="1086" w:type="dxa"/>
          </w:tcPr>
          <w:p w14:paraId="2B97B1A9" w14:textId="77777777" w:rsidR="00A63227" w:rsidRPr="00102E65" w:rsidRDefault="00A63227" w:rsidP="00A63227">
            <w:pPr>
              <w:rPr>
                <w:sz w:val="18"/>
                <w:szCs w:val="18"/>
              </w:rPr>
            </w:pPr>
            <w:r w:rsidRPr="00102E65">
              <w:rPr>
                <w:sz w:val="18"/>
                <w:szCs w:val="18"/>
              </w:rPr>
              <w:t>NA</w:t>
            </w:r>
          </w:p>
        </w:tc>
        <w:tc>
          <w:tcPr>
            <w:tcW w:w="889" w:type="dxa"/>
          </w:tcPr>
          <w:p w14:paraId="758766AD" w14:textId="77777777" w:rsidR="00A63227" w:rsidRPr="00102E65" w:rsidRDefault="00A63227" w:rsidP="00A63227">
            <w:pPr>
              <w:rPr>
                <w:sz w:val="18"/>
                <w:szCs w:val="18"/>
              </w:rPr>
            </w:pPr>
            <w:r w:rsidRPr="00102E65">
              <w:rPr>
                <w:sz w:val="18"/>
                <w:szCs w:val="18"/>
              </w:rPr>
              <w:t>NA</w:t>
            </w:r>
          </w:p>
        </w:tc>
      </w:tr>
      <w:tr w:rsidR="0092099D" w:rsidRPr="0092099D" w14:paraId="1503A72A" w14:textId="77777777" w:rsidTr="0092099D">
        <w:tc>
          <w:tcPr>
            <w:tcW w:w="859" w:type="dxa"/>
          </w:tcPr>
          <w:p w14:paraId="136BDC99" w14:textId="77777777" w:rsidR="00A63227" w:rsidRPr="00102E65" w:rsidRDefault="00A63227" w:rsidP="00A63227">
            <w:pPr>
              <w:rPr>
                <w:sz w:val="18"/>
                <w:szCs w:val="18"/>
              </w:rPr>
            </w:pPr>
            <w:r w:rsidRPr="00102E65">
              <w:rPr>
                <w:sz w:val="18"/>
                <w:szCs w:val="18"/>
              </w:rPr>
              <w:t>"Hgb-7-35"</w:t>
            </w:r>
          </w:p>
        </w:tc>
        <w:tc>
          <w:tcPr>
            <w:tcW w:w="1476" w:type="dxa"/>
          </w:tcPr>
          <w:p w14:paraId="2BFA99B9" w14:textId="77777777" w:rsidR="00A63227" w:rsidRPr="00102E65" w:rsidRDefault="00A63227" w:rsidP="00A63227">
            <w:pPr>
              <w:rPr>
                <w:sz w:val="18"/>
                <w:szCs w:val="18"/>
              </w:rPr>
            </w:pPr>
            <w:r w:rsidRPr="00102E65">
              <w:rPr>
                <w:sz w:val="18"/>
                <w:szCs w:val="18"/>
              </w:rPr>
              <w:t>"OGILBY VALLEY HIGHLANDS"</w:t>
            </w:r>
          </w:p>
        </w:tc>
        <w:tc>
          <w:tcPr>
            <w:tcW w:w="1086" w:type="dxa"/>
          </w:tcPr>
          <w:p w14:paraId="47E81444" w14:textId="77777777" w:rsidR="00A63227" w:rsidRPr="00102E65" w:rsidRDefault="00A63227" w:rsidP="00A63227">
            <w:pPr>
              <w:rPr>
                <w:sz w:val="18"/>
                <w:szCs w:val="18"/>
              </w:rPr>
            </w:pPr>
            <w:r w:rsidRPr="00102E65">
              <w:rPr>
                <w:sz w:val="18"/>
                <w:szCs w:val="18"/>
              </w:rPr>
              <w:t>489.69</w:t>
            </w:r>
          </w:p>
        </w:tc>
        <w:tc>
          <w:tcPr>
            <w:tcW w:w="889" w:type="dxa"/>
          </w:tcPr>
          <w:p w14:paraId="2D5E482D" w14:textId="77777777" w:rsidR="00A63227" w:rsidRPr="00102E65" w:rsidRDefault="00A63227" w:rsidP="00A63227">
            <w:pPr>
              <w:rPr>
                <w:sz w:val="18"/>
                <w:szCs w:val="18"/>
              </w:rPr>
            </w:pPr>
            <w:r w:rsidRPr="00102E65">
              <w:rPr>
                <w:sz w:val="18"/>
                <w:szCs w:val="18"/>
              </w:rPr>
              <w:t>"yes"</w:t>
            </w:r>
          </w:p>
        </w:tc>
      </w:tr>
      <w:tr w:rsidR="0092099D" w:rsidRPr="0092099D" w14:paraId="6E2CD6B0" w14:textId="77777777" w:rsidTr="0092099D">
        <w:tc>
          <w:tcPr>
            <w:tcW w:w="859" w:type="dxa"/>
          </w:tcPr>
          <w:p w14:paraId="4830AE4E" w14:textId="77777777" w:rsidR="00A63227" w:rsidRPr="00102E65" w:rsidRDefault="00A63227" w:rsidP="00A63227">
            <w:pPr>
              <w:rPr>
                <w:sz w:val="18"/>
                <w:szCs w:val="18"/>
              </w:rPr>
            </w:pPr>
            <w:r w:rsidRPr="00102E65">
              <w:rPr>
                <w:sz w:val="18"/>
                <w:szCs w:val="18"/>
              </w:rPr>
              <w:t>"Hgb-7-36"</w:t>
            </w:r>
          </w:p>
        </w:tc>
        <w:tc>
          <w:tcPr>
            <w:tcW w:w="1476" w:type="dxa"/>
          </w:tcPr>
          <w:p w14:paraId="0E9BBB15" w14:textId="77777777" w:rsidR="00A63227" w:rsidRPr="00102E65" w:rsidRDefault="00A63227" w:rsidP="00A63227">
            <w:pPr>
              <w:rPr>
                <w:sz w:val="18"/>
                <w:szCs w:val="18"/>
              </w:rPr>
            </w:pPr>
            <w:r w:rsidRPr="00102E65">
              <w:rPr>
                <w:sz w:val="18"/>
                <w:szCs w:val="18"/>
              </w:rPr>
              <w:t>"YUMA VALLEY HIGHLANDS"</w:t>
            </w:r>
          </w:p>
        </w:tc>
        <w:tc>
          <w:tcPr>
            <w:tcW w:w="1086" w:type="dxa"/>
          </w:tcPr>
          <w:p w14:paraId="0764D8D1" w14:textId="77777777" w:rsidR="00A63227" w:rsidRPr="00102E65" w:rsidRDefault="00A63227" w:rsidP="00A63227">
            <w:pPr>
              <w:rPr>
                <w:sz w:val="18"/>
                <w:szCs w:val="18"/>
              </w:rPr>
            </w:pPr>
            <w:r w:rsidRPr="00102E65">
              <w:rPr>
                <w:sz w:val="18"/>
                <w:szCs w:val="18"/>
              </w:rPr>
              <w:t>293.26</w:t>
            </w:r>
          </w:p>
        </w:tc>
        <w:tc>
          <w:tcPr>
            <w:tcW w:w="889" w:type="dxa"/>
          </w:tcPr>
          <w:p w14:paraId="42DE88A4" w14:textId="77777777" w:rsidR="00A63227" w:rsidRPr="00102E65" w:rsidRDefault="00A63227" w:rsidP="00A63227">
            <w:pPr>
              <w:rPr>
                <w:sz w:val="18"/>
                <w:szCs w:val="18"/>
              </w:rPr>
            </w:pPr>
            <w:r w:rsidRPr="00102E65">
              <w:rPr>
                <w:sz w:val="18"/>
                <w:szCs w:val="18"/>
              </w:rPr>
              <w:t>"yes"</w:t>
            </w:r>
          </w:p>
        </w:tc>
      </w:tr>
      <w:tr w:rsidR="0092099D" w:rsidRPr="0092099D" w14:paraId="5568DEAD" w14:textId="77777777" w:rsidTr="0092099D">
        <w:tc>
          <w:tcPr>
            <w:tcW w:w="859" w:type="dxa"/>
          </w:tcPr>
          <w:p w14:paraId="49351958" w14:textId="77777777" w:rsidR="00A63227" w:rsidRPr="00102E65" w:rsidRDefault="00A63227" w:rsidP="00A63227">
            <w:pPr>
              <w:rPr>
                <w:sz w:val="18"/>
                <w:szCs w:val="18"/>
              </w:rPr>
            </w:pPr>
            <w:r w:rsidRPr="00102E65">
              <w:rPr>
                <w:sz w:val="18"/>
                <w:szCs w:val="18"/>
              </w:rPr>
              <w:t>"Hgb-7-37"</w:t>
            </w:r>
          </w:p>
        </w:tc>
        <w:tc>
          <w:tcPr>
            <w:tcW w:w="1476" w:type="dxa"/>
          </w:tcPr>
          <w:p w14:paraId="151A251B" w14:textId="77777777" w:rsidR="00A63227" w:rsidRPr="00102E65" w:rsidRDefault="00A63227" w:rsidP="00A63227">
            <w:pPr>
              <w:rPr>
                <w:sz w:val="18"/>
                <w:szCs w:val="18"/>
              </w:rPr>
            </w:pPr>
            <w:r w:rsidRPr="00102E65">
              <w:rPr>
                <w:sz w:val="18"/>
                <w:szCs w:val="18"/>
              </w:rPr>
              <w:t>"ARROYO SECO VALLEY HIGHLANDS"</w:t>
            </w:r>
          </w:p>
        </w:tc>
        <w:tc>
          <w:tcPr>
            <w:tcW w:w="1086" w:type="dxa"/>
          </w:tcPr>
          <w:p w14:paraId="270E3202" w14:textId="77777777" w:rsidR="00A63227" w:rsidRPr="00102E65" w:rsidRDefault="00A63227" w:rsidP="00A63227">
            <w:pPr>
              <w:rPr>
                <w:sz w:val="18"/>
                <w:szCs w:val="18"/>
              </w:rPr>
            </w:pPr>
            <w:r w:rsidRPr="00102E65">
              <w:rPr>
                <w:sz w:val="18"/>
                <w:szCs w:val="18"/>
              </w:rPr>
              <w:t>NA</w:t>
            </w:r>
          </w:p>
        </w:tc>
        <w:tc>
          <w:tcPr>
            <w:tcW w:w="889" w:type="dxa"/>
          </w:tcPr>
          <w:p w14:paraId="66A14F37" w14:textId="77777777" w:rsidR="00A63227" w:rsidRPr="00102E65" w:rsidRDefault="00A63227" w:rsidP="00A63227">
            <w:pPr>
              <w:rPr>
                <w:sz w:val="18"/>
                <w:szCs w:val="18"/>
              </w:rPr>
            </w:pPr>
            <w:r w:rsidRPr="00102E65">
              <w:rPr>
                <w:sz w:val="18"/>
                <w:szCs w:val="18"/>
              </w:rPr>
              <w:t>NA</w:t>
            </w:r>
          </w:p>
        </w:tc>
      </w:tr>
      <w:tr w:rsidR="0092099D" w:rsidRPr="0092099D" w14:paraId="02E933A1" w14:textId="77777777" w:rsidTr="0092099D">
        <w:tc>
          <w:tcPr>
            <w:tcW w:w="859" w:type="dxa"/>
          </w:tcPr>
          <w:p w14:paraId="333369B1" w14:textId="77777777" w:rsidR="00A63227" w:rsidRPr="00102E65" w:rsidRDefault="00A63227" w:rsidP="00A63227">
            <w:pPr>
              <w:rPr>
                <w:sz w:val="18"/>
                <w:szCs w:val="18"/>
              </w:rPr>
            </w:pPr>
            <w:r w:rsidRPr="00102E65">
              <w:rPr>
                <w:sz w:val="18"/>
                <w:szCs w:val="18"/>
              </w:rPr>
              <w:t>"Hgb-7-38"</w:t>
            </w:r>
          </w:p>
        </w:tc>
        <w:tc>
          <w:tcPr>
            <w:tcW w:w="1476" w:type="dxa"/>
          </w:tcPr>
          <w:p w14:paraId="566A72C8" w14:textId="77777777" w:rsidR="00A63227" w:rsidRPr="00102E65" w:rsidRDefault="00A63227" w:rsidP="00A63227">
            <w:pPr>
              <w:rPr>
                <w:sz w:val="18"/>
                <w:szCs w:val="18"/>
              </w:rPr>
            </w:pPr>
            <w:r w:rsidRPr="00102E65">
              <w:rPr>
                <w:sz w:val="18"/>
                <w:szCs w:val="18"/>
              </w:rPr>
              <w:t>"PALO VERDE VALLEY HIGHLANDS"</w:t>
            </w:r>
          </w:p>
        </w:tc>
        <w:tc>
          <w:tcPr>
            <w:tcW w:w="1086" w:type="dxa"/>
          </w:tcPr>
          <w:p w14:paraId="4CC2476F" w14:textId="77777777" w:rsidR="00A63227" w:rsidRPr="00102E65" w:rsidRDefault="00A63227" w:rsidP="00A63227">
            <w:pPr>
              <w:rPr>
                <w:sz w:val="18"/>
                <w:szCs w:val="18"/>
              </w:rPr>
            </w:pPr>
            <w:r w:rsidRPr="00102E65">
              <w:rPr>
                <w:sz w:val="18"/>
                <w:szCs w:val="18"/>
              </w:rPr>
              <w:t>484</w:t>
            </w:r>
          </w:p>
        </w:tc>
        <w:tc>
          <w:tcPr>
            <w:tcW w:w="889" w:type="dxa"/>
          </w:tcPr>
          <w:p w14:paraId="543B52ED" w14:textId="77777777" w:rsidR="00A63227" w:rsidRPr="00102E65" w:rsidRDefault="00A63227" w:rsidP="00A63227">
            <w:pPr>
              <w:rPr>
                <w:sz w:val="18"/>
                <w:szCs w:val="18"/>
              </w:rPr>
            </w:pPr>
            <w:r w:rsidRPr="00102E65">
              <w:rPr>
                <w:sz w:val="18"/>
                <w:szCs w:val="18"/>
              </w:rPr>
              <w:t>"yes"</w:t>
            </w:r>
          </w:p>
        </w:tc>
      </w:tr>
      <w:tr w:rsidR="0092099D" w:rsidRPr="0092099D" w14:paraId="3A6ECFE7" w14:textId="77777777" w:rsidTr="0092099D">
        <w:tc>
          <w:tcPr>
            <w:tcW w:w="859" w:type="dxa"/>
          </w:tcPr>
          <w:p w14:paraId="476E5FAF" w14:textId="77777777" w:rsidR="00A63227" w:rsidRPr="00102E65" w:rsidRDefault="00A63227" w:rsidP="00A63227">
            <w:pPr>
              <w:rPr>
                <w:sz w:val="18"/>
                <w:szCs w:val="18"/>
              </w:rPr>
            </w:pPr>
            <w:r w:rsidRPr="00102E65">
              <w:rPr>
                <w:sz w:val="18"/>
                <w:szCs w:val="18"/>
              </w:rPr>
              <w:t>"Hgb-7-39"</w:t>
            </w:r>
          </w:p>
        </w:tc>
        <w:tc>
          <w:tcPr>
            <w:tcW w:w="1476" w:type="dxa"/>
          </w:tcPr>
          <w:p w14:paraId="70599F41" w14:textId="77777777" w:rsidR="00A63227" w:rsidRPr="00102E65" w:rsidRDefault="00A63227" w:rsidP="00A63227">
            <w:pPr>
              <w:rPr>
                <w:sz w:val="18"/>
                <w:szCs w:val="18"/>
              </w:rPr>
            </w:pPr>
            <w:r w:rsidRPr="00102E65">
              <w:rPr>
                <w:sz w:val="18"/>
                <w:szCs w:val="18"/>
              </w:rPr>
              <w:t>"PALO VERDE MESA HIGHLANDS"</w:t>
            </w:r>
          </w:p>
        </w:tc>
        <w:tc>
          <w:tcPr>
            <w:tcW w:w="1086" w:type="dxa"/>
          </w:tcPr>
          <w:p w14:paraId="393F79EC" w14:textId="77777777" w:rsidR="00A63227" w:rsidRPr="00102E65" w:rsidRDefault="00A63227" w:rsidP="00A63227">
            <w:pPr>
              <w:rPr>
                <w:sz w:val="18"/>
                <w:szCs w:val="18"/>
              </w:rPr>
            </w:pPr>
            <w:r w:rsidRPr="00102E65">
              <w:rPr>
                <w:sz w:val="18"/>
                <w:szCs w:val="18"/>
              </w:rPr>
              <w:t>NA</w:t>
            </w:r>
          </w:p>
        </w:tc>
        <w:tc>
          <w:tcPr>
            <w:tcW w:w="889" w:type="dxa"/>
          </w:tcPr>
          <w:p w14:paraId="53352F92" w14:textId="77777777" w:rsidR="00A63227" w:rsidRPr="00102E65" w:rsidRDefault="00A63227" w:rsidP="00A63227">
            <w:pPr>
              <w:rPr>
                <w:sz w:val="18"/>
                <w:szCs w:val="18"/>
              </w:rPr>
            </w:pPr>
            <w:r w:rsidRPr="00102E65">
              <w:rPr>
                <w:sz w:val="18"/>
                <w:szCs w:val="18"/>
              </w:rPr>
              <w:t>NA</w:t>
            </w:r>
          </w:p>
        </w:tc>
      </w:tr>
      <w:tr w:rsidR="0092099D" w:rsidRPr="0092099D" w14:paraId="07D8D8C8" w14:textId="77777777" w:rsidTr="0092099D">
        <w:tc>
          <w:tcPr>
            <w:tcW w:w="859" w:type="dxa"/>
          </w:tcPr>
          <w:p w14:paraId="482A9EEB" w14:textId="77777777" w:rsidR="00A63227" w:rsidRPr="00102E65" w:rsidRDefault="00A63227" w:rsidP="00A63227">
            <w:pPr>
              <w:rPr>
                <w:sz w:val="18"/>
                <w:szCs w:val="18"/>
              </w:rPr>
            </w:pPr>
            <w:r w:rsidRPr="00102E65">
              <w:rPr>
                <w:sz w:val="18"/>
                <w:szCs w:val="18"/>
              </w:rPr>
              <w:t>"Hgb-7-4"</w:t>
            </w:r>
          </w:p>
        </w:tc>
        <w:tc>
          <w:tcPr>
            <w:tcW w:w="1476" w:type="dxa"/>
          </w:tcPr>
          <w:p w14:paraId="261F7A95" w14:textId="77777777" w:rsidR="00A63227" w:rsidRPr="00102E65" w:rsidRDefault="00A63227" w:rsidP="00A63227">
            <w:pPr>
              <w:rPr>
                <w:sz w:val="18"/>
                <w:szCs w:val="18"/>
              </w:rPr>
            </w:pPr>
            <w:r w:rsidRPr="00102E65">
              <w:rPr>
                <w:sz w:val="18"/>
                <w:szCs w:val="18"/>
              </w:rPr>
              <w:t>"RICE VALLEY HIGHLANDS"</w:t>
            </w:r>
          </w:p>
        </w:tc>
        <w:tc>
          <w:tcPr>
            <w:tcW w:w="1086" w:type="dxa"/>
          </w:tcPr>
          <w:p w14:paraId="20AE7E79" w14:textId="77777777" w:rsidR="00A63227" w:rsidRPr="00102E65" w:rsidRDefault="00A63227" w:rsidP="00A63227">
            <w:pPr>
              <w:rPr>
                <w:sz w:val="18"/>
                <w:szCs w:val="18"/>
              </w:rPr>
            </w:pPr>
            <w:r w:rsidRPr="00102E65">
              <w:rPr>
                <w:sz w:val="18"/>
                <w:szCs w:val="18"/>
              </w:rPr>
              <w:t>NA</w:t>
            </w:r>
          </w:p>
        </w:tc>
        <w:tc>
          <w:tcPr>
            <w:tcW w:w="889" w:type="dxa"/>
          </w:tcPr>
          <w:p w14:paraId="6136A15A" w14:textId="77777777" w:rsidR="00A63227" w:rsidRPr="00102E65" w:rsidRDefault="00A63227" w:rsidP="00A63227">
            <w:pPr>
              <w:rPr>
                <w:sz w:val="18"/>
                <w:szCs w:val="18"/>
              </w:rPr>
            </w:pPr>
            <w:r w:rsidRPr="00102E65">
              <w:rPr>
                <w:sz w:val="18"/>
                <w:szCs w:val="18"/>
              </w:rPr>
              <w:t>NA</w:t>
            </w:r>
          </w:p>
        </w:tc>
      </w:tr>
      <w:tr w:rsidR="0092099D" w:rsidRPr="0092099D" w14:paraId="3884B24A" w14:textId="77777777" w:rsidTr="0092099D">
        <w:tc>
          <w:tcPr>
            <w:tcW w:w="859" w:type="dxa"/>
          </w:tcPr>
          <w:p w14:paraId="25013764" w14:textId="77777777" w:rsidR="00A63227" w:rsidRPr="00102E65" w:rsidRDefault="00A63227" w:rsidP="00A63227">
            <w:pPr>
              <w:rPr>
                <w:sz w:val="18"/>
                <w:szCs w:val="18"/>
              </w:rPr>
            </w:pPr>
            <w:r w:rsidRPr="00102E65">
              <w:rPr>
                <w:sz w:val="18"/>
                <w:szCs w:val="18"/>
              </w:rPr>
              <w:t>"Hgb-7-40"</w:t>
            </w:r>
          </w:p>
        </w:tc>
        <w:tc>
          <w:tcPr>
            <w:tcW w:w="1476" w:type="dxa"/>
          </w:tcPr>
          <w:p w14:paraId="3AB6BCCA" w14:textId="77777777" w:rsidR="00A63227" w:rsidRPr="00102E65" w:rsidRDefault="00A63227" w:rsidP="00A63227">
            <w:pPr>
              <w:rPr>
                <w:sz w:val="18"/>
                <w:szCs w:val="18"/>
              </w:rPr>
            </w:pPr>
            <w:r w:rsidRPr="00102E65">
              <w:rPr>
                <w:sz w:val="18"/>
                <w:szCs w:val="18"/>
              </w:rPr>
              <w:t>"QUIEN SABE POINT VALLEY HIGHLANDS"</w:t>
            </w:r>
          </w:p>
        </w:tc>
        <w:tc>
          <w:tcPr>
            <w:tcW w:w="1086" w:type="dxa"/>
          </w:tcPr>
          <w:p w14:paraId="0F755379" w14:textId="77777777" w:rsidR="00A63227" w:rsidRPr="00102E65" w:rsidRDefault="00A63227" w:rsidP="00A63227">
            <w:pPr>
              <w:rPr>
                <w:sz w:val="18"/>
                <w:szCs w:val="18"/>
              </w:rPr>
            </w:pPr>
            <w:r w:rsidRPr="00102E65">
              <w:rPr>
                <w:sz w:val="18"/>
                <w:szCs w:val="18"/>
              </w:rPr>
              <w:t>484</w:t>
            </w:r>
          </w:p>
        </w:tc>
        <w:tc>
          <w:tcPr>
            <w:tcW w:w="889" w:type="dxa"/>
          </w:tcPr>
          <w:p w14:paraId="23100461" w14:textId="77777777" w:rsidR="00A63227" w:rsidRPr="00102E65" w:rsidRDefault="00A63227" w:rsidP="00A63227">
            <w:pPr>
              <w:rPr>
                <w:sz w:val="18"/>
                <w:szCs w:val="18"/>
              </w:rPr>
            </w:pPr>
            <w:r w:rsidRPr="00102E65">
              <w:rPr>
                <w:sz w:val="18"/>
                <w:szCs w:val="18"/>
              </w:rPr>
              <w:t>"yes"</w:t>
            </w:r>
          </w:p>
        </w:tc>
      </w:tr>
      <w:tr w:rsidR="0092099D" w:rsidRPr="0092099D" w14:paraId="25BF6F76" w14:textId="77777777" w:rsidTr="0092099D">
        <w:tc>
          <w:tcPr>
            <w:tcW w:w="859" w:type="dxa"/>
          </w:tcPr>
          <w:p w14:paraId="55B88B6F" w14:textId="77777777" w:rsidR="00A63227" w:rsidRPr="00102E65" w:rsidRDefault="00A63227" w:rsidP="00A63227">
            <w:pPr>
              <w:rPr>
                <w:sz w:val="18"/>
                <w:szCs w:val="18"/>
              </w:rPr>
            </w:pPr>
            <w:r w:rsidRPr="00102E65">
              <w:rPr>
                <w:sz w:val="18"/>
                <w:szCs w:val="18"/>
              </w:rPr>
              <w:t>"Hgb-7-41"</w:t>
            </w:r>
          </w:p>
        </w:tc>
        <w:tc>
          <w:tcPr>
            <w:tcW w:w="1476" w:type="dxa"/>
          </w:tcPr>
          <w:p w14:paraId="23CA1743" w14:textId="77777777" w:rsidR="00A63227" w:rsidRPr="00102E65" w:rsidRDefault="00A63227" w:rsidP="00A63227">
            <w:pPr>
              <w:rPr>
                <w:sz w:val="18"/>
                <w:szCs w:val="18"/>
              </w:rPr>
            </w:pPr>
            <w:r w:rsidRPr="00102E65">
              <w:rPr>
                <w:sz w:val="18"/>
                <w:szCs w:val="18"/>
              </w:rPr>
              <w:t>"CALZONA VALLEY HIGHLANDS"</w:t>
            </w:r>
          </w:p>
        </w:tc>
        <w:tc>
          <w:tcPr>
            <w:tcW w:w="1086" w:type="dxa"/>
          </w:tcPr>
          <w:p w14:paraId="1AEB3B6F" w14:textId="77777777" w:rsidR="00A63227" w:rsidRPr="00102E65" w:rsidRDefault="00A63227" w:rsidP="00A63227">
            <w:pPr>
              <w:rPr>
                <w:sz w:val="18"/>
                <w:szCs w:val="18"/>
              </w:rPr>
            </w:pPr>
            <w:r w:rsidRPr="00102E65">
              <w:rPr>
                <w:sz w:val="18"/>
                <w:szCs w:val="18"/>
              </w:rPr>
              <w:t>NA</w:t>
            </w:r>
          </w:p>
        </w:tc>
        <w:tc>
          <w:tcPr>
            <w:tcW w:w="889" w:type="dxa"/>
          </w:tcPr>
          <w:p w14:paraId="4D53DFD9" w14:textId="77777777" w:rsidR="00A63227" w:rsidRPr="00102E65" w:rsidRDefault="00A63227" w:rsidP="00A63227">
            <w:pPr>
              <w:rPr>
                <w:sz w:val="18"/>
                <w:szCs w:val="18"/>
              </w:rPr>
            </w:pPr>
            <w:r w:rsidRPr="00102E65">
              <w:rPr>
                <w:sz w:val="18"/>
                <w:szCs w:val="18"/>
              </w:rPr>
              <w:t>NA</w:t>
            </w:r>
          </w:p>
        </w:tc>
      </w:tr>
      <w:tr w:rsidR="0092099D" w:rsidRPr="0092099D" w14:paraId="73ABC805" w14:textId="77777777" w:rsidTr="0092099D">
        <w:tc>
          <w:tcPr>
            <w:tcW w:w="859" w:type="dxa"/>
          </w:tcPr>
          <w:p w14:paraId="3C23BD5C" w14:textId="77777777" w:rsidR="00A63227" w:rsidRPr="00102E65" w:rsidRDefault="00A63227" w:rsidP="00A63227">
            <w:pPr>
              <w:rPr>
                <w:sz w:val="18"/>
                <w:szCs w:val="18"/>
              </w:rPr>
            </w:pPr>
            <w:r w:rsidRPr="00102E65">
              <w:rPr>
                <w:sz w:val="18"/>
                <w:szCs w:val="18"/>
              </w:rPr>
              <w:t>"Hgb-7-42"</w:t>
            </w:r>
          </w:p>
        </w:tc>
        <w:tc>
          <w:tcPr>
            <w:tcW w:w="1476" w:type="dxa"/>
          </w:tcPr>
          <w:p w14:paraId="422454CE" w14:textId="77777777" w:rsidR="00A63227" w:rsidRPr="00102E65" w:rsidRDefault="00A63227" w:rsidP="00A63227">
            <w:pPr>
              <w:rPr>
                <w:sz w:val="18"/>
                <w:szCs w:val="18"/>
              </w:rPr>
            </w:pPr>
            <w:r w:rsidRPr="00102E65">
              <w:rPr>
                <w:sz w:val="18"/>
                <w:szCs w:val="18"/>
              </w:rPr>
              <w:t>"VIDAL VALLEY HIGHLANDS"</w:t>
            </w:r>
          </w:p>
        </w:tc>
        <w:tc>
          <w:tcPr>
            <w:tcW w:w="1086" w:type="dxa"/>
          </w:tcPr>
          <w:p w14:paraId="06D62946" w14:textId="77777777" w:rsidR="00A63227" w:rsidRPr="00102E65" w:rsidRDefault="00A63227" w:rsidP="00A63227">
            <w:pPr>
              <w:rPr>
                <w:sz w:val="18"/>
                <w:szCs w:val="18"/>
              </w:rPr>
            </w:pPr>
            <w:r w:rsidRPr="00102E65">
              <w:rPr>
                <w:sz w:val="18"/>
                <w:szCs w:val="18"/>
              </w:rPr>
              <w:t>NA</w:t>
            </w:r>
          </w:p>
        </w:tc>
        <w:tc>
          <w:tcPr>
            <w:tcW w:w="889" w:type="dxa"/>
          </w:tcPr>
          <w:p w14:paraId="60FA0C03" w14:textId="77777777" w:rsidR="00A63227" w:rsidRPr="00102E65" w:rsidRDefault="00A63227" w:rsidP="00A63227">
            <w:pPr>
              <w:rPr>
                <w:sz w:val="18"/>
                <w:szCs w:val="18"/>
              </w:rPr>
            </w:pPr>
            <w:r w:rsidRPr="00102E65">
              <w:rPr>
                <w:sz w:val="18"/>
                <w:szCs w:val="18"/>
              </w:rPr>
              <w:t>NA</w:t>
            </w:r>
          </w:p>
        </w:tc>
      </w:tr>
      <w:tr w:rsidR="0092099D" w:rsidRPr="0092099D" w14:paraId="242CE7CB" w14:textId="77777777" w:rsidTr="0092099D">
        <w:tc>
          <w:tcPr>
            <w:tcW w:w="859" w:type="dxa"/>
          </w:tcPr>
          <w:p w14:paraId="20256E77" w14:textId="77777777" w:rsidR="00A63227" w:rsidRPr="00102E65" w:rsidRDefault="00A63227" w:rsidP="00A63227">
            <w:pPr>
              <w:rPr>
                <w:sz w:val="18"/>
                <w:szCs w:val="18"/>
              </w:rPr>
            </w:pPr>
            <w:r w:rsidRPr="00102E65">
              <w:rPr>
                <w:sz w:val="18"/>
                <w:szCs w:val="18"/>
              </w:rPr>
              <w:t>"Hgb-7-43"</w:t>
            </w:r>
          </w:p>
        </w:tc>
        <w:tc>
          <w:tcPr>
            <w:tcW w:w="1476" w:type="dxa"/>
          </w:tcPr>
          <w:p w14:paraId="570B8E71" w14:textId="77777777" w:rsidR="00A63227" w:rsidRPr="00102E65" w:rsidRDefault="00A63227" w:rsidP="00A63227">
            <w:pPr>
              <w:rPr>
                <w:sz w:val="18"/>
                <w:szCs w:val="18"/>
              </w:rPr>
            </w:pPr>
            <w:r w:rsidRPr="00102E65">
              <w:rPr>
                <w:sz w:val="18"/>
                <w:szCs w:val="18"/>
              </w:rPr>
              <w:t>"CHEMEHUEVI VALLEY HIGHLANDS"</w:t>
            </w:r>
          </w:p>
        </w:tc>
        <w:tc>
          <w:tcPr>
            <w:tcW w:w="1086" w:type="dxa"/>
          </w:tcPr>
          <w:p w14:paraId="71645C44" w14:textId="77777777" w:rsidR="00A63227" w:rsidRPr="00102E65" w:rsidRDefault="00A63227" w:rsidP="00A63227">
            <w:pPr>
              <w:rPr>
                <w:sz w:val="18"/>
                <w:szCs w:val="18"/>
              </w:rPr>
            </w:pPr>
            <w:r w:rsidRPr="00102E65">
              <w:rPr>
                <w:sz w:val="18"/>
                <w:szCs w:val="18"/>
              </w:rPr>
              <w:t>520</w:t>
            </w:r>
          </w:p>
        </w:tc>
        <w:tc>
          <w:tcPr>
            <w:tcW w:w="889" w:type="dxa"/>
          </w:tcPr>
          <w:p w14:paraId="32348707" w14:textId="77777777" w:rsidR="00A63227" w:rsidRPr="00102E65" w:rsidRDefault="00A63227" w:rsidP="00A63227">
            <w:pPr>
              <w:rPr>
                <w:sz w:val="18"/>
                <w:szCs w:val="18"/>
              </w:rPr>
            </w:pPr>
            <w:r w:rsidRPr="00102E65">
              <w:rPr>
                <w:sz w:val="18"/>
                <w:szCs w:val="18"/>
              </w:rPr>
              <w:t>"yes"</w:t>
            </w:r>
          </w:p>
        </w:tc>
      </w:tr>
      <w:tr w:rsidR="0092099D" w:rsidRPr="0092099D" w14:paraId="1BB5F0B6" w14:textId="77777777" w:rsidTr="0092099D">
        <w:tc>
          <w:tcPr>
            <w:tcW w:w="859" w:type="dxa"/>
          </w:tcPr>
          <w:p w14:paraId="69C51ED3" w14:textId="77777777" w:rsidR="00A63227" w:rsidRPr="00102E65" w:rsidRDefault="00A63227" w:rsidP="00A63227">
            <w:pPr>
              <w:rPr>
                <w:sz w:val="18"/>
                <w:szCs w:val="18"/>
              </w:rPr>
            </w:pPr>
            <w:r w:rsidRPr="00102E65">
              <w:rPr>
                <w:sz w:val="18"/>
                <w:szCs w:val="18"/>
              </w:rPr>
              <w:t>"Hgb-7-44"</w:t>
            </w:r>
          </w:p>
        </w:tc>
        <w:tc>
          <w:tcPr>
            <w:tcW w:w="1476" w:type="dxa"/>
          </w:tcPr>
          <w:p w14:paraId="4A3C7AD0" w14:textId="77777777" w:rsidR="00A63227" w:rsidRPr="00102E65" w:rsidRDefault="00A63227" w:rsidP="00A63227">
            <w:pPr>
              <w:rPr>
                <w:sz w:val="18"/>
                <w:szCs w:val="18"/>
              </w:rPr>
            </w:pPr>
            <w:r w:rsidRPr="00102E65">
              <w:rPr>
                <w:sz w:val="18"/>
                <w:szCs w:val="18"/>
              </w:rPr>
              <w:t>"NEEDLES VALLEY HIGHLANDS"</w:t>
            </w:r>
          </w:p>
        </w:tc>
        <w:tc>
          <w:tcPr>
            <w:tcW w:w="1086" w:type="dxa"/>
          </w:tcPr>
          <w:p w14:paraId="0D406890" w14:textId="77777777" w:rsidR="00A63227" w:rsidRPr="00102E65" w:rsidRDefault="00A63227" w:rsidP="00A63227">
            <w:pPr>
              <w:rPr>
                <w:sz w:val="18"/>
                <w:szCs w:val="18"/>
              </w:rPr>
            </w:pPr>
            <w:r w:rsidRPr="00102E65">
              <w:rPr>
                <w:sz w:val="18"/>
                <w:szCs w:val="18"/>
              </w:rPr>
              <w:t>665</w:t>
            </w:r>
          </w:p>
        </w:tc>
        <w:tc>
          <w:tcPr>
            <w:tcW w:w="889" w:type="dxa"/>
          </w:tcPr>
          <w:p w14:paraId="7AF81E79" w14:textId="77777777" w:rsidR="00A63227" w:rsidRPr="00102E65" w:rsidRDefault="00A63227" w:rsidP="00A63227">
            <w:pPr>
              <w:rPr>
                <w:sz w:val="18"/>
                <w:szCs w:val="18"/>
              </w:rPr>
            </w:pPr>
            <w:r w:rsidRPr="00102E65">
              <w:rPr>
                <w:sz w:val="18"/>
                <w:szCs w:val="18"/>
              </w:rPr>
              <w:t>"yes"</w:t>
            </w:r>
          </w:p>
        </w:tc>
      </w:tr>
      <w:tr w:rsidR="0092099D" w:rsidRPr="0092099D" w14:paraId="2FF77FFC" w14:textId="77777777" w:rsidTr="0092099D">
        <w:tc>
          <w:tcPr>
            <w:tcW w:w="859" w:type="dxa"/>
          </w:tcPr>
          <w:p w14:paraId="2DE02732" w14:textId="77777777" w:rsidR="00A63227" w:rsidRPr="00102E65" w:rsidRDefault="00A63227" w:rsidP="00A63227">
            <w:pPr>
              <w:rPr>
                <w:sz w:val="18"/>
                <w:szCs w:val="18"/>
              </w:rPr>
            </w:pPr>
            <w:r w:rsidRPr="00102E65">
              <w:rPr>
                <w:sz w:val="18"/>
                <w:szCs w:val="18"/>
              </w:rPr>
              <w:t>"Hgb-7-45"</w:t>
            </w:r>
          </w:p>
        </w:tc>
        <w:tc>
          <w:tcPr>
            <w:tcW w:w="1476" w:type="dxa"/>
          </w:tcPr>
          <w:p w14:paraId="0B4C8208" w14:textId="77777777" w:rsidR="00A63227" w:rsidRPr="00102E65" w:rsidRDefault="00A63227" w:rsidP="00A63227">
            <w:pPr>
              <w:rPr>
                <w:sz w:val="18"/>
                <w:szCs w:val="18"/>
              </w:rPr>
            </w:pPr>
            <w:r w:rsidRPr="00102E65">
              <w:rPr>
                <w:sz w:val="18"/>
                <w:szCs w:val="18"/>
              </w:rPr>
              <w:t>"PIUTE VALLEY HIGHLANDS"</w:t>
            </w:r>
          </w:p>
        </w:tc>
        <w:tc>
          <w:tcPr>
            <w:tcW w:w="1086" w:type="dxa"/>
          </w:tcPr>
          <w:p w14:paraId="112530B8" w14:textId="77777777" w:rsidR="00A63227" w:rsidRPr="00102E65" w:rsidRDefault="00A63227" w:rsidP="00A63227">
            <w:pPr>
              <w:rPr>
                <w:sz w:val="18"/>
                <w:szCs w:val="18"/>
              </w:rPr>
            </w:pPr>
            <w:r w:rsidRPr="00102E65">
              <w:rPr>
                <w:sz w:val="18"/>
                <w:szCs w:val="18"/>
              </w:rPr>
              <w:t>NA</w:t>
            </w:r>
          </w:p>
        </w:tc>
        <w:tc>
          <w:tcPr>
            <w:tcW w:w="889" w:type="dxa"/>
          </w:tcPr>
          <w:p w14:paraId="5ACAC514" w14:textId="77777777" w:rsidR="00A63227" w:rsidRPr="00102E65" w:rsidRDefault="00A63227" w:rsidP="00A63227">
            <w:pPr>
              <w:rPr>
                <w:sz w:val="18"/>
                <w:szCs w:val="18"/>
              </w:rPr>
            </w:pPr>
            <w:r w:rsidRPr="00102E65">
              <w:rPr>
                <w:sz w:val="18"/>
                <w:szCs w:val="18"/>
              </w:rPr>
              <w:t>NA</w:t>
            </w:r>
          </w:p>
        </w:tc>
      </w:tr>
      <w:tr w:rsidR="0092099D" w:rsidRPr="0092099D" w14:paraId="055354AF" w14:textId="77777777" w:rsidTr="0092099D">
        <w:tc>
          <w:tcPr>
            <w:tcW w:w="859" w:type="dxa"/>
          </w:tcPr>
          <w:p w14:paraId="44F5B9B8" w14:textId="77777777" w:rsidR="00A63227" w:rsidRPr="00102E65" w:rsidRDefault="00A63227" w:rsidP="00A63227">
            <w:pPr>
              <w:rPr>
                <w:sz w:val="18"/>
                <w:szCs w:val="18"/>
              </w:rPr>
            </w:pPr>
            <w:r w:rsidRPr="00102E65">
              <w:rPr>
                <w:sz w:val="18"/>
                <w:szCs w:val="18"/>
              </w:rPr>
              <w:t>"Hgb-7-46"</w:t>
            </w:r>
          </w:p>
        </w:tc>
        <w:tc>
          <w:tcPr>
            <w:tcW w:w="1476" w:type="dxa"/>
          </w:tcPr>
          <w:p w14:paraId="21E29326" w14:textId="77777777" w:rsidR="00A63227" w:rsidRPr="00102E65" w:rsidRDefault="00A63227" w:rsidP="00A63227">
            <w:pPr>
              <w:rPr>
                <w:sz w:val="18"/>
                <w:szCs w:val="18"/>
              </w:rPr>
            </w:pPr>
            <w:r w:rsidRPr="00102E65">
              <w:rPr>
                <w:sz w:val="18"/>
                <w:szCs w:val="18"/>
              </w:rPr>
              <w:t>"CANEBRAKE VALLEY HIGHLANDS"</w:t>
            </w:r>
          </w:p>
        </w:tc>
        <w:tc>
          <w:tcPr>
            <w:tcW w:w="1086" w:type="dxa"/>
          </w:tcPr>
          <w:p w14:paraId="0C33E157" w14:textId="77777777" w:rsidR="00A63227" w:rsidRPr="00102E65" w:rsidRDefault="00A63227" w:rsidP="00A63227">
            <w:pPr>
              <w:rPr>
                <w:sz w:val="18"/>
                <w:szCs w:val="18"/>
              </w:rPr>
            </w:pPr>
            <w:r w:rsidRPr="00102E65">
              <w:rPr>
                <w:sz w:val="18"/>
                <w:szCs w:val="18"/>
              </w:rPr>
              <w:t>842</w:t>
            </w:r>
          </w:p>
        </w:tc>
        <w:tc>
          <w:tcPr>
            <w:tcW w:w="889" w:type="dxa"/>
          </w:tcPr>
          <w:p w14:paraId="3D58737D" w14:textId="77777777" w:rsidR="00A63227" w:rsidRPr="00102E65" w:rsidRDefault="00A63227" w:rsidP="00A63227">
            <w:pPr>
              <w:rPr>
                <w:sz w:val="18"/>
                <w:szCs w:val="18"/>
              </w:rPr>
            </w:pPr>
            <w:r w:rsidRPr="00102E65">
              <w:rPr>
                <w:sz w:val="18"/>
                <w:szCs w:val="18"/>
              </w:rPr>
              <w:t>"yes"</w:t>
            </w:r>
          </w:p>
        </w:tc>
      </w:tr>
      <w:tr w:rsidR="0092099D" w:rsidRPr="0092099D" w14:paraId="666EF6B4" w14:textId="77777777" w:rsidTr="0092099D">
        <w:tc>
          <w:tcPr>
            <w:tcW w:w="859" w:type="dxa"/>
          </w:tcPr>
          <w:p w14:paraId="68E481FB" w14:textId="77777777" w:rsidR="00A63227" w:rsidRPr="00102E65" w:rsidRDefault="00A63227" w:rsidP="00A63227">
            <w:pPr>
              <w:rPr>
                <w:sz w:val="18"/>
                <w:szCs w:val="18"/>
              </w:rPr>
            </w:pPr>
            <w:r w:rsidRPr="00102E65">
              <w:rPr>
                <w:sz w:val="18"/>
                <w:szCs w:val="18"/>
              </w:rPr>
              <w:t>"Hgb-7-47"</w:t>
            </w:r>
          </w:p>
        </w:tc>
        <w:tc>
          <w:tcPr>
            <w:tcW w:w="1476" w:type="dxa"/>
          </w:tcPr>
          <w:p w14:paraId="215B742B" w14:textId="77777777" w:rsidR="00A63227" w:rsidRPr="00102E65" w:rsidRDefault="00A63227" w:rsidP="00A63227">
            <w:pPr>
              <w:rPr>
                <w:sz w:val="18"/>
                <w:szCs w:val="18"/>
              </w:rPr>
            </w:pPr>
            <w:r w:rsidRPr="00102E65">
              <w:rPr>
                <w:sz w:val="18"/>
                <w:szCs w:val="18"/>
              </w:rPr>
              <w:t>"JACUMBA VALLEY HIGHLANDS"</w:t>
            </w:r>
          </w:p>
        </w:tc>
        <w:tc>
          <w:tcPr>
            <w:tcW w:w="1086" w:type="dxa"/>
          </w:tcPr>
          <w:p w14:paraId="4C84645F" w14:textId="77777777" w:rsidR="00A63227" w:rsidRPr="00102E65" w:rsidRDefault="00A63227" w:rsidP="00A63227">
            <w:pPr>
              <w:rPr>
                <w:sz w:val="18"/>
                <w:szCs w:val="18"/>
              </w:rPr>
            </w:pPr>
            <w:r w:rsidRPr="00102E65">
              <w:rPr>
                <w:sz w:val="18"/>
                <w:szCs w:val="18"/>
              </w:rPr>
              <w:t>807.37</w:t>
            </w:r>
          </w:p>
        </w:tc>
        <w:tc>
          <w:tcPr>
            <w:tcW w:w="889" w:type="dxa"/>
          </w:tcPr>
          <w:p w14:paraId="0E0B66AF" w14:textId="77777777" w:rsidR="00A63227" w:rsidRPr="00102E65" w:rsidRDefault="00A63227" w:rsidP="00A63227">
            <w:pPr>
              <w:rPr>
                <w:sz w:val="18"/>
                <w:szCs w:val="18"/>
              </w:rPr>
            </w:pPr>
            <w:r w:rsidRPr="00102E65">
              <w:rPr>
                <w:sz w:val="18"/>
                <w:szCs w:val="18"/>
              </w:rPr>
              <w:t>"yes"</w:t>
            </w:r>
          </w:p>
        </w:tc>
      </w:tr>
      <w:tr w:rsidR="0092099D" w:rsidRPr="0092099D" w14:paraId="3B22C378" w14:textId="77777777" w:rsidTr="0092099D">
        <w:tc>
          <w:tcPr>
            <w:tcW w:w="859" w:type="dxa"/>
          </w:tcPr>
          <w:p w14:paraId="49FB3AE5" w14:textId="77777777" w:rsidR="00A63227" w:rsidRPr="00102E65" w:rsidRDefault="00A63227" w:rsidP="00A63227">
            <w:pPr>
              <w:rPr>
                <w:sz w:val="18"/>
                <w:szCs w:val="18"/>
              </w:rPr>
            </w:pPr>
            <w:r w:rsidRPr="00102E65">
              <w:rPr>
                <w:sz w:val="18"/>
                <w:szCs w:val="18"/>
              </w:rPr>
              <w:t>"Hgb-7-48"</w:t>
            </w:r>
          </w:p>
        </w:tc>
        <w:tc>
          <w:tcPr>
            <w:tcW w:w="1476" w:type="dxa"/>
          </w:tcPr>
          <w:p w14:paraId="460F456C" w14:textId="77777777" w:rsidR="00A63227" w:rsidRPr="00102E65" w:rsidRDefault="00A63227" w:rsidP="00A63227">
            <w:pPr>
              <w:rPr>
                <w:sz w:val="18"/>
                <w:szCs w:val="18"/>
              </w:rPr>
            </w:pPr>
            <w:r w:rsidRPr="00102E65">
              <w:rPr>
                <w:sz w:val="18"/>
                <w:szCs w:val="18"/>
              </w:rPr>
              <w:t>"HELENDALE FAULT VALLEY HIGHLANDS"</w:t>
            </w:r>
          </w:p>
        </w:tc>
        <w:tc>
          <w:tcPr>
            <w:tcW w:w="1086" w:type="dxa"/>
          </w:tcPr>
          <w:p w14:paraId="52E71F18" w14:textId="77777777" w:rsidR="00A63227" w:rsidRPr="00102E65" w:rsidRDefault="00A63227" w:rsidP="00A63227">
            <w:pPr>
              <w:rPr>
                <w:sz w:val="18"/>
                <w:szCs w:val="18"/>
              </w:rPr>
            </w:pPr>
            <w:r w:rsidRPr="00102E65">
              <w:rPr>
                <w:sz w:val="18"/>
                <w:szCs w:val="18"/>
              </w:rPr>
              <w:t>619.23</w:t>
            </w:r>
          </w:p>
        </w:tc>
        <w:tc>
          <w:tcPr>
            <w:tcW w:w="889" w:type="dxa"/>
          </w:tcPr>
          <w:p w14:paraId="07A0B3EA" w14:textId="77777777" w:rsidR="00A63227" w:rsidRPr="00102E65" w:rsidRDefault="00A63227" w:rsidP="00A63227">
            <w:pPr>
              <w:rPr>
                <w:sz w:val="18"/>
                <w:szCs w:val="18"/>
              </w:rPr>
            </w:pPr>
            <w:r w:rsidRPr="00102E65">
              <w:rPr>
                <w:sz w:val="18"/>
                <w:szCs w:val="18"/>
              </w:rPr>
              <w:t>"yes"</w:t>
            </w:r>
          </w:p>
        </w:tc>
      </w:tr>
      <w:tr w:rsidR="0092099D" w:rsidRPr="0092099D" w14:paraId="318B6FD0" w14:textId="77777777" w:rsidTr="0092099D">
        <w:tc>
          <w:tcPr>
            <w:tcW w:w="859" w:type="dxa"/>
          </w:tcPr>
          <w:p w14:paraId="3FB1938F" w14:textId="77777777" w:rsidR="00A63227" w:rsidRPr="00102E65" w:rsidRDefault="00A63227" w:rsidP="00A63227">
            <w:pPr>
              <w:rPr>
                <w:sz w:val="18"/>
                <w:szCs w:val="18"/>
              </w:rPr>
            </w:pPr>
            <w:r w:rsidRPr="00102E65">
              <w:rPr>
                <w:sz w:val="18"/>
                <w:szCs w:val="18"/>
              </w:rPr>
              <w:t>"Hgb-7-49"</w:t>
            </w:r>
          </w:p>
        </w:tc>
        <w:tc>
          <w:tcPr>
            <w:tcW w:w="1476" w:type="dxa"/>
          </w:tcPr>
          <w:p w14:paraId="1A769AEF" w14:textId="77777777" w:rsidR="00A63227" w:rsidRPr="00102E65" w:rsidRDefault="00A63227" w:rsidP="00A63227">
            <w:pPr>
              <w:rPr>
                <w:sz w:val="18"/>
                <w:szCs w:val="18"/>
              </w:rPr>
            </w:pPr>
            <w:r w:rsidRPr="00102E65">
              <w:rPr>
                <w:sz w:val="18"/>
                <w:szCs w:val="18"/>
              </w:rPr>
              <w:t>"PIPES CANYON FAULT VALLEY HIGHLANDS"</w:t>
            </w:r>
          </w:p>
        </w:tc>
        <w:tc>
          <w:tcPr>
            <w:tcW w:w="1086" w:type="dxa"/>
          </w:tcPr>
          <w:p w14:paraId="53228F53" w14:textId="77777777" w:rsidR="00A63227" w:rsidRPr="00102E65" w:rsidRDefault="00A63227" w:rsidP="00A63227">
            <w:pPr>
              <w:rPr>
                <w:sz w:val="18"/>
                <w:szCs w:val="18"/>
              </w:rPr>
            </w:pPr>
            <w:r w:rsidRPr="00102E65">
              <w:rPr>
                <w:sz w:val="18"/>
                <w:szCs w:val="18"/>
              </w:rPr>
              <w:t>899.7</w:t>
            </w:r>
          </w:p>
        </w:tc>
        <w:tc>
          <w:tcPr>
            <w:tcW w:w="889" w:type="dxa"/>
          </w:tcPr>
          <w:p w14:paraId="6FE14E72" w14:textId="77777777" w:rsidR="00A63227" w:rsidRPr="00102E65" w:rsidRDefault="00A63227" w:rsidP="00A63227">
            <w:pPr>
              <w:rPr>
                <w:sz w:val="18"/>
                <w:szCs w:val="18"/>
              </w:rPr>
            </w:pPr>
            <w:r w:rsidRPr="00102E65">
              <w:rPr>
                <w:sz w:val="18"/>
                <w:szCs w:val="18"/>
              </w:rPr>
              <w:t>"yes"</w:t>
            </w:r>
          </w:p>
        </w:tc>
      </w:tr>
      <w:tr w:rsidR="0092099D" w:rsidRPr="0092099D" w14:paraId="3EDA1868" w14:textId="77777777" w:rsidTr="0092099D">
        <w:tc>
          <w:tcPr>
            <w:tcW w:w="859" w:type="dxa"/>
          </w:tcPr>
          <w:p w14:paraId="4D4D56E7" w14:textId="77777777" w:rsidR="00A63227" w:rsidRPr="00102E65" w:rsidRDefault="00A63227" w:rsidP="00A63227">
            <w:pPr>
              <w:rPr>
                <w:sz w:val="18"/>
                <w:szCs w:val="18"/>
              </w:rPr>
            </w:pPr>
            <w:r w:rsidRPr="00102E65">
              <w:rPr>
                <w:sz w:val="18"/>
                <w:szCs w:val="18"/>
              </w:rPr>
              <w:t>"Hgb-7-5"</w:t>
            </w:r>
          </w:p>
        </w:tc>
        <w:tc>
          <w:tcPr>
            <w:tcW w:w="1476" w:type="dxa"/>
          </w:tcPr>
          <w:p w14:paraId="2B0BBBAE" w14:textId="77777777" w:rsidR="00A63227" w:rsidRPr="00102E65" w:rsidRDefault="00A63227" w:rsidP="00A63227">
            <w:pPr>
              <w:rPr>
                <w:sz w:val="18"/>
                <w:szCs w:val="18"/>
              </w:rPr>
            </w:pPr>
            <w:r w:rsidRPr="00102E65">
              <w:rPr>
                <w:sz w:val="18"/>
                <w:szCs w:val="18"/>
              </w:rPr>
              <w:t>"CHUCKWALLA VALLEY HIGHLANDS"</w:t>
            </w:r>
          </w:p>
        </w:tc>
        <w:tc>
          <w:tcPr>
            <w:tcW w:w="1086" w:type="dxa"/>
          </w:tcPr>
          <w:p w14:paraId="7C2BBAEE" w14:textId="77777777" w:rsidR="00A63227" w:rsidRPr="00102E65" w:rsidRDefault="00A63227" w:rsidP="00A63227">
            <w:pPr>
              <w:rPr>
                <w:sz w:val="18"/>
                <w:szCs w:val="18"/>
              </w:rPr>
            </w:pPr>
            <w:r w:rsidRPr="00102E65">
              <w:rPr>
                <w:sz w:val="18"/>
                <w:szCs w:val="18"/>
              </w:rPr>
              <w:t>1048</w:t>
            </w:r>
          </w:p>
        </w:tc>
        <w:tc>
          <w:tcPr>
            <w:tcW w:w="889" w:type="dxa"/>
          </w:tcPr>
          <w:p w14:paraId="34AF298F" w14:textId="77777777" w:rsidR="00A63227" w:rsidRPr="00102E65" w:rsidRDefault="00A63227" w:rsidP="00A63227">
            <w:pPr>
              <w:rPr>
                <w:sz w:val="18"/>
                <w:szCs w:val="18"/>
              </w:rPr>
            </w:pPr>
            <w:r w:rsidRPr="00102E65">
              <w:rPr>
                <w:sz w:val="18"/>
                <w:szCs w:val="18"/>
              </w:rPr>
              <w:t>"yes"</w:t>
            </w:r>
          </w:p>
        </w:tc>
      </w:tr>
      <w:tr w:rsidR="0092099D" w:rsidRPr="0092099D" w14:paraId="14E0AD77" w14:textId="77777777" w:rsidTr="0092099D">
        <w:tc>
          <w:tcPr>
            <w:tcW w:w="859" w:type="dxa"/>
          </w:tcPr>
          <w:p w14:paraId="4FE7363B" w14:textId="77777777" w:rsidR="00A63227" w:rsidRPr="00102E65" w:rsidRDefault="00A63227" w:rsidP="00A63227">
            <w:pPr>
              <w:rPr>
                <w:sz w:val="18"/>
                <w:szCs w:val="18"/>
              </w:rPr>
            </w:pPr>
            <w:r w:rsidRPr="00102E65">
              <w:rPr>
                <w:sz w:val="18"/>
                <w:szCs w:val="18"/>
              </w:rPr>
              <w:t>"Hgb-7-50"</w:t>
            </w:r>
          </w:p>
        </w:tc>
        <w:tc>
          <w:tcPr>
            <w:tcW w:w="1476" w:type="dxa"/>
          </w:tcPr>
          <w:p w14:paraId="74185736" w14:textId="77777777" w:rsidR="00A63227" w:rsidRPr="00102E65" w:rsidRDefault="00A63227" w:rsidP="00A63227">
            <w:pPr>
              <w:rPr>
                <w:sz w:val="18"/>
                <w:szCs w:val="18"/>
              </w:rPr>
            </w:pPr>
            <w:r w:rsidRPr="00102E65">
              <w:rPr>
                <w:sz w:val="18"/>
                <w:szCs w:val="18"/>
              </w:rPr>
              <w:t>"IRON RIDGE AREA HIGHLANDS"</w:t>
            </w:r>
          </w:p>
        </w:tc>
        <w:tc>
          <w:tcPr>
            <w:tcW w:w="1086" w:type="dxa"/>
          </w:tcPr>
          <w:p w14:paraId="64D6B464" w14:textId="77777777" w:rsidR="00A63227" w:rsidRPr="00102E65" w:rsidRDefault="00A63227" w:rsidP="00A63227">
            <w:pPr>
              <w:rPr>
                <w:sz w:val="18"/>
                <w:szCs w:val="18"/>
              </w:rPr>
            </w:pPr>
            <w:r w:rsidRPr="00102E65">
              <w:rPr>
                <w:sz w:val="18"/>
                <w:szCs w:val="18"/>
              </w:rPr>
              <w:t>NA</w:t>
            </w:r>
          </w:p>
        </w:tc>
        <w:tc>
          <w:tcPr>
            <w:tcW w:w="889" w:type="dxa"/>
          </w:tcPr>
          <w:p w14:paraId="1BD3513F" w14:textId="77777777" w:rsidR="00A63227" w:rsidRPr="00102E65" w:rsidRDefault="00A63227" w:rsidP="00A63227">
            <w:pPr>
              <w:rPr>
                <w:sz w:val="18"/>
                <w:szCs w:val="18"/>
              </w:rPr>
            </w:pPr>
            <w:r w:rsidRPr="00102E65">
              <w:rPr>
                <w:sz w:val="18"/>
                <w:szCs w:val="18"/>
              </w:rPr>
              <w:t>NA</w:t>
            </w:r>
          </w:p>
        </w:tc>
      </w:tr>
      <w:tr w:rsidR="0092099D" w:rsidRPr="0092099D" w14:paraId="1404D605" w14:textId="77777777" w:rsidTr="0092099D">
        <w:tc>
          <w:tcPr>
            <w:tcW w:w="859" w:type="dxa"/>
          </w:tcPr>
          <w:p w14:paraId="0A6B5DF7" w14:textId="77777777" w:rsidR="00A63227" w:rsidRPr="00102E65" w:rsidRDefault="00A63227" w:rsidP="00A63227">
            <w:pPr>
              <w:rPr>
                <w:sz w:val="18"/>
                <w:szCs w:val="18"/>
              </w:rPr>
            </w:pPr>
            <w:r w:rsidRPr="00102E65">
              <w:rPr>
                <w:sz w:val="18"/>
                <w:szCs w:val="18"/>
              </w:rPr>
              <w:t>"Hgb-7-51"</w:t>
            </w:r>
          </w:p>
        </w:tc>
        <w:tc>
          <w:tcPr>
            <w:tcW w:w="1476" w:type="dxa"/>
          </w:tcPr>
          <w:p w14:paraId="540074E4" w14:textId="77777777" w:rsidR="00A63227" w:rsidRPr="00102E65" w:rsidRDefault="00A63227" w:rsidP="00A63227">
            <w:pPr>
              <w:rPr>
                <w:sz w:val="18"/>
                <w:szCs w:val="18"/>
              </w:rPr>
            </w:pPr>
            <w:r w:rsidRPr="00102E65">
              <w:rPr>
                <w:sz w:val="18"/>
                <w:szCs w:val="18"/>
              </w:rPr>
              <w:t>"LOST HORSE VALLEY HIGHLANDS"</w:t>
            </w:r>
          </w:p>
        </w:tc>
        <w:tc>
          <w:tcPr>
            <w:tcW w:w="1086" w:type="dxa"/>
          </w:tcPr>
          <w:p w14:paraId="30913675" w14:textId="77777777" w:rsidR="00A63227" w:rsidRPr="00102E65" w:rsidRDefault="00A63227" w:rsidP="00A63227">
            <w:pPr>
              <w:rPr>
                <w:sz w:val="18"/>
                <w:szCs w:val="18"/>
              </w:rPr>
            </w:pPr>
            <w:r w:rsidRPr="00102E65">
              <w:rPr>
                <w:sz w:val="18"/>
                <w:szCs w:val="18"/>
              </w:rPr>
              <w:t>771.95</w:t>
            </w:r>
          </w:p>
        </w:tc>
        <w:tc>
          <w:tcPr>
            <w:tcW w:w="889" w:type="dxa"/>
          </w:tcPr>
          <w:p w14:paraId="4DE2E1FF" w14:textId="77777777" w:rsidR="00A63227" w:rsidRPr="00102E65" w:rsidRDefault="00A63227" w:rsidP="00A63227">
            <w:pPr>
              <w:rPr>
                <w:sz w:val="18"/>
                <w:szCs w:val="18"/>
              </w:rPr>
            </w:pPr>
            <w:r w:rsidRPr="00102E65">
              <w:rPr>
                <w:sz w:val="18"/>
                <w:szCs w:val="18"/>
              </w:rPr>
              <w:t>"yes"</w:t>
            </w:r>
          </w:p>
        </w:tc>
      </w:tr>
      <w:tr w:rsidR="0092099D" w:rsidRPr="0092099D" w14:paraId="4D299249" w14:textId="77777777" w:rsidTr="0092099D">
        <w:tc>
          <w:tcPr>
            <w:tcW w:w="859" w:type="dxa"/>
          </w:tcPr>
          <w:p w14:paraId="18934440" w14:textId="77777777" w:rsidR="00A63227" w:rsidRPr="00102E65" w:rsidRDefault="00A63227" w:rsidP="00A63227">
            <w:pPr>
              <w:rPr>
                <w:sz w:val="18"/>
                <w:szCs w:val="18"/>
              </w:rPr>
            </w:pPr>
            <w:r w:rsidRPr="00102E65">
              <w:rPr>
                <w:sz w:val="18"/>
                <w:szCs w:val="18"/>
              </w:rPr>
              <w:t>"Hgb-7-52"</w:t>
            </w:r>
          </w:p>
        </w:tc>
        <w:tc>
          <w:tcPr>
            <w:tcW w:w="1476" w:type="dxa"/>
          </w:tcPr>
          <w:p w14:paraId="64AE1B32" w14:textId="77777777" w:rsidR="00A63227" w:rsidRPr="00102E65" w:rsidRDefault="00A63227" w:rsidP="00A63227">
            <w:pPr>
              <w:rPr>
                <w:sz w:val="18"/>
                <w:szCs w:val="18"/>
              </w:rPr>
            </w:pPr>
            <w:r w:rsidRPr="00102E65">
              <w:rPr>
                <w:sz w:val="18"/>
                <w:szCs w:val="18"/>
              </w:rPr>
              <w:t>"PLEASANT VALLEY HIGHLANDS"</w:t>
            </w:r>
          </w:p>
        </w:tc>
        <w:tc>
          <w:tcPr>
            <w:tcW w:w="1086" w:type="dxa"/>
          </w:tcPr>
          <w:p w14:paraId="0656461A" w14:textId="77777777" w:rsidR="00A63227" w:rsidRPr="00102E65" w:rsidRDefault="00A63227" w:rsidP="00A63227">
            <w:pPr>
              <w:rPr>
                <w:sz w:val="18"/>
                <w:szCs w:val="18"/>
              </w:rPr>
            </w:pPr>
            <w:r w:rsidRPr="00102E65">
              <w:rPr>
                <w:sz w:val="18"/>
                <w:szCs w:val="18"/>
              </w:rPr>
              <w:t>NA</w:t>
            </w:r>
          </w:p>
        </w:tc>
        <w:tc>
          <w:tcPr>
            <w:tcW w:w="889" w:type="dxa"/>
          </w:tcPr>
          <w:p w14:paraId="36CC0D5E" w14:textId="77777777" w:rsidR="00A63227" w:rsidRPr="00102E65" w:rsidRDefault="00A63227" w:rsidP="00A63227">
            <w:pPr>
              <w:rPr>
                <w:sz w:val="18"/>
                <w:szCs w:val="18"/>
              </w:rPr>
            </w:pPr>
            <w:r w:rsidRPr="00102E65">
              <w:rPr>
                <w:sz w:val="18"/>
                <w:szCs w:val="18"/>
              </w:rPr>
              <w:t>NA</w:t>
            </w:r>
          </w:p>
        </w:tc>
      </w:tr>
      <w:tr w:rsidR="0092099D" w:rsidRPr="0092099D" w14:paraId="4CF40293" w14:textId="77777777" w:rsidTr="0092099D">
        <w:tc>
          <w:tcPr>
            <w:tcW w:w="859" w:type="dxa"/>
          </w:tcPr>
          <w:p w14:paraId="4EDDCAC4" w14:textId="77777777" w:rsidR="00A63227" w:rsidRPr="00102E65" w:rsidRDefault="00A63227" w:rsidP="00A63227">
            <w:pPr>
              <w:rPr>
                <w:sz w:val="18"/>
                <w:szCs w:val="18"/>
              </w:rPr>
            </w:pPr>
            <w:r w:rsidRPr="00102E65">
              <w:rPr>
                <w:sz w:val="18"/>
                <w:szCs w:val="18"/>
              </w:rPr>
              <w:t>"Hgb-7-53"</w:t>
            </w:r>
          </w:p>
        </w:tc>
        <w:tc>
          <w:tcPr>
            <w:tcW w:w="1476" w:type="dxa"/>
          </w:tcPr>
          <w:p w14:paraId="2DB8AFA6" w14:textId="77777777" w:rsidR="00A63227" w:rsidRPr="00102E65" w:rsidRDefault="00A63227" w:rsidP="00A63227">
            <w:pPr>
              <w:rPr>
                <w:sz w:val="18"/>
                <w:szCs w:val="18"/>
              </w:rPr>
            </w:pPr>
            <w:r w:rsidRPr="00102E65">
              <w:rPr>
                <w:sz w:val="18"/>
                <w:szCs w:val="18"/>
              </w:rPr>
              <w:t>"HEXIE MOUNTAIN AREA HIGHLANDS"</w:t>
            </w:r>
          </w:p>
        </w:tc>
        <w:tc>
          <w:tcPr>
            <w:tcW w:w="1086" w:type="dxa"/>
          </w:tcPr>
          <w:p w14:paraId="2137431B" w14:textId="77777777" w:rsidR="00A63227" w:rsidRPr="00102E65" w:rsidRDefault="00A63227" w:rsidP="00A63227">
            <w:pPr>
              <w:rPr>
                <w:sz w:val="18"/>
                <w:szCs w:val="18"/>
              </w:rPr>
            </w:pPr>
            <w:r w:rsidRPr="00102E65">
              <w:rPr>
                <w:sz w:val="18"/>
                <w:szCs w:val="18"/>
              </w:rPr>
              <w:t>NA</w:t>
            </w:r>
          </w:p>
        </w:tc>
        <w:tc>
          <w:tcPr>
            <w:tcW w:w="889" w:type="dxa"/>
          </w:tcPr>
          <w:p w14:paraId="60162771" w14:textId="77777777" w:rsidR="00A63227" w:rsidRPr="00102E65" w:rsidRDefault="00A63227" w:rsidP="00A63227">
            <w:pPr>
              <w:rPr>
                <w:sz w:val="18"/>
                <w:szCs w:val="18"/>
              </w:rPr>
            </w:pPr>
            <w:r w:rsidRPr="00102E65">
              <w:rPr>
                <w:sz w:val="18"/>
                <w:szCs w:val="18"/>
              </w:rPr>
              <w:t>NA</w:t>
            </w:r>
          </w:p>
        </w:tc>
      </w:tr>
      <w:tr w:rsidR="0092099D" w:rsidRPr="0092099D" w14:paraId="599368BE" w14:textId="77777777" w:rsidTr="0092099D">
        <w:tc>
          <w:tcPr>
            <w:tcW w:w="859" w:type="dxa"/>
          </w:tcPr>
          <w:p w14:paraId="4813AA27" w14:textId="77777777" w:rsidR="00A63227" w:rsidRPr="00102E65" w:rsidRDefault="00A63227" w:rsidP="00A63227">
            <w:pPr>
              <w:rPr>
                <w:sz w:val="18"/>
                <w:szCs w:val="18"/>
              </w:rPr>
            </w:pPr>
            <w:r w:rsidRPr="00102E65">
              <w:rPr>
                <w:sz w:val="18"/>
                <w:szCs w:val="18"/>
              </w:rPr>
              <w:t>"Hgb-7-54"</w:t>
            </w:r>
          </w:p>
        </w:tc>
        <w:tc>
          <w:tcPr>
            <w:tcW w:w="1476" w:type="dxa"/>
          </w:tcPr>
          <w:p w14:paraId="35737176" w14:textId="77777777" w:rsidR="00A63227" w:rsidRPr="00102E65" w:rsidRDefault="00A63227" w:rsidP="00A63227">
            <w:pPr>
              <w:rPr>
                <w:sz w:val="18"/>
                <w:szCs w:val="18"/>
              </w:rPr>
            </w:pPr>
            <w:r w:rsidRPr="00102E65">
              <w:rPr>
                <w:sz w:val="18"/>
                <w:szCs w:val="18"/>
              </w:rPr>
              <w:t>"BUCK RIDGE FAULT VALLEY HIGHLANDS"</w:t>
            </w:r>
          </w:p>
        </w:tc>
        <w:tc>
          <w:tcPr>
            <w:tcW w:w="1086" w:type="dxa"/>
          </w:tcPr>
          <w:p w14:paraId="28D486CC" w14:textId="77777777" w:rsidR="00A63227" w:rsidRPr="00102E65" w:rsidRDefault="00A63227" w:rsidP="00A63227">
            <w:pPr>
              <w:rPr>
                <w:sz w:val="18"/>
                <w:szCs w:val="18"/>
              </w:rPr>
            </w:pPr>
            <w:r w:rsidRPr="00102E65">
              <w:rPr>
                <w:sz w:val="18"/>
                <w:szCs w:val="18"/>
              </w:rPr>
              <w:t>NA</w:t>
            </w:r>
          </w:p>
        </w:tc>
        <w:tc>
          <w:tcPr>
            <w:tcW w:w="889" w:type="dxa"/>
          </w:tcPr>
          <w:p w14:paraId="7C440C29" w14:textId="77777777" w:rsidR="00A63227" w:rsidRPr="00102E65" w:rsidRDefault="00A63227" w:rsidP="00A63227">
            <w:pPr>
              <w:rPr>
                <w:sz w:val="18"/>
                <w:szCs w:val="18"/>
              </w:rPr>
            </w:pPr>
            <w:r w:rsidRPr="00102E65">
              <w:rPr>
                <w:sz w:val="18"/>
                <w:szCs w:val="18"/>
              </w:rPr>
              <w:t>NA</w:t>
            </w:r>
          </w:p>
        </w:tc>
      </w:tr>
      <w:tr w:rsidR="0092099D" w:rsidRPr="0092099D" w14:paraId="5925934B" w14:textId="77777777" w:rsidTr="0092099D">
        <w:tc>
          <w:tcPr>
            <w:tcW w:w="859" w:type="dxa"/>
          </w:tcPr>
          <w:p w14:paraId="072637F0" w14:textId="77777777" w:rsidR="00A63227" w:rsidRPr="00102E65" w:rsidRDefault="00A63227" w:rsidP="00A63227">
            <w:pPr>
              <w:rPr>
                <w:sz w:val="18"/>
                <w:szCs w:val="18"/>
              </w:rPr>
            </w:pPr>
            <w:r w:rsidRPr="00102E65">
              <w:rPr>
                <w:sz w:val="18"/>
                <w:szCs w:val="18"/>
              </w:rPr>
              <w:t>"Hgb-7-55"</w:t>
            </w:r>
          </w:p>
        </w:tc>
        <w:tc>
          <w:tcPr>
            <w:tcW w:w="1476" w:type="dxa"/>
          </w:tcPr>
          <w:p w14:paraId="603CAFC7" w14:textId="77777777" w:rsidR="00A63227" w:rsidRPr="00102E65" w:rsidRDefault="00A63227" w:rsidP="00A63227">
            <w:pPr>
              <w:rPr>
                <w:sz w:val="18"/>
                <w:szCs w:val="18"/>
              </w:rPr>
            </w:pPr>
            <w:r w:rsidRPr="00102E65">
              <w:rPr>
                <w:sz w:val="18"/>
                <w:szCs w:val="18"/>
              </w:rPr>
              <w:t>"COLLINS VALLEY HIGHLANDS"</w:t>
            </w:r>
          </w:p>
        </w:tc>
        <w:tc>
          <w:tcPr>
            <w:tcW w:w="1086" w:type="dxa"/>
          </w:tcPr>
          <w:p w14:paraId="13304AF9" w14:textId="77777777" w:rsidR="00A63227" w:rsidRPr="00102E65" w:rsidRDefault="00A63227" w:rsidP="00A63227">
            <w:pPr>
              <w:rPr>
                <w:sz w:val="18"/>
                <w:szCs w:val="18"/>
              </w:rPr>
            </w:pPr>
            <w:r w:rsidRPr="00102E65">
              <w:rPr>
                <w:sz w:val="18"/>
                <w:szCs w:val="18"/>
              </w:rPr>
              <w:t>1084.42</w:t>
            </w:r>
          </w:p>
        </w:tc>
        <w:tc>
          <w:tcPr>
            <w:tcW w:w="889" w:type="dxa"/>
          </w:tcPr>
          <w:p w14:paraId="3EB8F897" w14:textId="77777777" w:rsidR="00A63227" w:rsidRPr="00102E65" w:rsidRDefault="00A63227" w:rsidP="00A63227">
            <w:pPr>
              <w:rPr>
                <w:sz w:val="18"/>
                <w:szCs w:val="18"/>
              </w:rPr>
            </w:pPr>
            <w:r w:rsidRPr="00102E65">
              <w:rPr>
                <w:sz w:val="18"/>
                <w:szCs w:val="18"/>
              </w:rPr>
              <w:t>"yes"</w:t>
            </w:r>
          </w:p>
        </w:tc>
      </w:tr>
      <w:tr w:rsidR="0092099D" w:rsidRPr="0092099D" w14:paraId="270D930C" w14:textId="77777777" w:rsidTr="0092099D">
        <w:tc>
          <w:tcPr>
            <w:tcW w:w="859" w:type="dxa"/>
          </w:tcPr>
          <w:p w14:paraId="1190874E" w14:textId="77777777" w:rsidR="00A63227" w:rsidRPr="00102E65" w:rsidRDefault="00A63227" w:rsidP="00A63227">
            <w:pPr>
              <w:rPr>
                <w:sz w:val="18"/>
                <w:szCs w:val="18"/>
              </w:rPr>
            </w:pPr>
            <w:r w:rsidRPr="00102E65">
              <w:rPr>
                <w:sz w:val="18"/>
                <w:szCs w:val="18"/>
              </w:rPr>
              <w:t>"Hgb-7-56"</w:t>
            </w:r>
          </w:p>
        </w:tc>
        <w:tc>
          <w:tcPr>
            <w:tcW w:w="1476" w:type="dxa"/>
          </w:tcPr>
          <w:p w14:paraId="70A373C1" w14:textId="77777777" w:rsidR="00A63227" w:rsidRPr="00102E65" w:rsidRDefault="00A63227" w:rsidP="00A63227">
            <w:pPr>
              <w:rPr>
                <w:sz w:val="18"/>
                <w:szCs w:val="18"/>
              </w:rPr>
            </w:pPr>
            <w:r w:rsidRPr="00102E65">
              <w:rPr>
                <w:sz w:val="18"/>
                <w:szCs w:val="18"/>
              </w:rPr>
              <w:t>"YAQUI WELL AREA HIGHLANDS"</w:t>
            </w:r>
          </w:p>
        </w:tc>
        <w:tc>
          <w:tcPr>
            <w:tcW w:w="1086" w:type="dxa"/>
          </w:tcPr>
          <w:p w14:paraId="499CAAB3" w14:textId="77777777" w:rsidR="00A63227" w:rsidRPr="00102E65" w:rsidRDefault="00A63227" w:rsidP="00A63227">
            <w:pPr>
              <w:rPr>
                <w:sz w:val="18"/>
                <w:szCs w:val="18"/>
              </w:rPr>
            </w:pPr>
            <w:r w:rsidRPr="00102E65">
              <w:rPr>
                <w:sz w:val="18"/>
                <w:szCs w:val="18"/>
              </w:rPr>
              <w:t>915.36</w:t>
            </w:r>
          </w:p>
        </w:tc>
        <w:tc>
          <w:tcPr>
            <w:tcW w:w="889" w:type="dxa"/>
          </w:tcPr>
          <w:p w14:paraId="1A4D6AF9" w14:textId="77777777" w:rsidR="00A63227" w:rsidRPr="00102E65" w:rsidRDefault="00A63227" w:rsidP="00A63227">
            <w:pPr>
              <w:rPr>
                <w:sz w:val="18"/>
                <w:szCs w:val="18"/>
              </w:rPr>
            </w:pPr>
            <w:r w:rsidRPr="00102E65">
              <w:rPr>
                <w:sz w:val="18"/>
                <w:szCs w:val="18"/>
              </w:rPr>
              <w:t>"no"</w:t>
            </w:r>
          </w:p>
        </w:tc>
      </w:tr>
      <w:tr w:rsidR="0092099D" w:rsidRPr="0092099D" w14:paraId="289913C5" w14:textId="77777777" w:rsidTr="0092099D">
        <w:tc>
          <w:tcPr>
            <w:tcW w:w="859" w:type="dxa"/>
          </w:tcPr>
          <w:p w14:paraId="4ECEFCDD" w14:textId="77777777" w:rsidR="00A63227" w:rsidRPr="00102E65" w:rsidRDefault="00A63227" w:rsidP="00A63227">
            <w:pPr>
              <w:rPr>
                <w:sz w:val="18"/>
                <w:szCs w:val="18"/>
              </w:rPr>
            </w:pPr>
            <w:r w:rsidRPr="00102E65">
              <w:rPr>
                <w:sz w:val="18"/>
                <w:szCs w:val="18"/>
              </w:rPr>
              <w:t>"Hgb-7-59"</w:t>
            </w:r>
          </w:p>
        </w:tc>
        <w:tc>
          <w:tcPr>
            <w:tcW w:w="1476" w:type="dxa"/>
          </w:tcPr>
          <w:p w14:paraId="75C78B64" w14:textId="77777777" w:rsidR="00A63227" w:rsidRPr="00102E65" w:rsidRDefault="00A63227" w:rsidP="00A63227">
            <w:pPr>
              <w:rPr>
                <w:sz w:val="18"/>
                <w:szCs w:val="18"/>
              </w:rPr>
            </w:pPr>
            <w:r w:rsidRPr="00102E65">
              <w:rPr>
                <w:sz w:val="18"/>
                <w:szCs w:val="18"/>
              </w:rPr>
              <w:t>"MASON VALLEY HIGHLANDS"</w:t>
            </w:r>
          </w:p>
        </w:tc>
        <w:tc>
          <w:tcPr>
            <w:tcW w:w="1086" w:type="dxa"/>
          </w:tcPr>
          <w:p w14:paraId="033B64C2" w14:textId="77777777" w:rsidR="00A63227" w:rsidRPr="00102E65" w:rsidRDefault="00A63227" w:rsidP="00A63227">
            <w:pPr>
              <w:rPr>
                <w:sz w:val="18"/>
                <w:szCs w:val="18"/>
              </w:rPr>
            </w:pPr>
            <w:r w:rsidRPr="00102E65">
              <w:rPr>
                <w:sz w:val="18"/>
                <w:szCs w:val="18"/>
              </w:rPr>
              <w:t>638.5</w:t>
            </w:r>
          </w:p>
        </w:tc>
        <w:tc>
          <w:tcPr>
            <w:tcW w:w="889" w:type="dxa"/>
          </w:tcPr>
          <w:p w14:paraId="18950979" w14:textId="77777777" w:rsidR="00A63227" w:rsidRPr="00102E65" w:rsidRDefault="00A63227" w:rsidP="00A63227">
            <w:pPr>
              <w:rPr>
                <w:sz w:val="18"/>
                <w:szCs w:val="18"/>
              </w:rPr>
            </w:pPr>
            <w:r w:rsidRPr="00102E65">
              <w:rPr>
                <w:sz w:val="18"/>
                <w:szCs w:val="18"/>
              </w:rPr>
              <w:t>"yes"</w:t>
            </w:r>
          </w:p>
        </w:tc>
      </w:tr>
      <w:tr w:rsidR="0092099D" w:rsidRPr="0092099D" w14:paraId="5049F560" w14:textId="77777777" w:rsidTr="0092099D">
        <w:tc>
          <w:tcPr>
            <w:tcW w:w="859" w:type="dxa"/>
          </w:tcPr>
          <w:p w14:paraId="13982883" w14:textId="77777777" w:rsidR="00A63227" w:rsidRPr="00102E65" w:rsidRDefault="00A63227" w:rsidP="00A63227">
            <w:pPr>
              <w:rPr>
                <w:sz w:val="18"/>
                <w:szCs w:val="18"/>
              </w:rPr>
            </w:pPr>
            <w:r w:rsidRPr="00102E65">
              <w:rPr>
                <w:sz w:val="18"/>
                <w:szCs w:val="18"/>
              </w:rPr>
              <w:t>"Hgb-7-6"</w:t>
            </w:r>
          </w:p>
        </w:tc>
        <w:tc>
          <w:tcPr>
            <w:tcW w:w="1476" w:type="dxa"/>
          </w:tcPr>
          <w:p w14:paraId="4F56E90E" w14:textId="77777777" w:rsidR="00A63227" w:rsidRPr="00102E65" w:rsidRDefault="00A63227" w:rsidP="00A63227">
            <w:pPr>
              <w:rPr>
                <w:sz w:val="18"/>
                <w:szCs w:val="18"/>
              </w:rPr>
            </w:pPr>
            <w:r w:rsidRPr="00102E65">
              <w:rPr>
                <w:sz w:val="18"/>
                <w:szCs w:val="18"/>
              </w:rPr>
              <w:t>"PINTO VALLEY HIGHLANDS"</w:t>
            </w:r>
          </w:p>
        </w:tc>
        <w:tc>
          <w:tcPr>
            <w:tcW w:w="1086" w:type="dxa"/>
          </w:tcPr>
          <w:p w14:paraId="54379228" w14:textId="77777777" w:rsidR="00A63227" w:rsidRPr="00102E65" w:rsidRDefault="00A63227" w:rsidP="00A63227">
            <w:pPr>
              <w:rPr>
                <w:sz w:val="18"/>
                <w:szCs w:val="18"/>
              </w:rPr>
            </w:pPr>
            <w:r w:rsidRPr="00102E65">
              <w:rPr>
                <w:sz w:val="18"/>
                <w:szCs w:val="18"/>
              </w:rPr>
              <w:t>650</w:t>
            </w:r>
          </w:p>
        </w:tc>
        <w:tc>
          <w:tcPr>
            <w:tcW w:w="889" w:type="dxa"/>
          </w:tcPr>
          <w:p w14:paraId="72EEDABA" w14:textId="77777777" w:rsidR="00A63227" w:rsidRPr="00102E65" w:rsidRDefault="00A63227" w:rsidP="00A63227">
            <w:pPr>
              <w:rPr>
                <w:sz w:val="18"/>
                <w:szCs w:val="18"/>
              </w:rPr>
            </w:pPr>
            <w:r w:rsidRPr="00102E65">
              <w:rPr>
                <w:sz w:val="18"/>
                <w:szCs w:val="18"/>
              </w:rPr>
              <w:t>"yes"</w:t>
            </w:r>
          </w:p>
        </w:tc>
      </w:tr>
      <w:tr w:rsidR="0092099D" w:rsidRPr="0092099D" w14:paraId="422DA3A4" w14:textId="77777777" w:rsidTr="0092099D">
        <w:tc>
          <w:tcPr>
            <w:tcW w:w="859" w:type="dxa"/>
          </w:tcPr>
          <w:p w14:paraId="40573B9E" w14:textId="77777777" w:rsidR="00A63227" w:rsidRPr="00102E65" w:rsidRDefault="00A63227" w:rsidP="00A63227">
            <w:pPr>
              <w:rPr>
                <w:sz w:val="18"/>
                <w:szCs w:val="18"/>
              </w:rPr>
            </w:pPr>
            <w:r w:rsidRPr="00102E65">
              <w:rPr>
                <w:sz w:val="18"/>
                <w:szCs w:val="18"/>
              </w:rPr>
              <w:t>"Hgb-7-61"</w:t>
            </w:r>
          </w:p>
        </w:tc>
        <w:tc>
          <w:tcPr>
            <w:tcW w:w="1476" w:type="dxa"/>
          </w:tcPr>
          <w:p w14:paraId="6D96EAC5" w14:textId="77777777" w:rsidR="00A63227" w:rsidRPr="00102E65" w:rsidRDefault="00A63227" w:rsidP="00A63227">
            <w:pPr>
              <w:rPr>
                <w:sz w:val="18"/>
                <w:szCs w:val="18"/>
              </w:rPr>
            </w:pPr>
            <w:r w:rsidRPr="00102E65">
              <w:rPr>
                <w:sz w:val="18"/>
                <w:szCs w:val="18"/>
              </w:rPr>
              <w:t>"DAVIES VALLEY HIGHLANDS"</w:t>
            </w:r>
          </w:p>
        </w:tc>
        <w:tc>
          <w:tcPr>
            <w:tcW w:w="1086" w:type="dxa"/>
          </w:tcPr>
          <w:p w14:paraId="51B9879E" w14:textId="77777777" w:rsidR="00A63227" w:rsidRPr="00102E65" w:rsidRDefault="00A63227" w:rsidP="00A63227">
            <w:pPr>
              <w:rPr>
                <w:sz w:val="18"/>
                <w:szCs w:val="18"/>
              </w:rPr>
            </w:pPr>
            <w:r w:rsidRPr="00102E65">
              <w:rPr>
                <w:sz w:val="18"/>
                <w:szCs w:val="18"/>
              </w:rPr>
              <w:t>NA</w:t>
            </w:r>
          </w:p>
        </w:tc>
        <w:tc>
          <w:tcPr>
            <w:tcW w:w="889" w:type="dxa"/>
          </w:tcPr>
          <w:p w14:paraId="5594A292" w14:textId="77777777" w:rsidR="00A63227" w:rsidRPr="00102E65" w:rsidRDefault="00A63227" w:rsidP="00A63227">
            <w:pPr>
              <w:rPr>
                <w:sz w:val="18"/>
                <w:szCs w:val="18"/>
              </w:rPr>
            </w:pPr>
            <w:r w:rsidRPr="00102E65">
              <w:rPr>
                <w:sz w:val="18"/>
                <w:szCs w:val="18"/>
              </w:rPr>
              <w:t>NA</w:t>
            </w:r>
          </w:p>
        </w:tc>
      </w:tr>
      <w:tr w:rsidR="0092099D" w:rsidRPr="0092099D" w14:paraId="001055A9" w14:textId="77777777" w:rsidTr="0092099D">
        <w:tc>
          <w:tcPr>
            <w:tcW w:w="859" w:type="dxa"/>
          </w:tcPr>
          <w:p w14:paraId="6BEB93EE" w14:textId="77777777" w:rsidR="00A63227" w:rsidRPr="00102E65" w:rsidRDefault="00A63227" w:rsidP="00A63227">
            <w:pPr>
              <w:rPr>
                <w:sz w:val="18"/>
                <w:szCs w:val="18"/>
              </w:rPr>
            </w:pPr>
            <w:r w:rsidRPr="00102E65">
              <w:rPr>
                <w:sz w:val="18"/>
                <w:szCs w:val="18"/>
              </w:rPr>
              <w:t>"Hgb-7-62"</w:t>
            </w:r>
          </w:p>
        </w:tc>
        <w:tc>
          <w:tcPr>
            <w:tcW w:w="1476" w:type="dxa"/>
          </w:tcPr>
          <w:p w14:paraId="47970AFF" w14:textId="77777777" w:rsidR="00A63227" w:rsidRPr="00102E65" w:rsidRDefault="00A63227" w:rsidP="00A63227">
            <w:pPr>
              <w:rPr>
                <w:sz w:val="18"/>
                <w:szCs w:val="18"/>
              </w:rPr>
            </w:pPr>
            <w:r w:rsidRPr="00102E65">
              <w:rPr>
                <w:sz w:val="18"/>
                <w:szCs w:val="18"/>
              </w:rPr>
              <w:t>"JOSHUA TREE HIGHLANDS"</w:t>
            </w:r>
          </w:p>
        </w:tc>
        <w:tc>
          <w:tcPr>
            <w:tcW w:w="1086" w:type="dxa"/>
          </w:tcPr>
          <w:p w14:paraId="088DA418" w14:textId="77777777" w:rsidR="00A63227" w:rsidRPr="00102E65" w:rsidRDefault="00A63227" w:rsidP="00A63227">
            <w:pPr>
              <w:rPr>
                <w:sz w:val="18"/>
                <w:szCs w:val="18"/>
              </w:rPr>
            </w:pPr>
            <w:r w:rsidRPr="00102E65">
              <w:rPr>
                <w:sz w:val="18"/>
                <w:szCs w:val="18"/>
              </w:rPr>
              <w:t>831.66</w:t>
            </w:r>
          </w:p>
        </w:tc>
        <w:tc>
          <w:tcPr>
            <w:tcW w:w="889" w:type="dxa"/>
          </w:tcPr>
          <w:p w14:paraId="3CDCDCD3" w14:textId="77777777" w:rsidR="00A63227" w:rsidRPr="00102E65" w:rsidRDefault="00A63227" w:rsidP="00A63227">
            <w:pPr>
              <w:rPr>
                <w:sz w:val="18"/>
                <w:szCs w:val="18"/>
              </w:rPr>
            </w:pPr>
            <w:r w:rsidRPr="00102E65">
              <w:rPr>
                <w:sz w:val="18"/>
                <w:szCs w:val="18"/>
              </w:rPr>
              <w:t>"no"</w:t>
            </w:r>
          </w:p>
        </w:tc>
      </w:tr>
      <w:tr w:rsidR="0092099D" w:rsidRPr="0092099D" w14:paraId="4481F0C9" w14:textId="77777777" w:rsidTr="0092099D">
        <w:tc>
          <w:tcPr>
            <w:tcW w:w="859" w:type="dxa"/>
          </w:tcPr>
          <w:p w14:paraId="0DB2E10E" w14:textId="77777777" w:rsidR="00A63227" w:rsidRPr="00102E65" w:rsidRDefault="00A63227" w:rsidP="00A63227">
            <w:pPr>
              <w:rPr>
                <w:sz w:val="18"/>
                <w:szCs w:val="18"/>
              </w:rPr>
            </w:pPr>
            <w:r w:rsidRPr="00102E65">
              <w:rPr>
                <w:sz w:val="18"/>
                <w:szCs w:val="18"/>
              </w:rPr>
              <w:t>"Hgb-7-63"</w:t>
            </w:r>
          </w:p>
        </w:tc>
        <w:tc>
          <w:tcPr>
            <w:tcW w:w="1476" w:type="dxa"/>
          </w:tcPr>
          <w:p w14:paraId="22709375" w14:textId="77777777" w:rsidR="00A63227" w:rsidRPr="00102E65" w:rsidRDefault="00A63227" w:rsidP="00A63227">
            <w:pPr>
              <w:rPr>
                <w:sz w:val="18"/>
                <w:szCs w:val="18"/>
              </w:rPr>
            </w:pPr>
            <w:r w:rsidRPr="00102E65">
              <w:rPr>
                <w:sz w:val="18"/>
                <w:szCs w:val="18"/>
              </w:rPr>
              <w:t>"VANDEVENTER FLAT HIGHLANDS"</w:t>
            </w:r>
          </w:p>
        </w:tc>
        <w:tc>
          <w:tcPr>
            <w:tcW w:w="1086" w:type="dxa"/>
          </w:tcPr>
          <w:p w14:paraId="53D5A791" w14:textId="77777777" w:rsidR="00A63227" w:rsidRPr="00102E65" w:rsidRDefault="00A63227" w:rsidP="00A63227">
            <w:pPr>
              <w:rPr>
                <w:sz w:val="18"/>
                <w:szCs w:val="18"/>
              </w:rPr>
            </w:pPr>
            <w:r w:rsidRPr="00102E65">
              <w:rPr>
                <w:sz w:val="18"/>
                <w:szCs w:val="18"/>
              </w:rPr>
              <w:t>1158.89</w:t>
            </w:r>
          </w:p>
        </w:tc>
        <w:tc>
          <w:tcPr>
            <w:tcW w:w="889" w:type="dxa"/>
          </w:tcPr>
          <w:p w14:paraId="468A58EA" w14:textId="77777777" w:rsidR="00A63227" w:rsidRPr="00102E65" w:rsidRDefault="00A63227" w:rsidP="00A63227">
            <w:pPr>
              <w:rPr>
                <w:sz w:val="18"/>
                <w:szCs w:val="18"/>
              </w:rPr>
            </w:pPr>
            <w:r w:rsidRPr="00102E65">
              <w:rPr>
                <w:sz w:val="18"/>
                <w:szCs w:val="18"/>
              </w:rPr>
              <w:t>"yes"</w:t>
            </w:r>
          </w:p>
        </w:tc>
      </w:tr>
      <w:tr w:rsidR="0092099D" w:rsidRPr="0092099D" w14:paraId="0EFCF080" w14:textId="77777777" w:rsidTr="0092099D">
        <w:tc>
          <w:tcPr>
            <w:tcW w:w="859" w:type="dxa"/>
          </w:tcPr>
          <w:p w14:paraId="47FF1873" w14:textId="77777777" w:rsidR="00A63227" w:rsidRPr="00102E65" w:rsidRDefault="00A63227" w:rsidP="00A63227">
            <w:pPr>
              <w:rPr>
                <w:sz w:val="18"/>
                <w:szCs w:val="18"/>
              </w:rPr>
            </w:pPr>
            <w:r w:rsidRPr="00102E65">
              <w:rPr>
                <w:sz w:val="18"/>
                <w:szCs w:val="18"/>
              </w:rPr>
              <w:t>"Hgb-7-7"</w:t>
            </w:r>
          </w:p>
        </w:tc>
        <w:tc>
          <w:tcPr>
            <w:tcW w:w="1476" w:type="dxa"/>
          </w:tcPr>
          <w:p w14:paraId="2059CDEB" w14:textId="77777777" w:rsidR="00A63227" w:rsidRPr="00102E65" w:rsidRDefault="00A63227" w:rsidP="00A63227">
            <w:pPr>
              <w:rPr>
                <w:sz w:val="18"/>
                <w:szCs w:val="18"/>
              </w:rPr>
            </w:pPr>
            <w:r w:rsidRPr="00102E65">
              <w:rPr>
                <w:sz w:val="18"/>
                <w:szCs w:val="18"/>
              </w:rPr>
              <w:t>"CADIZ VALLEY HIGHLANDS"</w:t>
            </w:r>
          </w:p>
        </w:tc>
        <w:tc>
          <w:tcPr>
            <w:tcW w:w="1086" w:type="dxa"/>
          </w:tcPr>
          <w:p w14:paraId="303D778E" w14:textId="77777777" w:rsidR="00A63227" w:rsidRPr="00102E65" w:rsidRDefault="00A63227" w:rsidP="00A63227">
            <w:pPr>
              <w:rPr>
                <w:sz w:val="18"/>
                <w:szCs w:val="18"/>
              </w:rPr>
            </w:pPr>
            <w:r w:rsidRPr="00102E65">
              <w:rPr>
                <w:sz w:val="18"/>
                <w:szCs w:val="18"/>
              </w:rPr>
              <w:t>1015</w:t>
            </w:r>
          </w:p>
        </w:tc>
        <w:tc>
          <w:tcPr>
            <w:tcW w:w="889" w:type="dxa"/>
          </w:tcPr>
          <w:p w14:paraId="41204B7E" w14:textId="77777777" w:rsidR="00A63227" w:rsidRPr="00102E65" w:rsidRDefault="00A63227" w:rsidP="00A63227">
            <w:pPr>
              <w:rPr>
                <w:sz w:val="18"/>
                <w:szCs w:val="18"/>
              </w:rPr>
            </w:pPr>
            <w:r w:rsidRPr="00102E65">
              <w:rPr>
                <w:sz w:val="18"/>
                <w:szCs w:val="18"/>
              </w:rPr>
              <w:t>"yes"</w:t>
            </w:r>
          </w:p>
        </w:tc>
      </w:tr>
      <w:tr w:rsidR="0092099D" w:rsidRPr="0092099D" w14:paraId="0B63FBFC" w14:textId="77777777" w:rsidTr="0092099D">
        <w:tc>
          <w:tcPr>
            <w:tcW w:w="859" w:type="dxa"/>
          </w:tcPr>
          <w:p w14:paraId="18A31C2B" w14:textId="77777777" w:rsidR="00A63227" w:rsidRPr="00102E65" w:rsidRDefault="00A63227" w:rsidP="00A63227">
            <w:pPr>
              <w:rPr>
                <w:sz w:val="18"/>
                <w:szCs w:val="18"/>
              </w:rPr>
            </w:pPr>
            <w:r w:rsidRPr="00102E65">
              <w:rPr>
                <w:sz w:val="18"/>
                <w:szCs w:val="18"/>
              </w:rPr>
              <w:lastRenderedPageBreak/>
              <w:t>"Hgb-7-8"</w:t>
            </w:r>
          </w:p>
        </w:tc>
        <w:tc>
          <w:tcPr>
            <w:tcW w:w="1476" w:type="dxa"/>
          </w:tcPr>
          <w:p w14:paraId="447C63E7" w14:textId="77777777" w:rsidR="00A63227" w:rsidRPr="00102E65" w:rsidRDefault="00A63227" w:rsidP="00A63227">
            <w:pPr>
              <w:rPr>
                <w:sz w:val="18"/>
                <w:szCs w:val="18"/>
              </w:rPr>
            </w:pPr>
            <w:r w:rsidRPr="00102E65">
              <w:rPr>
                <w:sz w:val="18"/>
                <w:szCs w:val="18"/>
              </w:rPr>
              <w:t>"BRISTOL VALLEY HIGHLANDS"</w:t>
            </w:r>
          </w:p>
        </w:tc>
        <w:tc>
          <w:tcPr>
            <w:tcW w:w="1086" w:type="dxa"/>
          </w:tcPr>
          <w:p w14:paraId="73117D4A" w14:textId="77777777" w:rsidR="00A63227" w:rsidRPr="00102E65" w:rsidRDefault="00A63227" w:rsidP="00A63227">
            <w:pPr>
              <w:rPr>
                <w:sz w:val="18"/>
                <w:szCs w:val="18"/>
              </w:rPr>
            </w:pPr>
            <w:r w:rsidRPr="00102E65">
              <w:rPr>
                <w:sz w:val="18"/>
                <w:szCs w:val="18"/>
              </w:rPr>
              <w:t>719.35</w:t>
            </w:r>
          </w:p>
        </w:tc>
        <w:tc>
          <w:tcPr>
            <w:tcW w:w="889" w:type="dxa"/>
          </w:tcPr>
          <w:p w14:paraId="01008110" w14:textId="77777777" w:rsidR="00A63227" w:rsidRPr="00102E65" w:rsidRDefault="00A63227" w:rsidP="00A63227">
            <w:pPr>
              <w:rPr>
                <w:sz w:val="18"/>
                <w:szCs w:val="18"/>
              </w:rPr>
            </w:pPr>
            <w:r w:rsidRPr="00102E65">
              <w:rPr>
                <w:sz w:val="18"/>
                <w:szCs w:val="18"/>
              </w:rPr>
              <w:t>"no"</w:t>
            </w:r>
          </w:p>
        </w:tc>
      </w:tr>
      <w:tr w:rsidR="0092099D" w:rsidRPr="0092099D" w14:paraId="3AAF4387" w14:textId="77777777" w:rsidTr="0092099D">
        <w:tc>
          <w:tcPr>
            <w:tcW w:w="859" w:type="dxa"/>
          </w:tcPr>
          <w:p w14:paraId="15C6BCBB" w14:textId="77777777" w:rsidR="00A63227" w:rsidRPr="00102E65" w:rsidRDefault="00A63227" w:rsidP="00A63227">
            <w:pPr>
              <w:rPr>
                <w:sz w:val="18"/>
                <w:szCs w:val="18"/>
              </w:rPr>
            </w:pPr>
            <w:r w:rsidRPr="00102E65">
              <w:rPr>
                <w:sz w:val="18"/>
                <w:szCs w:val="18"/>
              </w:rPr>
              <w:t>"Hgb-7-9"</w:t>
            </w:r>
          </w:p>
        </w:tc>
        <w:tc>
          <w:tcPr>
            <w:tcW w:w="1476" w:type="dxa"/>
          </w:tcPr>
          <w:p w14:paraId="04430A2C" w14:textId="77777777" w:rsidR="00A63227" w:rsidRPr="00102E65" w:rsidRDefault="00A63227" w:rsidP="00A63227">
            <w:pPr>
              <w:rPr>
                <w:sz w:val="18"/>
                <w:szCs w:val="18"/>
              </w:rPr>
            </w:pPr>
            <w:r w:rsidRPr="00102E65">
              <w:rPr>
                <w:sz w:val="18"/>
                <w:szCs w:val="18"/>
              </w:rPr>
              <w:t>"DALE VALLEY HIGHLANDS"</w:t>
            </w:r>
          </w:p>
        </w:tc>
        <w:tc>
          <w:tcPr>
            <w:tcW w:w="1086" w:type="dxa"/>
          </w:tcPr>
          <w:p w14:paraId="1AE9E69B" w14:textId="77777777" w:rsidR="00A63227" w:rsidRPr="00102E65" w:rsidRDefault="00A63227" w:rsidP="00A63227">
            <w:pPr>
              <w:rPr>
                <w:sz w:val="18"/>
                <w:szCs w:val="18"/>
              </w:rPr>
            </w:pPr>
            <w:r w:rsidRPr="00102E65">
              <w:rPr>
                <w:sz w:val="18"/>
                <w:szCs w:val="18"/>
              </w:rPr>
              <w:t>804.84</w:t>
            </w:r>
          </w:p>
        </w:tc>
        <w:tc>
          <w:tcPr>
            <w:tcW w:w="889" w:type="dxa"/>
          </w:tcPr>
          <w:p w14:paraId="1A409560" w14:textId="77777777" w:rsidR="00A63227" w:rsidRPr="00102E65" w:rsidRDefault="00A63227" w:rsidP="00A63227">
            <w:pPr>
              <w:rPr>
                <w:sz w:val="18"/>
                <w:szCs w:val="18"/>
              </w:rPr>
            </w:pPr>
            <w:r w:rsidRPr="00102E65">
              <w:rPr>
                <w:sz w:val="18"/>
                <w:szCs w:val="18"/>
              </w:rPr>
              <w:t>"no"</w:t>
            </w:r>
          </w:p>
        </w:tc>
      </w:tr>
      <w:tr w:rsidR="0092099D" w:rsidRPr="0092099D" w14:paraId="0DF3EBBA" w14:textId="77777777" w:rsidTr="0092099D">
        <w:tc>
          <w:tcPr>
            <w:tcW w:w="859" w:type="dxa"/>
          </w:tcPr>
          <w:p w14:paraId="70BE6459" w14:textId="77777777" w:rsidR="00A63227" w:rsidRPr="00102E65" w:rsidRDefault="00A63227" w:rsidP="00A63227">
            <w:pPr>
              <w:rPr>
                <w:sz w:val="18"/>
                <w:szCs w:val="18"/>
              </w:rPr>
            </w:pPr>
            <w:r w:rsidRPr="00102E65">
              <w:rPr>
                <w:sz w:val="18"/>
                <w:szCs w:val="18"/>
              </w:rPr>
              <w:t>"Hgb-8-1"</w:t>
            </w:r>
          </w:p>
        </w:tc>
        <w:tc>
          <w:tcPr>
            <w:tcW w:w="1476" w:type="dxa"/>
          </w:tcPr>
          <w:p w14:paraId="531CABCF" w14:textId="77777777" w:rsidR="00A63227" w:rsidRPr="00102E65" w:rsidRDefault="00A63227" w:rsidP="00A63227">
            <w:pPr>
              <w:rPr>
                <w:sz w:val="18"/>
                <w:szCs w:val="18"/>
              </w:rPr>
            </w:pPr>
            <w:r w:rsidRPr="00102E65">
              <w:rPr>
                <w:sz w:val="18"/>
                <w:szCs w:val="18"/>
              </w:rPr>
              <w:t>"COASTAL PLAIN OF ORANGE COUNTY HIGHLANDS"</w:t>
            </w:r>
          </w:p>
        </w:tc>
        <w:tc>
          <w:tcPr>
            <w:tcW w:w="1086" w:type="dxa"/>
          </w:tcPr>
          <w:p w14:paraId="0DF7F93F" w14:textId="77777777" w:rsidR="00A63227" w:rsidRPr="00102E65" w:rsidRDefault="00A63227" w:rsidP="00A63227">
            <w:pPr>
              <w:rPr>
                <w:sz w:val="18"/>
                <w:szCs w:val="18"/>
              </w:rPr>
            </w:pPr>
            <w:r w:rsidRPr="00102E65">
              <w:rPr>
                <w:sz w:val="18"/>
                <w:szCs w:val="18"/>
              </w:rPr>
              <w:t>971.72</w:t>
            </w:r>
          </w:p>
        </w:tc>
        <w:tc>
          <w:tcPr>
            <w:tcW w:w="889" w:type="dxa"/>
          </w:tcPr>
          <w:p w14:paraId="7D219F94" w14:textId="77777777" w:rsidR="00A63227" w:rsidRPr="00102E65" w:rsidRDefault="00A63227" w:rsidP="00A63227">
            <w:pPr>
              <w:rPr>
                <w:sz w:val="18"/>
                <w:szCs w:val="18"/>
              </w:rPr>
            </w:pPr>
            <w:r w:rsidRPr="00102E65">
              <w:rPr>
                <w:sz w:val="18"/>
                <w:szCs w:val="18"/>
              </w:rPr>
              <w:t>"no"</w:t>
            </w:r>
          </w:p>
        </w:tc>
      </w:tr>
      <w:tr w:rsidR="0092099D" w:rsidRPr="0092099D" w14:paraId="6862B6AA" w14:textId="77777777" w:rsidTr="0092099D">
        <w:tc>
          <w:tcPr>
            <w:tcW w:w="859" w:type="dxa"/>
          </w:tcPr>
          <w:p w14:paraId="61A6F4E4" w14:textId="77777777" w:rsidR="00A63227" w:rsidRPr="00102E65" w:rsidRDefault="00A63227" w:rsidP="00A63227">
            <w:pPr>
              <w:rPr>
                <w:sz w:val="18"/>
                <w:szCs w:val="18"/>
              </w:rPr>
            </w:pPr>
            <w:r w:rsidRPr="00102E65">
              <w:rPr>
                <w:sz w:val="18"/>
                <w:szCs w:val="18"/>
              </w:rPr>
              <w:t>"Hgb-8-2"</w:t>
            </w:r>
          </w:p>
        </w:tc>
        <w:tc>
          <w:tcPr>
            <w:tcW w:w="1476" w:type="dxa"/>
          </w:tcPr>
          <w:p w14:paraId="5D0DC31E" w14:textId="77777777" w:rsidR="00A63227" w:rsidRPr="00102E65" w:rsidRDefault="00A63227" w:rsidP="00A63227">
            <w:pPr>
              <w:rPr>
                <w:sz w:val="18"/>
                <w:szCs w:val="18"/>
              </w:rPr>
            </w:pPr>
            <w:r w:rsidRPr="00102E65">
              <w:rPr>
                <w:sz w:val="18"/>
                <w:szCs w:val="18"/>
              </w:rPr>
              <w:t>"UPPER SANTA ANA VALLEY HIGHLANDS"</w:t>
            </w:r>
          </w:p>
        </w:tc>
        <w:tc>
          <w:tcPr>
            <w:tcW w:w="1086" w:type="dxa"/>
          </w:tcPr>
          <w:p w14:paraId="74032C23" w14:textId="77777777" w:rsidR="00A63227" w:rsidRPr="00102E65" w:rsidRDefault="00A63227" w:rsidP="00A63227">
            <w:pPr>
              <w:rPr>
                <w:sz w:val="18"/>
                <w:szCs w:val="18"/>
              </w:rPr>
            </w:pPr>
            <w:r w:rsidRPr="00102E65">
              <w:rPr>
                <w:sz w:val="18"/>
                <w:szCs w:val="18"/>
              </w:rPr>
              <w:t>1566.98</w:t>
            </w:r>
          </w:p>
        </w:tc>
        <w:tc>
          <w:tcPr>
            <w:tcW w:w="889" w:type="dxa"/>
          </w:tcPr>
          <w:p w14:paraId="38C13D8A" w14:textId="77777777" w:rsidR="00A63227" w:rsidRPr="00102E65" w:rsidRDefault="00A63227" w:rsidP="00A63227">
            <w:pPr>
              <w:rPr>
                <w:sz w:val="18"/>
                <w:szCs w:val="18"/>
              </w:rPr>
            </w:pPr>
            <w:r w:rsidRPr="00102E65">
              <w:rPr>
                <w:sz w:val="18"/>
                <w:szCs w:val="18"/>
              </w:rPr>
              <w:t>"yes"</w:t>
            </w:r>
          </w:p>
        </w:tc>
      </w:tr>
      <w:tr w:rsidR="0092099D" w:rsidRPr="0092099D" w14:paraId="7B4A847C" w14:textId="77777777" w:rsidTr="0092099D">
        <w:tc>
          <w:tcPr>
            <w:tcW w:w="859" w:type="dxa"/>
          </w:tcPr>
          <w:p w14:paraId="2E06884D" w14:textId="77777777" w:rsidR="00A63227" w:rsidRPr="00102E65" w:rsidRDefault="00A63227" w:rsidP="00A63227">
            <w:pPr>
              <w:rPr>
                <w:sz w:val="18"/>
                <w:szCs w:val="18"/>
              </w:rPr>
            </w:pPr>
            <w:r w:rsidRPr="00102E65">
              <w:rPr>
                <w:sz w:val="18"/>
                <w:szCs w:val="18"/>
              </w:rPr>
              <w:t>"Hgb-8-4"</w:t>
            </w:r>
          </w:p>
        </w:tc>
        <w:tc>
          <w:tcPr>
            <w:tcW w:w="1476" w:type="dxa"/>
          </w:tcPr>
          <w:p w14:paraId="4BA7C511" w14:textId="77777777" w:rsidR="00A63227" w:rsidRPr="00102E65" w:rsidRDefault="00A63227" w:rsidP="00A63227">
            <w:pPr>
              <w:rPr>
                <w:sz w:val="18"/>
                <w:szCs w:val="18"/>
              </w:rPr>
            </w:pPr>
            <w:r w:rsidRPr="00102E65">
              <w:rPr>
                <w:sz w:val="18"/>
                <w:szCs w:val="18"/>
              </w:rPr>
              <w:t>"ELSINORE HIGHLANDS"</w:t>
            </w:r>
          </w:p>
        </w:tc>
        <w:tc>
          <w:tcPr>
            <w:tcW w:w="1086" w:type="dxa"/>
          </w:tcPr>
          <w:p w14:paraId="7E4007DF" w14:textId="77777777" w:rsidR="00A63227" w:rsidRPr="00102E65" w:rsidRDefault="00A63227" w:rsidP="00A63227">
            <w:pPr>
              <w:rPr>
                <w:sz w:val="18"/>
                <w:szCs w:val="18"/>
              </w:rPr>
            </w:pPr>
            <w:r w:rsidRPr="00102E65">
              <w:rPr>
                <w:sz w:val="18"/>
                <w:szCs w:val="18"/>
              </w:rPr>
              <w:t>1625.86</w:t>
            </w:r>
          </w:p>
        </w:tc>
        <w:tc>
          <w:tcPr>
            <w:tcW w:w="889" w:type="dxa"/>
          </w:tcPr>
          <w:p w14:paraId="797AE906" w14:textId="77777777" w:rsidR="00A63227" w:rsidRPr="00102E65" w:rsidRDefault="00A63227" w:rsidP="00A63227">
            <w:pPr>
              <w:rPr>
                <w:sz w:val="18"/>
                <w:szCs w:val="18"/>
              </w:rPr>
            </w:pPr>
            <w:r w:rsidRPr="00102E65">
              <w:rPr>
                <w:sz w:val="18"/>
                <w:szCs w:val="18"/>
              </w:rPr>
              <w:t>"no"</w:t>
            </w:r>
          </w:p>
        </w:tc>
      </w:tr>
      <w:tr w:rsidR="0092099D" w:rsidRPr="0092099D" w14:paraId="51CD5CAC" w14:textId="77777777" w:rsidTr="0092099D">
        <w:tc>
          <w:tcPr>
            <w:tcW w:w="859" w:type="dxa"/>
          </w:tcPr>
          <w:p w14:paraId="74C98C3E" w14:textId="77777777" w:rsidR="00A63227" w:rsidRPr="00102E65" w:rsidRDefault="00A63227" w:rsidP="00A63227">
            <w:pPr>
              <w:rPr>
                <w:sz w:val="18"/>
                <w:szCs w:val="18"/>
              </w:rPr>
            </w:pPr>
            <w:r w:rsidRPr="00102E65">
              <w:rPr>
                <w:sz w:val="18"/>
                <w:szCs w:val="18"/>
              </w:rPr>
              <w:t>"Hgb-8-5"</w:t>
            </w:r>
          </w:p>
        </w:tc>
        <w:tc>
          <w:tcPr>
            <w:tcW w:w="1476" w:type="dxa"/>
          </w:tcPr>
          <w:p w14:paraId="731628D2" w14:textId="77777777" w:rsidR="00A63227" w:rsidRPr="00102E65" w:rsidRDefault="00A63227" w:rsidP="00A63227">
            <w:pPr>
              <w:rPr>
                <w:sz w:val="18"/>
                <w:szCs w:val="18"/>
              </w:rPr>
            </w:pPr>
            <w:r w:rsidRPr="00102E65">
              <w:rPr>
                <w:sz w:val="18"/>
                <w:szCs w:val="18"/>
              </w:rPr>
              <w:t>"SAN JACINTO HIGHLANDS"</w:t>
            </w:r>
          </w:p>
        </w:tc>
        <w:tc>
          <w:tcPr>
            <w:tcW w:w="1086" w:type="dxa"/>
          </w:tcPr>
          <w:p w14:paraId="3428FBB2" w14:textId="77777777" w:rsidR="00A63227" w:rsidRPr="00102E65" w:rsidRDefault="00A63227" w:rsidP="00A63227">
            <w:pPr>
              <w:rPr>
                <w:sz w:val="18"/>
                <w:szCs w:val="18"/>
              </w:rPr>
            </w:pPr>
            <w:r w:rsidRPr="00102E65">
              <w:rPr>
                <w:sz w:val="18"/>
                <w:szCs w:val="18"/>
              </w:rPr>
              <w:t>2091.7</w:t>
            </w:r>
          </w:p>
        </w:tc>
        <w:tc>
          <w:tcPr>
            <w:tcW w:w="889" w:type="dxa"/>
          </w:tcPr>
          <w:p w14:paraId="234CBBCD" w14:textId="77777777" w:rsidR="00A63227" w:rsidRPr="00102E65" w:rsidRDefault="00A63227" w:rsidP="00A63227">
            <w:pPr>
              <w:rPr>
                <w:sz w:val="18"/>
                <w:szCs w:val="18"/>
              </w:rPr>
            </w:pPr>
            <w:r w:rsidRPr="00102E65">
              <w:rPr>
                <w:sz w:val="18"/>
                <w:szCs w:val="18"/>
              </w:rPr>
              <w:t>"yes"</w:t>
            </w:r>
          </w:p>
        </w:tc>
      </w:tr>
      <w:tr w:rsidR="0092099D" w:rsidRPr="0092099D" w14:paraId="6C9D9ED1" w14:textId="77777777" w:rsidTr="0092099D">
        <w:tc>
          <w:tcPr>
            <w:tcW w:w="859" w:type="dxa"/>
          </w:tcPr>
          <w:p w14:paraId="4E690AF9" w14:textId="77777777" w:rsidR="00A63227" w:rsidRPr="00102E65" w:rsidRDefault="00A63227" w:rsidP="00A63227">
            <w:pPr>
              <w:rPr>
                <w:sz w:val="18"/>
                <w:szCs w:val="18"/>
              </w:rPr>
            </w:pPr>
            <w:r w:rsidRPr="00102E65">
              <w:rPr>
                <w:sz w:val="18"/>
                <w:szCs w:val="18"/>
              </w:rPr>
              <w:t>"Hgb-8-6"</w:t>
            </w:r>
          </w:p>
        </w:tc>
        <w:tc>
          <w:tcPr>
            <w:tcW w:w="1476" w:type="dxa"/>
          </w:tcPr>
          <w:p w14:paraId="2ED6E027" w14:textId="77777777" w:rsidR="00A63227" w:rsidRPr="00102E65" w:rsidRDefault="00A63227" w:rsidP="00A63227">
            <w:pPr>
              <w:rPr>
                <w:sz w:val="18"/>
                <w:szCs w:val="18"/>
              </w:rPr>
            </w:pPr>
            <w:r w:rsidRPr="00102E65">
              <w:rPr>
                <w:sz w:val="18"/>
                <w:szCs w:val="18"/>
              </w:rPr>
              <w:t>"HEMET LAKE VALLEY HIGHLANDS"</w:t>
            </w:r>
          </w:p>
        </w:tc>
        <w:tc>
          <w:tcPr>
            <w:tcW w:w="1086" w:type="dxa"/>
          </w:tcPr>
          <w:p w14:paraId="04620F04" w14:textId="77777777" w:rsidR="00A63227" w:rsidRPr="00102E65" w:rsidRDefault="00A63227" w:rsidP="00A63227">
            <w:pPr>
              <w:rPr>
                <w:sz w:val="18"/>
                <w:szCs w:val="18"/>
              </w:rPr>
            </w:pPr>
            <w:r w:rsidRPr="00102E65">
              <w:rPr>
                <w:sz w:val="18"/>
                <w:szCs w:val="18"/>
              </w:rPr>
              <w:t>1082.38</w:t>
            </w:r>
          </w:p>
        </w:tc>
        <w:tc>
          <w:tcPr>
            <w:tcW w:w="889" w:type="dxa"/>
          </w:tcPr>
          <w:p w14:paraId="40E6AD92" w14:textId="77777777" w:rsidR="00A63227" w:rsidRPr="00102E65" w:rsidRDefault="00A63227" w:rsidP="00A63227">
            <w:pPr>
              <w:rPr>
                <w:sz w:val="18"/>
                <w:szCs w:val="18"/>
              </w:rPr>
            </w:pPr>
            <w:r w:rsidRPr="00102E65">
              <w:rPr>
                <w:sz w:val="18"/>
                <w:szCs w:val="18"/>
              </w:rPr>
              <w:t>"yes"</w:t>
            </w:r>
          </w:p>
        </w:tc>
      </w:tr>
      <w:tr w:rsidR="0092099D" w:rsidRPr="0092099D" w14:paraId="005DAA8A" w14:textId="77777777" w:rsidTr="0092099D">
        <w:tc>
          <w:tcPr>
            <w:tcW w:w="859" w:type="dxa"/>
          </w:tcPr>
          <w:p w14:paraId="75E29D87" w14:textId="77777777" w:rsidR="00A63227" w:rsidRPr="00102E65" w:rsidRDefault="00A63227" w:rsidP="00A63227">
            <w:pPr>
              <w:rPr>
                <w:sz w:val="18"/>
                <w:szCs w:val="18"/>
              </w:rPr>
            </w:pPr>
            <w:r w:rsidRPr="00102E65">
              <w:rPr>
                <w:sz w:val="18"/>
                <w:szCs w:val="18"/>
              </w:rPr>
              <w:t>"Hgb-8-7"</w:t>
            </w:r>
          </w:p>
        </w:tc>
        <w:tc>
          <w:tcPr>
            <w:tcW w:w="1476" w:type="dxa"/>
          </w:tcPr>
          <w:p w14:paraId="11C22993" w14:textId="77777777" w:rsidR="00A63227" w:rsidRPr="00102E65" w:rsidRDefault="00A63227" w:rsidP="00A63227">
            <w:pPr>
              <w:rPr>
                <w:sz w:val="18"/>
                <w:szCs w:val="18"/>
              </w:rPr>
            </w:pPr>
            <w:r w:rsidRPr="00102E65">
              <w:rPr>
                <w:sz w:val="18"/>
                <w:szCs w:val="18"/>
              </w:rPr>
              <w:t>"BIG MEADOWS VALLEY HIGHLANDS"</w:t>
            </w:r>
          </w:p>
        </w:tc>
        <w:tc>
          <w:tcPr>
            <w:tcW w:w="1086" w:type="dxa"/>
          </w:tcPr>
          <w:p w14:paraId="60C1A4AC" w14:textId="77777777" w:rsidR="00A63227" w:rsidRPr="00102E65" w:rsidRDefault="00A63227" w:rsidP="00A63227">
            <w:pPr>
              <w:rPr>
                <w:sz w:val="18"/>
                <w:szCs w:val="18"/>
              </w:rPr>
            </w:pPr>
            <w:r w:rsidRPr="00102E65">
              <w:rPr>
                <w:sz w:val="18"/>
                <w:szCs w:val="18"/>
              </w:rPr>
              <w:t>491.63</w:t>
            </w:r>
          </w:p>
        </w:tc>
        <w:tc>
          <w:tcPr>
            <w:tcW w:w="889" w:type="dxa"/>
          </w:tcPr>
          <w:p w14:paraId="7FD74421" w14:textId="77777777" w:rsidR="00A63227" w:rsidRPr="00102E65" w:rsidRDefault="00A63227" w:rsidP="00A63227">
            <w:pPr>
              <w:rPr>
                <w:sz w:val="18"/>
                <w:szCs w:val="18"/>
              </w:rPr>
            </w:pPr>
            <w:r w:rsidRPr="00102E65">
              <w:rPr>
                <w:sz w:val="18"/>
                <w:szCs w:val="18"/>
              </w:rPr>
              <w:t>"no"</w:t>
            </w:r>
          </w:p>
        </w:tc>
      </w:tr>
      <w:tr w:rsidR="0092099D" w:rsidRPr="0092099D" w14:paraId="03043779" w14:textId="77777777" w:rsidTr="0092099D">
        <w:tc>
          <w:tcPr>
            <w:tcW w:w="859" w:type="dxa"/>
          </w:tcPr>
          <w:p w14:paraId="2464300C" w14:textId="77777777" w:rsidR="00A63227" w:rsidRPr="00102E65" w:rsidRDefault="00A63227" w:rsidP="00A63227">
            <w:pPr>
              <w:rPr>
                <w:sz w:val="18"/>
                <w:szCs w:val="18"/>
              </w:rPr>
            </w:pPr>
            <w:r w:rsidRPr="00102E65">
              <w:rPr>
                <w:sz w:val="18"/>
                <w:szCs w:val="18"/>
              </w:rPr>
              <w:t>"Hgb-8-8"</w:t>
            </w:r>
          </w:p>
        </w:tc>
        <w:tc>
          <w:tcPr>
            <w:tcW w:w="1476" w:type="dxa"/>
          </w:tcPr>
          <w:p w14:paraId="329413E1" w14:textId="77777777" w:rsidR="00A63227" w:rsidRPr="00102E65" w:rsidRDefault="00A63227" w:rsidP="00A63227">
            <w:pPr>
              <w:rPr>
                <w:sz w:val="18"/>
                <w:szCs w:val="18"/>
              </w:rPr>
            </w:pPr>
            <w:r w:rsidRPr="00102E65">
              <w:rPr>
                <w:sz w:val="18"/>
                <w:szCs w:val="18"/>
              </w:rPr>
              <w:t>"SEVEN OAKS VALLEY HIGHLANDS"</w:t>
            </w:r>
          </w:p>
        </w:tc>
        <w:tc>
          <w:tcPr>
            <w:tcW w:w="1086" w:type="dxa"/>
          </w:tcPr>
          <w:p w14:paraId="75CB6697" w14:textId="77777777" w:rsidR="00A63227" w:rsidRPr="00102E65" w:rsidRDefault="00A63227" w:rsidP="00A63227">
            <w:pPr>
              <w:rPr>
                <w:sz w:val="18"/>
                <w:szCs w:val="18"/>
              </w:rPr>
            </w:pPr>
            <w:r w:rsidRPr="00102E65">
              <w:rPr>
                <w:sz w:val="18"/>
                <w:szCs w:val="18"/>
              </w:rPr>
              <w:t>873.94</w:t>
            </w:r>
          </w:p>
        </w:tc>
        <w:tc>
          <w:tcPr>
            <w:tcW w:w="889" w:type="dxa"/>
          </w:tcPr>
          <w:p w14:paraId="172BB67A" w14:textId="77777777" w:rsidR="00A63227" w:rsidRPr="00102E65" w:rsidRDefault="00A63227" w:rsidP="00A63227">
            <w:pPr>
              <w:rPr>
                <w:sz w:val="18"/>
                <w:szCs w:val="18"/>
              </w:rPr>
            </w:pPr>
            <w:r w:rsidRPr="00102E65">
              <w:rPr>
                <w:sz w:val="18"/>
                <w:szCs w:val="18"/>
              </w:rPr>
              <w:t>"yes"</w:t>
            </w:r>
          </w:p>
        </w:tc>
      </w:tr>
      <w:tr w:rsidR="0092099D" w:rsidRPr="0092099D" w14:paraId="3C622240" w14:textId="77777777" w:rsidTr="0092099D">
        <w:tc>
          <w:tcPr>
            <w:tcW w:w="859" w:type="dxa"/>
          </w:tcPr>
          <w:p w14:paraId="53D0C591" w14:textId="77777777" w:rsidR="00A63227" w:rsidRPr="00102E65" w:rsidRDefault="00A63227" w:rsidP="00A63227">
            <w:pPr>
              <w:rPr>
                <w:sz w:val="18"/>
                <w:szCs w:val="18"/>
              </w:rPr>
            </w:pPr>
            <w:r w:rsidRPr="00102E65">
              <w:rPr>
                <w:sz w:val="18"/>
                <w:szCs w:val="18"/>
              </w:rPr>
              <w:t>"Hgb-8-9"</w:t>
            </w:r>
          </w:p>
        </w:tc>
        <w:tc>
          <w:tcPr>
            <w:tcW w:w="1476" w:type="dxa"/>
          </w:tcPr>
          <w:p w14:paraId="0B3836C1" w14:textId="77777777" w:rsidR="00A63227" w:rsidRPr="00102E65" w:rsidRDefault="00A63227" w:rsidP="00A63227">
            <w:pPr>
              <w:rPr>
                <w:sz w:val="18"/>
                <w:szCs w:val="18"/>
              </w:rPr>
            </w:pPr>
            <w:r w:rsidRPr="00102E65">
              <w:rPr>
                <w:sz w:val="18"/>
                <w:szCs w:val="18"/>
              </w:rPr>
              <w:t>"BEAR VALLEY HIGHLANDS"</w:t>
            </w:r>
          </w:p>
        </w:tc>
        <w:tc>
          <w:tcPr>
            <w:tcW w:w="1086" w:type="dxa"/>
          </w:tcPr>
          <w:p w14:paraId="069943E3" w14:textId="77777777" w:rsidR="00A63227" w:rsidRPr="00102E65" w:rsidRDefault="00A63227" w:rsidP="00A63227">
            <w:pPr>
              <w:rPr>
                <w:sz w:val="18"/>
                <w:szCs w:val="18"/>
              </w:rPr>
            </w:pPr>
            <w:r w:rsidRPr="00102E65">
              <w:rPr>
                <w:sz w:val="18"/>
                <w:szCs w:val="18"/>
              </w:rPr>
              <w:t>711.91</w:t>
            </w:r>
          </w:p>
        </w:tc>
        <w:tc>
          <w:tcPr>
            <w:tcW w:w="889" w:type="dxa"/>
          </w:tcPr>
          <w:p w14:paraId="40CE10AA" w14:textId="77777777" w:rsidR="00A63227" w:rsidRPr="00102E65" w:rsidRDefault="00A63227" w:rsidP="00A63227">
            <w:pPr>
              <w:rPr>
                <w:sz w:val="18"/>
                <w:szCs w:val="18"/>
              </w:rPr>
            </w:pPr>
            <w:r w:rsidRPr="00102E65">
              <w:rPr>
                <w:sz w:val="18"/>
                <w:szCs w:val="18"/>
              </w:rPr>
              <w:t>"no"</w:t>
            </w:r>
          </w:p>
        </w:tc>
      </w:tr>
      <w:tr w:rsidR="0092099D" w:rsidRPr="0092099D" w14:paraId="4A2E5126" w14:textId="77777777" w:rsidTr="0092099D">
        <w:tc>
          <w:tcPr>
            <w:tcW w:w="859" w:type="dxa"/>
          </w:tcPr>
          <w:p w14:paraId="1BC8B896" w14:textId="77777777" w:rsidR="00A63227" w:rsidRPr="00102E65" w:rsidRDefault="00A63227" w:rsidP="00A63227">
            <w:pPr>
              <w:rPr>
                <w:sz w:val="18"/>
                <w:szCs w:val="18"/>
              </w:rPr>
            </w:pPr>
            <w:r w:rsidRPr="00102E65">
              <w:rPr>
                <w:sz w:val="18"/>
                <w:szCs w:val="18"/>
              </w:rPr>
              <w:t>"Hgb-9-1"</w:t>
            </w:r>
          </w:p>
        </w:tc>
        <w:tc>
          <w:tcPr>
            <w:tcW w:w="1476" w:type="dxa"/>
          </w:tcPr>
          <w:p w14:paraId="7E5E02F8" w14:textId="77777777" w:rsidR="00A63227" w:rsidRPr="00102E65" w:rsidRDefault="00A63227" w:rsidP="00A63227">
            <w:pPr>
              <w:rPr>
                <w:sz w:val="18"/>
                <w:szCs w:val="18"/>
              </w:rPr>
            </w:pPr>
            <w:r w:rsidRPr="00102E65">
              <w:rPr>
                <w:sz w:val="18"/>
                <w:szCs w:val="18"/>
              </w:rPr>
              <w:t>"SAN JUAN VALLEY HIGHLANDS"</w:t>
            </w:r>
          </w:p>
        </w:tc>
        <w:tc>
          <w:tcPr>
            <w:tcW w:w="1086" w:type="dxa"/>
          </w:tcPr>
          <w:p w14:paraId="77A4D1F0" w14:textId="77777777" w:rsidR="00A63227" w:rsidRPr="00102E65" w:rsidRDefault="00A63227" w:rsidP="00A63227">
            <w:pPr>
              <w:rPr>
                <w:sz w:val="18"/>
                <w:szCs w:val="18"/>
              </w:rPr>
            </w:pPr>
            <w:r w:rsidRPr="00102E65">
              <w:rPr>
                <w:sz w:val="18"/>
                <w:szCs w:val="18"/>
              </w:rPr>
              <w:t>1868.07</w:t>
            </w:r>
          </w:p>
        </w:tc>
        <w:tc>
          <w:tcPr>
            <w:tcW w:w="889" w:type="dxa"/>
          </w:tcPr>
          <w:p w14:paraId="0916C91F" w14:textId="77777777" w:rsidR="00A63227" w:rsidRPr="00102E65" w:rsidRDefault="00A63227" w:rsidP="00A63227">
            <w:pPr>
              <w:rPr>
                <w:sz w:val="18"/>
                <w:szCs w:val="18"/>
              </w:rPr>
            </w:pPr>
            <w:r w:rsidRPr="00102E65">
              <w:rPr>
                <w:sz w:val="18"/>
                <w:szCs w:val="18"/>
              </w:rPr>
              <w:t>"yes"</w:t>
            </w:r>
          </w:p>
        </w:tc>
      </w:tr>
      <w:tr w:rsidR="0092099D" w:rsidRPr="0092099D" w14:paraId="35C00A96" w14:textId="77777777" w:rsidTr="0092099D">
        <w:tc>
          <w:tcPr>
            <w:tcW w:w="859" w:type="dxa"/>
          </w:tcPr>
          <w:p w14:paraId="6DEC030E" w14:textId="77777777" w:rsidR="00A63227" w:rsidRPr="00102E65" w:rsidRDefault="00A63227" w:rsidP="00A63227">
            <w:pPr>
              <w:rPr>
                <w:sz w:val="18"/>
                <w:szCs w:val="18"/>
              </w:rPr>
            </w:pPr>
            <w:r w:rsidRPr="00102E65">
              <w:rPr>
                <w:sz w:val="18"/>
                <w:szCs w:val="18"/>
              </w:rPr>
              <w:t>"Hgb-9-10"</w:t>
            </w:r>
          </w:p>
        </w:tc>
        <w:tc>
          <w:tcPr>
            <w:tcW w:w="1476" w:type="dxa"/>
          </w:tcPr>
          <w:p w14:paraId="123E31A4" w14:textId="77777777" w:rsidR="00A63227" w:rsidRPr="00102E65" w:rsidRDefault="00A63227" w:rsidP="00A63227">
            <w:pPr>
              <w:rPr>
                <w:sz w:val="18"/>
                <w:szCs w:val="18"/>
              </w:rPr>
            </w:pPr>
            <w:r w:rsidRPr="00102E65">
              <w:rPr>
                <w:sz w:val="18"/>
                <w:szCs w:val="18"/>
              </w:rPr>
              <w:t>"SAN PASQUAL VALLEY HIGHLANDS"</w:t>
            </w:r>
          </w:p>
        </w:tc>
        <w:tc>
          <w:tcPr>
            <w:tcW w:w="1086" w:type="dxa"/>
          </w:tcPr>
          <w:p w14:paraId="7703164C" w14:textId="77777777" w:rsidR="00A63227" w:rsidRPr="00102E65" w:rsidRDefault="00A63227" w:rsidP="00A63227">
            <w:pPr>
              <w:rPr>
                <w:sz w:val="18"/>
                <w:szCs w:val="18"/>
              </w:rPr>
            </w:pPr>
            <w:r w:rsidRPr="00102E65">
              <w:rPr>
                <w:sz w:val="18"/>
                <w:szCs w:val="18"/>
              </w:rPr>
              <w:t>2012.47</w:t>
            </w:r>
          </w:p>
        </w:tc>
        <w:tc>
          <w:tcPr>
            <w:tcW w:w="889" w:type="dxa"/>
          </w:tcPr>
          <w:p w14:paraId="4C7B6AE1" w14:textId="77777777" w:rsidR="00A63227" w:rsidRPr="00102E65" w:rsidRDefault="00A63227" w:rsidP="00A63227">
            <w:pPr>
              <w:rPr>
                <w:sz w:val="18"/>
                <w:szCs w:val="18"/>
              </w:rPr>
            </w:pPr>
            <w:r w:rsidRPr="00102E65">
              <w:rPr>
                <w:sz w:val="18"/>
                <w:szCs w:val="18"/>
              </w:rPr>
              <w:t>"yes"</w:t>
            </w:r>
          </w:p>
        </w:tc>
      </w:tr>
      <w:tr w:rsidR="0092099D" w:rsidRPr="0092099D" w14:paraId="21376853" w14:textId="77777777" w:rsidTr="0092099D">
        <w:tc>
          <w:tcPr>
            <w:tcW w:w="859" w:type="dxa"/>
          </w:tcPr>
          <w:p w14:paraId="2362F5F5" w14:textId="77777777" w:rsidR="00A63227" w:rsidRPr="00102E65" w:rsidRDefault="00A63227" w:rsidP="00A63227">
            <w:pPr>
              <w:rPr>
                <w:sz w:val="18"/>
                <w:szCs w:val="18"/>
              </w:rPr>
            </w:pPr>
            <w:r w:rsidRPr="00102E65">
              <w:rPr>
                <w:sz w:val="18"/>
                <w:szCs w:val="18"/>
              </w:rPr>
              <w:t>"Hgb-9-11"</w:t>
            </w:r>
          </w:p>
        </w:tc>
        <w:tc>
          <w:tcPr>
            <w:tcW w:w="1476" w:type="dxa"/>
          </w:tcPr>
          <w:p w14:paraId="26828D33" w14:textId="77777777" w:rsidR="00A63227" w:rsidRPr="00102E65" w:rsidRDefault="00A63227" w:rsidP="00A63227">
            <w:pPr>
              <w:rPr>
                <w:sz w:val="18"/>
                <w:szCs w:val="18"/>
              </w:rPr>
            </w:pPr>
            <w:r w:rsidRPr="00102E65">
              <w:rPr>
                <w:sz w:val="18"/>
                <w:szCs w:val="18"/>
              </w:rPr>
              <w:t>"SANTA MARIA VALLEY HIGHLANDS"</w:t>
            </w:r>
          </w:p>
        </w:tc>
        <w:tc>
          <w:tcPr>
            <w:tcW w:w="1086" w:type="dxa"/>
          </w:tcPr>
          <w:p w14:paraId="796FA528" w14:textId="77777777" w:rsidR="00A63227" w:rsidRPr="00102E65" w:rsidRDefault="00A63227" w:rsidP="00A63227">
            <w:pPr>
              <w:rPr>
                <w:sz w:val="18"/>
                <w:szCs w:val="18"/>
              </w:rPr>
            </w:pPr>
            <w:r w:rsidRPr="00102E65">
              <w:rPr>
                <w:sz w:val="18"/>
                <w:szCs w:val="18"/>
              </w:rPr>
              <w:t>1734.29</w:t>
            </w:r>
          </w:p>
        </w:tc>
        <w:tc>
          <w:tcPr>
            <w:tcW w:w="889" w:type="dxa"/>
          </w:tcPr>
          <w:p w14:paraId="4B1FE23F" w14:textId="77777777" w:rsidR="00A63227" w:rsidRPr="00102E65" w:rsidRDefault="00A63227" w:rsidP="00A63227">
            <w:pPr>
              <w:rPr>
                <w:sz w:val="18"/>
                <w:szCs w:val="18"/>
              </w:rPr>
            </w:pPr>
            <w:r w:rsidRPr="00102E65">
              <w:rPr>
                <w:sz w:val="18"/>
                <w:szCs w:val="18"/>
              </w:rPr>
              <w:t>"yes"</w:t>
            </w:r>
          </w:p>
        </w:tc>
      </w:tr>
      <w:tr w:rsidR="0092099D" w:rsidRPr="0092099D" w14:paraId="0F3558B6" w14:textId="77777777" w:rsidTr="0092099D">
        <w:tc>
          <w:tcPr>
            <w:tcW w:w="859" w:type="dxa"/>
          </w:tcPr>
          <w:p w14:paraId="65A9FF08" w14:textId="77777777" w:rsidR="00A63227" w:rsidRPr="00102E65" w:rsidRDefault="00A63227" w:rsidP="00A63227">
            <w:pPr>
              <w:rPr>
                <w:sz w:val="18"/>
                <w:szCs w:val="18"/>
              </w:rPr>
            </w:pPr>
            <w:r w:rsidRPr="00102E65">
              <w:rPr>
                <w:sz w:val="18"/>
                <w:szCs w:val="18"/>
              </w:rPr>
              <w:t>"Hgb-9-12"</w:t>
            </w:r>
          </w:p>
        </w:tc>
        <w:tc>
          <w:tcPr>
            <w:tcW w:w="1476" w:type="dxa"/>
          </w:tcPr>
          <w:p w14:paraId="45A9CFAA" w14:textId="77777777" w:rsidR="00A63227" w:rsidRPr="00102E65" w:rsidRDefault="00A63227" w:rsidP="00A63227">
            <w:pPr>
              <w:rPr>
                <w:sz w:val="18"/>
                <w:szCs w:val="18"/>
              </w:rPr>
            </w:pPr>
            <w:r w:rsidRPr="00102E65">
              <w:rPr>
                <w:sz w:val="18"/>
                <w:szCs w:val="18"/>
              </w:rPr>
              <w:t>"SAN DIEGUITO CREEK HIGHLANDS"</w:t>
            </w:r>
          </w:p>
        </w:tc>
        <w:tc>
          <w:tcPr>
            <w:tcW w:w="1086" w:type="dxa"/>
          </w:tcPr>
          <w:p w14:paraId="1E908CF8" w14:textId="77777777" w:rsidR="00A63227" w:rsidRPr="00102E65" w:rsidRDefault="00A63227" w:rsidP="00A63227">
            <w:pPr>
              <w:rPr>
                <w:sz w:val="18"/>
                <w:szCs w:val="18"/>
              </w:rPr>
            </w:pPr>
            <w:r w:rsidRPr="00102E65">
              <w:rPr>
                <w:sz w:val="18"/>
                <w:szCs w:val="18"/>
              </w:rPr>
              <w:t>1665.04</w:t>
            </w:r>
          </w:p>
        </w:tc>
        <w:tc>
          <w:tcPr>
            <w:tcW w:w="889" w:type="dxa"/>
          </w:tcPr>
          <w:p w14:paraId="2A7CC243" w14:textId="77777777" w:rsidR="00A63227" w:rsidRPr="00102E65" w:rsidRDefault="00A63227" w:rsidP="00A63227">
            <w:pPr>
              <w:rPr>
                <w:sz w:val="18"/>
                <w:szCs w:val="18"/>
              </w:rPr>
            </w:pPr>
            <w:r w:rsidRPr="00102E65">
              <w:rPr>
                <w:sz w:val="18"/>
                <w:szCs w:val="18"/>
              </w:rPr>
              <w:t>"yes"</w:t>
            </w:r>
          </w:p>
        </w:tc>
      </w:tr>
      <w:tr w:rsidR="0092099D" w:rsidRPr="0092099D" w14:paraId="2F08D96C" w14:textId="77777777" w:rsidTr="0092099D">
        <w:tc>
          <w:tcPr>
            <w:tcW w:w="859" w:type="dxa"/>
          </w:tcPr>
          <w:p w14:paraId="0C9905D4" w14:textId="77777777" w:rsidR="00A63227" w:rsidRPr="00102E65" w:rsidRDefault="00A63227" w:rsidP="00A63227">
            <w:pPr>
              <w:rPr>
                <w:sz w:val="18"/>
                <w:szCs w:val="18"/>
              </w:rPr>
            </w:pPr>
            <w:r w:rsidRPr="00102E65">
              <w:rPr>
                <w:sz w:val="18"/>
                <w:szCs w:val="18"/>
              </w:rPr>
              <w:t>"Hgb-9-13"</w:t>
            </w:r>
          </w:p>
        </w:tc>
        <w:tc>
          <w:tcPr>
            <w:tcW w:w="1476" w:type="dxa"/>
          </w:tcPr>
          <w:p w14:paraId="658142F8" w14:textId="77777777" w:rsidR="00A63227" w:rsidRPr="00102E65" w:rsidRDefault="00A63227" w:rsidP="00A63227">
            <w:pPr>
              <w:rPr>
                <w:sz w:val="18"/>
                <w:szCs w:val="18"/>
              </w:rPr>
            </w:pPr>
            <w:r w:rsidRPr="00102E65">
              <w:rPr>
                <w:sz w:val="18"/>
                <w:szCs w:val="18"/>
              </w:rPr>
              <w:t>"POWAY VALLEY HIGHLANDS"</w:t>
            </w:r>
          </w:p>
        </w:tc>
        <w:tc>
          <w:tcPr>
            <w:tcW w:w="1086" w:type="dxa"/>
          </w:tcPr>
          <w:p w14:paraId="2AF323B3" w14:textId="77777777" w:rsidR="00A63227" w:rsidRPr="00102E65" w:rsidRDefault="00A63227" w:rsidP="00A63227">
            <w:pPr>
              <w:rPr>
                <w:sz w:val="18"/>
                <w:szCs w:val="18"/>
              </w:rPr>
            </w:pPr>
            <w:r w:rsidRPr="00102E65">
              <w:rPr>
                <w:sz w:val="18"/>
                <w:szCs w:val="18"/>
              </w:rPr>
              <w:t>1844.83</w:t>
            </w:r>
          </w:p>
        </w:tc>
        <w:tc>
          <w:tcPr>
            <w:tcW w:w="889" w:type="dxa"/>
          </w:tcPr>
          <w:p w14:paraId="4CAD4A51" w14:textId="77777777" w:rsidR="00A63227" w:rsidRPr="00102E65" w:rsidRDefault="00A63227" w:rsidP="00A63227">
            <w:pPr>
              <w:rPr>
                <w:sz w:val="18"/>
                <w:szCs w:val="18"/>
              </w:rPr>
            </w:pPr>
            <w:r w:rsidRPr="00102E65">
              <w:rPr>
                <w:sz w:val="18"/>
                <w:szCs w:val="18"/>
              </w:rPr>
              <w:t>"yes"</w:t>
            </w:r>
          </w:p>
        </w:tc>
      </w:tr>
      <w:tr w:rsidR="0092099D" w:rsidRPr="0092099D" w14:paraId="63517071" w14:textId="77777777" w:rsidTr="0092099D">
        <w:tc>
          <w:tcPr>
            <w:tcW w:w="859" w:type="dxa"/>
          </w:tcPr>
          <w:p w14:paraId="0189CF77" w14:textId="77777777" w:rsidR="00A63227" w:rsidRPr="00102E65" w:rsidRDefault="00A63227" w:rsidP="00A63227">
            <w:pPr>
              <w:rPr>
                <w:sz w:val="18"/>
                <w:szCs w:val="18"/>
              </w:rPr>
            </w:pPr>
            <w:r w:rsidRPr="00102E65">
              <w:rPr>
                <w:sz w:val="18"/>
                <w:szCs w:val="18"/>
              </w:rPr>
              <w:t>"Hgb-9-14"</w:t>
            </w:r>
          </w:p>
        </w:tc>
        <w:tc>
          <w:tcPr>
            <w:tcW w:w="1476" w:type="dxa"/>
          </w:tcPr>
          <w:p w14:paraId="1EE8C9CC" w14:textId="77777777" w:rsidR="00A63227" w:rsidRPr="00102E65" w:rsidRDefault="00A63227" w:rsidP="00A63227">
            <w:pPr>
              <w:rPr>
                <w:sz w:val="18"/>
                <w:szCs w:val="18"/>
              </w:rPr>
            </w:pPr>
            <w:r w:rsidRPr="00102E65">
              <w:rPr>
                <w:sz w:val="18"/>
                <w:szCs w:val="18"/>
              </w:rPr>
              <w:t>"MISSION VALLEY HIGHLANDS"</w:t>
            </w:r>
          </w:p>
        </w:tc>
        <w:tc>
          <w:tcPr>
            <w:tcW w:w="1086" w:type="dxa"/>
          </w:tcPr>
          <w:p w14:paraId="6392481D" w14:textId="77777777" w:rsidR="00A63227" w:rsidRPr="00102E65" w:rsidRDefault="00A63227" w:rsidP="00A63227">
            <w:pPr>
              <w:rPr>
                <w:sz w:val="18"/>
                <w:szCs w:val="18"/>
              </w:rPr>
            </w:pPr>
            <w:r w:rsidRPr="00102E65">
              <w:rPr>
                <w:sz w:val="18"/>
                <w:szCs w:val="18"/>
              </w:rPr>
              <w:t>1878.6</w:t>
            </w:r>
          </w:p>
        </w:tc>
        <w:tc>
          <w:tcPr>
            <w:tcW w:w="889" w:type="dxa"/>
          </w:tcPr>
          <w:p w14:paraId="7DE55DEE" w14:textId="77777777" w:rsidR="00A63227" w:rsidRPr="00102E65" w:rsidRDefault="00A63227" w:rsidP="00A63227">
            <w:pPr>
              <w:rPr>
                <w:sz w:val="18"/>
                <w:szCs w:val="18"/>
              </w:rPr>
            </w:pPr>
            <w:r w:rsidRPr="00102E65">
              <w:rPr>
                <w:sz w:val="18"/>
                <w:szCs w:val="18"/>
              </w:rPr>
              <w:t>"yes"</w:t>
            </w:r>
          </w:p>
        </w:tc>
      </w:tr>
      <w:tr w:rsidR="0092099D" w:rsidRPr="0092099D" w14:paraId="3F13A469" w14:textId="77777777" w:rsidTr="0092099D">
        <w:tc>
          <w:tcPr>
            <w:tcW w:w="859" w:type="dxa"/>
          </w:tcPr>
          <w:p w14:paraId="465377FE" w14:textId="77777777" w:rsidR="00A63227" w:rsidRPr="00102E65" w:rsidRDefault="00A63227" w:rsidP="00A63227">
            <w:pPr>
              <w:rPr>
                <w:sz w:val="18"/>
                <w:szCs w:val="18"/>
              </w:rPr>
            </w:pPr>
            <w:r w:rsidRPr="00102E65">
              <w:rPr>
                <w:sz w:val="18"/>
                <w:szCs w:val="18"/>
              </w:rPr>
              <w:t>"Hgb-9-15"</w:t>
            </w:r>
          </w:p>
        </w:tc>
        <w:tc>
          <w:tcPr>
            <w:tcW w:w="1476" w:type="dxa"/>
          </w:tcPr>
          <w:p w14:paraId="0B2F160E" w14:textId="77777777" w:rsidR="00A63227" w:rsidRPr="00102E65" w:rsidRDefault="00A63227" w:rsidP="00A63227">
            <w:pPr>
              <w:rPr>
                <w:sz w:val="18"/>
                <w:szCs w:val="18"/>
              </w:rPr>
            </w:pPr>
            <w:r w:rsidRPr="00102E65">
              <w:rPr>
                <w:sz w:val="18"/>
                <w:szCs w:val="18"/>
              </w:rPr>
              <w:t>"SAN DIEGO RIVER VALLEY HIGHLANDS"</w:t>
            </w:r>
          </w:p>
        </w:tc>
        <w:tc>
          <w:tcPr>
            <w:tcW w:w="1086" w:type="dxa"/>
          </w:tcPr>
          <w:p w14:paraId="286DD534" w14:textId="77777777" w:rsidR="00A63227" w:rsidRPr="00102E65" w:rsidRDefault="00A63227" w:rsidP="00A63227">
            <w:pPr>
              <w:rPr>
                <w:sz w:val="18"/>
                <w:szCs w:val="18"/>
              </w:rPr>
            </w:pPr>
            <w:r w:rsidRPr="00102E65">
              <w:rPr>
                <w:sz w:val="18"/>
                <w:szCs w:val="18"/>
              </w:rPr>
              <w:t>1706.75</w:t>
            </w:r>
          </w:p>
        </w:tc>
        <w:tc>
          <w:tcPr>
            <w:tcW w:w="889" w:type="dxa"/>
          </w:tcPr>
          <w:p w14:paraId="1898F59F" w14:textId="77777777" w:rsidR="00A63227" w:rsidRPr="00102E65" w:rsidRDefault="00A63227" w:rsidP="00A63227">
            <w:pPr>
              <w:rPr>
                <w:sz w:val="18"/>
                <w:szCs w:val="18"/>
              </w:rPr>
            </w:pPr>
            <w:r w:rsidRPr="00102E65">
              <w:rPr>
                <w:sz w:val="18"/>
                <w:szCs w:val="18"/>
              </w:rPr>
              <w:t>"yes"</w:t>
            </w:r>
          </w:p>
        </w:tc>
      </w:tr>
      <w:tr w:rsidR="0092099D" w:rsidRPr="0092099D" w14:paraId="756C9030" w14:textId="77777777" w:rsidTr="0092099D">
        <w:tc>
          <w:tcPr>
            <w:tcW w:w="859" w:type="dxa"/>
          </w:tcPr>
          <w:p w14:paraId="6F972D34" w14:textId="77777777" w:rsidR="00A63227" w:rsidRPr="00102E65" w:rsidRDefault="00A63227" w:rsidP="00A63227">
            <w:pPr>
              <w:rPr>
                <w:sz w:val="18"/>
                <w:szCs w:val="18"/>
              </w:rPr>
            </w:pPr>
            <w:r w:rsidRPr="00102E65">
              <w:rPr>
                <w:sz w:val="18"/>
                <w:szCs w:val="18"/>
              </w:rPr>
              <w:t>"Hgb-9-16"</w:t>
            </w:r>
          </w:p>
        </w:tc>
        <w:tc>
          <w:tcPr>
            <w:tcW w:w="1476" w:type="dxa"/>
          </w:tcPr>
          <w:p w14:paraId="15AE14A9" w14:textId="77777777" w:rsidR="00A63227" w:rsidRPr="00102E65" w:rsidRDefault="00A63227" w:rsidP="00A63227">
            <w:pPr>
              <w:rPr>
                <w:sz w:val="18"/>
                <w:szCs w:val="18"/>
              </w:rPr>
            </w:pPr>
            <w:r w:rsidRPr="00102E65">
              <w:rPr>
                <w:sz w:val="18"/>
                <w:szCs w:val="18"/>
              </w:rPr>
              <w:t>"EL CAJON VALLEY HIGHLANDS"</w:t>
            </w:r>
          </w:p>
        </w:tc>
        <w:tc>
          <w:tcPr>
            <w:tcW w:w="1086" w:type="dxa"/>
          </w:tcPr>
          <w:p w14:paraId="525B591B" w14:textId="77777777" w:rsidR="00A63227" w:rsidRPr="00102E65" w:rsidRDefault="00A63227" w:rsidP="00A63227">
            <w:pPr>
              <w:rPr>
                <w:sz w:val="18"/>
                <w:szCs w:val="18"/>
              </w:rPr>
            </w:pPr>
            <w:r w:rsidRPr="00102E65">
              <w:rPr>
                <w:sz w:val="18"/>
                <w:szCs w:val="18"/>
              </w:rPr>
              <w:t>1948.4</w:t>
            </w:r>
          </w:p>
        </w:tc>
        <w:tc>
          <w:tcPr>
            <w:tcW w:w="889" w:type="dxa"/>
          </w:tcPr>
          <w:p w14:paraId="1576461D" w14:textId="77777777" w:rsidR="00A63227" w:rsidRPr="00102E65" w:rsidRDefault="00A63227" w:rsidP="00A63227">
            <w:pPr>
              <w:rPr>
                <w:sz w:val="18"/>
                <w:szCs w:val="18"/>
              </w:rPr>
            </w:pPr>
            <w:r w:rsidRPr="00102E65">
              <w:rPr>
                <w:sz w:val="18"/>
                <w:szCs w:val="18"/>
              </w:rPr>
              <w:t>"yes"</w:t>
            </w:r>
          </w:p>
        </w:tc>
      </w:tr>
      <w:tr w:rsidR="0092099D" w:rsidRPr="0092099D" w14:paraId="2A431A7F" w14:textId="77777777" w:rsidTr="0092099D">
        <w:tc>
          <w:tcPr>
            <w:tcW w:w="859" w:type="dxa"/>
          </w:tcPr>
          <w:p w14:paraId="60E4707B" w14:textId="77777777" w:rsidR="00A63227" w:rsidRPr="00102E65" w:rsidRDefault="00A63227" w:rsidP="00A63227">
            <w:pPr>
              <w:rPr>
                <w:sz w:val="18"/>
                <w:szCs w:val="18"/>
              </w:rPr>
            </w:pPr>
            <w:r w:rsidRPr="00102E65">
              <w:rPr>
                <w:sz w:val="18"/>
                <w:szCs w:val="18"/>
              </w:rPr>
              <w:t>"Hgb-9-17"</w:t>
            </w:r>
          </w:p>
        </w:tc>
        <w:tc>
          <w:tcPr>
            <w:tcW w:w="1476" w:type="dxa"/>
          </w:tcPr>
          <w:p w14:paraId="36BC0004" w14:textId="77777777" w:rsidR="00A63227" w:rsidRPr="00102E65" w:rsidRDefault="00A63227" w:rsidP="00A63227">
            <w:pPr>
              <w:rPr>
                <w:sz w:val="18"/>
                <w:szCs w:val="18"/>
              </w:rPr>
            </w:pPr>
            <w:r w:rsidRPr="00102E65">
              <w:rPr>
                <w:sz w:val="18"/>
                <w:szCs w:val="18"/>
              </w:rPr>
              <w:t>"SWEETWATER VALLEY HIGHLANDS"</w:t>
            </w:r>
          </w:p>
        </w:tc>
        <w:tc>
          <w:tcPr>
            <w:tcW w:w="1086" w:type="dxa"/>
          </w:tcPr>
          <w:p w14:paraId="6559716B" w14:textId="77777777" w:rsidR="00A63227" w:rsidRPr="00102E65" w:rsidRDefault="00A63227" w:rsidP="00A63227">
            <w:pPr>
              <w:rPr>
                <w:sz w:val="18"/>
                <w:szCs w:val="18"/>
              </w:rPr>
            </w:pPr>
            <w:r w:rsidRPr="00102E65">
              <w:rPr>
                <w:sz w:val="18"/>
                <w:szCs w:val="18"/>
              </w:rPr>
              <w:t>1847.91</w:t>
            </w:r>
          </w:p>
        </w:tc>
        <w:tc>
          <w:tcPr>
            <w:tcW w:w="889" w:type="dxa"/>
          </w:tcPr>
          <w:p w14:paraId="3360F927" w14:textId="77777777" w:rsidR="00A63227" w:rsidRPr="00102E65" w:rsidRDefault="00A63227" w:rsidP="00A63227">
            <w:pPr>
              <w:rPr>
                <w:sz w:val="18"/>
                <w:szCs w:val="18"/>
              </w:rPr>
            </w:pPr>
            <w:r w:rsidRPr="00102E65">
              <w:rPr>
                <w:sz w:val="18"/>
                <w:szCs w:val="18"/>
              </w:rPr>
              <w:t>"yes"</w:t>
            </w:r>
          </w:p>
        </w:tc>
      </w:tr>
      <w:tr w:rsidR="0092099D" w:rsidRPr="0092099D" w14:paraId="755FB842" w14:textId="77777777" w:rsidTr="0092099D">
        <w:tc>
          <w:tcPr>
            <w:tcW w:w="859" w:type="dxa"/>
          </w:tcPr>
          <w:p w14:paraId="6B5C3EFE" w14:textId="77777777" w:rsidR="00A63227" w:rsidRPr="00102E65" w:rsidRDefault="00A63227" w:rsidP="00A63227">
            <w:pPr>
              <w:rPr>
                <w:sz w:val="18"/>
                <w:szCs w:val="18"/>
              </w:rPr>
            </w:pPr>
            <w:r w:rsidRPr="00102E65">
              <w:rPr>
                <w:sz w:val="18"/>
                <w:szCs w:val="18"/>
              </w:rPr>
              <w:t>"Hgb-9-18"</w:t>
            </w:r>
          </w:p>
        </w:tc>
        <w:tc>
          <w:tcPr>
            <w:tcW w:w="1476" w:type="dxa"/>
          </w:tcPr>
          <w:p w14:paraId="4CE993B4" w14:textId="77777777" w:rsidR="00A63227" w:rsidRPr="00102E65" w:rsidRDefault="00A63227" w:rsidP="00A63227">
            <w:pPr>
              <w:rPr>
                <w:sz w:val="18"/>
                <w:szCs w:val="18"/>
              </w:rPr>
            </w:pPr>
            <w:r w:rsidRPr="00102E65">
              <w:rPr>
                <w:sz w:val="18"/>
                <w:szCs w:val="18"/>
              </w:rPr>
              <w:t>"OTAY VALLEY HIGHLANDS"</w:t>
            </w:r>
          </w:p>
        </w:tc>
        <w:tc>
          <w:tcPr>
            <w:tcW w:w="1086" w:type="dxa"/>
          </w:tcPr>
          <w:p w14:paraId="37D43CEE" w14:textId="77777777" w:rsidR="00A63227" w:rsidRPr="00102E65" w:rsidRDefault="00A63227" w:rsidP="00A63227">
            <w:pPr>
              <w:rPr>
                <w:sz w:val="18"/>
                <w:szCs w:val="18"/>
              </w:rPr>
            </w:pPr>
            <w:r w:rsidRPr="00102E65">
              <w:rPr>
                <w:sz w:val="18"/>
                <w:szCs w:val="18"/>
              </w:rPr>
              <w:t>1802.48</w:t>
            </w:r>
          </w:p>
        </w:tc>
        <w:tc>
          <w:tcPr>
            <w:tcW w:w="889" w:type="dxa"/>
          </w:tcPr>
          <w:p w14:paraId="64323673" w14:textId="77777777" w:rsidR="00A63227" w:rsidRPr="00102E65" w:rsidRDefault="00A63227" w:rsidP="00A63227">
            <w:pPr>
              <w:rPr>
                <w:sz w:val="18"/>
                <w:szCs w:val="18"/>
              </w:rPr>
            </w:pPr>
            <w:r w:rsidRPr="00102E65">
              <w:rPr>
                <w:sz w:val="18"/>
                <w:szCs w:val="18"/>
              </w:rPr>
              <w:t>"yes"</w:t>
            </w:r>
          </w:p>
        </w:tc>
      </w:tr>
      <w:tr w:rsidR="0092099D" w:rsidRPr="0092099D" w14:paraId="794EC43C" w14:textId="77777777" w:rsidTr="0092099D">
        <w:tc>
          <w:tcPr>
            <w:tcW w:w="859" w:type="dxa"/>
          </w:tcPr>
          <w:p w14:paraId="742CBE0D" w14:textId="77777777" w:rsidR="00A63227" w:rsidRPr="00102E65" w:rsidRDefault="00A63227" w:rsidP="00A63227">
            <w:pPr>
              <w:rPr>
                <w:sz w:val="18"/>
                <w:szCs w:val="18"/>
              </w:rPr>
            </w:pPr>
            <w:r w:rsidRPr="00102E65">
              <w:rPr>
                <w:sz w:val="18"/>
                <w:szCs w:val="18"/>
              </w:rPr>
              <w:t>"Hgb-9-19"</w:t>
            </w:r>
          </w:p>
        </w:tc>
        <w:tc>
          <w:tcPr>
            <w:tcW w:w="1476" w:type="dxa"/>
          </w:tcPr>
          <w:p w14:paraId="7383DF26" w14:textId="77777777" w:rsidR="00A63227" w:rsidRPr="00102E65" w:rsidRDefault="00A63227" w:rsidP="00A63227">
            <w:pPr>
              <w:rPr>
                <w:sz w:val="18"/>
                <w:szCs w:val="18"/>
              </w:rPr>
            </w:pPr>
            <w:r w:rsidRPr="00102E65">
              <w:rPr>
                <w:sz w:val="18"/>
                <w:szCs w:val="18"/>
              </w:rPr>
              <w:t>"TIA JUANA HIGHLANDS"</w:t>
            </w:r>
          </w:p>
        </w:tc>
        <w:tc>
          <w:tcPr>
            <w:tcW w:w="1086" w:type="dxa"/>
          </w:tcPr>
          <w:p w14:paraId="25149A56" w14:textId="77777777" w:rsidR="00A63227" w:rsidRPr="00102E65" w:rsidRDefault="00A63227" w:rsidP="00A63227">
            <w:pPr>
              <w:rPr>
                <w:sz w:val="18"/>
                <w:szCs w:val="18"/>
              </w:rPr>
            </w:pPr>
            <w:r w:rsidRPr="00102E65">
              <w:rPr>
                <w:sz w:val="18"/>
                <w:szCs w:val="18"/>
              </w:rPr>
              <w:t>394.59</w:t>
            </w:r>
          </w:p>
        </w:tc>
        <w:tc>
          <w:tcPr>
            <w:tcW w:w="889" w:type="dxa"/>
          </w:tcPr>
          <w:p w14:paraId="22718D84" w14:textId="77777777" w:rsidR="00A63227" w:rsidRPr="00102E65" w:rsidRDefault="00A63227" w:rsidP="00A63227">
            <w:pPr>
              <w:rPr>
                <w:sz w:val="18"/>
                <w:szCs w:val="18"/>
              </w:rPr>
            </w:pPr>
            <w:r w:rsidRPr="00102E65">
              <w:rPr>
                <w:sz w:val="18"/>
                <w:szCs w:val="18"/>
              </w:rPr>
              <w:t>"no"</w:t>
            </w:r>
          </w:p>
        </w:tc>
      </w:tr>
      <w:tr w:rsidR="0092099D" w:rsidRPr="0092099D" w14:paraId="38133C4E" w14:textId="77777777" w:rsidTr="0092099D">
        <w:tc>
          <w:tcPr>
            <w:tcW w:w="859" w:type="dxa"/>
          </w:tcPr>
          <w:p w14:paraId="5DCB3658" w14:textId="77777777" w:rsidR="00A63227" w:rsidRPr="00102E65" w:rsidRDefault="00A63227" w:rsidP="00A63227">
            <w:pPr>
              <w:rPr>
                <w:sz w:val="18"/>
                <w:szCs w:val="18"/>
              </w:rPr>
            </w:pPr>
            <w:r w:rsidRPr="00102E65">
              <w:rPr>
                <w:sz w:val="18"/>
                <w:szCs w:val="18"/>
              </w:rPr>
              <w:t>"Hgb-9-2"</w:t>
            </w:r>
          </w:p>
        </w:tc>
        <w:tc>
          <w:tcPr>
            <w:tcW w:w="1476" w:type="dxa"/>
          </w:tcPr>
          <w:p w14:paraId="57F0B43F" w14:textId="77777777" w:rsidR="00A63227" w:rsidRPr="00102E65" w:rsidRDefault="00A63227" w:rsidP="00A63227">
            <w:pPr>
              <w:rPr>
                <w:sz w:val="18"/>
                <w:szCs w:val="18"/>
              </w:rPr>
            </w:pPr>
            <w:r w:rsidRPr="00102E65">
              <w:rPr>
                <w:sz w:val="18"/>
                <w:szCs w:val="18"/>
              </w:rPr>
              <w:t>"SAN MATEO VALLEY HIGHLANDS"</w:t>
            </w:r>
          </w:p>
        </w:tc>
        <w:tc>
          <w:tcPr>
            <w:tcW w:w="1086" w:type="dxa"/>
          </w:tcPr>
          <w:p w14:paraId="483FAC67" w14:textId="77777777" w:rsidR="00A63227" w:rsidRPr="00102E65" w:rsidRDefault="00A63227" w:rsidP="00A63227">
            <w:pPr>
              <w:rPr>
                <w:sz w:val="18"/>
                <w:szCs w:val="18"/>
              </w:rPr>
            </w:pPr>
            <w:r w:rsidRPr="00102E65">
              <w:rPr>
                <w:sz w:val="18"/>
                <w:szCs w:val="18"/>
              </w:rPr>
              <w:t>1832.92</w:t>
            </w:r>
          </w:p>
        </w:tc>
        <w:tc>
          <w:tcPr>
            <w:tcW w:w="889" w:type="dxa"/>
          </w:tcPr>
          <w:p w14:paraId="4DC5CB40" w14:textId="77777777" w:rsidR="00A63227" w:rsidRPr="00102E65" w:rsidRDefault="00A63227" w:rsidP="00A63227">
            <w:pPr>
              <w:rPr>
                <w:sz w:val="18"/>
                <w:szCs w:val="18"/>
              </w:rPr>
            </w:pPr>
            <w:r w:rsidRPr="00102E65">
              <w:rPr>
                <w:sz w:val="18"/>
                <w:szCs w:val="18"/>
              </w:rPr>
              <w:t>"yes"</w:t>
            </w:r>
          </w:p>
        </w:tc>
      </w:tr>
      <w:tr w:rsidR="0092099D" w:rsidRPr="0092099D" w14:paraId="7E2EF80B" w14:textId="77777777" w:rsidTr="0092099D">
        <w:tc>
          <w:tcPr>
            <w:tcW w:w="859" w:type="dxa"/>
          </w:tcPr>
          <w:p w14:paraId="54FD3EF2" w14:textId="77777777" w:rsidR="00A63227" w:rsidRPr="00102E65" w:rsidRDefault="00A63227" w:rsidP="00A63227">
            <w:pPr>
              <w:rPr>
                <w:sz w:val="18"/>
                <w:szCs w:val="18"/>
              </w:rPr>
            </w:pPr>
            <w:r w:rsidRPr="00102E65">
              <w:rPr>
                <w:sz w:val="18"/>
                <w:szCs w:val="18"/>
              </w:rPr>
              <w:t>"Hgb-9-22"</w:t>
            </w:r>
          </w:p>
        </w:tc>
        <w:tc>
          <w:tcPr>
            <w:tcW w:w="1476" w:type="dxa"/>
          </w:tcPr>
          <w:p w14:paraId="1264B61D" w14:textId="77777777" w:rsidR="00A63227" w:rsidRPr="00102E65" w:rsidRDefault="00A63227" w:rsidP="00A63227">
            <w:pPr>
              <w:rPr>
                <w:sz w:val="18"/>
                <w:szCs w:val="18"/>
              </w:rPr>
            </w:pPr>
            <w:r w:rsidRPr="00102E65">
              <w:rPr>
                <w:sz w:val="18"/>
                <w:szCs w:val="18"/>
              </w:rPr>
              <w:t>"BATIQUITOS LAGOON VALLEY HIGHLANDS"</w:t>
            </w:r>
          </w:p>
        </w:tc>
        <w:tc>
          <w:tcPr>
            <w:tcW w:w="1086" w:type="dxa"/>
          </w:tcPr>
          <w:p w14:paraId="3CAB351A" w14:textId="77777777" w:rsidR="00A63227" w:rsidRPr="00102E65" w:rsidRDefault="00A63227" w:rsidP="00A63227">
            <w:pPr>
              <w:rPr>
                <w:sz w:val="18"/>
                <w:szCs w:val="18"/>
              </w:rPr>
            </w:pPr>
            <w:r w:rsidRPr="00102E65">
              <w:rPr>
                <w:sz w:val="18"/>
                <w:szCs w:val="18"/>
              </w:rPr>
              <w:t>929.56</w:t>
            </w:r>
          </w:p>
        </w:tc>
        <w:tc>
          <w:tcPr>
            <w:tcW w:w="889" w:type="dxa"/>
          </w:tcPr>
          <w:p w14:paraId="0F20F3A0" w14:textId="77777777" w:rsidR="00A63227" w:rsidRPr="00102E65" w:rsidRDefault="00A63227" w:rsidP="00A63227">
            <w:pPr>
              <w:rPr>
                <w:sz w:val="18"/>
                <w:szCs w:val="18"/>
              </w:rPr>
            </w:pPr>
            <w:r w:rsidRPr="00102E65">
              <w:rPr>
                <w:sz w:val="18"/>
                <w:szCs w:val="18"/>
              </w:rPr>
              <w:t>"no"</w:t>
            </w:r>
          </w:p>
        </w:tc>
      </w:tr>
      <w:tr w:rsidR="0092099D" w:rsidRPr="0092099D" w14:paraId="75C7EF29" w14:textId="77777777" w:rsidTr="0092099D">
        <w:tc>
          <w:tcPr>
            <w:tcW w:w="859" w:type="dxa"/>
          </w:tcPr>
          <w:p w14:paraId="6AEEC3AA" w14:textId="77777777" w:rsidR="00A63227" w:rsidRPr="00102E65" w:rsidRDefault="00A63227" w:rsidP="00A63227">
            <w:pPr>
              <w:rPr>
                <w:sz w:val="18"/>
                <w:szCs w:val="18"/>
              </w:rPr>
            </w:pPr>
            <w:r w:rsidRPr="00102E65">
              <w:rPr>
                <w:sz w:val="18"/>
                <w:szCs w:val="18"/>
              </w:rPr>
              <w:t>"Hgb-9-23"</w:t>
            </w:r>
          </w:p>
        </w:tc>
        <w:tc>
          <w:tcPr>
            <w:tcW w:w="1476" w:type="dxa"/>
          </w:tcPr>
          <w:p w14:paraId="64D552C2" w14:textId="77777777" w:rsidR="00A63227" w:rsidRPr="00102E65" w:rsidRDefault="00A63227" w:rsidP="00A63227">
            <w:pPr>
              <w:rPr>
                <w:sz w:val="18"/>
                <w:szCs w:val="18"/>
              </w:rPr>
            </w:pPr>
            <w:r w:rsidRPr="00102E65">
              <w:rPr>
                <w:sz w:val="18"/>
                <w:szCs w:val="18"/>
              </w:rPr>
              <w:t>"SAN ELIJO VALLEY HIGHLANDS"</w:t>
            </w:r>
          </w:p>
        </w:tc>
        <w:tc>
          <w:tcPr>
            <w:tcW w:w="1086" w:type="dxa"/>
          </w:tcPr>
          <w:p w14:paraId="66D4BC02" w14:textId="77777777" w:rsidR="00A63227" w:rsidRPr="00102E65" w:rsidRDefault="00A63227" w:rsidP="00A63227">
            <w:pPr>
              <w:rPr>
                <w:sz w:val="18"/>
                <w:szCs w:val="18"/>
              </w:rPr>
            </w:pPr>
            <w:r w:rsidRPr="00102E65">
              <w:rPr>
                <w:sz w:val="18"/>
                <w:szCs w:val="18"/>
              </w:rPr>
              <w:t>1944.58</w:t>
            </w:r>
          </w:p>
        </w:tc>
        <w:tc>
          <w:tcPr>
            <w:tcW w:w="889" w:type="dxa"/>
          </w:tcPr>
          <w:p w14:paraId="0A3D8946" w14:textId="77777777" w:rsidR="00A63227" w:rsidRPr="00102E65" w:rsidRDefault="00A63227" w:rsidP="00A63227">
            <w:pPr>
              <w:rPr>
                <w:sz w:val="18"/>
                <w:szCs w:val="18"/>
              </w:rPr>
            </w:pPr>
            <w:r w:rsidRPr="00102E65">
              <w:rPr>
                <w:sz w:val="18"/>
                <w:szCs w:val="18"/>
              </w:rPr>
              <w:t>"yes"</w:t>
            </w:r>
          </w:p>
        </w:tc>
      </w:tr>
      <w:tr w:rsidR="0092099D" w:rsidRPr="0092099D" w14:paraId="57CD7735" w14:textId="77777777" w:rsidTr="0092099D">
        <w:tc>
          <w:tcPr>
            <w:tcW w:w="859" w:type="dxa"/>
          </w:tcPr>
          <w:p w14:paraId="122EE298" w14:textId="77777777" w:rsidR="00A63227" w:rsidRPr="00102E65" w:rsidRDefault="00A63227" w:rsidP="00A63227">
            <w:pPr>
              <w:rPr>
                <w:sz w:val="18"/>
                <w:szCs w:val="18"/>
              </w:rPr>
            </w:pPr>
            <w:r w:rsidRPr="00102E65">
              <w:rPr>
                <w:sz w:val="18"/>
                <w:szCs w:val="18"/>
              </w:rPr>
              <w:t>"Hgb-9-24"</w:t>
            </w:r>
          </w:p>
        </w:tc>
        <w:tc>
          <w:tcPr>
            <w:tcW w:w="1476" w:type="dxa"/>
          </w:tcPr>
          <w:p w14:paraId="2BB7ADDF" w14:textId="77777777" w:rsidR="00A63227" w:rsidRPr="00102E65" w:rsidRDefault="00A63227" w:rsidP="00A63227">
            <w:pPr>
              <w:rPr>
                <w:sz w:val="18"/>
                <w:szCs w:val="18"/>
              </w:rPr>
            </w:pPr>
            <w:r w:rsidRPr="00102E65">
              <w:rPr>
                <w:sz w:val="18"/>
                <w:szCs w:val="18"/>
              </w:rPr>
              <w:t>"PAMO VALLEY HIGHLANDS"</w:t>
            </w:r>
          </w:p>
        </w:tc>
        <w:tc>
          <w:tcPr>
            <w:tcW w:w="1086" w:type="dxa"/>
          </w:tcPr>
          <w:p w14:paraId="409616E2" w14:textId="77777777" w:rsidR="00A63227" w:rsidRPr="00102E65" w:rsidRDefault="00A63227" w:rsidP="00A63227">
            <w:pPr>
              <w:rPr>
                <w:sz w:val="18"/>
                <w:szCs w:val="18"/>
              </w:rPr>
            </w:pPr>
            <w:r w:rsidRPr="00102E65">
              <w:rPr>
                <w:sz w:val="18"/>
                <w:szCs w:val="18"/>
              </w:rPr>
              <w:t>1529.59</w:t>
            </w:r>
          </w:p>
        </w:tc>
        <w:tc>
          <w:tcPr>
            <w:tcW w:w="889" w:type="dxa"/>
          </w:tcPr>
          <w:p w14:paraId="58F8B1E5" w14:textId="77777777" w:rsidR="00A63227" w:rsidRPr="00102E65" w:rsidRDefault="00A63227" w:rsidP="00A63227">
            <w:pPr>
              <w:rPr>
                <w:sz w:val="18"/>
                <w:szCs w:val="18"/>
              </w:rPr>
            </w:pPr>
            <w:r w:rsidRPr="00102E65">
              <w:rPr>
                <w:sz w:val="18"/>
                <w:szCs w:val="18"/>
              </w:rPr>
              <w:t>"yes"</w:t>
            </w:r>
          </w:p>
        </w:tc>
      </w:tr>
      <w:tr w:rsidR="0092099D" w:rsidRPr="0092099D" w14:paraId="0DEFDB7C" w14:textId="77777777" w:rsidTr="0092099D">
        <w:tc>
          <w:tcPr>
            <w:tcW w:w="859" w:type="dxa"/>
          </w:tcPr>
          <w:p w14:paraId="0062FE01" w14:textId="77777777" w:rsidR="00A63227" w:rsidRPr="00102E65" w:rsidRDefault="00A63227" w:rsidP="00A63227">
            <w:pPr>
              <w:rPr>
                <w:sz w:val="18"/>
                <w:szCs w:val="18"/>
              </w:rPr>
            </w:pPr>
            <w:r w:rsidRPr="00102E65">
              <w:rPr>
                <w:sz w:val="18"/>
                <w:szCs w:val="18"/>
              </w:rPr>
              <w:t>"Hgb-9-25"</w:t>
            </w:r>
          </w:p>
        </w:tc>
        <w:tc>
          <w:tcPr>
            <w:tcW w:w="1476" w:type="dxa"/>
          </w:tcPr>
          <w:p w14:paraId="70B7265B" w14:textId="77777777" w:rsidR="00A63227" w:rsidRPr="00102E65" w:rsidRDefault="00A63227" w:rsidP="00A63227">
            <w:pPr>
              <w:rPr>
                <w:sz w:val="18"/>
                <w:szCs w:val="18"/>
              </w:rPr>
            </w:pPr>
            <w:r w:rsidRPr="00102E65">
              <w:rPr>
                <w:sz w:val="18"/>
                <w:szCs w:val="18"/>
              </w:rPr>
              <w:t>"RANCHITA TOWN AREA HIGHLANDS"</w:t>
            </w:r>
          </w:p>
        </w:tc>
        <w:tc>
          <w:tcPr>
            <w:tcW w:w="1086" w:type="dxa"/>
          </w:tcPr>
          <w:p w14:paraId="3D476187" w14:textId="77777777" w:rsidR="00A63227" w:rsidRPr="00102E65" w:rsidRDefault="00A63227" w:rsidP="00A63227">
            <w:pPr>
              <w:rPr>
                <w:sz w:val="18"/>
                <w:szCs w:val="18"/>
              </w:rPr>
            </w:pPr>
            <w:r w:rsidRPr="00102E65">
              <w:rPr>
                <w:sz w:val="18"/>
                <w:szCs w:val="18"/>
              </w:rPr>
              <w:t>1199.29</w:t>
            </w:r>
          </w:p>
        </w:tc>
        <w:tc>
          <w:tcPr>
            <w:tcW w:w="889" w:type="dxa"/>
          </w:tcPr>
          <w:p w14:paraId="767552A1" w14:textId="77777777" w:rsidR="00A63227" w:rsidRPr="00102E65" w:rsidRDefault="00A63227" w:rsidP="00A63227">
            <w:pPr>
              <w:rPr>
                <w:sz w:val="18"/>
                <w:szCs w:val="18"/>
              </w:rPr>
            </w:pPr>
            <w:r w:rsidRPr="00102E65">
              <w:rPr>
                <w:sz w:val="18"/>
                <w:szCs w:val="18"/>
              </w:rPr>
              <w:t>"yes"</w:t>
            </w:r>
          </w:p>
        </w:tc>
      </w:tr>
      <w:tr w:rsidR="0092099D" w:rsidRPr="0092099D" w14:paraId="010928DD" w14:textId="77777777" w:rsidTr="0092099D">
        <w:tc>
          <w:tcPr>
            <w:tcW w:w="859" w:type="dxa"/>
          </w:tcPr>
          <w:p w14:paraId="45C3D43A" w14:textId="77777777" w:rsidR="00A63227" w:rsidRPr="00102E65" w:rsidRDefault="00A63227" w:rsidP="00A63227">
            <w:pPr>
              <w:rPr>
                <w:sz w:val="18"/>
                <w:szCs w:val="18"/>
              </w:rPr>
            </w:pPr>
            <w:r w:rsidRPr="00102E65">
              <w:rPr>
                <w:sz w:val="18"/>
                <w:szCs w:val="18"/>
              </w:rPr>
              <w:t>"Hgb-9-27"</w:t>
            </w:r>
          </w:p>
        </w:tc>
        <w:tc>
          <w:tcPr>
            <w:tcW w:w="1476" w:type="dxa"/>
          </w:tcPr>
          <w:p w14:paraId="04B1870C" w14:textId="77777777" w:rsidR="00A63227" w:rsidRPr="00102E65" w:rsidRDefault="00A63227" w:rsidP="00A63227">
            <w:pPr>
              <w:rPr>
                <w:sz w:val="18"/>
                <w:szCs w:val="18"/>
              </w:rPr>
            </w:pPr>
            <w:r w:rsidRPr="00102E65">
              <w:rPr>
                <w:sz w:val="18"/>
                <w:szCs w:val="18"/>
              </w:rPr>
              <w:t>"COTTONWOOD VALLEY HIGHLANDS"</w:t>
            </w:r>
          </w:p>
        </w:tc>
        <w:tc>
          <w:tcPr>
            <w:tcW w:w="1086" w:type="dxa"/>
          </w:tcPr>
          <w:p w14:paraId="29967FE6" w14:textId="77777777" w:rsidR="00A63227" w:rsidRPr="00102E65" w:rsidRDefault="00A63227" w:rsidP="00A63227">
            <w:pPr>
              <w:rPr>
                <w:sz w:val="18"/>
                <w:szCs w:val="18"/>
              </w:rPr>
            </w:pPr>
            <w:r w:rsidRPr="00102E65">
              <w:rPr>
                <w:sz w:val="18"/>
                <w:szCs w:val="18"/>
              </w:rPr>
              <w:t>1198.19</w:t>
            </w:r>
          </w:p>
        </w:tc>
        <w:tc>
          <w:tcPr>
            <w:tcW w:w="889" w:type="dxa"/>
          </w:tcPr>
          <w:p w14:paraId="0DB5584D" w14:textId="77777777" w:rsidR="00A63227" w:rsidRPr="00102E65" w:rsidRDefault="00A63227" w:rsidP="00A63227">
            <w:pPr>
              <w:rPr>
                <w:sz w:val="18"/>
                <w:szCs w:val="18"/>
              </w:rPr>
            </w:pPr>
            <w:r w:rsidRPr="00102E65">
              <w:rPr>
                <w:sz w:val="18"/>
                <w:szCs w:val="18"/>
              </w:rPr>
              <w:t>"no"</w:t>
            </w:r>
          </w:p>
        </w:tc>
      </w:tr>
      <w:tr w:rsidR="0092099D" w:rsidRPr="0092099D" w14:paraId="02464577" w14:textId="77777777" w:rsidTr="0092099D">
        <w:tc>
          <w:tcPr>
            <w:tcW w:w="859" w:type="dxa"/>
          </w:tcPr>
          <w:p w14:paraId="5771642D" w14:textId="77777777" w:rsidR="00A63227" w:rsidRPr="00102E65" w:rsidRDefault="00A63227" w:rsidP="00A63227">
            <w:pPr>
              <w:rPr>
                <w:sz w:val="18"/>
                <w:szCs w:val="18"/>
              </w:rPr>
            </w:pPr>
            <w:r w:rsidRPr="00102E65">
              <w:rPr>
                <w:sz w:val="18"/>
                <w:szCs w:val="18"/>
              </w:rPr>
              <w:t>"Hgb-9-28"</w:t>
            </w:r>
          </w:p>
        </w:tc>
        <w:tc>
          <w:tcPr>
            <w:tcW w:w="1476" w:type="dxa"/>
          </w:tcPr>
          <w:p w14:paraId="341CED8A" w14:textId="77777777" w:rsidR="00A63227" w:rsidRPr="00102E65" w:rsidRDefault="00A63227" w:rsidP="00A63227">
            <w:pPr>
              <w:rPr>
                <w:sz w:val="18"/>
                <w:szCs w:val="18"/>
              </w:rPr>
            </w:pPr>
            <w:r w:rsidRPr="00102E65">
              <w:rPr>
                <w:sz w:val="18"/>
                <w:szCs w:val="18"/>
              </w:rPr>
              <w:t>"CAMPO VALLEY HIGHLANDS"</w:t>
            </w:r>
          </w:p>
        </w:tc>
        <w:tc>
          <w:tcPr>
            <w:tcW w:w="1086" w:type="dxa"/>
          </w:tcPr>
          <w:p w14:paraId="54D1883F" w14:textId="77777777" w:rsidR="00A63227" w:rsidRPr="00102E65" w:rsidRDefault="00A63227" w:rsidP="00A63227">
            <w:pPr>
              <w:rPr>
                <w:sz w:val="18"/>
                <w:szCs w:val="18"/>
              </w:rPr>
            </w:pPr>
            <w:r w:rsidRPr="00102E65">
              <w:rPr>
                <w:sz w:val="18"/>
                <w:szCs w:val="18"/>
              </w:rPr>
              <w:t>1370.06</w:t>
            </w:r>
          </w:p>
        </w:tc>
        <w:tc>
          <w:tcPr>
            <w:tcW w:w="889" w:type="dxa"/>
          </w:tcPr>
          <w:p w14:paraId="0564ACCF" w14:textId="77777777" w:rsidR="00A63227" w:rsidRPr="00102E65" w:rsidRDefault="00A63227" w:rsidP="00A63227">
            <w:pPr>
              <w:rPr>
                <w:sz w:val="18"/>
                <w:szCs w:val="18"/>
              </w:rPr>
            </w:pPr>
            <w:r w:rsidRPr="00102E65">
              <w:rPr>
                <w:sz w:val="18"/>
                <w:szCs w:val="18"/>
              </w:rPr>
              <w:t>"yes"</w:t>
            </w:r>
          </w:p>
        </w:tc>
      </w:tr>
      <w:tr w:rsidR="0092099D" w:rsidRPr="0092099D" w14:paraId="598B4CA4" w14:textId="77777777" w:rsidTr="0092099D">
        <w:tc>
          <w:tcPr>
            <w:tcW w:w="859" w:type="dxa"/>
          </w:tcPr>
          <w:p w14:paraId="5CE3858D" w14:textId="77777777" w:rsidR="00A63227" w:rsidRPr="00102E65" w:rsidRDefault="00A63227" w:rsidP="00A63227">
            <w:pPr>
              <w:rPr>
                <w:sz w:val="18"/>
                <w:szCs w:val="18"/>
              </w:rPr>
            </w:pPr>
            <w:r w:rsidRPr="00102E65">
              <w:rPr>
                <w:sz w:val="18"/>
                <w:szCs w:val="18"/>
              </w:rPr>
              <w:t>"Hgb-9-29"</w:t>
            </w:r>
          </w:p>
        </w:tc>
        <w:tc>
          <w:tcPr>
            <w:tcW w:w="1476" w:type="dxa"/>
          </w:tcPr>
          <w:p w14:paraId="1F874938" w14:textId="77777777" w:rsidR="00A63227" w:rsidRPr="00102E65" w:rsidRDefault="00A63227" w:rsidP="00A63227">
            <w:pPr>
              <w:rPr>
                <w:sz w:val="18"/>
                <w:szCs w:val="18"/>
              </w:rPr>
            </w:pPr>
            <w:r w:rsidRPr="00102E65">
              <w:rPr>
                <w:sz w:val="18"/>
                <w:szCs w:val="18"/>
              </w:rPr>
              <w:t>"POTRERO VALLEY HIGHLANDS"</w:t>
            </w:r>
          </w:p>
        </w:tc>
        <w:tc>
          <w:tcPr>
            <w:tcW w:w="1086" w:type="dxa"/>
          </w:tcPr>
          <w:p w14:paraId="2410AF67" w14:textId="77777777" w:rsidR="00A63227" w:rsidRPr="00102E65" w:rsidRDefault="00A63227" w:rsidP="00A63227">
            <w:pPr>
              <w:rPr>
                <w:sz w:val="18"/>
                <w:szCs w:val="18"/>
              </w:rPr>
            </w:pPr>
            <w:r w:rsidRPr="00102E65">
              <w:rPr>
                <w:sz w:val="18"/>
                <w:szCs w:val="18"/>
              </w:rPr>
              <w:t>1384.48</w:t>
            </w:r>
          </w:p>
        </w:tc>
        <w:tc>
          <w:tcPr>
            <w:tcW w:w="889" w:type="dxa"/>
          </w:tcPr>
          <w:p w14:paraId="2F25D5E4" w14:textId="77777777" w:rsidR="00A63227" w:rsidRPr="00102E65" w:rsidRDefault="00A63227" w:rsidP="00A63227">
            <w:pPr>
              <w:rPr>
                <w:sz w:val="18"/>
                <w:szCs w:val="18"/>
              </w:rPr>
            </w:pPr>
            <w:r w:rsidRPr="00102E65">
              <w:rPr>
                <w:sz w:val="18"/>
                <w:szCs w:val="18"/>
              </w:rPr>
              <w:t>"yes"</w:t>
            </w:r>
          </w:p>
        </w:tc>
      </w:tr>
      <w:tr w:rsidR="0092099D" w:rsidRPr="0092099D" w14:paraId="31E15DA3" w14:textId="77777777" w:rsidTr="0092099D">
        <w:tc>
          <w:tcPr>
            <w:tcW w:w="859" w:type="dxa"/>
          </w:tcPr>
          <w:p w14:paraId="50080DFD" w14:textId="77777777" w:rsidR="00A63227" w:rsidRPr="00102E65" w:rsidRDefault="00A63227" w:rsidP="00A63227">
            <w:pPr>
              <w:rPr>
                <w:sz w:val="18"/>
                <w:szCs w:val="18"/>
              </w:rPr>
            </w:pPr>
            <w:r w:rsidRPr="00102E65">
              <w:rPr>
                <w:sz w:val="18"/>
                <w:szCs w:val="18"/>
              </w:rPr>
              <w:t>"Hgb-9-3"</w:t>
            </w:r>
          </w:p>
        </w:tc>
        <w:tc>
          <w:tcPr>
            <w:tcW w:w="1476" w:type="dxa"/>
          </w:tcPr>
          <w:p w14:paraId="600D77A7" w14:textId="77777777" w:rsidR="00A63227" w:rsidRPr="00102E65" w:rsidRDefault="00A63227" w:rsidP="00A63227">
            <w:pPr>
              <w:rPr>
                <w:sz w:val="18"/>
                <w:szCs w:val="18"/>
              </w:rPr>
            </w:pPr>
            <w:r w:rsidRPr="00102E65">
              <w:rPr>
                <w:sz w:val="18"/>
                <w:szCs w:val="18"/>
              </w:rPr>
              <w:t>"SAN ONOFRE VALLEY HIGHLANDS"</w:t>
            </w:r>
          </w:p>
        </w:tc>
        <w:tc>
          <w:tcPr>
            <w:tcW w:w="1086" w:type="dxa"/>
          </w:tcPr>
          <w:p w14:paraId="7FB42C36" w14:textId="77777777" w:rsidR="00A63227" w:rsidRPr="00102E65" w:rsidRDefault="00A63227" w:rsidP="00A63227">
            <w:pPr>
              <w:rPr>
                <w:sz w:val="18"/>
                <w:szCs w:val="18"/>
              </w:rPr>
            </w:pPr>
            <w:r w:rsidRPr="00102E65">
              <w:rPr>
                <w:sz w:val="18"/>
                <w:szCs w:val="18"/>
              </w:rPr>
              <w:t>525</w:t>
            </w:r>
          </w:p>
        </w:tc>
        <w:tc>
          <w:tcPr>
            <w:tcW w:w="889" w:type="dxa"/>
          </w:tcPr>
          <w:p w14:paraId="3E111F0F" w14:textId="77777777" w:rsidR="00A63227" w:rsidRPr="00102E65" w:rsidRDefault="00A63227" w:rsidP="00A63227">
            <w:pPr>
              <w:rPr>
                <w:sz w:val="18"/>
                <w:szCs w:val="18"/>
              </w:rPr>
            </w:pPr>
            <w:r w:rsidRPr="00102E65">
              <w:rPr>
                <w:sz w:val="18"/>
                <w:szCs w:val="18"/>
              </w:rPr>
              <w:t>"no"</w:t>
            </w:r>
          </w:p>
        </w:tc>
      </w:tr>
      <w:tr w:rsidR="0092099D" w:rsidRPr="0092099D" w14:paraId="26473192" w14:textId="77777777" w:rsidTr="0092099D">
        <w:tc>
          <w:tcPr>
            <w:tcW w:w="859" w:type="dxa"/>
          </w:tcPr>
          <w:p w14:paraId="2DD2123A" w14:textId="77777777" w:rsidR="00A63227" w:rsidRPr="00102E65" w:rsidRDefault="00A63227" w:rsidP="00A63227">
            <w:pPr>
              <w:rPr>
                <w:sz w:val="18"/>
                <w:szCs w:val="18"/>
              </w:rPr>
            </w:pPr>
            <w:r w:rsidRPr="00102E65">
              <w:rPr>
                <w:sz w:val="18"/>
                <w:szCs w:val="18"/>
              </w:rPr>
              <w:t>"Hgb-9-32"</w:t>
            </w:r>
          </w:p>
        </w:tc>
        <w:tc>
          <w:tcPr>
            <w:tcW w:w="1476" w:type="dxa"/>
          </w:tcPr>
          <w:p w14:paraId="6F121701" w14:textId="77777777" w:rsidR="00A63227" w:rsidRPr="00102E65" w:rsidRDefault="00A63227" w:rsidP="00A63227">
            <w:pPr>
              <w:rPr>
                <w:sz w:val="18"/>
                <w:szCs w:val="18"/>
              </w:rPr>
            </w:pPr>
            <w:r w:rsidRPr="00102E65">
              <w:rPr>
                <w:sz w:val="18"/>
                <w:szCs w:val="18"/>
              </w:rPr>
              <w:t>"SAN MARCOS AREA HIGHLANDS"</w:t>
            </w:r>
          </w:p>
        </w:tc>
        <w:tc>
          <w:tcPr>
            <w:tcW w:w="1086" w:type="dxa"/>
          </w:tcPr>
          <w:p w14:paraId="24097CB3" w14:textId="77777777" w:rsidR="00A63227" w:rsidRPr="00102E65" w:rsidRDefault="00A63227" w:rsidP="00A63227">
            <w:pPr>
              <w:rPr>
                <w:sz w:val="18"/>
                <w:szCs w:val="18"/>
              </w:rPr>
            </w:pPr>
            <w:r w:rsidRPr="00102E65">
              <w:rPr>
                <w:sz w:val="18"/>
                <w:szCs w:val="18"/>
              </w:rPr>
              <w:t>1906.82</w:t>
            </w:r>
          </w:p>
        </w:tc>
        <w:tc>
          <w:tcPr>
            <w:tcW w:w="889" w:type="dxa"/>
          </w:tcPr>
          <w:p w14:paraId="1B0191E8" w14:textId="77777777" w:rsidR="00A63227" w:rsidRPr="00102E65" w:rsidRDefault="00A63227" w:rsidP="00A63227">
            <w:pPr>
              <w:rPr>
                <w:sz w:val="18"/>
                <w:szCs w:val="18"/>
              </w:rPr>
            </w:pPr>
            <w:r w:rsidRPr="00102E65">
              <w:rPr>
                <w:sz w:val="18"/>
                <w:szCs w:val="18"/>
              </w:rPr>
              <w:t>"no"</w:t>
            </w:r>
          </w:p>
        </w:tc>
      </w:tr>
      <w:tr w:rsidR="0092099D" w:rsidRPr="0092099D" w14:paraId="2662259C" w14:textId="77777777" w:rsidTr="0092099D">
        <w:tc>
          <w:tcPr>
            <w:tcW w:w="859" w:type="dxa"/>
          </w:tcPr>
          <w:p w14:paraId="14458209" w14:textId="77777777" w:rsidR="00A63227" w:rsidRPr="00102E65" w:rsidRDefault="00A63227" w:rsidP="00A63227">
            <w:pPr>
              <w:rPr>
                <w:sz w:val="18"/>
                <w:szCs w:val="18"/>
              </w:rPr>
            </w:pPr>
            <w:r w:rsidRPr="00102E65">
              <w:rPr>
                <w:sz w:val="18"/>
                <w:szCs w:val="18"/>
              </w:rPr>
              <w:t>"Hgb-9-4"</w:t>
            </w:r>
          </w:p>
        </w:tc>
        <w:tc>
          <w:tcPr>
            <w:tcW w:w="1476" w:type="dxa"/>
          </w:tcPr>
          <w:p w14:paraId="499A5E7F" w14:textId="77777777" w:rsidR="00A63227" w:rsidRPr="00102E65" w:rsidRDefault="00A63227" w:rsidP="00A63227">
            <w:pPr>
              <w:rPr>
                <w:sz w:val="18"/>
                <w:szCs w:val="18"/>
              </w:rPr>
            </w:pPr>
            <w:r w:rsidRPr="00102E65">
              <w:rPr>
                <w:sz w:val="18"/>
                <w:szCs w:val="18"/>
              </w:rPr>
              <w:t>"SANTA MARGARITA VALLEY HIGHLANDS"</w:t>
            </w:r>
          </w:p>
        </w:tc>
        <w:tc>
          <w:tcPr>
            <w:tcW w:w="1086" w:type="dxa"/>
          </w:tcPr>
          <w:p w14:paraId="42281610" w14:textId="77777777" w:rsidR="00A63227" w:rsidRPr="00102E65" w:rsidRDefault="00A63227" w:rsidP="00A63227">
            <w:pPr>
              <w:rPr>
                <w:sz w:val="18"/>
                <w:szCs w:val="18"/>
              </w:rPr>
            </w:pPr>
            <w:r w:rsidRPr="00102E65">
              <w:rPr>
                <w:sz w:val="18"/>
                <w:szCs w:val="18"/>
              </w:rPr>
              <w:t>1466.27</w:t>
            </w:r>
          </w:p>
        </w:tc>
        <w:tc>
          <w:tcPr>
            <w:tcW w:w="889" w:type="dxa"/>
          </w:tcPr>
          <w:p w14:paraId="16E33B2F" w14:textId="77777777" w:rsidR="00A63227" w:rsidRPr="00102E65" w:rsidRDefault="00A63227" w:rsidP="00A63227">
            <w:pPr>
              <w:rPr>
                <w:sz w:val="18"/>
                <w:szCs w:val="18"/>
              </w:rPr>
            </w:pPr>
            <w:r w:rsidRPr="00102E65">
              <w:rPr>
                <w:sz w:val="18"/>
                <w:szCs w:val="18"/>
              </w:rPr>
              <w:t>"yes"</w:t>
            </w:r>
          </w:p>
        </w:tc>
      </w:tr>
      <w:tr w:rsidR="0092099D" w:rsidRPr="0092099D" w14:paraId="4831F875" w14:textId="77777777" w:rsidTr="0092099D">
        <w:tc>
          <w:tcPr>
            <w:tcW w:w="859" w:type="dxa"/>
          </w:tcPr>
          <w:p w14:paraId="1E49999B" w14:textId="77777777" w:rsidR="00A63227" w:rsidRPr="00102E65" w:rsidRDefault="00A63227" w:rsidP="00A63227">
            <w:pPr>
              <w:rPr>
                <w:sz w:val="18"/>
                <w:szCs w:val="18"/>
              </w:rPr>
            </w:pPr>
            <w:r w:rsidRPr="00102E65">
              <w:rPr>
                <w:sz w:val="18"/>
                <w:szCs w:val="18"/>
              </w:rPr>
              <w:t>"Hgb-9-5"</w:t>
            </w:r>
          </w:p>
        </w:tc>
        <w:tc>
          <w:tcPr>
            <w:tcW w:w="1476" w:type="dxa"/>
          </w:tcPr>
          <w:p w14:paraId="0896912D" w14:textId="77777777" w:rsidR="00A63227" w:rsidRPr="00102E65" w:rsidRDefault="00A63227" w:rsidP="00A63227">
            <w:pPr>
              <w:rPr>
                <w:sz w:val="18"/>
                <w:szCs w:val="18"/>
              </w:rPr>
            </w:pPr>
            <w:r w:rsidRPr="00102E65">
              <w:rPr>
                <w:sz w:val="18"/>
                <w:szCs w:val="18"/>
              </w:rPr>
              <w:t>"TEMECULA VALLEY HIGHLANDS"</w:t>
            </w:r>
          </w:p>
        </w:tc>
        <w:tc>
          <w:tcPr>
            <w:tcW w:w="1086" w:type="dxa"/>
          </w:tcPr>
          <w:p w14:paraId="134C11DD" w14:textId="77777777" w:rsidR="00A63227" w:rsidRPr="00102E65" w:rsidRDefault="00A63227" w:rsidP="00A63227">
            <w:pPr>
              <w:rPr>
                <w:sz w:val="18"/>
                <w:szCs w:val="18"/>
              </w:rPr>
            </w:pPr>
            <w:r w:rsidRPr="00102E65">
              <w:rPr>
                <w:sz w:val="18"/>
                <w:szCs w:val="18"/>
              </w:rPr>
              <w:t>1639.68</w:t>
            </w:r>
          </w:p>
        </w:tc>
        <w:tc>
          <w:tcPr>
            <w:tcW w:w="889" w:type="dxa"/>
          </w:tcPr>
          <w:p w14:paraId="68560CB2" w14:textId="77777777" w:rsidR="00A63227" w:rsidRPr="00102E65" w:rsidRDefault="00A63227" w:rsidP="00A63227">
            <w:pPr>
              <w:rPr>
                <w:sz w:val="18"/>
                <w:szCs w:val="18"/>
              </w:rPr>
            </w:pPr>
            <w:r w:rsidRPr="00102E65">
              <w:rPr>
                <w:sz w:val="18"/>
                <w:szCs w:val="18"/>
              </w:rPr>
              <w:t>"yes"</w:t>
            </w:r>
          </w:p>
        </w:tc>
      </w:tr>
      <w:tr w:rsidR="0092099D" w:rsidRPr="0092099D" w14:paraId="6799F604" w14:textId="77777777" w:rsidTr="0092099D">
        <w:tc>
          <w:tcPr>
            <w:tcW w:w="859" w:type="dxa"/>
          </w:tcPr>
          <w:p w14:paraId="40157AA5" w14:textId="77777777" w:rsidR="00A63227" w:rsidRPr="00102E65" w:rsidRDefault="00A63227" w:rsidP="00A63227">
            <w:pPr>
              <w:rPr>
                <w:sz w:val="18"/>
                <w:szCs w:val="18"/>
              </w:rPr>
            </w:pPr>
            <w:r w:rsidRPr="00102E65">
              <w:rPr>
                <w:sz w:val="18"/>
                <w:szCs w:val="18"/>
              </w:rPr>
              <w:t>"Hgb-9-6"</w:t>
            </w:r>
          </w:p>
        </w:tc>
        <w:tc>
          <w:tcPr>
            <w:tcW w:w="1476" w:type="dxa"/>
          </w:tcPr>
          <w:p w14:paraId="130ED320" w14:textId="77777777" w:rsidR="00A63227" w:rsidRPr="00102E65" w:rsidRDefault="00A63227" w:rsidP="00A63227">
            <w:pPr>
              <w:rPr>
                <w:sz w:val="18"/>
                <w:szCs w:val="18"/>
              </w:rPr>
            </w:pPr>
            <w:r w:rsidRPr="00102E65">
              <w:rPr>
                <w:sz w:val="18"/>
                <w:szCs w:val="18"/>
              </w:rPr>
              <w:t>"CAHUILLA VALLEY HIGHLANDS"</w:t>
            </w:r>
          </w:p>
        </w:tc>
        <w:tc>
          <w:tcPr>
            <w:tcW w:w="1086" w:type="dxa"/>
          </w:tcPr>
          <w:p w14:paraId="3AC63B88" w14:textId="77777777" w:rsidR="00A63227" w:rsidRPr="00102E65" w:rsidRDefault="00A63227" w:rsidP="00A63227">
            <w:pPr>
              <w:rPr>
                <w:sz w:val="18"/>
                <w:szCs w:val="18"/>
              </w:rPr>
            </w:pPr>
            <w:r w:rsidRPr="00102E65">
              <w:rPr>
                <w:sz w:val="18"/>
                <w:szCs w:val="18"/>
              </w:rPr>
              <w:t>1476.15</w:t>
            </w:r>
          </w:p>
        </w:tc>
        <w:tc>
          <w:tcPr>
            <w:tcW w:w="889" w:type="dxa"/>
          </w:tcPr>
          <w:p w14:paraId="61E6A021" w14:textId="77777777" w:rsidR="00A63227" w:rsidRPr="00102E65" w:rsidRDefault="00A63227" w:rsidP="00A63227">
            <w:pPr>
              <w:rPr>
                <w:sz w:val="18"/>
                <w:szCs w:val="18"/>
              </w:rPr>
            </w:pPr>
            <w:r w:rsidRPr="00102E65">
              <w:rPr>
                <w:sz w:val="18"/>
                <w:szCs w:val="18"/>
              </w:rPr>
              <w:t>"yes"</w:t>
            </w:r>
          </w:p>
        </w:tc>
      </w:tr>
      <w:tr w:rsidR="0092099D" w:rsidRPr="0092099D" w14:paraId="6476838B" w14:textId="77777777" w:rsidTr="0092099D">
        <w:tc>
          <w:tcPr>
            <w:tcW w:w="859" w:type="dxa"/>
          </w:tcPr>
          <w:p w14:paraId="187FE41A" w14:textId="77777777" w:rsidR="00A63227" w:rsidRPr="00102E65" w:rsidRDefault="00A63227" w:rsidP="00A63227">
            <w:pPr>
              <w:rPr>
                <w:sz w:val="18"/>
                <w:szCs w:val="18"/>
              </w:rPr>
            </w:pPr>
            <w:r w:rsidRPr="00102E65">
              <w:rPr>
                <w:sz w:val="18"/>
                <w:szCs w:val="18"/>
              </w:rPr>
              <w:t>"Hgb-9-7"</w:t>
            </w:r>
          </w:p>
        </w:tc>
        <w:tc>
          <w:tcPr>
            <w:tcW w:w="1476" w:type="dxa"/>
          </w:tcPr>
          <w:p w14:paraId="7D5E7B74" w14:textId="77777777" w:rsidR="00A63227" w:rsidRPr="00102E65" w:rsidRDefault="00A63227" w:rsidP="00A63227">
            <w:pPr>
              <w:rPr>
                <w:sz w:val="18"/>
                <w:szCs w:val="18"/>
              </w:rPr>
            </w:pPr>
            <w:r w:rsidRPr="00102E65">
              <w:rPr>
                <w:sz w:val="18"/>
                <w:szCs w:val="18"/>
              </w:rPr>
              <w:t>"SAN LUIS REY VALLEY HIGHLANDS"</w:t>
            </w:r>
          </w:p>
        </w:tc>
        <w:tc>
          <w:tcPr>
            <w:tcW w:w="1086" w:type="dxa"/>
          </w:tcPr>
          <w:p w14:paraId="2CB31252" w14:textId="77777777" w:rsidR="00A63227" w:rsidRPr="00102E65" w:rsidRDefault="00A63227" w:rsidP="00A63227">
            <w:pPr>
              <w:rPr>
                <w:sz w:val="18"/>
                <w:szCs w:val="18"/>
              </w:rPr>
            </w:pPr>
            <w:r w:rsidRPr="00102E65">
              <w:rPr>
                <w:sz w:val="18"/>
                <w:szCs w:val="18"/>
              </w:rPr>
              <w:t>1567.14</w:t>
            </w:r>
          </w:p>
        </w:tc>
        <w:tc>
          <w:tcPr>
            <w:tcW w:w="889" w:type="dxa"/>
          </w:tcPr>
          <w:p w14:paraId="6CD28CF5" w14:textId="77777777" w:rsidR="00A63227" w:rsidRPr="00102E65" w:rsidRDefault="00A63227" w:rsidP="00A63227">
            <w:pPr>
              <w:rPr>
                <w:sz w:val="18"/>
                <w:szCs w:val="18"/>
              </w:rPr>
            </w:pPr>
            <w:r w:rsidRPr="00102E65">
              <w:rPr>
                <w:sz w:val="18"/>
                <w:szCs w:val="18"/>
              </w:rPr>
              <w:t>"no"</w:t>
            </w:r>
          </w:p>
        </w:tc>
      </w:tr>
      <w:tr w:rsidR="0092099D" w:rsidRPr="0092099D" w14:paraId="6808385C" w14:textId="77777777" w:rsidTr="0092099D">
        <w:tc>
          <w:tcPr>
            <w:tcW w:w="859" w:type="dxa"/>
          </w:tcPr>
          <w:p w14:paraId="31A1651B" w14:textId="77777777" w:rsidR="00A63227" w:rsidRPr="00102E65" w:rsidRDefault="00A63227" w:rsidP="00A63227">
            <w:pPr>
              <w:rPr>
                <w:sz w:val="18"/>
                <w:szCs w:val="18"/>
              </w:rPr>
            </w:pPr>
            <w:r w:rsidRPr="00102E65">
              <w:rPr>
                <w:sz w:val="18"/>
                <w:szCs w:val="18"/>
              </w:rPr>
              <w:t>"Hgb-9-8"</w:t>
            </w:r>
          </w:p>
        </w:tc>
        <w:tc>
          <w:tcPr>
            <w:tcW w:w="1476" w:type="dxa"/>
          </w:tcPr>
          <w:p w14:paraId="17B08F15" w14:textId="77777777" w:rsidR="00A63227" w:rsidRPr="00102E65" w:rsidRDefault="00A63227" w:rsidP="00A63227">
            <w:pPr>
              <w:rPr>
                <w:sz w:val="18"/>
                <w:szCs w:val="18"/>
              </w:rPr>
            </w:pPr>
            <w:r w:rsidRPr="00102E65">
              <w:rPr>
                <w:sz w:val="18"/>
                <w:szCs w:val="18"/>
              </w:rPr>
              <w:t>"WARNER VALLEY HIGHLANDS"</w:t>
            </w:r>
          </w:p>
        </w:tc>
        <w:tc>
          <w:tcPr>
            <w:tcW w:w="1086" w:type="dxa"/>
          </w:tcPr>
          <w:p w14:paraId="6B6DDD09" w14:textId="77777777" w:rsidR="00A63227" w:rsidRPr="00102E65" w:rsidRDefault="00A63227" w:rsidP="00A63227">
            <w:pPr>
              <w:rPr>
                <w:sz w:val="18"/>
                <w:szCs w:val="18"/>
              </w:rPr>
            </w:pPr>
            <w:r w:rsidRPr="00102E65">
              <w:rPr>
                <w:sz w:val="18"/>
                <w:szCs w:val="18"/>
              </w:rPr>
              <w:t>1214.8</w:t>
            </w:r>
          </w:p>
        </w:tc>
        <w:tc>
          <w:tcPr>
            <w:tcW w:w="889" w:type="dxa"/>
          </w:tcPr>
          <w:p w14:paraId="70C59C40" w14:textId="77777777" w:rsidR="00A63227" w:rsidRPr="00102E65" w:rsidRDefault="00A63227" w:rsidP="00A63227">
            <w:pPr>
              <w:rPr>
                <w:sz w:val="18"/>
                <w:szCs w:val="18"/>
              </w:rPr>
            </w:pPr>
            <w:r w:rsidRPr="00102E65">
              <w:rPr>
                <w:sz w:val="18"/>
                <w:szCs w:val="18"/>
              </w:rPr>
              <w:t>"yes"</w:t>
            </w:r>
          </w:p>
        </w:tc>
      </w:tr>
      <w:tr w:rsidR="0092099D" w:rsidRPr="0092099D" w14:paraId="36E8A07C" w14:textId="77777777" w:rsidTr="0092099D">
        <w:tc>
          <w:tcPr>
            <w:tcW w:w="859" w:type="dxa"/>
          </w:tcPr>
          <w:p w14:paraId="1E671E08" w14:textId="77777777" w:rsidR="00A63227" w:rsidRPr="00102E65" w:rsidRDefault="00A63227" w:rsidP="00A63227">
            <w:pPr>
              <w:rPr>
                <w:sz w:val="18"/>
                <w:szCs w:val="18"/>
              </w:rPr>
            </w:pPr>
            <w:r w:rsidRPr="00102E65">
              <w:rPr>
                <w:sz w:val="18"/>
                <w:szCs w:val="18"/>
              </w:rPr>
              <w:t>"Hgb-9-9"</w:t>
            </w:r>
          </w:p>
        </w:tc>
        <w:tc>
          <w:tcPr>
            <w:tcW w:w="1476" w:type="dxa"/>
          </w:tcPr>
          <w:p w14:paraId="74F7CF00" w14:textId="77777777" w:rsidR="00A63227" w:rsidRPr="00102E65" w:rsidRDefault="00A63227" w:rsidP="00A63227">
            <w:pPr>
              <w:rPr>
                <w:sz w:val="18"/>
                <w:szCs w:val="18"/>
              </w:rPr>
            </w:pPr>
            <w:r w:rsidRPr="00102E65">
              <w:rPr>
                <w:sz w:val="18"/>
                <w:szCs w:val="18"/>
              </w:rPr>
              <w:t>"ESCONDIDO VALLEY HIGHLANDS"</w:t>
            </w:r>
          </w:p>
        </w:tc>
        <w:tc>
          <w:tcPr>
            <w:tcW w:w="1086" w:type="dxa"/>
          </w:tcPr>
          <w:p w14:paraId="61CD38BF" w14:textId="77777777" w:rsidR="00A63227" w:rsidRPr="00102E65" w:rsidRDefault="00A63227" w:rsidP="00A63227">
            <w:pPr>
              <w:rPr>
                <w:sz w:val="18"/>
                <w:szCs w:val="18"/>
              </w:rPr>
            </w:pPr>
            <w:r w:rsidRPr="00102E65">
              <w:rPr>
                <w:sz w:val="18"/>
                <w:szCs w:val="18"/>
              </w:rPr>
              <w:t>1642.68</w:t>
            </w:r>
          </w:p>
        </w:tc>
        <w:tc>
          <w:tcPr>
            <w:tcW w:w="889" w:type="dxa"/>
          </w:tcPr>
          <w:p w14:paraId="1906DA12" w14:textId="77777777" w:rsidR="00A63227" w:rsidRPr="00102E65" w:rsidRDefault="00A63227" w:rsidP="00A63227">
            <w:pPr>
              <w:rPr>
                <w:sz w:val="18"/>
                <w:szCs w:val="18"/>
              </w:rPr>
            </w:pPr>
            <w:r w:rsidRPr="00102E65">
              <w:rPr>
                <w:sz w:val="18"/>
                <w:szCs w:val="18"/>
              </w:rPr>
              <w:t>"no"</w:t>
            </w:r>
          </w:p>
        </w:tc>
      </w:tr>
      <w:tr w:rsidR="0092099D" w:rsidRPr="0092099D" w14:paraId="4E2F2923" w14:textId="77777777" w:rsidTr="0092099D">
        <w:tc>
          <w:tcPr>
            <w:tcW w:w="859" w:type="dxa"/>
          </w:tcPr>
          <w:p w14:paraId="15617484" w14:textId="77777777" w:rsidR="00A63227" w:rsidRPr="00102E65" w:rsidRDefault="00A63227" w:rsidP="00A63227">
            <w:pPr>
              <w:rPr>
                <w:sz w:val="18"/>
                <w:szCs w:val="18"/>
              </w:rPr>
            </w:pPr>
            <w:r w:rsidRPr="00102E65">
              <w:rPr>
                <w:sz w:val="18"/>
                <w:szCs w:val="18"/>
              </w:rPr>
              <w:t>"Hp-1.1"</w:t>
            </w:r>
          </w:p>
        </w:tc>
        <w:tc>
          <w:tcPr>
            <w:tcW w:w="1476" w:type="dxa"/>
          </w:tcPr>
          <w:p w14:paraId="56BF99A9" w14:textId="77777777" w:rsidR="00A63227" w:rsidRPr="00102E65" w:rsidRDefault="00A63227" w:rsidP="00A63227">
            <w:pPr>
              <w:rPr>
                <w:sz w:val="18"/>
                <w:szCs w:val="18"/>
              </w:rPr>
            </w:pPr>
            <w:r w:rsidRPr="00102E65">
              <w:rPr>
                <w:sz w:val="18"/>
                <w:szCs w:val="18"/>
              </w:rPr>
              <w:t>"Northern Coast Ranges - North Coast"</w:t>
            </w:r>
          </w:p>
        </w:tc>
        <w:tc>
          <w:tcPr>
            <w:tcW w:w="1086" w:type="dxa"/>
          </w:tcPr>
          <w:p w14:paraId="0F76BA98" w14:textId="77777777" w:rsidR="00A63227" w:rsidRPr="00102E65" w:rsidRDefault="00A63227" w:rsidP="00A63227">
            <w:pPr>
              <w:rPr>
                <w:sz w:val="18"/>
                <w:szCs w:val="18"/>
              </w:rPr>
            </w:pPr>
            <w:r w:rsidRPr="00102E65">
              <w:rPr>
                <w:sz w:val="18"/>
                <w:szCs w:val="18"/>
              </w:rPr>
              <w:t>422.31</w:t>
            </w:r>
          </w:p>
        </w:tc>
        <w:tc>
          <w:tcPr>
            <w:tcW w:w="889" w:type="dxa"/>
          </w:tcPr>
          <w:p w14:paraId="58E116A9" w14:textId="77777777" w:rsidR="00A63227" w:rsidRPr="00102E65" w:rsidRDefault="00A63227" w:rsidP="00A63227">
            <w:pPr>
              <w:rPr>
                <w:sz w:val="18"/>
                <w:szCs w:val="18"/>
              </w:rPr>
            </w:pPr>
            <w:r w:rsidRPr="00102E65">
              <w:rPr>
                <w:sz w:val="18"/>
                <w:szCs w:val="18"/>
              </w:rPr>
              <w:t>"yes"</w:t>
            </w:r>
          </w:p>
        </w:tc>
      </w:tr>
      <w:tr w:rsidR="0092099D" w:rsidRPr="0092099D" w14:paraId="19D23279" w14:textId="77777777" w:rsidTr="0092099D">
        <w:tc>
          <w:tcPr>
            <w:tcW w:w="859" w:type="dxa"/>
          </w:tcPr>
          <w:p w14:paraId="0249F218" w14:textId="77777777" w:rsidR="00A63227" w:rsidRPr="00102E65" w:rsidRDefault="00A63227" w:rsidP="00A63227">
            <w:pPr>
              <w:rPr>
                <w:sz w:val="18"/>
                <w:szCs w:val="18"/>
              </w:rPr>
            </w:pPr>
            <w:r w:rsidRPr="00102E65">
              <w:rPr>
                <w:sz w:val="18"/>
                <w:szCs w:val="18"/>
              </w:rPr>
              <w:t>"Hp-1.2"</w:t>
            </w:r>
          </w:p>
        </w:tc>
        <w:tc>
          <w:tcPr>
            <w:tcW w:w="1476" w:type="dxa"/>
          </w:tcPr>
          <w:p w14:paraId="69D9360B" w14:textId="77777777" w:rsidR="00A63227" w:rsidRPr="00102E65" w:rsidRDefault="00A63227" w:rsidP="00A63227">
            <w:pPr>
              <w:rPr>
                <w:sz w:val="18"/>
                <w:szCs w:val="18"/>
              </w:rPr>
            </w:pPr>
            <w:r w:rsidRPr="00102E65">
              <w:rPr>
                <w:sz w:val="18"/>
                <w:szCs w:val="18"/>
              </w:rPr>
              <w:t>"Northern Coast Ranges - Central Coast"</w:t>
            </w:r>
          </w:p>
        </w:tc>
        <w:tc>
          <w:tcPr>
            <w:tcW w:w="1086" w:type="dxa"/>
          </w:tcPr>
          <w:p w14:paraId="4CFB2E19" w14:textId="77777777" w:rsidR="00A63227" w:rsidRPr="00102E65" w:rsidRDefault="00A63227" w:rsidP="00A63227">
            <w:pPr>
              <w:rPr>
                <w:sz w:val="18"/>
                <w:szCs w:val="18"/>
              </w:rPr>
            </w:pPr>
            <w:r w:rsidRPr="00102E65">
              <w:rPr>
                <w:sz w:val="18"/>
                <w:szCs w:val="18"/>
              </w:rPr>
              <w:t>548.79</w:t>
            </w:r>
          </w:p>
        </w:tc>
        <w:tc>
          <w:tcPr>
            <w:tcW w:w="889" w:type="dxa"/>
          </w:tcPr>
          <w:p w14:paraId="5B24475A" w14:textId="77777777" w:rsidR="00A63227" w:rsidRPr="00102E65" w:rsidRDefault="00A63227" w:rsidP="00A63227">
            <w:pPr>
              <w:rPr>
                <w:sz w:val="18"/>
                <w:szCs w:val="18"/>
              </w:rPr>
            </w:pPr>
            <w:r w:rsidRPr="00102E65">
              <w:rPr>
                <w:sz w:val="18"/>
                <w:szCs w:val="18"/>
              </w:rPr>
              <w:t>"yes"</w:t>
            </w:r>
          </w:p>
        </w:tc>
      </w:tr>
      <w:tr w:rsidR="0092099D" w:rsidRPr="0092099D" w14:paraId="13EAADC5" w14:textId="77777777" w:rsidTr="0092099D">
        <w:tc>
          <w:tcPr>
            <w:tcW w:w="859" w:type="dxa"/>
          </w:tcPr>
          <w:p w14:paraId="2FE6F937" w14:textId="77777777" w:rsidR="00A63227" w:rsidRPr="00102E65" w:rsidRDefault="00A63227" w:rsidP="00A63227">
            <w:pPr>
              <w:rPr>
                <w:sz w:val="18"/>
                <w:szCs w:val="18"/>
              </w:rPr>
            </w:pPr>
            <w:r w:rsidRPr="00102E65">
              <w:rPr>
                <w:sz w:val="18"/>
                <w:szCs w:val="18"/>
              </w:rPr>
              <w:t>"Hp-1.3"</w:t>
            </w:r>
          </w:p>
        </w:tc>
        <w:tc>
          <w:tcPr>
            <w:tcW w:w="1476" w:type="dxa"/>
          </w:tcPr>
          <w:p w14:paraId="4AF381BB" w14:textId="77777777" w:rsidR="00A63227" w:rsidRPr="00102E65" w:rsidRDefault="00A63227" w:rsidP="00A63227">
            <w:pPr>
              <w:rPr>
                <w:sz w:val="18"/>
                <w:szCs w:val="18"/>
              </w:rPr>
            </w:pPr>
            <w:r w:rsidRPr="00102E65">
              <w:rPr>
                <w:sz w:val="18"/>
                <w:szCs w:val="18"/>
              </w:rPr>
              <w:t>"Northern Coast Ranges - Southern Coast"</w:t>
            </w:r>
          </w:p>
        </w:tc>
        <w:tc>
          <w:tcPr>
            <w:tcW w:w="1086" w:type="dxa"/>
          </w:tcPr>
          <w:p w14:paraId="7AC4B919" w14:textId="77777777" w:rsidR="00A63227" w:rsidRPr="00102E65" w:rsidRDefault="00A63227" w:rsidP="00A63227">
            <w:pPr>
              <w:rPr>
                <w:sz w:val="18"/>
                <w:szCs w:val="18"/>
              </w:rPr>
            </w:pPr>
            <w:r w:rsidRPr="00102E65">
              <w:rPr>
                <w:sz w:val="18"/>
                <w:szCs w:val="18"/>
              </w:rPr>
              <w:t>530.46</w:t>
            </w:r>
          </w:p>
        </w:tc>
        <w:tc>
          <w:tcPr>
            <w:tcW w:w="889" w:type="dxa"/>
          </w:tcPr>
          <w:p w14:paraId="67FDEFF0" w14:textId="77777777" w:rsidR="00A63227" w:rsidRPr="00102E65" w:rsidRDefault="00A63227" w:rsidP="00A63227">
            <w:pPr>
              <w:rPr>
                <w:sz w:val="18"/>
                <w:szCs w:val="18"/>
              </w:rPr>
            </w:pPr>
            <w:r w:rsidRPr="00102E65">
              <w:rPr>
                <w:sz w:val="18"/>
                <w:szCs w:val="18"/>
              </w:rPr>
              <w:t>"yes"</w:t>
            </w:r>
          </w:p>
        </w:tc>
      </w:tr>
      <w:tr w:rsidR="0092099D" w:rsidRPr="0092099D" w14:paraId="25BAED53" w14:textId="77777777" w:rsidTr="0092099D">
        <w:tc>
          <w:tcPr>
            <w:tcW w:w="859" w:type="dxa"/>
          </w:tcPr>
          <w:p w14:paraId="2D192167" w14:textId="77777777" w:rsidR="00A63227" w:rsidRPr="00102E65" w:rsidRDefault="00A63227" w:rsidP="00A63227">
            <w:pPr>
              <w:rPr>
                <w:sz w:val="18"/>
                <w:szCs w:val="18"/>
              </w:rPr>
            </w:pPr>
            <w:r w:rsidRPr="00102E65">
              <w:rPr>
                <w:sz w:val="18"/>
                <w:szCs w:val="18"/>
              </w:rPr>
              <w:lastRenderedPageBreak/>
              <w:t>"Hp-1.4"</w:t>
            </w:r>
          </w:p>
        </w:tc>
        <w:tc>
          <w:tcPr>
            <w:tcW w:w="1476" w:type="dxa"/>
          </w:tcPr>
          <w:p w14:paraId="38234728" w14:textId="77777777" w:rsidR="00A63227" w:rsidRPr="00102E65" w:rsidRDefault="00A63227" w:rsidP="00A63227">
            <w:pPr>
              <w:rPr>
                <w:sz w:val="18"/>
                <w:szCs w:val="18"/>
              </w:rPr>
            </w:pPr>
            <w:r w:rsidRPr="00102E65">
              <w:rPr>
                <w:sz w:val="18"/>
                <w:szCs w:val="18"/>
              </w:rPr>
              <w:t>"Northern Coast Ranges - Point Reyes"</w:t>
            </w:r>
          </w:p>
        </w:tc>
        <w:tc>
          <w:tcPr>
            <w:tcW w:w="1086" w:type="dxa"/>
          </w:tcPr>
          <w:p w14:paraId="3C6DA219" w14:textId="77777777" w:rsidR="00A63227" w:rsidRPr="00102E65" w:rsidRDefault="00A63227" w:rsidP="00A63227">
            <w:pPr>
              <w:rPr>
                <w:sz w:val="18"/>
                <w:szCs w:val="18"/>
              </w:rPr>
            </w:pPr>
            <w:r w:rsidRPr="00102E65">
              <w:rPr>
                <w:sz w:val="18"/>
                <w:szCs w:val="18"/>
              </w:rPr>
              <w:t>627.93</w:t>
            </w:r>
          </w:p>
        </w:tc>
        <w:tc>
          <w:tcPr>
            <w:tcW w:w="889" w:type="dxa"/>
          </w:tcPr>
          <w:p w14:paraId="54F06762" w14:textId="77777777" w:rsidR="00A63227" w:rsidRPr="00102E65" w:rsidRDefault="00A63227" w:rsidP="00A63227">
            <w:pPr>
              <w:rPr>
                <w:sz w:val="18"/>
                <w:szCs w:val="18"/>
              </w:rPr>
            </w:pPr>
            <w:r w:rsidRPr="00102E65">
              <w:rPr>
                <w:sz w:val="18"/>
                <w:szCs w:val="18"/>
              </w:rPr>
              <w:t>"yes"</w:t>
            </w:r>
          </w:p>
        </w:tc>
      </w:tr>
      <w:tr w:rsidR="0092099D" w:rsidRPr="0092099D" w14:paraId="0ECE6982" w14:textId="77777777" w:rsidTr="0092099D">
        <w:tc>
          <w:tcPr>
            <w:tcW w:w="859" w:type="dxa"/>
          </w:tcPr>
          <w:p w14:paraId="0F2F5103" w14:textId="77777777" w:rsidR="00A63227" w:rsidRPr="00102E65" w:rsidRDefault="00A63227" w:rsidP="00A63227">
            <w:pPr>
              <w:rPr>
                <w:sz w:val="18"/>
                <w:szCs w:val="18"/>
              </w:rPr>
            </w:pPr>
            <w:r w:rsidRPr="00102E65">
              <w:rPr>
                <w:sz w:val="18"/>
                <w:szCs w:val="18"/>
              </w:rPr>
              <w:t>"Hp-10.1"</w:t>
            </w:r>
          </w:p>
        </w:tc>
        <w:tc>
          <w:tcPr>
            <w:tcW w:w="1476" w:type="dxa"/>
          </w:tcPr>
          <w:p w14:paraId="25439AFC" w14:textId="77777777" w:rsidR="00A63227" w:rsidRPr="00102E65" w:rsidRDefault="00A63227" w:rsidP="00A63227">
            <w:pPr>
              <w:rPr>
                <w:sz w:val="18"/>
                <w:szCs w:val="18"/>
              </w:rPr>
            </w:pPr>
            <w:r w:rsidRPr="00102E65">
              <w:rPr>
                <w:sz w:val="18"/>
                <w:szCs w:val="18"/>
              </w:rPr>
              <w:t>"Desert - Eastern"</w:t>
            </w:r>
          </w:p>
        </w:tc>
        <w:tc>
          <w:tcPr>
            <w:tcW w:w="1086" w:type="dxa"/>
          </w:tcPr>
          <w:p w14:paraId="2D9D868C" w14:textId="77777777" w:rsidR="00A63227" w:rsidRPr="00102E65" w:rsidRDefault="00A63227" w:rsidP="00A63227">
            <w:pPr>
              <w:rPr>
                <w:sz w:val="18"/>
                <w:szCs w:val="18"/>
              </w:rPr>
            </w:pPr>
            <w:r w:rsidRPr="00102E65">
              <w:rPr>
                <w:sz w:val="18"/>
                <w:szCs w:val="18"/>
              </w:rPr>
              <w:t>555</w:t>
            </w:r>
          </w:p>
        </w:tc>
        <w:tc>
          <w:tcPr>
            <w:tcW w:w="889" w:type="dxa"/>
          </w:tcPr>
          <w:p w14:paraId="0F3F69E7" w14:textId="77777777" w:rsidR="00A63227" w:rsidRPr="00102E65" w:rsidRDefault="00A63227" w:rsidP="00A63227">
            <w:pPr>
              <w:rPr>
                <w:sz w:val="18"/>
                <w:szCs w:val="18"/>
              </w:rPr>
            </w:pPr>
            <w:r w:rsidRPr="00102E65">
              <w:rPr>
                <w:sz w:val="18"/>
                <w:szCs w:val="18"/>
              </w:rPr>
              <w:t>"yes"</w:t>
            </w:r>
          </w:p>
        </w:tc>
      </w:tr>
      <w:tr w:rsidR="0092099D" w:rsidRPr="0092099D" w14:paraId="2A62C89A" w14:textId="77777777" w:rsidTr="0092099D">
        <w:tc>
          <w:tcPr>
            <w:tcW w:w="859" w:type="dxa"/>
          </w:tcPr>
          <w:p w14:paraId="1FB2689C" w14:textId="77777777" w:rsidR="00A63227" w:rsidRPr="00102E65" w:rsidRDefault="00A63227" w:rsidP="00A63227">
            <w:pPr>
              <w:rPr>
                <w:sz w:val="18"/>
                <w:szCs w:val="18"/>
              </w:rPr>
            </w:pPr>
            <w:r w:rsidRPr="00102E65">
              <w:rPr>
                <w:sz w:val="18"/>
                <w:szCs w:val="18"/>
              </w:rPr>
              <w:t>"Hp-10.2"</w:t>
            </w:r>
          </w:p>
        </w:tc>
        <w:tc>
          <w:tcPr>
            <w:tcW w:w="1476" w:type="dxa"/>
          </w:tcPr>
          <w:p w14:paraId="1A63EDFC" w14:textId="77777777" w:rsidR="00A63227" w:rsidRPr="00102E65" w:rsidRDefault="00A63227" w:rsidP="00A63227">
            <w:pPr>
              <w:rPr>
                <w:sz w:val="18"/>
                <w:szCs w:val="18"/>
              </w:rPr>
            </w:pPr>
            <w:r w:rsidRPr="00102E65">
              <w:rPr>
                <w:sz w:val="18"/>
                <w:szCs w:val="18"/>
              </w:rPr>
              <w:t>"Desert - Southern"</w:t>
            </w:r>
          </w:p>
        </w:tc>
        <w:tc>
          <w:tcPr>
            <w:tcW w:w="1086" w:type="dxa"/>
          </w:tcPr>
          <w:p w14:paraId="06AD90B3" w14:textId="77777777" w:rsidR="00A63227" w:rsidRPr="00102E65" w:rsidRDefault="00A63227" w:rsidP="00A63227">
            <w:pPr>
              <w:rPr>
                <w:sz w:val="18"/>
                <w:szCs w:val="18"/>
              </w:rPr>
            </w:pPr>
            <w:r w:rsidRPr="00102E65">
              <w:rPr>
                <w:sz w:val="18"/>
                <w:szCs w:val="18"/>
              </w:rPr>
              <w:t>1031.21</w:t>
            </w:r>
          </w:p>
        </w:tc>
        <w:tc>
          <w:tcPr>
            <w:tcW w:w="889" w:type="dxa"/>
          </w:tcPr>
          <w:p w14:paraId="4B94E6B0" w14:textId="77777777" w:rsidR="00A63227" w:rsidRPr="00102E65" w:rsidRDefault="00A63227" w:rsidP="00A63227">
            <w:pPr>
              <w:rPr>
                <w:sz w:val="18"/>
                <w:szCs w:val="18"/>
              </w:rPr>
            </w:pPr>
            <w:r w:rsidRPr="00102E65">
              <w:rPr>
                <w:sz w:val="18"/>
                <w:szCs w:val="18"/>
              </w:rPr>
              <w:t>"no"</w:t>
            </w:r>
          </w:p>
        </w:tc>
      </w:tr>
      <w:tr w:rsidR="0092099D" w:rsidRPr="0092099D" w14:paraId="122BEC5C" w14:textId="77777777" w:rsidTr="0092099D">
        <w:tc>
          <w:tcPr>
            <w:tcW w:w="859" w:type="dxa"/>
          </w:tcPr>
          <w:p w14:paraId="2AB68D8B" w14:textId="77777777" w:rsidR="00A63227" w:rsidRPr="00102E65" w:rsidRDefault="00A63227" w:rsidP="00A63227">
            <w:pPr>
              <w:rPr>
                <w:sz w:val="18"/>
                <w:szCs w:val="18"/>
              </w:rPr>
            </w:pPr>
            <w:r w:rsidRPr="00102E65">
              <w:rPr>
                <w:sz w:val="18"/>
                <w:szCs w:val="18"/>
              </w:rPr>
              <w:t>"Hp-11"</w:t>
            </w:r>
          </w:p>
        </w:tc>
        <w:tc>
          <w:tcPr>
            <w:tcW w:w="1476" w:type="dxa"/>
          </w:tcPr>
          <w:p w14:paraId="3860DFEB" w14:textId="77777777" w:rsidR="00A63227" w:rsidRPr="00102E65" w:rsidRDefault="00A63227" w:rsidP="00A63227">
            <w:pPr>
              <w:rPr>
                <w:sz w:val="18"/>
                <w:szCs w:val="18"/>
              </w:rPr>
            </w:pPr>
            <w:r w:rsidRPr="00102E65">
              <w:rPr>
                <w:sz w:val="18"/>
                <w:szCs w:val="18"/>
              </w:rPr>
              <w:t>"Southern Cal Islands (Group)"</w:t>
            </w:r>
          </w:p>
        </w:tc>
        <w:tc>
          <w:tcPr>
            <w:tcW w:w="1086" w:type="dxa"/>
          </w:tcPr>
          <w:p w14:paraId="777B0CB7" w14:textId="77777777" w:rsidR="00A63227" w:rsidRPr="00102E65" w:rsidRDefault="00A63227" w:rsidP="00A63227">
            <w:pPr>
              <w:rPr>
                <w:sz w:val="18"/>
                <w:szCs w:val="18"/>
              </w:rPr>
            </w:pPr>
            <w:r w:rsidRPr="00102E65">
              <w:rPr>
                <w:sz w:val="18"/>
                <w:szCs w:val="18"/>
              </w:rPr>
              <w:t>139.84</w:t>
            </w:r>
          </w:p>
        </w:tc>
        <w:tc>
          <w:tcPr>
            <w:tcW w:w="889" w:type="dxa"/>
          </w:tcPr>
          <w:p w14:paraId="46A3BA39" w14:textId="77777777" w:rsidR="00A63227" w:rsidRPr="00102E65" w:rsidRDefault="00A63227" w:rsidP="00A63227">
            <w:pPr>
              <w:rPr>
                <w:sz w:val="18"/>
                <w:szCs w:val="18"/>
              </w:rPr>
            </w:pPr>
            <w:r w:rsidRPr="00102E65">
              <w:rPr>
                <w:sz w:val="18"/>
                <w:szCs w:val="18"/>
              </w:rPr>
              <w:t>"no"</w:t>
            </w:r>
          </w:p>
        </w:tc>
      </w:tr>
      <w:tr w:rsidR="0092099D" w:rsidRPr="0092099D" w14:paraId="21F27957" w14:textId="77777777" w:rsidTr="0092099D">
        <w:tc>
          <w:tcPr>
            <w:tcW w:w="859" w:type="dxa"/>
          </w:tcPr>
          <w:p w14:paraId="3A173C1F" w14:textId="77777777" w:rsidR="00A63227" w:rsidRPr="00102E65" w:rsidRDefault="00A63227" w:rsidP="00A63227">
            <w:pPr>
              <w:rPr>
                <w:sz w:val="18"/>
                <w:szCs w:val="18"/>
              </w:rPr>
            </w:pPr>
            <w:r w:rsidRPr="00102E65">
              <w:rPr>
                <w:sz w:val="18"/>
                <w:szCs w:val="18"/>
              </w:rPr>
              <w:t>"Hp-2"</w:t>
            </w:r>
          </w:p>
        </w:tc>
        <w:tc>
          <w:tcPr>
            <w:tcW w:w="1476" w:type="dxa"/>
          </w:tcPr>
          <w:p w14:paraId="286A3BAB" w14:textId="77777777" w:rsidR="00A63227" w:rsidRPr="00102E65" w:rsidRDefault="00A63227" w:rsidP="00A63227">
            <w:pPr>
              <w:rPr>
                <w:sz w:val="18"/>
                <w:szCs w:val="18"/>
              </w:rPr>
            </w:pPr>
            <w:r w:rsidRPr="00102E65">
              <w:rPr>
                <w:sz w:val="18"/>
                <w:szCs w:val="18"/>
              </w:rPr>
              <w:t>"Klamath Mountains"</w:t>
            </w:r>
          </w:p>
        </w:tc>
        <w:tc>
          <w:tcPr>
            <w:tcW w:w="1086" w:type="dxa"/>
          </w:tcPr>
          <w:p w14:paraId="0E7FD0C3" w14:textId="77777777" w:rsidR="00A63227" w:rsidRPr="00102E65" w:rsidRDefault="00A63227" w:rsidP="00A63227">
            <w:pPr>
              <w:rPr>
                <w:sz w:val="18"/>
                <w:szCs w:val="18"/>
              </w:rPr>
            </w:pPr>
            <w:r w:rsidRPr="00102E65">
              <w:rPr>
                <w:sz w:val="18"/>
                <w:szCs w:val="18"/>
              </w:rPr>
              <w:t>664.32</w:t>
            </w:r>
          </w:p>
        </w:tc>
        <w:tc>
          <w:tcPr>
            <w:tcW w:w="889" w:type="dxa"/>
          </w:tcPr>
          <w:p w14:paraId="587880CF" w14:textId="77777777" w:rsidR="00A63227" w:rsidRPr="00102E65" w:rsidRDefault="00A63227" w:rsidP="00A63227">
            <w:pPr>
              <w:rPr>
                <w:sz w:val="18"/>
                <w:szCs w:val="18"/>
              </w:rPr>
            </w:pPr>
            <w:r w:rsidRPr="00102E65">
              <w:rPr>
                <w:sz w:val="18"/>
                <w:szCs w:val="18"/>
              </w:rPr>
              <w:t>"yes"</w:t>
            </w:r>
          </w:p>
        </w:tc>
      </w:tr>
      <w:tr w:rsidR="0092099D" w:rsidRPr="0092099D" w14:paraId="2F8B056D" w14:textId="77777777" w:rsidTr="0092099D">
        <w:tc>
          <w:tcPr>
            <w:tcW w:w="859" w:type="dxa"/>
          </w:tcPr>
          <w:p w14:paraId="6E25C6E9" w14:textId="77777777" w:rsidR="00A63227" w:rsidRPr="00102E65" w:rsidRDefault="00A63227" w:rsidP="00A63227">
            <w:pPr>
              <w:rPr>
                <w:sz w:val="18"/>
                <w:szCs w:val="18"/>
              </w:rPr>
            </w:pPr>
            <w:r w:rsidRPr="00102E65">
              <w:rPr>
                <w:sz w:val="18"/>
                <w:szCs w:val="18"/>
              </w:rPr>
              <w:t>"Hp-3"</w:t>
            </w:r>
          </w:p>
        </w:tc>
        <w:tc>
          <w:tcPr>
            <w:tcW w:w="1476" w:type="dxa"/>
          </w:tcPr>
          <w:p w14:paraId="3A4CBD59" w14:textId="77777777" w:rsidR="00A63227" w:rsidRPr="00102E65" w:rsidRDefault="00A63227" w:rsidP="00A63227">
            <w:pPr>
              <w:rPr>
                <w:sz w:val="18"/>
                <w:szCs w:val="18"/>
              </w:rPr>
            </w:pPr>
            <w:r w:rsidRPr="00102E65">
              <w:rPr>
                <w:sz w:val="18"/>
                <w:szCs w:val="18"/>
              </w:rPr>
              <w:t>"Modoc Plateau and Cascades"</w:t>
            </w:r>
          </w:p>
        </w:tc>
        <w:tc>
          <w:tcPr>
            <w:tcW w:w="1086" w:type="dxa"/>
          </w:tcPr>
          <w:p w14:paraId="2D08DDF8" w14:textId="77777777" w:rsidR="00A63227" w:rsidRPr="00102E65" w:rsidRDefault="00A63227" w:rsidP="00A63227">
            <w:pPr>
              <w:rPr>
                <w:sz w:val="18"/>
                <w:szCs w:val="18"/>
              </w:rPr>
            </w:pPr>
            <w:r w:rsidRPr="00102E65">
              <w:rPr>
                <w:sz w:val="18"/>
                <w:szCs w:val="18"/>
              </w:rPr>
              <w:t>1005.27</w:t>
            </w:r>
          </w:p>
        </w:tc>
        <w:tc>
          <w:tcPr>
            <w:tcW w:w="889" w:type="dxa"/>
          </w:tcPr>
          <w:p w14:paraId="48383661" w14:textId="77777777" w:rsidR="00A63227" w:rsidRPr="00102E65" w:rsidRDefault="00A63227" w:rsidP="00A63227">
            <w:pPr>
              <w:rPr>
                <w:sz w:val="18"/>
                <w:szCs w:val="18"/>
              </w:rPr>
            </w:pPr>
            <w:r w:rsidRPr="00102E65">
              <w:rPr>
                <w:sz w:val="18"/>
                <w:szCs w:val="18"/>
              </w:rPr>
              <w:t>"yes"</w:t>
            </w:r>
          </w:p>
        </w:tc>
      </w:tr>
      <w:tr w:rsidR="0092099D" w:rsidRPr="0092099D" w14:paraId="2C9F8CE9" w14:textId="77777777" w:rsidTr="0092099D">
        <w:tc>
          <w:tcPr>
            <w:tcW w:w="859" w:type="dxa"/>
          </w:tcPr>
          <w:p w14:paraId="035BE671" w14:textId="77777777" w:rsidR="00A63227" w:rsidRPr="00102E65" w:rsidRDefault="00A63227" w:rsidP="00A63227">
            <w:pPr>
              <w:rPr>
                <w:sz w:val="18"/>
                <w:szCs w:val="18"/>
              </w:rPr>
            </w:pPr>
            <w:r w:rsidRPr="00102E65">
              <w:rPr>
                <w:sz w:val="18"/>
                <w:szCs w:val="18"/>
              </w:rPr>
              <w:t>"Hp-4.1"</w:t>
            </w:r>
          </w:p>
        </w:tc>
        <w:tc>
          <w:tcPr>
            <w:tcW w:w="1476" w:type="dxa"/>
          </w:tcPr>
          <w:p w14:paraId="77A4273B" w14:textId="77777777" w:rsidR="00A63227" w:rsidRPr="00102E65" w:rsidRDefault="00A63227" w:rsidP="00A63227">
            <w:pPr>
              <w:rPr>
                <w:sz w:val="18"/>
                <w:szCs w:val="18"/>
              </w:rPr>
            </w:pPr>
            <w:r w:rsidRPr="00102E65">
              <w:rPr>
                <w:sz w:val="18"/>
                <w:szCs w:val="18"/>
              </w:rPr>
              <w:t>"Sierra Nevada - Tahoe"</w:t>
            </w:r>
          </w:p>
        </w:tc>
        <w:tc>
          <w:tcPr>
            <w:tcW w:w="1086" w:type="dxa"/>
          </w:tcPr>
          <w:p w14:paraId="6F820CC0" w14:textId="77777777" w:rsidR="00A63227" w:rsidRPr="00102E65" w:rsidRDefault="00A63227" w:rsidP="00A63227">
            <w:pPr>
              <w:rPr>
                <w:sz w:val="18"/>
                <w:szCs w:val="18"/>
              </w:rPr>
            </w:pPr>
            <w:r w:rsidRPr="00102E65">
              <w:rPr>
                <w:sz w:val="18"/>
                <w:szCs w:val="18"/>
              </w:rPr>
              <w:t>1302.03</w:t>
            </w:r>
          </w:p>
        </w:tc>
        <w:tc>
          <w:tcPr>
            <w:tcW w:w="889" w:type="dxa"/>
          </w:tcPr>
          <w:p w14:paraId="6B300793" w14:textId="77777777" w:rsidR="00A63227" w:rsidRPr="00102E65" w:rsidRDefault="00A63227" w:rsidP="00A63227">
            <w:pPr>
              <w:rPr>
                <w:sz w:val="18"/>
                <w:szCs w:val="18"/>
              </w:rPr>
            </w:pPr>
            <w:r w:rsidRPr="00102E65">
              <w:rPr>
                <w:sz w:val="18"/>
                <w:szCs w:val="18"/>
              </w:rPr>
              <w:t>"yes"</w:t>
            </w:r>
          </w:p>
        </w:tc>
      </w:tr>
      <w:tr w:rsidR="0092099D" w:rsidRPr="0092099D" w14:paraId="41EC50E9" w14:textId="77777777" w:rsidTr="0092099D">
        <w:tc>
          <w:tcPr>
            <w:tcW w:w="859" w:type="dxa"/>
          </w:tcPr>
          <w:p w14:paraId="7FED9FE1" w14:textId="77777777" w:rsidR="00A63227" w:rsidRPr="00102E65" w:rsidRDefault="00A63227" w:rsidP="00A63227">
            <w:pPr>
              <w:rPr>
                <w:sz w:val="18"/>
                <w:szCs w:val="18"/>
              </w:rPr>
            </w:pPr>
            <w:r w:rsidRPr="00102E65">
              <w:rPr>
                <w:sz w:val="18"/>
                <w:szCs w:val="18"/>
              </w:rPr>
              <w:t>"Hp-4.2"</w:t>
            </w:r>
          </w:p>
        </w:tc>
        <w:tc>
          <w:tcPr>
            <w:tcW w:w="1476" w:type="dxa"/>
          </w:tcPr>
          <w:p w14:paraId="5A1B87C1" w14:textId="77777777" w:rsidR="00A63227" w:rsidRPr="00102E65" w:rsidRDefault="00A63227" w:rsidP="00A63227">
            <w:pPr>
              <w:rPr>
                <w:sz w:val="18"/>
                <w:szCs w:val="18"/>
              </w:rPr>
            </w:pPr>
            <w:r w:rsidRPr="00102E65">
              <w:rPr>
                <w:sz w:val="18"/>
                <w:szCs w:val="18"/>
              </w:rPr>
              <w:t>"Sierra Nevada - Alpine County"</w:t>
            </w:r>
          </w:p>
        </w:tc>
        <w:tc>
          <w:tcPr>
            <w:tcW w:w="1086" w:type="dxa"/>
          </w:tcPr>
          <w:p w14:paraId="6D33CB41" w14:textId="77777777" w:rsidR="00A63227" w:rsidRPr="00102E65" w:rsidRDefault="00A63227" w:rsidP="00A63227">
            <w:pPr>
              <w:rPr>
                <w:sz w:val="18"/>
                <w:szCs w:val="18"/>
              </w:rPr>
            </w:pPr>
            <w:r w:rsidRPr="00102E65">
              <w:rPr>
                <w:sz w:val="18"/>
                <w:szCs w:val="18"/>
              </w:rPr>
              <w:t>843.78</w:t>
            </w:r>
          </w:p>
        </w:tc>
        <w:tc>
          <w:tcPr>
            <w:tcW w:w="889" w:type="dxa"/>
          </w:tcPr>
          <w:p w14:paraId="77097C23" w14:textId="77777777" w:rsidR="00A63227" w:rsidRPr="00102E65" w:rsidRDefault="00A63227" w:rsidP="00A63227">
            <w:pPr>
              <w:rPr>
                <w:sz w:val="18"/>
                <w:szCs w:val="18"/>
              </w:rPr>
            </w:pPr>
            <w:r w:rsidRPr="00102E65">
              <w:rPr>
                <w:sz w:val="18"/>
                <w:szCs w:val="18"/>
              </w:rPr>
              <w:t>"yes"</w:t>
            </w:r>
          </w:p>
        </w:tc>
      </w:tr>
      <w:tr w:rsidR="0092099D" w:rsidRPr="0092099D" w14:paraId="29748465" w14:textId="77777777" w:rsidTr="0092099D">
        <w:tc>
          <w:tcPr>
            <w:tcW w:w="859" w:type="dxa"/>
          </w:tcPr>
          <w:p w14:paraId="21E8E0C6" w14:textId="77777777" w:rsidR="00A63227" w:rsidRPr="00102E65" w:rsidRDefault="00A63227" w:rsidP="00A63227">
            <w:pPr>
              <w:rPr>
                <w:sz w:val="18"/>
                <w:szCs w:val="18"/>
              </w:rPr>
            </w:pPr>
            <w:r w:rsidRPr="00102E65">
              <w:rPr>
                <w:sz w:val="18"/>
                <w:szCs w:val="18"/>
              </w:rPr>
              <w:t>"Hp-5"</w:t>
            </w:r>
          </w:p>
        </w:tc>
        <w:tc>
          <w:tcPr>
            <w:tcW w:w="1476" w:type="dxa"/>
          </w:tcPr>
          <w:p w14:paraId="7E03D581" w14:textId="77777777" w:rsidR="00A63227" w:rsidRPr="00102E65" w:rsidRDefault="00A63227" w:rsidP="00A63227">
            <w:pPr>
              <w:rPr>
                <w:sz w:val="18"/>
                <w:szCs w:val="18"/>
              </w:rPr>
            </w:pPr>
            <w:r w:rsidRPr="00102E65">
              <w:rPr>
                <w:sz w:val="18"/>
                <w:szCs w:val="18"/>
              </w:rPr>
              <w:t>"Basin and Range"</w:t>
            </w:r>
          </w:p>
        </w:tc>
        <w:tc>
          <w:tcPr>
            <w:tcW w:w="1086" w:type="dxa"/>
          </w:tcPr>
          <w:p w14:paraId="7422C44D" w14:textId="77777777" w:rsidR="00A63227" w:rsidRPr="00102E65" w:rsidRDefault="00A63227" w:rsidP="00A63227">
            <w:pPr>
              <w:rPr>
                <w:sz w:val="18"/>
                <w:szCs w:val="18"/>
              </w:rPr>
            </w:pPr>
            <w:r w:rsidRPr="00102E65">
              <w:rPr>
                <w:sz w:val="18"/>
                <w:szCs w:val="18"/>
              </w:rPr>
              <w:t>592.54</w:t>
            </w:r>
          </w:p>
        </w:tc>
        <w:tc>
          <w:tcPr>
            <w:tcW w:w="889" w:type="dxa"/>
          </w:tcPr>
          <w:p w14:paraId="74D1A359" w14:textId="77777777" w:rsidR="00A63227" w:rsidRPr="00102E65" w:rsidRDefault="00A63227" w:rsidP="00A63227">
            <w:pPr>
              <w:rPr>
                <w:sz w:val="18"/>
                <w:szCs w:val="18"/>
              </w:rPr>
            </w:pPr>
            <w:r w:rsidRPr="00102E65">
              <w:rPr>
                <w:sz w:val="18"/>
                <w:szCs w:val="18"/>
              </w:rPr>
              <w:t>"yes"</w:t>
            </w:r>
          </w:p>
        </w:tc>
      </w:tr>
      <w:tr w:rsidR="0092099D" w:rsidRPr="0092099D" w14:paraId="58368D9E" w14:textId="77777777" w:rsidTr="0092099D">
        <w:tc>
          <w:tcPr>
            <w:tcW w:w="859" w:type="dxa"/>
          </w:tcPr>
          <w:p w14:paraId="7607E24B" w14:textId="77777777" w:rsidR="00A63227" w:rsidRPr="00102E65" w:rsidRDefault="00A63227" w:rsidP="00A63227">
            <w:pPr>
              <w:rPr>
                <w:sz w:val="18"/>
                <w:szCs w:val="18"/>
              </w:rPr>
            </w:pPr>
            <w:r w:rsidRPr="00102E65">
              <w:rPr>
                <w:sz w:val="18"/>
                <w:szCs w:val="18"/>
              </w:rPr>
              <w:t>"Hp-6"</w:t>
            </w:r>
          </w:p>
        </w:tc>
        <w:tc>
          <w:tcPr>
            <w:tcW w:w="1476" w:type="dxa"/>
          </w:tcPr>
          <w:p w14:paraId="27813BA7" w14:textId="77777777" w:rsidR="00A63227" w:rsidRPr="00102E65" w:rsidRDefault="00A63227" w:rsidP="00A63227">
            <w:pPr>
              <w:rPr>
                <w:sz w:val="18"/>
                <w:szCs w:val="18"/>
              </w:rPr>
            </w:pPr>
            <w:r w:rsidRPr="00102E65">
              <w:rPr>
                <w:sz w:val="18"/>
                <w:szCs w:val="18"/>
              </w:rPr>
              <w:t>"Northern and Southern Coast Ranges - San Francisco Bay and Delta"</w:t>
            </w:r>
          </w:p>
        </w:tc>
        <w:tc>
          <w:tcPr>
            <w:tcW w:w="1086" w:type="dxa"/>
          </w:tcPr>
          <w:p w14:paraId="23DA386E" w14:textId="77777777" w:rsidR="00A63227" w:rsidRPr="00102E65" w:rsidRDefault="00A63227" w:rsidP="00A63227">
            <w:pPr>
              <w:rPr>
                <w:sz w:val="18"/>
                <w:szCs w:val="18"/>
              </w:rPr>
            </w:pPr>
            <w:r w:rsidRPr="00102E65">
              <w:rPr>
                <w:sz w:val="18"/>
                <w:szCs w:val="18"/>
              </w:rPr>
              <w:t>644.95</w:t>
            </w:r>
          </w:p>
        </w:tc>
        <w:tc>
          <w:tcPr>
            <w:tcW w:w="889" w:type="dxa"/>
          </w:tcPr>
          <w:p w14:paraId="05B3A7BC" w14:textId="77777777" w:rsidR="00A63227" w:rsidRPr="00102E65" w:rsidRDefault="00A63227" w:rsidP="00A63227">
            <w:pPr>
              <w:rPr>
                <w:sz w:val="18"/>
                <w:szCs w:val="18"/>
              </w:rPr>
            </w:pPr>
            <w:r w:rsidRPr="00102E65">
              <w:rPr>
                <w:sz w:val="18"/>
                <w:szCs w:val="18"/>
              </w:rPr>
              <w:t>"yes"</w:t>
            </w:r>
          </w:p>
        </w:tc>
      </w:tr>
      <w:tr w:rsidR="0092099D" w:rsidRPr="0092099D" w14:paraId="6D85C4C0" w14:textId="77777777" w:rsidTr="0092099D">
        <w:tc>
          <w:tcPr>
            <w:tcW w:w="859" w:type="dxa"/>
          </w:tcPr>
          <w:p w14:paraId="3FE3DAB0" w14:textId="77777777" w:rsidR="00A63227" w:rsidRPr="00102E65" w:rsidRDefault="00A63227" w:rsidP="00A63227">
            <w:pPr>
              <w:rPr>
                <w:sz w:val="18"/>
                <w:szCs w:val="18"/>
              </w:rPr>
            </w:pPr>
            <w:r w:rsidRPr="00102E65">
              <w:rPr>
                <w:sz w:val="18"/>
                <w:szCs w:val="18"/>
              </w:rPr>
              <w:t>"Hp-7.1"</w:t>
            </w:r>
          </w:p>
        </w:tc>
        <w:tc>
          <w:tcPr>
            <w:tcW w:w="1476" w:type="dxa"/>
          </w:tcPr>
          <w:p w14:paraId="2349682F" w14:textId="77777777" w:rsidR="00A63227" w:rsidRPr="00102E65" w:rsidRDefault="00A63227" w:rsidP="00A63227">
            <w:pPr>
              <w:rPr>
                <w:sz w:val="18"/>
                <w:szCs w:val="18"/>
              </w:rPr>
            </w:pPr>
            <w:r w:rsidRPr="00102E65">
              <w:rPr>
                <w:sz w:val="18"/>
                <w:szCs w:val="18"/>
              </w:rPr>
              <w:t>"Southern Coast Ranges - Santa Cruz / Half Moon Bay"</w:t>
            </w:r>
          </w:p>
        </w:tc>
        <w:tc>
          <w:tcPr>
            <w:tcW w:w="1086" w:type="dxa"/>
          </w:tcPr>
          <w:p w14:paraId="522E892C" w14:textId="77777777" w:rsidR="00A63227" w:rsidRPr="00102E65" w:rsidRDefault="00A63227" w:rsidP="00A63227">
            <w:pPr>
              <w:rPr>
                <w:sz w:val="18"/>
                <w:szCs w:val="18"/>
              </w:rPr>
            </w:pPr>
            <w:r w:rsidRPr="00102E65">
              <w:rPr>
                <w:sz w:val="18"/>
                <w:szCs w:val="18"/>
              </w:rPr>
              <w:t>917.33</w:t>
            </w:r>
          </w:p>
        </w:tc>
        <w:tc>
          <w:tcPr>
            <w:tcW w:w="889" w:type="dxa"/>
          </w:tcPr>
          <w:p w14:paraId="5E513C5E" w14:textId="77777777" w:rsidR="00A63227" w:rsidRPr="00102E65" w:rsidRDefault="00A63227" w:rsidP="00A63227">
            <w:pPr>
              <w:rPr>
                <w:sz w:val="18"/>
                <w:szCs w:val="18"/>
              </w:rPr>
            </w:pPr>
            <w:r w:rsidRPr="00102E65">
              <w:rPr>
                <w:sz w:val="18"/>
                <w:szCs w:val="18"/>
              </w:rPr>
              <w:t>"no"</w:t>
            </w:r>
          </w:p>
        </w:tc>
      </w:tr>
      <w:tr w:rsidR="0092099D" w:rsidRPr="0092099D" w14:paraId="1537AE7D" w14:textId="77777777" w:rsidTr="0092099D">
        <w:tc>
          <w:tcPr>
            <w:tcW w:w="859" w:type="dxa"/>
          </w:tcPr>
          <w:p w14:paraId="3FD9FB74" w14:textId="77777777" w:rsidR="00A63227" w:rsidRPr="00102E65" w:rsidRDefault="00A63227" w:rsidP="00A63227">
            <w:pPr>
              <w:rPr>
                <w:sz w:val="18"/>
                <w:szCs w:val="18"/>
              </w:rPr>
            </w:pPr>
            <w:r w:rsidRPr="00102E65">
              <w:rPr>
                <w:sz w:val="18"/>
                <w:szCs w:val="18"/>
              </w:rPr>
              <w:t>"Hp-7.2"</w:t>
            </w:r>
          </w:p>
        </w:tc>
        <w:tc>
          <w:tcPr>
            <w:tcW w:w="1476" w:type="dxa"/>
          </w:tcPr>
          <w:p w14:paraId="289054CD" w14:textId="77777777" w:rsidR="00A63227" w:rsidRPr="00102E65" w:rsidRDefault="00A63227" w:rsidP="00A63227">
            <w:pPr>
              <w:rPr>
                <w:sz w:val="18"/>
                <w:szCs w:val="18"/>
              </w:rPr>
            </w:pPr>
            <w:r w:rsidRPr="00102E65">
              <w:rPr>
                <w:sz w:val="18"/>
                <w:szCs w:val="18"/>
              </w:rPr>
              <w:t>"Southern Coast Ranges - Big Sur/Carmel"</w:t>
            </w:r>
          </w:p>
        </w:tc>
        <w:tc>
          <w:tcPr>
            <w:tcW w:w="1086" w:type="dxa"/>
          </w:tcPr>
          <w:p w14:paraId="44121723" w14:textId="77777777" w:rsidR="00A63227" w:rsidRPr="00102E65" w:rsidRDefault="00A63227" w:rsidP="00A63227">
            <w:pPr>
              <w:rPr>
                <w:sz w:val="18"/>
                <w:szCs w:val="18"/>
              </w:rPr>
            </w:pPr>
            <w:r w:rsidRPr="00102E65">
              <w:rPr>
                <w:sz w:val="18"/>
                <w:szCs w:val="18"/>
              </w:rPr>
              <w:t>1309.51</w:t>
            </w:r>
          </w:p>
        </w:tc>
        <w:tc>
          <w:tcPr>
            <w:tcW w:w="889" w:type="dxa"/>
          </w:tcPr>
          <w:p w14:paraId="050E6B51" w14:textId="77777777" w:rsidR="00A63227" w:rsidRPr="00102E65" w:rsidRDefault="00A63227" w:rsidP="00A63227">
            <w:pPr>
              <w:rPr>
                <w:sz w:val="18"/>
                <w:szCs w:val="18"/>
              </w:rPr>
            </w:pPr>
            <w:r w:rsidRPr="00102E65">
              <w:rPr>
                <w:sz w:val="18"/>
                <w:szCs w:val="18"/>
              </w:rPr>
              <w:t>"yes"</w:t>
            </w:r>
          </w:p>
        </w:tc>
      </w:tr>
      <w:tr w:rsidR="0092099D" w:rsidRPr="0092099D" w14:paraId="35FB2020" w14:textId="77777777" w:rsidTr="0092099D">
        <w:tc>
          <w:tcPr>
            <w:tcW w:w="859" w:type="dxa"/>
          </w:tcPr>
          <w:p w14:paraId="142D9D65" w14:textId="77777777" w:rsidR="00A63227" w:rsidRPr="00102E65" w:rsidRDefault="00A63227" w:rsidP="00A63227">
            <w:pPr>
              <w:rPr>
                <w:sz w:val="18"/>
                <w:szCs w:val="18"/>
              </w:rPr>
            </w:pPr>
            <w:r w:rsidRPr="00102E65">
              <w:rPr>
                <w:sz w:val="18"/>
                <w:szCs w:val="18"/>
              </w:rPr>
              <w:t>"Hp-7.3"</w:t>
            </w:r>
          </w:p>
        </w:tc>
        <w:tc>
          <w:tcPr>
            <w:tcW w:w="1476" w:type="dxa"/>
          </w:tcPr>
          <w:p w14:paraId="34FBF712" w14:textId="77777777" w:rsidR="00A63227" w:rsidRPr="00102E65" w:rsidRDefault="00A63227" w:rsidP="00A63227">
            <w:pPr>
              <w:rPr>
                <w:sz w:val="18"/>
                <w:szCs w:val="18"/>
              </w:rPr>
            </w:pPr>
            <w:r w:rsidRPr="00102E65">
              <w:rPr>
                <w:sz w:val="18"/>
                <w:szCs w:val="18"/>
              </w:rPr>
              <w:t>"Southern Coast Ranges - San Luis Obispo"</w:t>
            </w:r>
          </w:p>
        </w:tc>
        <w:tc>
          <w:tcPr>
            <w:tcW w:w="1086" w:type="dxa"/>
          </w:tcPr>
          <w:p w14:paraId="41423D0A" w14:textId="77777777" w:rsidR="00A63227" w:rsidRPr="00102E65" w:rsidRDefault="00A63227" w:rsidP="00A63227">
            <w:pPr>
              <w:rPr>
                <w:sz w:val="18"/>
                <w:szCs w:val="18"/>
              </w:rPr>
            </w:pPr>
            <w:r w:rsidRPr="00102E65">
              <w:rPr>
                <w:sz w:val="18"/>
                <w:szCs w:val="18"/>
              </w:rPr>
              <w:t>736.35</w:t>
            </w:r>
          </w:p>
        </w:tc>
        <w:tc>
          <w:tcPr>
            <w:tcW w:w="889" w:type="dxa"/>
          </w:tcPr>
          <w:p w14:paraId="252C77C2" w14:textId="77777777" w:rsidR="00A63227" w:rsidRPr="00102E65" w:rsidRDefault="00A63227" w:rsidP="00A63227">
            <w:pPr>
              <w:rPr>
                <w:sz w:val="18"/>
                <w:szCs w:val="18"/>
              </w:rPr>
            </w:pPr>
            <w:r w:rsidRPr="00102E65">
              <w:rPr>
                <w:sz w:val="18"/>
                <w:szCs w:val="18"/>
              </w:rPr>
              <w:t>"no"</w:t>
            </w:r>
          </w:p>
        </w:tc>
      </w:tr>
      <w:tr w:rsidR="0092099D" w:rsidRPr="0092099D" w14:paraId="59BA29DD" w14:textId="77777777" w:rsidTr="0092099D">
        <w:tc>
          <w:tcPr>
            <w:tcW w:w="859" w:type="dxa"/>
          </w:tcPr>
          <w:p w14:paraId="7E0C2C82" w14:textId="77777777" w:rsidR="00A63227" w:rsidRPr="00102E65" w:rsidRDefault="00A63227" w:rsidP="00A63227">
            <w:pPr>
              <w:rPr>
                <w:sz w:val="18"/>
                <w:szCs w:val="18"/>
              </w:rPr>
            </w:pPr>
            <w:r w:rsidRPr="00102E65">
              <w:rPr>
                <w:sz w:val="18"/>
                <w:szCs w:val="18"/>
              </w:rPr>
              <w:t>"Hp-8.1"</w:t>
            </w:r>
          </w:p>
        </w:tc>
        <w:tc>
          <w:tcPr>
            <w:tcW w:w="1476" w:type="dxa"/>
          </w:tcPr>
          <w:p w14:paraId="341482F8" w14:textId="77777777" w:rsidR="00A63227" w:rsidRPr="00102E65" w:rsidRDefault="00A63227" w:rsidP="00A63227">
            <w:pPr>
              <w:rPr>
                <w:sz w:val="18"/>
                <w:szCs w:val="18"/>
              </w:rPr>
            </w:pPr>
            <w:r w:rsidRPr="00102E65">
              <w:rPr>
                <w:sz w:val="18"/>
                <w:szCs w:val="18"/>
              </w:rPr>
              <w:t>"Transverse and Selected Peninsular Ranges - Santa Barbara"</w:t>
            </w:r>
          </w:p>
        </w:tc>
        <w:tc>
          <w:tcPr>
            <w:tcW w:w="1086" w:type="dxa"/>
          </w:tcPr>
          <w:p w14:paraId="11F134CB" w14:textId="77777777" w:rsidR="00A63227" w:rsidRPr="00102E65" w:rsidRDefault="00A63227" w:rsidP="00A63227">
            <w:pPr>
              <w:rPr>
                <w:sz w:val="18"/>
                <w:szCs w:val="18"/>
              </w:rPr>
            </w:pPr>
            <w:r w:rsidRPr="00102E65">
              <w:rPr>
                <w:sz w:val="18"/>
                <w:szCs w:val="18"/>
              </w:rPr>
              <w:t>1381.97</w:t>
            </w:r>
          </w:p>
        </w:tc>
        <w:tc>
          <w:tcPr>
            <w:tcW w:w="889" w:type="dxa"/>
          </w:tcPr>
          <w:p w14:paraId="6D831B45" w14:textId="77777777" w:rsidR="00A63227" w:rsidRPr="00102E65" w:rsidRDefault="00A63227" w:rsidP="00A63227">
            <w:pPr>
              <w:rPr>
                <w:sz w:val="18"/>
                <w:szCs w:val="18"/>
              </w:rPr>
            </w:pPr>
            <w:r w:rsidRPr="00102E65">
              <w:rPr>
                <w:sz w:val="18"/>
                <w:szCs w:val="18"/>
              </w:rPr>
              <w:t>"yes"</w:t>
            </w:r>
          </w:p>
        </w:tc>
      </w:tr>
      <w:tr w:rsidR="0092099D" w:rsidRPr="0092099D" w14:paraId="447F71C3" w14:textId="77777777" w:rsidTr="0092099D">
        <w:tc>
          <w:tcPr>
            <w:tcW w:w="859" w:type="dxa"/>
          </w:tcPr>
          <w:p w14:paraId="55E4F09B" w14:textId="77777777" w:rsidR="00A63227" w:rsidRPr="00102E65" w:rsidRDefault="00A63227" w:rsidP="00A63227">
            <w:pPr>
              <w:rPr>
                <w:sz w:val="18"/>
                <w:szCs w:val="18"/>
              </w:rPr>
            </w:pPr>
            <w:r w:rsidRPr="00102E65">
              <w:rPr>
                <w:sz w:val="18"/>
                <w:szCs w:val="18"/>
              </w:rPr>
              <w:t>"Hp-8.2"</w:t>
            </w:r>
          </w:p>
        </w:tc>
        <w:tc>
          <w:tcPr>
            <w:tcW w:w="1476" w:type="dxa"/>
          </w:tcPr>
          <w:p w14:paraId="4AEF44AC" w14:textId="77777777" w:rsidR="00A63227" w:rsidRPr="00102E65" w:rsidRDefault="00A63227" w:rsidP="00A63227">
            <w:pPr>
              <w:rPr>
                <w:sz w:val="18"/>
                <w:szCs w:val="18"/>
              </w:rPr>
            </w:pPr>
            <w:r w:rsidRPr="00102E65">
              <w:rPr>
                <w:sz w:val="18"/>
                <w:szCs w:val="18"/>
              </w:rPr>
              <w:t>"Transverse and Selected Peninsular Ranges - Malibu"</w:t>
            </w:r>
          </w:p>
        </w:tc>
        <w:tc>
          <w:tcPr>
            <w:tcW w:w="1086" w:type="dxa"/>
          </w:tcPr>
          <w:p w14:paraId="582A5692" w14:textId="77777777" w:rsidR="00A63227" w:rsidRPr="00102E65" w:rsidRDefault="00A63227" w:rsidP="00A63227">
            <w:pPr>
              <w:rPr>
                <w:sz w:val="18"/>
                <w:szCs w:val="18"/>
              </w:rPr>
            </w:pPr>
            <w:r w:rsidRPr="00102E65">
              <w:rPr>
                <w:sz w:val="18"/>
                <w:szCs w:val="18"/>
              </w:rPr>
              <w:t>1263.12</w:t>
            </w:r>
          </w:p>
        </w:tc>
        <w:tc>
          <w:tcPr>
            <w:tcW w:w="889" w:type="dxa"/>
          </w:tcPr>
          <w:p w14:paraId="6B4801F1" w14:textId="77777777" w:rsidR="00A63227" w:rsidRPr="00102E65" w:rsidRDefault="00A63227" w:rsidP="00A63227">
            <w:pPr>
              <w:rPr>
                <w:sz w:val="18"/>
                <w:szCs w:val="18"/>
              </w:rPr>
            </w:pPr>
            <w:r w:rsidRPr="00102E65">
              <w:rPr>
                <w:sz w:val="18"/>
                <w:szCs w:val="18"/>
              </w:rPr>
              <w:t>"yes"</w:t>
            </w:r>
          </w:p>
        </w:tc>
      </w:tr>
      <w:tr w:rsidR="0092099D" w:rsidRPr="0092099D" w14:paraId="6C65D046" w14:textId="77777777" w:rsidTr="0092099D">
        <w:tc>
          <w:tcPr>
            <w:tcW w:w="859" w:type="dxa"/>
          </w:tcPr>
          <w:p w14:paraId="683C1F61" w14:textId="77777777" w:rsidR="00A63227" w:rsidRPr="00102E65" w:rsidRDefault="00A63227" w:rsidP="00A63227">
            <w:pPr>
              <w:rPr>
                <w:sz w:val="18"/>
                <w:szCs w:val="18"/>
              </w:rPr>
            </w:pPr>
            <w:r w:rsidRPr="00102E65">
              <w:rPr>
                <w:sz w:val="18"/>
                <w:szCs w:val="18"/>
              </w:rPr>
              <w:t>"Hp-8.3"</w:t>
            </w:r>
          </w:p>
        </w:tc>
        <w:tc>
          <w:tcPr>
            <w:tcW w:w="1476" w:type="dxa"/>
          </w:tcPr>
          <w:p w14:paraId="658CA866" w14:textId="77777777" w:rsidR="00A63227" w:rsidRPr="00102E65" w:rsidRDefault="00A63227" w:rsidP="00A63227">
            <w:pPr>
              <w:rPr>
                <w:sz w:val="18"/>
                <w:szCs w:val="18"/>
              </w:rPr>
            </w:pPr>
            <w:r w:rsidRPr="00102E65">
              <w:rPr>
                <w:sz w:val="18"/>
                <w:szCs w:val="18"/>
              </w:rPr>
              <w:t>"Transverse and Selected Peninsular Ranges - Palos Verdes"</w:t>
            </w:r>
          </w:p>
        </w:tc>
        <w:tc>
          <w:tcPr>
            <w:tcW w:w="1086" w:type="dxa"/>
          </w:tcPr>
          <w:p w14:paraId="60253AED" w14:textId="77777777" w:rsidR="00A63227" w:rsidRPr="00102E65" w:rsidRDefault="00A63227" w:rsidP="00A63227">
            <w:pPr>
              <w:rPr>
                <w:sz w:val="18"/>
                <w:szCs w:val="18"/>
              </w:rPr>
            </w:pPr>
            <w:r w:rsidRPr="00102E65">
              <w:rPr>
                <w:sz w:val="18"/>
                <w:szCs w:val="18"/>
              </w:rPr>
              <w:t>NA</w:t>
            </w:r>
          </w:p>
        </w:tc>
        <w:tc>
          <w:tcPr>
            <w:tcW w:w="889" w:type="dxa"/>
          </w:tcPr>
          <w:p w14:paraId="0F528931" w14:textId="77777777" w:rsidR="00A63227" w:rsidRPr="00102E65" w:rsidRDefault="00A63227" w:rsidP="00A63227">
            <w:pPr>
              <w:rPr>
                <w:sz w:val="18"/>
                <w:szCs w:val="18"/>
              </w:rPr>
            </w:pPr>
            <w:r w:rsidRPr="00102E65">
              <w:rPr>
                <w:sz w:val="18"/>
                <w:szCs w:val="18"/>
              </w:rPr>
              <w:t>NA</w:t>
            </w:r>
          </w:p>
        </w:tc>
      </w:tr>
      <w:tr w:rsidR="0092099D" w:rsidRPr="0092099D" w14:paraId="1A6C8B38" w14:textId="77777777" w:rsidTr="0092099D">
        <w:tc>
          <w:tcPr>
            <w:tcW w:w="859" w:type="dxa"/>
          </w:tcPr>
          <w:p w14:paraId="18F40578" w14:textId="77777777" w:rsidR="00A63227" w:rsidRPr="00102E65" w:rsidRDefault="00A63227" w:rsidP="00A63227">
            <w:pPr>
              <w:rPr>
                <w:sz w:val="18"/>
                <w:szCs w:val="18"/>
              </w:rPr>
            </w:pPr>
            <w:r w:rsidRPr="00102E65">
              <w:rPr>
                <w:sz w:val="18"/>
                <w:szCs w:val="18"/>
              </w:rPr>
              <w:t>"Hp-9.1"</w:t>
            </w:r>
          </w:p>
        </w:tc>
        <w:tc>
          <w:tcPr>
            <w:tcW w:w="1476" w:type="dxa"/>
          </w:tcPr>
          <w:p w14:paraId="64827FC5" w14:textId="77777777" w:rsidR="00A63227" w:rsidRPr="00102E65" w:rsidRDefault="00A63227" w:rsidP="00A63227">
            <w:pPr>
              <w:rPr>
                <w:sz w:val="18"/>
                <w:szCs w:val="18"/>
              </w:rPr>
            </w:pPr>
            <w:r w:rsidRPr="00102E65">
              <w:rPr>
                <w:sz w:val="18"/>
                <w:szCs w:val="18"/>
              </w:rPr>
              <w:t>"San Diego Drainages - North San Diego Coastal"</w:t>
            </w:r>
          </w:p>
        </w:tc>
        <w:tc>
          <w:tcPr>
            <w:tcW w:w="1086" w:type="dxa"/>
          </w:tcPr>
          <w:p w14:paraId="7D6C84BA" w14:textId="77777777" w:rsidR="00A63227" w:rsidRPr="00102E65" w:rsidRDefault="00A63227" w:rsidP="00A63227">
            <w:pPr>
              <w:rPr>
                <w:sz w:val="18"/>
                <w:szCs w:val="18"/>
              </w:rPr>
            </w:pPr>
            <w:r w:rsidRPr="00102E65">
              <w:rPr>
                <w:sz w:val="18"/>
                <w:szCs w:val="18"/>
              </w:rPr>
              <w:t>816.39</w:t>
            </w:r>
          </w:p>
        </w:tc>
        <w:tc>
          <w:tcPr>
            <w:tcW w:w="889" w:type="dxa"/>
          </w:tcPr>
          <w:p w14:paraId="472CBD72" w14:textId="77777777" w:rsidR="00A63227" w:rsidRPr="00102E65" w:rsidRDefault="00A63227" w:rsidP="00A63227">
            <w:pPr>
              <w:rPr>
                <w:sz w:val="18"/>
                <w:szCs w:val="18"/>
              </w:rPr>
            </w:pPr>
            <w:r w:rsidRPr="00102E65">
              <w:rPr>
                <w:sz w:val="18"/>
                <w:szCs w:val="18"/>
              </w:rPr>
              <w:t>"no"</w:t>
            </w:r>
          </w:p>
        </w:tc>
      </w:tr>
      <w:tr w:rsidR="0092099D" w:rsidRPr="0092099D" w14:paraId="5B612B89" w14:textId="77777777" w:rsidTr="0092099D">
        <w:tc>
          <w:tcPr>
            <w:tcW w:w="859" w:type="dxa"/>
          </w:tcPr>
          <w:p w14:paraId="51259DC9" w14:textId="77777777" w:rsidR="00A63227" w:rsidRPr="00102E65" w:rsidRDefault="00A63227" w:rsidP="00A63227">
            <w:pPr>
              <w:rPr>
                <w:sz w:val="18"/>
                <w:szCs w:val="18"/>
              </w:rPr>
            </w:pPr>
            <w:r w:rsidRPr="00102E65">
              <w:rPr>
                <w:sz w:val="18"/>
                <w:szCs w:val="18"/>
              </w:rPr>
              <w:t>"Hp-9.2"</w:t>
            </w:r>
          </w:p>
        </w:tc>
        <w:tc>
          <w:tcPr>
            <w:tcW w:w="1476" w:type="dxa"/>
          </w:tcPr>
          <w:p w14:paraId="2B231BEF" w14:textId="77777777" w:rsidR="00A63227" w:rsidRPr="00102E65" w:rsidRDefault="00A63227" w:rsidP="00A63227">
            <w:pPr>
              <w:rPr>
                <w:sz w:val="18"/>
                <w:szCs w:val="18"/>
              </w:rPr>
            </w:pPr>
            <w:r w:rsidRPr="00102E65">
              <w:rPr>
                <w:sz w:val="18"/>
                <w:szCs w:val="18"/>
              </w:rPr>
              <w:t>"San Diego Drainages - South San Diego Coastal"</w:t>
            </w:r>
          </w:p>
        </w:tc>
        <w:tc>
          <w:tcPr>
            <w:tcW w:w="1086" w:type="dxa"/>
          </w:tcPr>
          <w:p w14:paraId="7CF37996" w14:textId="77777777" w:rsidR="00A63227" w:rsidRPr="00102E65" w:rsidRDefault="00A63227" w:rsidP="00A63227">
            <w:pPr>
              <w:rPr>
                <w:sz w:val="18"/>
                <w:szCs w:val="18"/>
              </w:rPr>
            </w:pPr>
            <w:r w:rsidRPr="00102E65">
              <w:rPr>
                <w:sz w:val="18"/>
                <w:szCs w:val="18"/>
              </w:rPr>
              <w:t>1407.6</w:t>
            </w:r>
          </w:p>
        </w:tc>
        <w:tc>
          <w:tcPr>
            <w:tcW w:w="889" w:type="dxa"/>
          </w:tcPr>
          <w:p w14:paraId="238C6090" w14:textId="77777777" w:rsidR="00A63227" w:rsidRPr="00102E65" w:rsidRDefault="00A63227" w:rsidP="00A63227">
            <w:pPr>
              <w:rPr>
                <w:sz w:val="18"/>
                <w:szCs w:val="18"/>
              </w:rPr>
            </w:pPr>
            <w:r w:rsidRPr="00102E65">
              <w:rPr>
                <w:sz w:val="18"/>
                <w:szCs w:val="18"/>
              </w:rPr>
              <w:t>"yes"</w:t>
            </w:r>
          </w:p>
        </w:tc>
      </w:tr>
      <w:tr w:rsidR="0092099D" w:rsidRPr="0092099D" w14:paraId="48D0F427" w14:textId="77777777" w:rsidTr="0092099D">
        <w:tc>
          <w:tcPr>
            <w:tcW w:w="859" w:type="dxa"/>
          </w:tcPr>
          <w:p w14:paraId="39CFFB97" w14:textId="77777777" w:rsidR="00A63227" w:rsidRPr="00102E65" w:rsidRDefault="00A63227" w:rsidP="00A63227">
            <w:pPr>
              <w:rPr>
                <w:sz w:val="18"/>
                <w:szCs w:val="18"/>
              </w:rPr>
            </w:pPr>
            <w:r w:rsidRPr="00102E65">
              <w:rPr>
                <w:sz w:val="18"/>
                <w:szCs w:val="18"/>
              </w:rPr>
              <w:t>"Hp-9.3"</w:t>
            </w:r>
          </w:p>
        </w:tc>
        <w:tc>
          <w:tcPr>
            <w:tcW w:w="1476" w:type="dxa"/>
          </w:tcPr>
          <w:p w14:paraId="7AF39B01" w14:textId="77777777" w:rsidR="00A63227" w:rsidRPr="00102E65" w:rsidRDefault="00A63227" w:rsidP="00A63227">
            <w:pPr>
              <w:rPr>
                <w:sz w:val="18"/>
                <w:szCs w:val="18"/>
              </w:rPr>
            </w:pPr>
            <w:r w:rsidRPr="00102E65">
              <w:rPr>
                <w:sz w:val="18"/>
                <w:szCs w:val="18"/>
              </w:rPr>
              <w:t>"San Diego Drainages - South San Diego"</w:t>
            </w:r>
          </w:p>
        </w:tc>
        <w:tc>
          <w:tcPr>
            <w:tcW w:w="1086" w:type="dxa"/>
          </w:tcPr>
          <w:p w14:paraId="6E8E7CAE" w14:textId="77777777" w:rsidR="00A63227" w:rsidRPr="00102E65" w:rsidRDefault="00A63227" w:rsidP="00A63227">
            <w:pPr>
              <w:rPr>
                <w:sz w:val="18"/>
                <w:szCs w:val="18"/>
              </w:rPr>
            </w:pPr>
            <w:r w:rsidRPr="00102E65">
              <w:rPr>
                <w:sz w:val="18"/>
                <w:szCs w:val="18"/>
              </w:rPr>
              <w:t>1553.4</w:t>
            </w:r>
          </w:p>
        </w:tc>
        <w:tc>
          <w:tcPr>
            <w:tcW w:w="889" w:type="dxa"/>
          </w:tcPr>
          <w:p w14:paraId="6B522136" w14:textId="77777777" w:rsidR="00A63227" w:rsidRPr="00102E65" w:rsidRDefault="00A63227" w:rsidP="00A63227">
            <w:pPr>
              <w:rPr>
                <w:sz w:val="18"/>
                <w:szCs w:val="18"/>
              </w:rPr>
            </w:pPr>
            <w:r w:rsidRPr="00102E65">
              <w:rPr>
                <w:sz w:val="18"/>
                <w:szCs w:val="18"/>
              </w:rPr>
              <w:t>"yes"</w:t>
            </w:r>
          </w:p>
        </w:tc>
      </w:tr>
    </w:tbl>
    <w:p w14:paraId="6D0CF4F0" w14:textId="77777777" w:rsidR="0092099D" w:rsidRDefault="0092099D">
      <w:pPr>
        <w:sectPr w:rsidR="0092099D" w:rsidSect="00102E65">
          <w:type w:val="continuous"/>
          <w:pgSz w:w="12240" w:h="15840"/>
          <w:pgMar w:top="1440" w:right="1440" w:bottom="1440" w:left="1440" w:header="720" w:footer="720" w:gutter="0"/>
          <w:cols w:num="2" w:space="720"/>
          <w:docGrid w:linePitch="360"/>
        </w:sectPr>
      </w:pPr>
    </w:p>
    <w:p w14:paraId="0C3933FD" w14:textId="5015BD53" w:rsidR="003D23E4" w:rsidRPr="003D23E4" w:rsidRDefault="003D23E4"/>
    <w:sectPr w:rsidR="003D23E4" w:rsidRPr="003D23E4" w:rsidSect="00ED2CC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8A63C" w14:textId="77777777" w:rsidR="00FA19EB" w:rsidRDefault="00FA19EB" w:rsidP="00213207">
      <w:pPr>
        <w:spacing w:after="0" w:line="240" w:lineRule="auto"/>
      </w:pPr>
      <w:r>
        <w:separator/>
      </w:r>
    </w:p>
  </w:endnote>
  <w:endnote w:type="continuationSeparator" w:id="0">
    <w:p w14:paraId="41F3D004" w14:textId="77777777" w:rsidR="00FA19EB" w:rsidRDefault="00FA19EB" w:rsidP="0021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809099"/>
      <w:docPartObj>
        <w:docPartGallery w:val="Page Numbers (Bottom of Page)"/>
        <w:docPartUnique/>
      </w:docPartObj>
    </w:sdtPr>
    <w:sdtEndPr>
      <w:rPr>
        <w:noProof/>
      </w:rPr>
    </w:sdtEndPr>
    <w:sdtContent>
      <w:p w14:paraId="18513BAB" w14:textId="3FCEE133" w:rsidR="00883774" w:rsidRDefault="00883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C57B2" w14:textId="77777777" w:rsidR="00883774" w:rsidRDefault="00883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F4B67" w14:textId="77777777" w:rsidR="00FA19EB" w:rsidRDefault="00FA19EB" w:rsidP="00213207">
      <w:pPr>
        <w:spacing w:after="0" w:line="240" w:lineRule="auto"/>
      </w:pPr>
      <w:r>
        <w:separator/>
      </w:r>
    </w:p>
  </w:footnote>
  <w:footnote w:type="continuationSeparator" w:id="0">
    <w:p w14:paraId="69DBE59C" w14:textId="77777777" w:rsidR="00FA19EB" w:rsidRDefault="00FA19EB" w:rsidP="00213207">
      <w:pPr>
        <w:spacing w:after="0" w:line="240" w:lineRule="auto"/>
      </w:pPr>
      <w:r>
        <w:continuationSeparator/>
      </w:r>
    </w:p>
  </w:footnote>
  <w:footnote w:id="1">
    <w:p w14:paraId="673031CE" w14:textId="4D4B7100" w:rsidR="00883774" w:rsidRDefault="00883774">
      <w:pPr>
        <w:pStyle w:val="FootnoteText"/>
      </w:pPr>
      <w:r>
        <w:rPr>
          <w:rStyle w:val="FootnoteReference"/>
        </w:rPr>
        <w:footnoteRef/>
      </w:r>
      <w:r>
        <w:t xml:space="preserve"> The well record information is from the Department of Water Resources </w:t>
      </w:r>
      <w:hyperlink r:id="rId1" w:history="1">
        <w:r w:rsidRPr="00CF209D">
          <w:rPr>
            <w:rStyle w:val="Hyperlink"/>
          </w:rPr>
          <w:t>Online System for Well Completion Reports</w:t>
        </w:r>
      </w:hyperlink>
      <w:r>
        <w:t>.</w:t>
      </w:r>
    </w:p>
  </w:footnote>
  <w:footnote w:id="2">
    <w:p w14:paraId="5F0A9662" w14:textId="77777777" w:rsidR="00883774" w:rsidRDefault="00883774" w:rsidP="00D97B04">
      <w:pPr>
        <w:pStyle w:val="FootnoteText"/>
      </w:pPr>
      <w:r>
        <w:rPr>
          <w:rStyle w:val="FootnoteReference"/>
        </w:rPr>
        <w:footnoteRef/>
      </w:r>
      <w:r>
        <w:t xml:space="preserve"> The small water system location data may not represent the actual location of the well head or of the service boundaries. Due to constraints in locating small water systems, the location may represent the administrative address, or another location associated with the system. Additionally, the locations for Monterey County were provided for all systems with 2 – 14 connections. To isolate the systems in Monterey County that fit the definition of state small water systems (5 – 14 connections) only systems that serve four or more APNs were included in this analysis (totaling 268 systems in Monterey County).</w:t>
      </w:r>
    </w:p>
  </w:footnote>
  <w:footnote w:id="3">
    <w:p w14:paraId="0AD92FD2" w14:textId="3071CC1A" w:rsidR="00883774" w:rsidRDefault="00883774">
      <w:pPr>
        <w:pStyle w:val="FootnoteText"/>
      </w:pPr>
      <w:r>
        <w:rPr>
          <w:rStyle w:val="FootnoteReference"/>
        </w:rPr>
        <w:footnoteRef/>
      </w:r>
      <w:r>
        <w:t xml:space="preserve"> The comparison concentration values for chemicals without an MCL are as follows: Hexavalent Chromium – 10 micrograms per liter (</w:t>
      </w:r>
      <w:r>
        <w:rPr>
          <w:rFonts w:cstheme="minorHAnsi"/>
        </w:rPr>
        <w:t>µ</w:t>
      </w:r>
      <w:r>
        <w:t xml:space="preserve">G/L); Copper – 1.3 milligrams per liter (MG/L); Lead – 15 </w:t>
      </w:r>
      <w:r>
        <w:rPr>
          <w:rFonts w:cstheme="minorHAnsi"/>
        </w:rPr>
        <w:t>µ</w:t>
      </w:r>
      <w:r>
        <w:t xml:space="preserve">G/L; </w:t>
      </w:r>
      <w:r w:rsidRPr="00C066A8">
        <w:t>N-Nitrosodimethylamine (NDMA)</w:t>
      </w:r>
      <w:r>
        <w:t xml:space="preserve"> – 0.1 </w:t>
      </w:r>
      <w:r>
        <w:rPr>
          <w:rFonts w:cstheme="minorHAnsi"/>
        </w:rPr>
        <w:t>µ</w:t>
      </w:r>
      <w:r>
        <w:t>G/L.</w:t>
      </w:r>
    </w:p>
  </w:footnote>
  <w:footnote w:id="4">
    <w:p w14:paraId="4301D6D8" w14:textId="1DB2A138" w:rsidR="00883774" w:rsidRDefault="00883774">
      <w:pPr>
        <w:pStyle w:val="FootnoteText"/>
      </w:pPr>
      <w:r>
        <w:rPr>
          <w:rStyle w:val="FootnoteReference"/>
        </w:rPr>
        <w:footnoteRef/>
      </w:r>
      <w:r>
        <w:t xml:space="preserve"> See page 5 of the Domestic Well Needs Assessment White Paper. The MCL index consists of the finding divided by the MCL, with a special consideration for non-detect results with a reporting limit above the MCL.</w:t>
      </w:r>
    </w:p>
  </w:footnote>
  <w:footnote w:id="5">
    <w:p w14:paraId="31C4E1B4" w14:textId="77777777" w:rsidR="00883774" w:rsidRDefault="00883774" w:rsidP="00D4344C">
      <w:pPr>
        <w:pStyle w:val="FootnoteText"/>
      </w:pPr>
      <w:r>
        <w:rPr>
          <w:rStyle w:val="FootnoteReference"/>
        </w:rPr>
        <w:footnoteRef/>
      </w:r>
      <w:r>
        <w:t xml:space="preserve"> This project uses Groundwater Units as areas of analysis. Groundwater Units consist of groundwater basins as defined by </w:t>
      </w:r>
      <w:hyperlink r:id="rId2" w:history="1">
        <w:r w:rsidRPr="00C36950">
          <w:rPr>
            <w:rStyle w:val="Hyperlink"/>
          </w:rPr>
          <w:t>DWR Bulletin 118</w:t>
        </w:r>
      </w:hyperlink>
      <w:r>
        <w:t xml:space="preserve">, and the connecting upland areas associated with each of these basins as delineated by the </w:t>
      </w:r>
      <w:hyperlink r:id="rId3" w:history="1">
        <w:r w:rsidRPr="00C36950">
          <w:rPr>
            <w:rStyle w:val="Hyperlink"/>
          </w:rPr>
          <w:t>USGS</w:t>
        </w:r>
      </w:hyperlink>
      <w:r>
        <w:t xml:space="preserve">. Use of Groundwater Units results in coverage of the entire state. Averaging of well depths and groundwater quality within a Groundwater Unit was considered reasonable based on the assumed relative consistency of hydrogeologic conditions within each Unit. </w:t>
      </w:r>
    </w:p>
  </w:footnote>
  <w:footnote w:id="6">
    <w:p w14:paraId="69138A9C" w14:textId="77777777" w:rsidR="00883774" w:rsidRDefault="00883774" w:rsidP="00D4344C">
      <w:pPr>
        <w:pStyle w:val="FootnoteText"/>
      </w:pPr>
      <w:r>
        <w:rPr>
          <w:rStyle w:val="FootnoteReference"/>
        </w:rPr>
        <w:footnoteRef/>
      </w:r>
      <w:r>
        <w:t xml:space="preserve"> Domestic Bottom = average of section maximum domestic well depths (from OSWCR) plus 3 standard deviations of section maximum well depths for each groundwater unit.</w:t>
      </w:r>
    </w:p>
  </w:footnote>
  <w:footnote w:id="7">
    <w:p w14:paraId="2DB962CE" w14:textId="77777777" w:rsidR="00883774" w:rsidRDefault="00883774" w:rsidP="00D4344C">
      <w:pPr>
        <w:pStyle w:val="FootnoteText"/>
      </w:pPr>
      <w:r>
        <w:rPr>
          <w:rStyle w:val="FootnoteReference"/>
        </w:rPr>
        <w:footnoteRef/>
      </w:r>
      <w:r>
        <w:t xml:space="preserve"> Domestic Top = average of section minimum domestic well depths (from OSWCR) minus 3 standard deviations of section minimum well depths for groundwater unit.</w:t>
      </w:r>
    </w:p>
  </w:footnote>
  <w:footnote w:id="8">
    <w:p w14:paraId="3C105466" w14:textId="77777777" w:rsidR="00883774" w:rsidRDefault="00883774" w:rsidP="00D4344C">
      <w:pPr>
        <w:pStyle w:val="FootnoteText"/>
      </w:pPr>
      <w:r>
        <w:rPr>
          <w:rStyle w:val="FootnoteReference"/>
        </w:rPr>
        <w:footnoteRef/>
      </w:r>
      <w:r>
        <w:t xml:space="preserve"> </w:t>
      </w:r>
      <w:r w:rsidRPr="00584961">
        <w:t xml:space="preserve">Public Bottom = average of section maximum public well depths </w:t>
      </w:r>
      <w:r>
        <w:t>(from OSWCR) plus</w:t>
      </w:r>
      <w:r w:rsidRPr="00584961">
        <w:t xml:space="preserve"> 3 standard deviations</w:t>
      </w:r>
      <w:r>
        <w:t xml:space="preserve"> </w:t>
      </w:r>
      <w:r w:rsidRPr="00584961">
        <w:t>of section maximum well depths for groundwater units</w:t>
      </w:r>
      <w:r>
        <w:t>.</w:t>
      </w:r>
    </w:p>
  </w:footnote>
  <w:footnote w:id="9">
    <w:p w14:paraId="757BFFAE" w14:textId="28E785F5" w:rsidR="00883774" w:rsidRDefault="00883774" w:rsidP="001D23DF">
      <w:pPr>
        <w:pStyle w:val="FootnoteText"/>
      </w:pPr>
      <w:r>
        <w:rPr>
          <w:rStyle w:val="FootnoteReference"/>
        </w:rPr>
        <w:footnoteRef/>
      </w:r>
      <w:r>
        <w:t xml:space="preserve"> To calculate the 20-year average, water quality results with sample collection dates between January 1, 2000 and January 1, 2020 were used.</w:t>
      </w:r>
    </w:p>
  </w:footnote>
  <w:footnote w:id="10">
    <w:p w14:paraId="310CB9DC" w14:textId="1C78B94D" w:rsidR="00883774" w:rsidRDefault="00883774" w:rsidP="001D23DF">
      <w:pPr>
        <w:pStyle w:val="FootnoteText"/>
      </w:pPr>
      <w:r>
        <w:rPr>
          <w:rStyle w:val="FootnoteReference"/>
        </w:rPr>
        <w:footnoteRef/>
      </w:r>
      <w:r>
        <w:t xml:space="preserve"> To calculate results within the last two years, water quality results with sample collection dates between January 1, 2018 and January 1, 2020 were used.</w:t>
      </w:r>
    </w:p>
  </w:footnote>
  <w:footnote w:id="11">
    <w:p w14:paraId="3A2D5AFE" w14:textId="168236E2" w:rsidR="00883774" w:rsidRDefault="00883774">
      <w:pPr>
        <w:pStyle w:val="FootnoteText"/>
      </w:pPr>
      <w:r>
        <w:rPr>
          <w:rStyle w:val="FootnoteReference"/>
        </w:rPr>
        <w:footnoteRef/>
      </w:r>
      <w:r>
        <w:t xml:space="preserve"> For this map, on the “source” and “neighbor” sections described in the Domestic Well Needs Assessment White Paper are used. The White Paper also describes the calculations for “groundwater unit” sections, which are not included in this 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3C366" w14:textId="4E87D2D5" w:rsidR="00883774" w:rsidRPr="00227473" w:rsidRDefault="00883774">
    <w:pPr>
      <w:pStyle w:val="Header"/>
      <w:rPr>
        <w:i/>
        <w:iCs/>
      </w:rPr>
    </w:pPr>
    <w:r w:rsidRPr="00227473">
      <w:rPr>
        <w:i/>
        <w:iCs/>
      </w:rPr>
      <w:t xml:space="preserve">Draft </w:t>
    </w:r>
    <w:r w:rsidR="0093154C">
      <w:rPr>
        <w:i/>
        <w:iCs/>
      </w:rPr>
      <w:t>11/3</w:t>
    </w:r>
    <w:r w:rsidRPr="00227473">
      <w:rPr>
        <w:i/>
        <w:iCs/>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9A5"/>
    <w:multiLevelType w:val="hybridMultilevel"/>
    <w:tmpl w:val="D82A6C36"/>
    <w:lvl w:ilvl="0" w:tplc="9BBE3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2034BD"/>
    <w:multiLevelType w:val="hybridMultilevel"/>
    <w:tmpl w:val="0A36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B247A"/>
    <w:multiLevelType w:val="hybridMultilevel"/>
    <w:tmpl w:val="BD4A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7627"/>
    <w:multiLevelType w:val="hybridMultilevel"/>
    <w:tmpl w:val="F8EA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F5632"/>
    <w:multiLevelType w:val="hybridMultilevel"/>
    <w:tmpl w:val="BAE215CE"/>
    <w:lvl w:ilvl="0" w:tplc="8968FF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ulihan, Emily@Waterboards">
    <w15:presenceInfo w15:providerId="AD" w15:userId="S::Emily.Houlihan@Waterboards.ca.gov::3f9b25cd-55e5-4fc5-b043-e3310e55b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03"/>
    <w:rsid w:val="000052D4"/>
    <w:rsid w:val="00046508"/>
    <w:rsid w:val="00060616"/>
    <w:rsid w:val="000609A3"/>
    <w:rsid w:val="0006130B"/>
    <w:rsid w:val="00071AB8"/>
    <w:rsid w:val="0007315C"/>
    <w:rsid w:val="00081022"/>
    <w:rsid w:val="00097BAF"/>
    <w:rsid w:val="000B7F5E"/>
    <w:rsid w:val="000D3E08"/>
    <w:rsid w:val="000D6F0B"/>
    <w:rsid w:val="000F217E"/>
    <w:rsid w:val="00102E65"/>
    <w:rsid w:val="00104746"/>
    <w:rsid w:val="001258A3"/>
    <w:rsid w:val="0014017A"/>
    <w:rsid w:val="00142C0A"/>
    <w:rsid w:val="00160839"/>
    <w:rsid w:val="0018416A"/>
    <w:rsid w:val="00196E1F"/>
    <w:rsid w:val="001A6BFE"/>
    <w:rsid w:val="001B0563"/>
    <w:rsid w:val="001B1D5B"/>
    <w:rsid w:val="001B4A35"/>
    <w:rsid w:val="001D23DF"/>
    <w:rsid w:val="001D5430"/>
    <w:rsid w:val="001F3B31"/>
    <w:rsid w:val="00213207"/>
    <w:rsid w:val="00227473"/>
    <w:rsid w:val="00242939"/>
    <w:rsid w:val="00260371"/>
    <w:rsid w:val="00262386"/>
    <w:rsid w:val="00271652"/>
    <w:rsid w:val="002820C9"/>
    <w:rsid w:val="002B35C8"/>
    <w:rsid w:val="002D503D"/>
    <w:rsid w:val="0031647A"/>
    <w:rsid w:val="00343409"/>
    <w:rsid w:val="0035190B"/>
    <w:rsid w:val="003566BF"/>
    <w:rsid w:val="00360D8B"/>
    <w:rsid w:val="003669D2"/>
    <w:rsid w:val="0037237C"/>
    <w:rsid w:val="00372A77"/>
    <w:rsid w:val="00391845"/>
    <w:rsid w:val="00397A2A"/>
    <w:rsid w:val="003A322E"/>
    <w:rsid w:val="003D23E4"/>
    <w:rsid w:val="003D3394"/>
    <w:rsid w:val="003E5FD0"/>
    <w:rsid w:val="004150F7"/>
    <w:rsid w:val="0045404F"/>
    <w:rsid w:val="00496096"/>
    <w:rsid w:val="004C05DF"/>
    <w:rsid w:val="004C2276"/>
    <w:rsid w:val="004D05BF"/>
    <w:rsid w:val="004F79E2"/>
    <w:rsid w:val="00506D41"/>
    <w:rsid w:val="0051568B"/>
    <w:rsid w:val="00547B2C"/>
    <w:rsid w:val="00572DFE"/>
    <w:rsid w:val="0058695B"/>
    <w:rsid w:val="005D3510"/>
    <w:rsid w:val="00600F61"/>
    <w:rsid w:val="006260A7"/>
    <w:rsid w:val="0063675D"/>
    <w:rsid w:val="006641B4"/>
    <w:rsid w:val="00674954"/>
    <w:rsid w:val="00676A8E"/>
    <w:rsid w:val="0068441B"/>
    <w:rsid w:val="006C49FB"/>
    <w:rsid w:val="006D2EAC"/>
    <w:rsid w:val="006D4062"/>
    <w:rsid w:val="006D54B0"/>
    <w:rsid w:val="006D66A5"/>
    <w:rsid w:val="006E0E70"/>
    <w:rsid w:val="006F1D35"/>
    <w:rsid w:val="006F3581"/>
    <w:rsid w:val="00714F7B"/>
    <w:rsid w:val="00721BF4"/>
    <w:rsid w:val="00722AD9"/>
    <w:rsid w:val="007544B1"/>
    <w:rsid w:val="00764FF7"/>
    <w:rsid w:val="007B7D0F"/>
    <w:rsid w:val="007D0CC5"/>
    <w:rsid w:val="007D2E70"/>
    <w:rsid w:val="007D5EC0"/>
    <w:rsid w:val="00806578"/>
    <w:rsid w:val="00815408"/>
    <w:rsid w:val="0082662D"/>
    <w:rsid w:val="0083259D"/>
    <w:rsid w:val="00841A70"/>
    <w:rsid w:val="00844EF8"/>
    <w:rsid w:val="00845F91"/>
    <w:rsid w:val="00851C9B"/>
    <w:rsid w:val="00854656"/>
    <w:rsid w:val="008573D4"/>
    <w:rsid w:val="00883774"/>
    <w:rsid w:val="00893420"/>
    <w:rsid w:val="008A4CE2"/>
    <w:rsid w:val="008C0E23"/>
    <w:rsid w:val="008C63DE"/>
    <w:rsid w:val="008D75DF"/>
    <w:rsid w:val="0092099D"/>
    <w:rsid w:val="0093154C"/>
    <w:rsid w:val="009477F5"/>
    <w:rsid w:val="009527F6"/>
    <w:rsid w:val="00956BD8"/>
    <w:rsid w:val="00963B92"/>
    <w:rsid w:val="00966C90"/>
    <w:rsid w:val="00976403"/>
    <w:rsid w:val="00976487"/>
    <w:rsid w:val="00995FF1"/>
    <w:rsid w:val="00997AB6"/>
    <w:rsid w:val="009B0CDB"/>
    <w:rsid w:val="009B79F4"/>
    <w:rsid w:val="009C15FA"/>
    <w:rsid w:val="009D29F6"/>
    <w:rsid w:val="009D6EC6"/>
    <w:rsid w:val="009E1DA8"/>
    <w:rsid w:val="009E6C99"/>
    <w:rsid w:val="009F2926"/>
    <w:rsid w:val="009F56C7"/>
    <w:rsid w:val="009F7EF8"/>
    <w:rsid w:val="00A169D7"/>
    <w:rsid w:val="00A41918"/>
    <w:rsid w:val="00A579BC"/>
    <w:rsid w:val="00A63227"/>
    <w:rsid w:val="00A6581D"/>
    <w:rsid w:val="00A73D1D"/>
    <w:rsid w:val="00A8589B"/>
    <w:rsid w:val="00A92071"/>
    <w:rsid w:val="00AA4D55"/>
    <w:rsid w:val="00AD1D9C"/>
    <w:rsid w:val="00AD24B5"/>
    <w:rsid w:val="00AD30D5"/>
    <w:rsid w:val="00AD43BD"/>
    <w:rsid w:val="00AE5734"/>
    <w:rsid w:val="00AE7B27"/>
    <w:rsid w:val="00AF4CBB"/>
    <w:rsid w:val="00B131EE"/>
    <w:rsid w:val="00B35AF0"/>
    <w:rsid w:val="00B37926"/>
    <w:rsid w:val="00B40586"/>
    <w:rsid w:val="00B51697"/>
    <w:rsid w:val="00B579D0"/>
    <w:rsid w:val="00B66B61"/>
    <w:rsid w:val="00B80A2F"/>
    <w:rsid w:val="00B80E24"/>
    <w:rsid w:val="00B91EDB"/>
    <w:rsid w:val="00BC5A76"/>
    <w:rsid w:val="00BE6381"/>
    <w:rsid w:val="00BF1BAD"/>
    <w:rsid w:val="00C01278"/>
    <w:rsid w:val="00C043B5"/>
    <w:rsid w:val="00C05F39"/>
    <w:rsid w:val="00C066A8"/>
    <w:rsid w:val="00C10882"/>
    <w:rsid w:val="00C14D7A"/>
    <w:rsid w:val="00C27A6C"/>
    <w:rsid w:val="00C427DC"/>
    <w:rsid w:val="00C475D4"/>
    <w:rsid w:val="00C47CA7"/>
    <w:rsid w:val="00C51B76"/>
    <w:rsid w:val="00C9294A"/>
    <w:rsid w:val="00C95994"/>
    <w:rsid w:val="00CA147E"/>
    <w:rsid w:val="00CD7C6F"/>
    <w:rsid w:val="00CE2D74"/>
    <w:rsid w:val="00CF146A"/>
    <w:rsid w:val="00CF209D"/>
    <w:rsid w:val="00CF5422"/>
    <w:rsid w:val="00CF73FC"/>
    <w:rsid w:val="00D31D97"/>
    <w:rsid w:val="00D4344C"/>
    <w:rsid w:val="00D45F35"/>
    <w:rsid w:val="00D7411D"/>
    <w:rsid w:val="00D9143A"/>
    <w:rsid w:val="00D94084"/>
    <w:rsid w:val="00D97B04"/>
    <w:rsid w:val="00DB184D"/>
    <w:rsid w:val="00DB4E7C"/>
    <w:rsid w:val="00DC1F5E"/>
    <w:rsid w:val="00DE403C"/>
    <w:rsid w:val="00E04CD6"/>
    <w:rsid w:val="00E1387C"/>
    <w:rsid w:val="00E62599"/>
    <w:rsid w:val="00E91AA5"/>
    <w:rsid w:val="00EA706F"/>
    <w:rsid w:val="00EC7EE1"/>
    <w:rsid w:val="00ED0199"/>
    <w:rsid w:val="00ED2CC6"/>
    <w:rsid w:val="00EF312A"/>
    <w:rsid w:val="00EF6EC5"/>
    <w:rsid w:val="00F060B6"/>
    <w:rsid w:val="00F14660"/>
    <w:rsid w:val="00F14B74"/>
    <w:rsid w:val="00F349EF"/>
    <w:rsid w:val="00F45571"/>
    <w:rsid w:val="00F473B2"/>
    <w:rsid w:val="00F72077"/>
    <w:rsid w:val="00F93B91"/>
    <w:rsid w:val="00FA19EB"/>
    <w:rsid w:val="00FC29A1"/>
    <w:rsid w:val="00FD4198"/>
    <w:rsid w:val="00FE20B9"/>
    <w:rsid w:val="00FF1840"/>
    <w:rsid w:val="00FF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5734"/>
  <w15:chartTrackingRefBased/>
  <w15:docId w15:val="{FF1A3E40-71A7-4757-8066-82307BDE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24B5"/>
    <w:pPr>
      <w:keepNext/>
      <w:keepLines/>
      <w:spacing w:before="40" w:after="0"/>
      <w:outlineLvl w:val="3"/>
    </w:pPr>
    <w:rPr>
      <w:rFonts w:ascii="Arial" w:eastAsiaTheme="majorEastAsia" w:hAnsi="Arial" w:cstheme="majorBidi"/>
      <w:i/>
      <w:iCs/>
      <w:color w:val="2F5496" w:themeColor="accent1" w:themeShade="BF"/>
    </w:rPr>
  </w:style>
  <w:style w:type="paragraph" w:styleId="Heading5">
    <w:name w:val="heading 5"/>
    <w:basedOn w:val="Normal"/>
    <w:next w:val="Normal"/>
    <w:link w:val="Heading5Char"/>
    <w:uiPriority w:val="9"/>
    <w:unhideWhenUsed/>
    <w:qFormat/>
    <w:rsid w:val="00AD24B5"/>
    <w:pPr>
      <w:keepNext/>
      <w:keepLines/>
      <w:spacing w:before="40" w:after="0"/>
      <w:outlineLvl w:val="4"/>
    </w:pPr>
    <w:rPr>
      <w:rFonts w:ascii="Arial" w:eastAsiaTheme="majorEastAsia" w:hAnsi="Arial"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07"/>
    <w:pPr>
      <w:ind w:left="720"/>
      <w:contextualSpacing/>
    </w:pPr>
  </w:style>
  <w:style w:type="paragraph" w:styleId="FootnoteText">
    <w:name w:val="footnote text"/>
    <w:basedOn w:val="Normal"/>
    <w:link w:val="FootnoteTextChar"/>
    <w:uiPriority w:val="99"/>
    <w:semiHidden/>
    <w:unhideWhenUsed/>
    <w:rsid w:val="00213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3207"/>
    <w:rPr>
      <w:sz w:val="20"/>
      <w:szCs w:val="20"/>
    </w:rPr>
  </w:style>
  <w:style w:type="character" w:styleId="FootnoteReference">
    <w:name w:val="footnote reference"/>
    <w:basedOn w:val="DefaultParagraphFont"/>
    <w:uiPriority w:val="99"/>
    <w:semiHidden/>
    <w:unhideWhenUsed/>
    <w:rsid w:val="00213207"/>
    <w:rPr>
      <w:vertAlign w:val="superscript"/>
    </w:rPr>
  </w:style>
  <w:style w:type="character" w:customStyle="1" w:styleId="Heading1Char">
    <w:name w:val="Heading 1 Char"/>
    <w:basedOn w:val="DefaultParagraphFont"/>
    <w:link w:val="Heading1"/>
    <w:uiPriority w:val="9"/>
    <w:rsid w:val="00071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AB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56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D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14F7B"/>
    <w:rPr>
      <w:color w:val="808080"/>
    </w:rPr>
  </w:style>
  <w:style w:type="character" w:styleId="CommentReference">
    <w:name w:val="annotation reference"/>
    <w:basedOn w:val="DefaultParagraphFont"/>
    <w:uiPriority w:val="99"/>
    <w:semiHidden/>
    <w:unhideWhenUsed/>
    <w:rsid w:val="00714F7B"/>
    <w:rPr>
      <w:sz w:val="16"/>
      <w:szCs w:val="16"/>
    </w:rPr>
  </w:style>
  <w:style w:type="paragraph" w:styleId="CommentText">
    <w:name w:val="annotation text"/>
    <w:basedOn w:val="Normal"/>
    <w:link w:val="CommentTextChar"/>
    <w:uiPriority w:val="99"/>
    <w:semiHidden/>
    <w:unhideWhenUsed/>
    <w:rsid w:val="00714F7B"/>
    <w:pPr>
      <w:spacing w:line="240" w:lineRule="auto"/>
    </w:pPr>
    <w:rPr>
      <w:sz w:val="20"/>
      <w:szCs w:val="20"/>
    </w:rPr>
  </w:style>
  <w:style w:type="character" w:customStyle="1" w:styleId="CommentTextChar">
    <w:name w:val="Comment Text Char"/>
    <w:basedOn w:val="DefaultParagraphFont"/>
    <w:link w:val="CommentText"/>
    <w:uiPriority w:val="99"/>
    <w:semiHidden/>
    <w:rsid w:val="00714F7B"/>
    <w:rPr>
      <w:sz w:val="20"/>
      <w:szCs w:val="20"/>
    </w:rPr>
  </w:style>
  <w:style w:type="paragraph" w:styleId="CommentSubject">
    <w:name w:val="annotation subject"/>
    <w:basedOn w:val="CommentText"/>
    <w:next w:val="CommentText"/>
    <w:link w:val="CommentSubjectChar"/>
    <w:uiPriority w:val="99"/>
    <w:semiHidden/>
    <w:unhideWhenUsed/>
    <w:rsid w:val="00714F7B"/>
    <w:rPr>
      <w:b/>
      <w:bCs/>
    </w:rPr>
  </w:style>
  <w:style w:type="character" w:customStyle="1" w:styleId="CommentSubjectChar">
    <w:name w:val="Comment Subject Char"/>
    <w:basedOn w:val="CommentTextChar"/>
    <w:link w:val="CommentSubject"/>
    <w:uiPriority w:val="99"/>
    <w:semiHidden/>
    <w:rsid w:val="00714F7B"/>
    <w:rPr>
      <w:b/>
      <w:bCs/>
      <w:sz w:val="20"/>
      <w:szCs w:val="20"/>
    </w:rPr>
  </w:style>
  <w:style w:type="paragraph" w:styleId="BalloonText">
    <w:name w:val="Balloon Text"/>
    <w:basedOn w:val="Normal"/>
    <w:link w:val="BalloonTextChar"/>
    <w:uiPriority w:val="99"/>
    <w:semiHidden/>
    <w:unhideWhenUsed/>
    <w:rsid w:val="00714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F7B"/>
    <w:rPr>
      <w:rFonts w:ascii="Segoe UI" w:hAnsi="Segoe UI" w:cs="Segoe UI"/>
      <w:sz w:val="18"/>
      <w:szCs w:val="18"/>
    </w:rPr>
  </w:style>
  <w:style w:type="paragraph" w:styleId="Caption">
    <w:name w:val="caption"/>
    <w:basedOn w:val="Normal"/>
    <w:next w:val="Normal"/>
    <w:uiPriority w:val="35"/>
    <w:unhideWhenUsed/>
    <w:qFormat/>
    <w:rsid w:val="00DE403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7315C"/>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07315C"/>
    <w:rPr>
      <w:rFonts w:eastAsiaTheme="minorEastAsia"/>
      <w:color w:val="5A5A5A" w:themeColor="text1" w:themeTint="A5"/>
      <w:spacing w:val="15"/>
      <w:sz w:val="28"/>
    </w:rPr>
  </w:style>
  <w:style w:type="paragraph" w:styleId="Header">
    <w:name w:val="header"/>
    <w:basedOn w:val="Normal"/>
    <w:link w:val="HeaderChar"/>
    <w:uiPriority w:val="99"/>
    <w:unhideWhenUsed/>
    <w:rsid w:val="003A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22E"/>
  </w:style>
  <w:style w:type="paragraph" w:styleId="Footer">
    <w:name w:val="footer"/>
    <w:basedOn w:val="Normal"/>
    <w:link w:val="FooterChar"/>
    <w:uiPriority w:val="99"/>
    <w:unhideWhenUsed/>
    <w:rsid w:val="003A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2E"/>
  </w:style>
  <w:style w:type="character" w:customStyle="1" w:styleId="Heading3Char">
    <w:name w:val="Heading 3 Char"/>
    <w:basedOn w:val="DefaultParagraphFont"/>
    <w:link w:val="Heading3"/>
    <w:uiPriority w:val="9"/>
    <w:rsid w:val="006F358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5404F"/>
    <w:rPr>
      <w:color w:val="0563C1" w:themeColor="hyperlink"/>
      <w:u w:val="single"/>
    </w:rPr>
  </w:style>
  <w:style w:type="character" w:styleId="UnresolvedMention">
    <w:name w:val="Unresolved Mention"/>
    <w:basedOn w:val="DefaultParagraphFont"/>
    <w:uiPriority w:val="99"/>
    <w:semiHidden/>
    <w:unhideWhenUsed/>
    <w:rsid w:val="0045404F"/>
    <w:rPr>
      <w:color w:val="605E5C"/>
      <w:shd w:val="clear" w:color="auto" w:fill="E1DFDD"/>
    </w:rPr>
  </w:style>
  <w:style w:type="character" w:customStyle="1" w:styleId="Heading4Char">
    <w:name w:val="Heading 4 Char"/>
    <w:basedOn w:val="DefaultParagraphFont"/>
    <w:link w:val="Heading4"/>
    <w:uiPriority w:val="9"/>
    <w:rsid w:val="00AD24B5"/>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rsid w:val="00AD24B5"/>
    <w:rPr>
      <w:rFonts w:ascii="Arial" w:eastAsiaTheme="majorEastAsia" w:hAnsi="Arial" w:cstheme="majorBidi"/>
      <w:color w:val="2F5496" w:themeColor="accent1" w:themeShade="BF"/>
    </w:rPr>
  </w:style>
  <w:style w:type="paragraph" w:styleId="TOCHeading">
    <w:name w:val="TOC Heading"/>
    <w:basedOn w:val="Heading1"/>
    <w:next w:val="Normal"/>
    <w:uiPriority w:val="39"/>
    <w:unhideWhenUsed/>
    <w:qFormat/>
    <w:rsid w:val="0051568B"/>
    <w:pPr>
      <w:outlineLvl w:val="9"/>
    </w:pPr>
  </w:style>
  <w:style w:type="paragraph" w:styleId="TOC1">
    <w:name w:val="toc 1"/>
    <w:basedOn w:val="Normal"/>
    <w:next w:val="Normal"/>
    <w:autoRedefine/>
    <w:uiPriority w:val="39"/>
    <w:unhideWhenUsed/>
    <w:rsid w:val="0051568B"/>
    <w:pPr>
      <w:spacing w:after="100"/>
    </w:pPr>
  </w:style>
  <w:style w:type="paragraph" w:styleId="TOC2">
    <w:name w:val="toc 2"/>
    <w:basedOn w:val="Normal"/>
    <w:next w:val="Normal"/>
    <w:autoRedefine/>
    <w:uiPriority w:val="39"/>
    <w:unhideWhenUsed/>
    <w:rsid w:val="0051568B"/>
    <w:pPr>
      <w:spacing w:after="100"/>
      <w:ind w:left="220"/>
    </w:pPr>
  </w:style>
  <w:style w:type="paragraph" w:styleId="TOC3">
    <w:name w:val="toc 3"/>
    <w:basedOn w:val="Normal"/>
    <w:next w:val="Normal"/>
    <w:autoRedefine/>
    <w:uiPriority w:val="39"/>
    <w:unhideWhenUsed/>
    <w:rsid w:val="005156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5277">
      <w:bodyDiv w:val="1"/>
      <w:marLeft w:val="0"/>
      <w:marRight w:val="0"/>
      <w:marTop w:val="0"/>
      <w:marBottom w:val="0"/>
      <w:divBdr>
        <w:top w:val="none" w:sz="0" w:space="0" w:color="auto"/>
        <w:left w:val="none" w:sz="0" w:space="0" w:color="auto"/>
        <w:bottom w:val="none" w:sz="0" w:space="0" w:color="auto"/>
        <w:right w:val="none" w:sz="0" w:space="0" w:color="auto"/>
      </w:divBdr>
    </w:div>
    <w:div w:id="1375812571">
      <w:bodyDiv w:val="1"/>
      <w:marLeft w:val="0"/>
      <w:marRight w:val="0"/>
      <w:marTop w:val="0"/>
      <w:marBottom w:val="0"/>
      <w:divBdr>
        <w:top w:val="none" w:sz="0" w:space="0" w:color="auto"/>
        <w:left w:val="none" w:sz="0" w:space="0" w:color="auto"/>
        <w:bottom w:val="none" w:sz="0" w:space="0" w:color="auto"/>
        <w:right w:val="none" w:sz="0" w:space="0" w:color="auto"/>
      </w:divBdr>
    </w:div>
    <w:div w:id="1777209512">
      <w:bodyDiv w:val="1"/>
      <w:marLeft w:val="0"/>
      <w:marRight w:val="0"/>
      <w:marTop w:val="0"/>
      <w:marBottom w:val="0"/>
      <w:divBdr>
        <w:top w:val="none" w:sz="0" w:space="0" w:color="auto"/>
        <w:left w:val="none" w:sz="0" w:space="0" w:color="auto"/>
        <w:bottom w:val="none" w:sz="0" w:space="0" w:color="auto"/>
        <w:right w:val="none" w:sz="0" w:space="0" w:color="auto"/>
      </w:divBdr>
    </w:div>
    <w:div w:id="1981111510">
      <w:bodyDiv w:val="1"/>
      <w:marLeft w:val="0"/>
      <w:marRight w:val="0"/>
      <w:marTop w:val="0"/>
      <w:marBottom w:val="0"/>
      <w:divBdr>
        <w:top w:val="none" w:sz="0" w:space="0" w:color="auto"/>
        <w:left w:val="none" w:sz="0" w:space="0" w:color="auto"/>
        <w:bottom w:val="none" w:sz="0" w:space="0" w:color="auto"/>
        <w:right w:val="none" w:sz="0" w:space="0" w:color="auto"/>
      </w:divBdr>
    </w:div>
    <w:div w:id="20791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public.waterboards.ca.gov/portal/home/item.html?id=70feb9f4b00f4b3384a9a0bf89f9f18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milyHoulihan/Aquifer_Risk_Map"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ciencedirect.com/science/article/pii/S2214581814000305?via%3Dihub" TargetMode="External"/><Relationship Id="rId2" Type="http://schemas.openxmlformats.org/officeDocument/2006/relationships/hyperlink" Target="https://water.ca.gov/-/media/DWR-Website/Web-Pages/Programs/Groundwater-Management/Bulletin-118/Files/B118-Interim-Update-2016.pdf" TargetMode="External"/><Relationship Id="rId1" Type="http://schemas.openxmlformats.org/officeDocument/2006/relationships/hyperlink" Target="https://dwr.maps.arcgis.com/apps/webappviewer/index.html?id=181078580a214c0986e2da28f8623b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EDD23-1AB7-44D3-99C6-88675985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10393</Words>
  <Characters>59244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Houlihan, Emily@Waterboards</dc:creator>
  <cp:keywords/>
  <dc:description/>
  <cp:lastModifiedBy>Houlihan, Emily@Waterboards</cp:lastModifiedBy>
  <cp:revision>2</cp:revision>
  <dcterms:created xsi:type="dcterms:W3CDTF">2020-11-03T23:24:00Z</dcterms:created>
  <dcterms:modified xsi:type="dcterms:W3CDTF">2020-11-03T23:24:00Z</dcterms:modified>
</cp:coreProperties>
</file>